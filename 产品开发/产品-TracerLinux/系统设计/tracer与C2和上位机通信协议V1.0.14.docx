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42C27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3CDEC17D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48B1B2D9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642711E3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49E61040" w14:textId="3A418293" w:rsidR="00DA73AC" w:rsidRPr="006F0C62" w:rsidRDefault="00BD1F29" w:rsidP="00DA73AC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Tracer</w:t>
      </w:r>
      <w:r w:rsidR="00DA73AC" w:rsidRPr="00CC1927">
        <w:rPr>
          <w:rFonts w:asciiTheme="minorEastAsia" w:hAnsiTheme="minorEastAsia" w:hint="eastAsia"/>
          <w:b/>
          <w:sz w:val="44"/>
          <w:szCs w:val="44"/>
        </w:rPr>
        <w:t>与</w:t>
      </w:r>
      <w:r w:rsidR="00003C80">
        <w:rPr>
          <w:rFonts w:asciiTheme="minorEastAsia" w:hAnsiTheme="minorEastAsia" w:hint="eastAsia"/>
          <w:b/>
          <w:sz w:val="44"/>
          <w:szCs w:val="44"/>
        </w:rPr>
        <w:t>C</w:t>
      </w:r>
      <w:r w:rsidR="00003C80">
        <w:rPr>
          <w:rFonts w:asciiTheme="minorEastAsia" w:hAnsiTheme="minorEastAsia"/>
          <w:b/>
          <w:sz w:val="44"/>
          <w:szCs w:val="44"/>
        </w:rPr>
        <w:t>2</w:t>
      </w:r>
      <w:r w:rsidR="00214DB1">
        <w:rPr>
          <w:rFonts w:asciiTheme="minorEastAsia" w:hAnsiTheme="minorEastAsia"/>
          <w:b/>
          <w:sz w:val="44"/>
          <w:szCs w:val="44"/>
        </w:rPr>
        <w:t>和上位机</w:t>
      </w:r>
      <w:r w:rsidR="00DA73AC" w:rsidRPr="00CC1927">
        <w:rPr>
          <w:rFonts w:asciiTheme="minorEastAsia" w:hAnsiTheme="minorEastAsia" w:hint="eastAsia"/>
          <w:b/>
          <w:sz w:val="44"/>
          <w:szCs w:val="44"/>
        </w:rPr>
        <w:t>通信协议</w:t>
      </w:r>
    </w:p>
    <w:p w14:paraId="1A0A387A" w14:textId="77777777" w:rsidR="00DA73AC" w:rsidRPr="00DC7FD8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15254FE7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53771181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19E771BC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5F02F40A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0F590D0F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6656C1BA" w14:textId="77777777" w:rsidR="00DA73AC" w:rsidRPr="00F1260E" w:rsidRDefault="00DA73AC" w:rsidP="00DA73AC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br w:type="page"/>
      </w:r>
    </w:p>
    <w:p w14:paraId="2952EF23" w14:textId="77777777" w:rsidR="00DA73AC" w:rsidRPr="00DC7FD8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lastRenderedPageBreak/>
        <w:t>变更记录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5294"/>
        <w:gridCol w:w="835"/>
        <w:gridCol w:w="1179"/>
      </w:tblGrid>
      <w:tr w:rsidR="00EB18D2" w:rsidRPr="00720FCC" w14:paraId="1AF8393B" w14:textId="77777777" w:rsidTr="002D064C">
        <w:trPr>
          <w:trHeight w:val="354"/>
          <w:jc w:val="center"/>
        </w:trPr>
        <w:tc>
          <w:tcPr>
            <w:tcW w:w="988" w:type="dxa"/>
          </w:tcPr>
          <w:p w14:paraId="6DACE123" w14:textId="77777777" w:rsidR="00DA73AC" w:rsidRPr="00720FCC" w:rsidRDefault="00DA73AC" w:rsidP="003655F7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5294" w:type="dxa"/>
          </w:tcPr>
          <w:p w14:paraId="1C45EA3D" w14:textId="77777777" w:rsidR="00DA73AC" w:rsidRPr="00720FCC" w:rsidRDefault="00DA73AC" w:rsidP="003655F7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835" w:type="dxa"/>
          </w:tcPr>
          <w:p w14:paraId="4137D6A4" w14:textId="77777777" w:rsidR="00DA73AC" w:rsidRPr="00720FCC" w:rsidRDefault="00DA73AC" w:rsidP="003655F7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拟制人</w:t>
            </w:r>
          </w:p>
        </w:tc>
        <w:tc>
          <w:tcPr>
            <w:tcW w:w="1179" w:type="dxa"/>
          </w:tcPr>
          <w:p w14:paraId="16321910" w14:textId="77777777" w:rsidR="00DA73AC" w:rsidRPr="00720FCC" w:rsidRDefault="00DA73AC" w:rsidP="003655F7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日期</w:t>
            </w:r>
          </w:p>
        </w:tc>
      </w:tr>
      <w:tr w:rsidR="00EB18D2" w:rsidRPr="00720FCC" w14:paraId="21BB4FDB" w14:textId="77777777" w:rsidTr="002D064C">
        <w:trPr>
          <w:jc w:val="center"/>
        </w:trPr>
        <w:tc>
          <w:tcPr>
            <w:tcW w:w="988" w:type="dxa"/>
          </w:tcPr>
          <w:p w14:paraId="3FB84BAC" w14:textId="77777777" w:rsidR="00DA73AC" w:rsidRPr="00770C39" w:rsidRDefault="00DA73AC" w:rsidP="003655F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70C39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770C39">
              <w:rPr>
                <w:rFonts w:asciiTheme="minorEastAsia" w:hAnsiTheme="minorEastAsia" w:hint="eastAsia"/>
                <w:sz w:val="18"/>
                <w:szCs w:val="18"/>
              </w:rPr>
              <w:t>1.0</w:t>
            </w:r>
          </w:p>
        </w:tc>
        <w:tc>
          <w:tcPr>
            <w:tcW w:w="5294" w:type="dxa"/>
          </w:tcPr>
          <w:p w14:paraId="1C3BEB04" w14:textId="77777777" w:rsidR="00DA73AC" w:rsidRPr="00770C39" w:rsidRDefault="00DA73AC" w:rsidP="003655F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770C39">
              <w:rPr>
                <w:rFonts w:asciiTheme="minorEastAsia" w:hAnsiTheme="minorEastAsia" w:hint="eastAsia"/>
                <w:sz w:val="18"/>
                <w:szCs w:val="18"/>
              </w:rPr>
              <w:t>制定初版协议</w:t>
            </w:r>
          </w:p>
        </w:tc>
        <w:tc>
          <w:tcPr>
            <w:tcW w:w="835" w:type="dxa"/>
          </w:tcPr>
          <w:p w14:paraId="41B3B0A6" w14:textId="77777777" w:rsidR="00DA73AC" w:rsidRDefault="00DA73AC" w:rsidP="003655F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陆日杰</w:t>
            </w:r>
          </w:p>
        </w:tc>
        <w:tc>
          <w:tcPr>
            <w:tcW w:w="1179" w:type="dxa"/>
          </w:tcPr>
          <w:p w14:paraId="258CB2FD" w14:textId="7E0F291D" w:rsidR="00DA73AC" w:rsidRPr="00720FCC" w:rsidRDefault="00DA73AC" w:rsidP="003655F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</w:t>
            </w:r>
            <w:r w:rsidR="001D4EFD">
              <w:rPr>
                <w:rFonts w:asciiTheme="minorEastAsia" w:hAnsiTheme="minorEastAsia"/>
                <w:sz w:val="18"/>
                <w:szCs w:val="18"/>
              </w:rPr>
              <w:t>23-04-10</w:t>
            </w:r>
          </w:p>
        </w:tc>
      </w:tr>
      <w:tr w:rsidR="00BC3EAB" w:rsidRPr="00720FCC" w14:paraId="6D3522BD" w14:textId="77777777" w:rsidTr="002D064C">
        <w:trPr>
          <w:jc w:val="center"/>
        </w:trPr>
        <w:tc>
          <w:tcPr>
            <w:tcW w:w="988" w:type="dxa"/>
          </w:tcPr>
          <w:p w14:paraId="647CD4D1" w14:textId="66ABBEA9" w:rsidR="00BC3EAB" w:rsidRPr="00770C39" w:rsidRDefault="00BC3EAB" w:rsidP="003655F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1.0.12</w:t>
            </w:r>
          </w:p>
        </w:tc>
        <w:tc>
          <w:tcPr>
            <w:tcW w:w="5294" w:type="dxa"/>
          </w:tcPr>
          <w:p w14:paraId="071B3F34" w14:textId="3B545754" w:rsidR="00BC3EAB" w:rsidRPr="0026469A" w:rsidRDefault="00BC3EAB" w:rsidP="0026469A">
            <w:pPr>
              <w:pStyle w:val="ad"/>
              <w:numPr>
                <w:ilvl w:val="0"/>
                <w:numId w:val="42"/>
              </w:numPr>
              <w:ind w:firstLineChars="0"/>
              <w:jc w:val="left"/>
              <w:rPr>
                <w:rFonts w:asciiTheme="minorEastAsia" w:hAnsiTheme="minorEastAsia" w:cs="宋体"/>
                <w:szCs w:val="21"/>
              </w:rPr>
            </w:pPr>
            <w:proofErr w:type="spellStart"/>
            <w:r w:rsidRPr="0026469A">
              <w:rPr>
                <w:rFonts w:asciiTheme="minorEastAsia" w:hAnsiTheme="minorEastAsia"/>
                <w:sz w:val="18"/>
                <w:szCs w:val="18"/>
              </w:rPr>
              <w:t>ota</w:t>
            </w:r>
            <w:proofErr w:type="spellEnd"/>
            <w:r w:rsidRPr="0026469A">
              <w:rPr>
                <w:rFonts w:asciiTheme="minorEastAsia" w:hAnsiTheme="minorEastAsia" w:hint="eastAsia"/>
                <w:sz w:val="18"/>
                <w:szCs w:val="18"/>
              </w:rPr>
              <w:t>升级</w:t>
            </w:r>
            <w:r w:rsidR="00D45483" w:rsidRPr="0026469A">
              <w:rPr>
                <w:rFonts w:asciiTheme="minorEastAsia" w:hAnsiTheme="minorEastAsia" w:cs="宋体" w:hint="eastAsia"/>
                <w:szCs w:val="21"/>
              </w:rPr>
              <w:t>0xA</w:t>
            </w:r>
            <w:r w:rsidR="00D45483" w:rsidRPr="0026469A">
              <w:rPr>
                <w:rFonts w:asciiTheme="minorEastAsia" w:hAnsiTheme="minorEastAsia" w:cs="宋体"/>
                <w:szCs w:val="21"/>
              </w:rPr>
              <w:t>8</w:t>
            </w:r>
            <w:r w:rsidR="00D45483" w:rsidRPr="0026469A">
              <w:rPr>
                <w:rFonts w:asciiTheme="minorEastAsia" w:hAnsiTheme="minorEastAsia" w:cs="宋体" w:hint="eastAsia"/>
                <w:szCs w:val="21"/>
              </w:rPr>
              <w:t>消息的应答报文，扩展参数字节到8</w:t>
            </w:r>
            <w:r w:rsidR="00D45483" w:rsidRPr="0026469A">
              <w:rPr>
                <w:rFonts w:asciiTheme="minorEastAsia" w:hAnsiTheme="minorEastAsia" w:cs="宋体"/>
                <w:szCs w:val="21"/>
              </w:rPr>
              <w:t>bytes,</w:t>
            </w:r>
            <w:r w:rsidR="00D45483" w:rsidRPr="0026469A">
              <w:rPr>
                <w:rFonts w:asciiTheme="minorEastAsia" w:hAnsiTheme="minorEastAsia" w:cs="宋体" w:hint="eastAsia"/>
                <w:szCs w:val="21"/>
              </w:rPr>
              <w:t>包含</w:t>
            </w:r>
            <w:proofErr w:type="spellStart"/>
            <w:r w:rsidR="00D45483" w:rsidRPr="0026469A">
              <w:rPr>
                <w:rFonts w:asciiTheme="minorEastAsia" w:hAnsiTheme="minorEastAsia" w:cs="宋体" w:hint="eastAsia"/>
                <w:szCs w:val="21"/>
              </w:rPr>
              <w:t>a</w:t>
            </w:r>
            <w:r w:rsidR="00D45483" w:rsidRPr="0026469A">
              <w:rPr>
                <w:rFonts w:asciiTheme="minorEastAsia" w:hAnsiTheme="minorEastAsia" w:cs="宋体"/>
                <w:szCs w:val="21"/>
              </w:rPr>
              <w:t>ck_offset</w:t>
            </w:r>
            <w:proofErr w:type="spellEnd"/>
            <w:r w:rsidR="00D45483" w:rsidRPr="0026469A">
              <w:rPr>
                <w:rFonts w:asciiTheme="minorEastAsia" w:hAnsiTheme="minorEastAsia" w:cs="宋体" w:hint="eastAsia"/>
                <w:szCs w:val="21"/>
              </w:rPr>
              <w:t>字段。</w:t>
            </w:r>
          </w:p>
          <w:p w14:paraId="23FD32D7" w14:textId="0888FB48" w:rsidR="0026469A" w:rsidRPr="0026469A" w:rsidRDefault="00E72D5F" w:rsidP="0026469A">
            <w:pPr>
              <w:pStyle w:val="ad"/>
              <w:numPr>
                <w:ilvl w:val="0"/>
                <w:numId w:val="42"/>
              </w:numPr>
              <w:ind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增加0</w:t>
            </w:r>
            <w:r>
              <w:rPr>
                <w:rFonts w:asciiTheme="minorEastAsia" w:hAnsiTheme="minorEastAsia"/>
                <w:sz w:val="18"/>
                <w:szCs w:val="18"/>
              </w:rPr>
              <w:t>x2f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消息，C</w:t>
            </w:r>
            <w:r>
              <w:rPr>
                <w:rFonts w:asciiTheme="minorEastAsia" w:hAnsiTheme="minorEastAsia"/>
                <w:sz w:val="18"/>
                <w:szCs w:val="18"/>
              </w:rPr>
              <w:t>LI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命令</w:t>
            </w:r>
          </w:p>
        </w:tc>
        <w:tc>
          <w:tcPr>
            <w:tcW w:w="835" w:type="dxa"/>
          </w:tcPr>
          <w:p w14:paraId="43941E93" w14:textId="6444DDC6" w:rsidR="00BC3EAB" w:rsidRDefault="0026469A" w:rsidP="003655F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滑国青</w:t>
            </w:r>
          </w:p>
        </w:tc>
        <w:tc>
          <w:tcPr>
            <w:tcW w:w="1179" w:type="dxa"/>
          </w:tcPr>
          <w:p w14:paraId="2465B749" w14:textId="186767EE" w:rsidR="00BC3EAB" w:rsidRDefault="0026469A" w:rsidP="003655F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023-09-05</w:t>
            </w:r>
          </w:p>
        </w:tc>
      </w:tr>
      <w:tr w:rsidR="00A355EF" w:rsidRPr="00720FCC" w14:paraId="659915F7" w14:textId="77777777" w:rsidTr="002D064C">
        <w:trPr>
          <w:jc w:val="center"/>
        </w:trPr>
        <w:tc>
          <w:tcPr>
            <w:tcW w:w="988" w:type="dxa"/>
          </w:tcPr>
          <w:p w14:paraId="6300E89E" w14:textId="64508F0A" w:rsidR="00A355EF" w:rsidRDefault="00A355EF" w:rsidP="003655F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1.0.13</w:t>
            </w:r>
          </w:p>
        </w:tc>
        <w:tc>
          <w:tcPr>
            <w:tcW w:w="5294" w:type="dxa"/>
          </w:tcPr>
          <w:p w14:paraId="34E8EF15" w14:textId="5B8ACA44" w:rsidR="00A355EF" w:rsidRPr="0026469A" w:rsidRDefault="00A355EF" w:rsidP="0026469A">
            <w:pPr>
              <w:pStyle w:val="ad"/>
              <w:numPr>
                <w:ilvl w:val="0"/>
                <w:numId w:val="42"/>
              </w:numPr>
              <w:ind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增加0x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b命令</w:t>
            </w:r>
          </w:p>
        </w:tc>
        <w:tc>
          <w:tcPr>
            <w:tcW w:w="835" w:type="dxa"/>
          </w:tcPr>
          <w:p w14:paraId="6728D1DE" w14:textId="767E76BB" w:rsidR="00A355EF" w:rsidRDefault="00A355EF" w:rsidP="003655F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贾玮</w:t>
            </w:r>
          </w:p>
        </w:tc>
        <w:tc>
          <w:tcPr>
            <w:tcW w:w="1179" w:type="dxa"/>
          </w:tcPr>
          <w:p w14:paraId="2408184D" w14:textId="6A286DAC" w:rsidR="00A355EF" w:rsidRDefault="00A355EF" w:rsidP="003655F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023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10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09</w:t>
            </w:r>
          </w:p>
        </w:tc>
      </w:tr>
      <w:tr w:rsidR="006712E4" w:rsidRPr="00720FCC" w14:paraId="013F97AB" w14:textId="77777777" w:rsidTr="002D064C">
        <w:trPr>
          <w:jc w:val="center"/>
        </w:trPr>
        <w:tc>
          <w:tcPr>
            <w:tcW w:w="988" w:type="dxa"/>
          </w:tcPr>
          <w:p w14:paraId="5185C6DF" w14:textId="30EE9659" w:rsidR="006712E4" w:rsidRDefault="006712E4" w:rsidP="006712E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1.0.14</w:t>
            </w:r>
          </w:p>
        </w:tc>
        <w:tc>
          <w:tcPr>
            <w:tcW w:w="5294" w:type="dxa"/>
          </w:tcPr>
          <w:p w14:paraId="53FAC830" w14:textId="63A3E0B6" w:rsidR="006712E4" w:rsidRDefault="006712E4" w:rsidP="0026469A">
            <w:pPr>
              <w:pStyle w:val="ad"/>
              <w:numPr>
                <w:ilvl w:val="0"/>
                <w:numId w:val="42"/>
              </w:numPr>
              <w:ind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增加</w:t>
            </w: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ins w:id="0" w:author="方浩华" w:date="2023-11-01T19:32:00Z">
              <w:r w:rsidR="00846EA1">
                <w:rPr>
                  <w:rFonts w:asciiTheme="minorEastAsia" w:hAnsiTheme="minorEastAsia" w:hint="eastAsia"/>
                  <w:sz w:val="18"/>
                  <w:szCs w:val="18"/>
                </w:rPr>
                <w:t>C</w:t>
              </w:r>
              <w:r w:rsidR="00846EA1">
                <w:rPr>
                  <w:rFonts w:asciiTheme="minorEastAsia" w:hAnsiTheme="minorEastAsia"/>
                  <w:sz w:val="18"/>
                  <w:szCs w:val="18"/>
                </w:rPr>
                <w:t>5</w:t>
              </w:r>
            </w:ins>
            <w:del w:id="1" w:author="方浩华" w:date="2023-11-01T19:32:00Z">
              <w:r w:rsidDel="00846EA1">
                <w:rPr>
                  <w:rFonts w:asciiTheme="minorEastAsia" w:hAnsiTheme="minorEastAsia"/>
                  <w:sz w:val="18"/>
                  <w:szCs w:val="18"/>
                </w:rPr>
                <w:delText>23</w:delText>
              </w:r>
            </w:del>
            <w:r w:rsidR="00FA6AD1">
              <w:rPr>
                <w:rFonts w:asciiTheme="minorEastAsia" w:hAnsiTheme="minorEastAsia" w:hint="eastAsia"/>
                <w:sz w:val="18"/>
                <w:szCs w:val="18"/>
              </w:rPr>
              <w:t>、0x</w:t>
            </w:r>
            <w:ins w:id="2" w:author="方浩华" w:date="2023-11-01T19:32:00Z">
              <w:r w:rsidR="00846EA1">
                <w:rPr>
                  <w:rFonts w:asciiTheme="minorEastAsia" w:hAnsiTheme="minorEastAsia" w:hint="eastAsia"/>
                  <w:sz w:val="18"/>
                  <w:szCs w:val="18"/>
                </w:rPr>
                <w:t>C</w:t>
              </w:r>
              <w:r w:rsidR="00846EA1">
                <w:rPr>
                  <w:rFonts w:asciiTheme="minorEastAsia" w:hAnsiTheme="minorEastAsia"/>
                  <w:sz w:val="18"/>
                  <w:szCs w:val="18"/>
                </w:rPr>
                <w:t>6</w:t>
              </w:r>
            </w:ins>
            <w:del w:id="3" w:author="方浩华" w:date="2023-11-01T19:32:00Z">
              <w:r w:rsidR="00FA6AD1" w:rsidDel="00846EA1">
                <w:rPr>
                  <w:rFonts w:asciiTheme="minorEastAsia" w:hAnsiTheme="minorEastAsia"/>
                  <w:sz w:val="18"/>
                  <w:szCs w:val="18"/>
                </w:rPr>
                <w:delText>24</w:delText>
              </w:r>
            </w:del>
            <w:ins w:id="4" w:author="方浩华" w:date="2023-11-01T14:11:00Z">
              <w:r w:rsidR="00B53F72">
                <w:rPr>
                  <w:rFonts w:asciiTheme="minorEastAsia" w:hAnsiTheme="minorEastAsia" w:hint="eastAsia"/>
                  <w:sz w:val="18"/>
                  <w:szCs w:val="18"/>
                </w:rPr>
                <w:t>、0x</w:t>
              </w:r>
            </w:ins>
            <w:ins w:id="5" w:author="方浩华" w:date="2023-11-01T19:32:00Z">
              <w:r w:rsidR="00846EA1">
                <w:rPr>
                  <w:rFonts w:asciiTheme="minorEastAsia" w:hAnsiTheme="minorEastAsia" w:hint="eastAsia"/>
                  <w:sz w:val="18"/>
                  <w:szCs w:val="18"/>
                </w:rPr>
                <w:t>C</w:t>
              </w:r>
              <w:r w:rsidR="00846EA1">
                <w:rPr>
                  <w:rFonts w:asciiTheme="minorEastAsia" w:hAnsiTheme="minorEastAsia"/>
                  <w:sz w:val="18"/>
                  <w:szCs w:val="18"/>
                </w:rPr>
                <w:t>7</w:t>
              </w:r>
            </w:ins>
            <w:r>
              <w:rPr>
                <w:rFonts w:asciiTheme="minorEastAsia" w:hAnsiTheme="minorEastAsia" w:hint="eastAsia"/>
                <w:sz w:val="18"/>
                <w:szCs w:val="18"/>
              </w:rPr>
              <w:t>消息</w:t>
            </w:r>
          </w:p>
          <w:p w14:paraId="142B3DDE" w14:textId="29D6528B" w:rsidR="00FA6AD1" w:rsidRDefault="00FA6AD1" w:rsidP="0026469A">
            <w:pPr>
              <w:pStyle w:val="ad"/>
              <w:numPr>
                <w:ilvl w:val="0"/>
                <w:numId w:val="42"/>
              </w:numPr>
              <w:ind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读取自检信息0x</w:t>
            </w:r>
            <w:r>
              <w:rPr>
                <w:rFonts w:asciiTheme="minorEastAsia" w:hAnsiTheme="minorEastAsia"/>
                <w:sz w:val="18"/>
                <w:szCs w:val="18"/>
              </w:rPr>
              <w:t>70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，改为0x</w:t>
            </w:r>
            <w:r>
              <w:rPr>
                <w:rFonts w:asciiTheme="minorEastAsia" w:hAnsiTheme="minorEastAsia"/>
                <w:sz w:val="18"/>
                <w:szCs w:val="18"/>
              </w:rPr>
              <w:t>73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，保持生产工具，以及上下文一致，</w:t>
            </w:r>
            <w:ins w:id="6" w:author="方浩华" w:date="2023-11-01T14:12:00Z">
              <w:r w:rsidR="00AB7417">
                <w:rPr>
                  <w:rFonts w:asciiTheme="minorEastAsia" w:hAnsiTheme="minorEastAsia" w:hint="eastAsia"/>
                  <w:sz w:val="18"/>
                  <w:szCs w:val="18"/>
                </w:rPr>
                <w:t>Tracer</w:t>
              </w:r>
            </w:ins>
            <w:r>
              <w:rPr>
                <w:rFonts w:asciiTheme="minorEastAsia" w:hAnsiTheme="minorEastAsia" w:hint="eastAsia"/>
                <w:sz w:val="18"/>
                <w:szCs w:val="18"/>
              </w:rPr>
              <w:t>软件代码需要同步修改</w:t>
            </w:r>
          </w:p>
        </w:tc>
        <w:tc>
          <w:tcPr>
            <w:tcW w:w="835" w:type="dxa"/>
          </w:tcPr>
          <w:p w14:paraId="59F133DB" w14:textId="62C41D27" w:rsidR="006712E4" w:rsidRDefault="006712E4" w:rsidP="003655F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方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浩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华</w:t>
            </w:r>
          </w:p>
        </w:tc>
        <w:tc>
          <w:tcPr>
            <w:tcW w:w="1179" w:type="dxa"/>
          </w:tcPr>
          <w:p w14:paraId="155F39F8" w14:textId="6082F42C" w:rsidR="006712E4" w:rsidRDefault="006712E4" w:rsidP="003655F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023-10-30</w:t>
            </w:r>
          </w:p>
        </w:tc>
      </w:tr>
    </w:tbl>
    <w:p w14:paraId="06DA0530" w14:textId="77777777" w:rsidR="00DA73AC" w:rsidRPr="00FA3A97" w:rsidRDefault="00DA73AC" w:rsidP="00DA73AC"/>
    <w:p w14:paraId="7505BE61" w14:textId="77777777" w:rsidR="00DA73AC" w:rsidRPr="00FA3A97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78657510" w14:textId="77777777" w:rsidR="00DA73AC" w:rsidRPr="00596088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6748E151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71F8E007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73B75331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5AFF794F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15DDA4F1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730D71D6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65D51919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3B30C5C0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591F1F48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7D3012F7" w14:textId="77777777" w:rsidR="009612A2" w:rsidRDefault="009612A2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19FFE067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0850A1B1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1857C7B7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7A9564BC" w14:textId="35D59A4D" w:rsidR="00DA73AC" w:rsidDel="007411D5" w:rsidRDefault="00DA73AC" w:rsidP="00DA73AC">
      <w:pPr>
        <w:spacing w:line="360" w:lineRule="auto"/>
        <w:rPr>
          <w:del w:id="7" w:author="方浩华" w:date="2023-11-01T14:13:00Z"/>
          <w:rFonts w:asciiTheme="minorEastAsia" w:hAnsiTheme="minorEastAsia"/>
          <w:b/>
          <w:sz w:val="32"/>
          <w:szCs w:val="32"/>
        </w:rPr>
      </w:pPr>
    </w:p>
    <w:p w14:paraId="50467569" w14:textId="1BBBF0DD" w:rsidR="00DA73AC" w:rsidRPr="00DC7FD8" w:rsidDel="007411D5" w:rsidRDefault="00DA73AC" w:rsidP="00DA73AC">
      <w:pPr>
        <w:spacing w:line="360" w:lineRule="auto"/>
        <w:rPr>
          <w:del w:id="8" w:author="方浩华" w:date="2023-11-01T14:13:00Z"/>
          <w:rFonts w:asciiTheme="minorEastAsia" w:hAnsiTheme="minorEastAsia"/>
          <w:b/>
          <w:sz w:val="32"/>
          <w:szCs w:val="32"/>
        </w:rPr>
      </w:pPr>
    </w:p>
    <w:p w14:paraId="3A131363" w14:textId="77777777" w:rsidR="00DA73AC" w:rsidRDefault="00DA73AC" w:rsidP="00B62D3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bookmarkStart w:id="9" w:name="_Toc468462763"/>
      <w:bookmarkStart w:id="10" w:name="_Toc534986953"/>
      <w:r w:rsidRPr="00DC7FD8">
        <w:rPr>
          <w:rFonts w:asciiTheme="minorEastAsia" w:hAnsiTheme="minorEastAsia" w:hint="eastAsia"/>
        </w:rPr>
        <w:t>概述</w:t>
      </w:r>
      <w:bookmarkEnd w:id="9"/>
      <w:bookmarkEnd w:id="10"/>
    </w:p>
    <w:p w14:paraId="08DB996E" w14:textId="77777777" w:rsidR="00DA73AC" w:rsidRDefault="00DA73AC" w:rsidP="00B62D35">
      <w:pPr>
        <w:pStyle w:val="2"/>
        <w:numPr>
          <w:ilvl w:val="1"/>
          <w:numId w:val="2"/>
        </w:numPr>
      </w:pPr>
      <w:bookmarkStart w:id="11" w:name="_Toc468462764"/>
      <w:bookmarkStart w:id="12" w:name="_Toc534986954"/>
      <w:r>
        <w:rPr>
          <w:rFonts w:hint="eastAsia"/>
        </w:rPr>
        <w:t>前言</w:t>
      </w:r>
      <w:bookmarkEnd w:id="11"/>
      <w:bookmarkEnd w:id="12"/>
    </w:p>
    <w:p w14:paraId="6B99C9FB" w14:textId="438F5A4D" w:rsidR="00DA73AC" w:rsidRPr="00954866" w:rsidRDefault="00DA73AC" w:rsidP="00DA73AC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统一</w:t>
      </w:r>
      <w:r w:rsidR="00BD1F29">
        <w:rPr>
          <w:rFonts w:hint="eastAsia"/>
          <w:szCs w:val="21"/>
        </w:rPr>
        <w:t>Tracer</w:t>
      </w:r>
      <w:r>
        <w:rPr>
          <w:rFonts w:hint="eastAsia"/>
          <w:szCs w:val="21"/>
        </w:rPr>
        <w:t>与</w:t>
      </w:r>
      <w:r w:rsidR="00D55598">
        <w:rPr>
          <w:rFonts w:hint="eastAsia"/>
          <w:szCs w:val="21"/>
        </w:rPr>
        <w:t>C</w:t>
      </w:r>
      <w:r w:rsidR="00D55598">
        <w:rPr>
          <w:szCs w:val="21"/>
        </w:rPr>
        <w:t>2</w:t>
      </w:r>
      <w:r>
        <w:rPr>
          <w:rFonts w:hint="eastAsia"/>
          <w:szCs w:val="21"/>
        </w:rPr>
        <w:t>的通信协议</w:t>
      </w:r>
      <w:r>
        <w:rPr>
          <w:szCs w:val="21"/>
        </w:rPr>
        <w:t>。</w:t>
      </w:r>
    </w:p>
    <w:p w14:paraId="05E684CB" w14:textId="77777777" w:rsidR="00DA73AC" w:rsidRDefault="00DA73AC" w:rsidP="00B62D35">
      <w:pPr>
        <w:pStyle w:val="2"/>
        <w:numPr>
          <w:ilvl w:val="1"/>
          <w:numId w:val="2"/>
        </w:numPr>
      </w:pPr>
      <w:bookmarkStart w:id="13" w:name="_Toc468462765"/>
      <w:bookmarkStart w:id="14" w:name="_Toc534986955"/>
      <w:r>
        <w:rPr>
          <w:rFonts w:hint="eastAsia"/>
        </w:rPr>
        <w:t>适用范围</w:t>
      </w:r>
      <w:bookmarkEnd w:id="13"/>
      <w:bookmarkEnd w:id="14"/>
    </w:p>
    <w:p w14:paraId="778114B8" w14:textId="1607BD47" w:rsidR="00DA73AC" w:rsidRPr="00522437" w:rsidRDefault="00DA73AC" w:rsidP="00DA73AC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本</w:t>
      </w:r>
      <w:r>
        <w:rPr>
          <w:szCs w:val="21"/>
        </w:rPr>
        <w:t>流程适用</w:t>
      </w:r>
      <w:r w:rsidR="00BD1F29">
        <w:rPr>
          <w:rFonts w:hint="eastAsia"/>
          <w:szCs w:val="21"/>
        </w:rPr>
        <w:t>Tracer</w:t>
      </w:r>
      <w:r>
        <w:rPr>
          <w:szCs w:val="21"/>
        </w:rPr>
        <w:t>与</w:t>
      </w:r>
      <w:r>
        <w:rPr>
          <w:rFonts w:hint="eastAsia"/>
          <w:szCs w:val="21"/>
        </w:rPr>
        <w:t>C</w:t>
      </w:r>
      <w:r>
        <w:rPr>
          <w:szCs w:val="21"/>
        </w:rPr>
        <w:t>2</w:t>
      </w:r>
      <w:r>
        <w:rPr>
          <w:szCs w:val="21"/>
        </w:rPr>
        <w:t>通信</w:t>
      </w:r>
      <w:r>
        <w:rPr>
          <w:rFonts w:hint="eastAsia"/>
          <w:szCs w:val="21"/>
        </w:rPr>
        <w:t>。</w:t>
      </w:r>
    </w:p>
    <w:p w14:paraId="2E04C0CB" w14:textId="77777777" w:rsidR="00DA73AC" w:rsidRDefault="00DA73AC" w:rsidP="00B62D35">
      <w:pPr>
        <w:pStyle w:val="2"/>
        <w:numPr>
          <w:ilvl w:val="1"/>
          <w:numId w:val="2"/>
        </w:numPr>
      </w:pPr>
      <w:bookmarkStart w:id="15" w:name="_Toc468462766"/>
      <w:bookmarkStart w:id="16" w:name="_Toc534986956"/>
      <w:r>
        <w:rPr>
          <w:rFonts w:hint="eastAsia"/>
        </w:rPr>
        <w:t>使用要求</w:t>
      </w:r>
      <w:bookmarkEnd w:id="15"/>
      <w:bookmarkEnd w:id="16"/>
    </w:p>
    <w:p w14:paraId="0764FF98" w14:textId="77777777" w:rsidR="00DA73AC" w:rsidRPr="00954866" w:rsidRDefault="00DA73AC" w:rsidP="00DA73AC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无</w:t>
      </w:r>
    </w:p>
    <w:p w14:paraId="48AE2783" w14:textId="77777777" w:rsidR="00DA73AC" w:rsidRPr="00DC7FD8" w:rsidRDefault="00DA73AC" w:rsidP="00B62D3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bookmarkStart w:id="17" w:name="_Toc468462767"/>
      <w:bookmarkStart w:id="18" w:name="_Toc534986957"/>
      <w:r w:rsidRPr="00DC7FD8">
        <w:rPr>
          <w:rFonts w:asciiTheme="minorEastAsia" w:hAnsiTheme="minorEastAsia" w:hint="eastAsia"/>
        </w:rPr>
        <w:t>总体设计</w:t>
      </w:r>
      <w:bookmarkEnd w:id="17"/>
      <w:bookmarkEnd w:id="18"/>
    </w:p>
    <w:p w14:paraId="5C2E9665" w14:textId="77777777" w:rsidR="00DA73AC" w:rsidRPr="00737379" w:rsidRDefault="00DA73AC" w:rsidP="00DA73AC"/>
    <w:p w14:paraId="024C7750" w14:textId="77777777" w:rsidR="00DA73AC" w:rsidRDefault="00DA73AC" w:rsidP="00B62D35">
      <w:pPr>
        <w:pStyle w:val="1"/>
        <w:numPr>
          <w:ilvl w:val="0"/>
          <w:numId w:val="2"/>
        </w:numPr>
      </w:pPr>
      <w:bookmarkStart w:id="19" w:name="_Toc468462772"/>
      <w:bookmarkStart w:id="20" w:name="_Toc534986960"/>
      <w:r w:rsidRPr="00A77383">
        <w:rPr>
          <w:rFonts w:hint="eastAsia"/>
        </w:rPr>
        <w:t>MAVLNK</w:t>
      </w:r>
      <w:r w:rsidRPr="00A77383">
        <w:rPr>
          <w:rFonts w:hint="eastAsia"/>
        </w:rPr>
        <w:t>通信协议</w:t>
      </w:r>
      <w:bookmarkEnd w:id="19"/>
      <w:bookmarkEnd w:id="20"/>
    </w:p>
    <w:p w14:paraId="4A89EAA4" w14:textId="77777777" w:rsidR="00DA73AC" w:rsidRPr="000F637D" w:rsidRDefault="00DA73AC" w:rsidP="00B62D35">
      <w:pPr>
        <w:pStyle w:val="2"/>
        <w:numPr>
          <w:ilvl w:val="1"/>
          <w:numId w:val="2"/>
        </w:numPr>
      </w:pPr>
      <w:bookmarkStart w:id="21" w:name="_Toc468462773"/>
      <w:bookmarkStart w:id="22" w:name="_Toc534986961"/>
      <w:r w:rsidRPr="000F637D">
        <w:rPr>
          <w:rFonts w:hint="eastAsia"/>
        </w:rPr>
        <w:t>MAVLINK</w:t>
      </w:r>
      <w:r w:rsidRPr="000F637D">
        <w:rPr>
          <w:rFonts w:hint="eastAsia"/>
        </w:rPr>
        <w:t>协议格式</w:t>
      </w:r>
      <w:bookmarkEnd w:id="21"/>
      <w:bookmarkEnd w:id="22"/>
    </w:p>
    <w:tbl>
      <w:tblPr>
        <w:tblStyle w:val="a3"/>
        <w:tblW w:w="8613" w:type="dxa"/>
        <w:jc w:val="center"/>
        <w:tblLook w:val="04A0" w:firstRow="1" w:lastRow="0" w:firstColumn="1" w:lastColumn="0" w:noHBand="0" w:noVBand="1"/>
      </w:tblPr>
      <w:tblGrid>
        <w:gridCol w:w="1094"/>
        <w:gridCol w:w="1507"/>
        <w:gridCol w:w="1559"/>
        <w:gridCol w:w="1788"/>
        <w:gridCol w:w="2665"/>
      </w:tblGrid>
      <w:tr w:rsidR="00DA73AC" w:rsidRPr="000D3229" w14:paraId="758CE28A" w14:textId="77777777" w:rsidTr="003655F7">
        <w:trPr>
          <w:jc w:val="center"/>
        </w:trPr>
        <w:tc>
          <w:tcPr>
            <w:tcW w:w="1094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7FB605C" w14:textId="77777777" w:rsidR="00DA73AC" w:rsidRPr="000D3229" w:rsidRDefault="00DA73AC" w:rsidP="003655F7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字节</w:t>
            </w:r>
          </w:p>
        </w:tc>
        <w:tc>
          <w:tcPr>
            <w:tcW w:w="1507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1AC7E8A" w14:textId="77777777" w:rsidR="00DA73AC" w:rsidRPr="000D3229" w:rsidRDefault="00DA73AC" w:rsidP="003655F7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定义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17F5B2A" w14:textId="77777777" w:rsidR="00DA73AC" w:rsidRPr="000D3229" w:rsidRDefault="00DA73AC" w:rsidP="003655F7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内容</w:t>
            </w:r>
          </w:p>
        </w:tc>
        <w:tc>
          <w:tcPr>
            <w:tcW w:w="178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DD90472" w14:textId="77777777" w:rsidR="00DA73AC" w:rsidRPr="000D3229" w:rsidRDefault="00DA73AC" w:rsidP="003655F7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数值范围</w:t>
            </w:r>
          </w:p>
        </w:tc>
        <w:tc>
          <w:tcPr>
            <w:tcW w:w="2665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98C4701" w14:textId="77777777" w:rsidR="00DA73AC" w:rsidRPr="000D3229" w:rsidRDefault="00DA73AC" w:rsidP="003655F7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说明</w:t>
            </w:r>
          </w:p>
        </w:tc>
      </w:tr>
      <w:tr w:rsidR="00DA73AC" w:rsidRPr="000D3229" w14:paraId="75A411E3" w14:textId="77777777" w:rsidTr="003655F7">
        <w:trPr>
          <w:jc w:val="center"/>
        </w:trPr>
        <w:tc>
          <w:tcPr>
            <w:tcW w:w="1094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38DBC351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0</w:t>
            </w:r>
          </w:p>
        </w:tc>
        <w:tc>
          <w:tcPr>
            <w:tcW w:w="1507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61E0C594" w14:textId="77777777" w:rsidR="00DA73AC" w:rsidRPr="000D3229" w:rsidRDefault="00DA73AC" w:rsidP="003655F7">
            <w:pPr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magic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07089FBA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proofErr w:type="gramStart"/>
            <w:r w:rsidRPr="000D3229">
              <w:rPr>
                <w:rFonts w:hint="eastAsia"/>
                <w:szCs w:val="21"/>
              </w:rPr>
              <w:t>帧头</w:t>
            </w:r>
            <w:proofErr w:type="gramEnd"/>
          </w:p>
        </w:tc>
        <w:tc>
          <w:tcPr>
            <w:tcW w:w="1788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70E457B1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0xFD</w:t>
            </w:r>
          </w:p>
        </w:tc>
        <w:tc>
          <w:tcPr>
            <w:tcW w:w="2665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03051931" w14:textId="77777777" w:rsidR="00DA73AC" w:rsidRPr="000D3229" w:rsidRDefault="00DA73AC" w:rsidP="003655F7">
            <w:pPr>
              <w:jc w:val="left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表示开始一个新的包</w:t>
            </w:r>
          </w:p>
        </w:tc>
      </w:tr>
      <w:tr w:rsidR="00DA73AC" w:rsidRPr="000D3229" w14:paraId="78238A40" w14:textId="77777777" w:rsidTr="003655F7">
        <w:trPr>
          <w:jc w:val="center"/>
        </w:trPr>
        <w:tc>
          <w:tcPr>
            <w:tcW w:w="1094" w:type="dxa"/>
            <w:shd w:val="clear" w:color="auto" w:fill="D5DCE4" w:themeFill="text2" w:themeFillTint="33"/>
            <w:vAlign w:val="center"/>
          </w:tcPr>
          <w:p w14:paraId="324F2E4D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1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22AFFBB1" w14:textId="77777777" w:rsidR="00DA73AC" w:rsidRPr="00A251F1" w:rsidRDefault="00DA73AC" w:rsidP="003655F7">
            <w:pPr>
              <w:rPr>
                <w:szCs w:val="21"/>
              </w:rPr>
            </w:pPr>
            <w:proofErr w:type="spellStart"/>
            <w:r w:rsidRPr="00A251F1">
              <w:rPr>
                <w:rFonts w:hint="eastAsia"/>
                <w:szCs w:val="21"/>
              </w:rPr>
              <w:t>len_l</w:t>
            </w:r>
            <w:proofErr w:type="spellEnd"/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54578639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有效数据</w:t>
            </w:r>
          </w:p>
          <w:p w14:paraId="3CC51924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长度低</w:t>
            </w:r>
            <w:r w:rsidRPr="00A251F1">
              <w:rPr>
                <w:rFonts w:hint="eastAsia"/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位</w:t>
            </w:r>
          </w:p>
        </w:tc>
        <w:tc>
          <w:tcPr>
            <w:tcW w:w="1788" w:type="dxa"/>
            <w:shd w:val="clear" w:color="auto" w:fill="D5DCE4" w:themeFill="text2" w:themeFillTint="33"/>
            <w:vAlign w:val="center"/>
          </w:tcPr>
          <w:p w14:paraId="70624B26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D5DCE4" w:themeFill="text2" w:themeFillTint="33"/>
            <w:vAlign w:val="center"/>
          </w:tcPr>
          <w:p w14:paraId="05E9DF2E" w14:textId="77777777" w:rsidR="00DA73AC" w:rsidRPr="00A251F1" w:rsidRDefault="00DA73AC" w:rsidP="003655F7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表示有效数据的长度的低</w:t>
            </w:r>
            <w:r w:rsidRPr="00A251F1">
              <w:rPr>
                <w:rFonts w:hint="eastAsia"/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位</w:t>
            </w:r>
          </w:p>
        </w:tc>
      </w:tr>
      <w:tr w:rsidR="00DA73AC" w:rsidRPr="000D3229" w14:paraId="35E90FCC" w14:textId="77777777" w:rsidTr="003655F7">
        <w:trPr>
          <w:jc w:val="center"/>
        </w:trPr>
        <w:tc>
          <w:tcPr>
            <w:tcW w:w="1094" w:type="dxa"/>
            <w:shd w:val="clear" w:color="auto" w:fill="D5DCE4" w:themeFill="text2" w:themeFillTint="33"/>
            <w:vAlign w:val="center"/>
          </w:tcPr>
          <w:p w14:paraId="067BAF57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2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52025A45" w14:textId="77777777" w:rsidR="00DA73AC" w:rsidRPr="00A251F1" w:rsidRDefault="00DA73AC" w:rsidP="003655F7">
            <w:pPr>
              <w:rPr>
                <w:szCs w:val="21"/>
              </w:rPr>
            </w:pPr>
            <w:proofErr w:type="spellStart"/>
            <w:r w:rsidRPr="00A251F1">
              <w:rPr>
                <w:rFonts w:hint="eastAsia"/>
                <w:szCs w:val="21"/>
              </w:rPr>
              <w:t>len_h</w:t>
            </w:r>
            <w:proofErr w:type="spellEnd"/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3F4DF5B6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有效数据</w:t>
            </w:r>
          </w:p>
          <w:p w14:paraId="2CD82F7E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长度高</w:t>
            </w:r>
            <w:r w:rsidRPr="00A251F1">
              <w:rPr>
                <w:rFonts w:hint="eastAsia"/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位</w:t>
            </w:r>
          </w:p>
        </w:tc>
        <w:tc>
          <w:tcPr>
            <w:tcW w:w="1788" w:type="dxa"/>
            <w:shd w:val="clear" w:color="auto" w:fill="D5DCE4" w:themeFill="text2" w:themeFillTint="33"/>
            <w:vAlign w:val="center"/>
          </w:tcPr>
          <w:p w14:paraId="7CA2CF95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D5DCE4" w:themeFill="text2" w:themeFillTint="33"/>
            <w:vAlign w:val="center"/>
          </w:tcPr>
          <w:p w14:paraId="0D028D07" w14:textId="77777777" w:rsidR="00DA73AC" w:rsidRPr="00A251F1" w:rsidRDefault="00DA73AC" w:rsidP="003655F7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表示有效数据的长度的高</w:t>
            </w:r>
            <w:r w:rsidRPr="00A251F1">
              <w:rPr>
                <w:rFonts w:hint="eastAsia"/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位</w:t>
            </w:r>
          </w:p>
        </w:tc>
      </w:tr>
      <w:tr w:rsidR="00DA73AC" w:rsidRPr="000D3229" w14:paraId="3FDC64E7" w14:textId="77777777" w:rsidTr="003655F7">
        <w:trPr>
          <w:jc w:val="center"/>
        </w:trPr>
        <w:tc>
          <w:tcPr>
            <w:tcW w:w="1094" w:type="dxa"/>
            <w:shd w:val="clear" w:color="auto" w:fill="D5DCE4" w:themeFill="text2" w:themeFillTint="33"/>
            <w:vAlign w:val="center"/>
          </w:tcPr>
          <w:p w14:paraId="490FDF2C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3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00F18191" w14:textId="77777777" w:rsidR="00DA73AC" w:rsidRPr="000D3229" w:rsidRDefault="00DA73AC" w:rsidP="003655F7">
            <w:pPr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seq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4C043E57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proofErr w:type="gramStart"/>
            <w:r w:rsidRPr="000D3229">
              <w:rPr>
                <w:rFonts w:hint="eastAsia"/>
                <w:szCs w:val="21"/>
              </w:rPr>
              <w:t>帧</w:t>
            </w:r>
            <w:proofErr w:type="gramEnd"/>
            <w:r w:rsidRPr="000D3229">
              <w:rPr>
                <w:rFonts w:hint="eastAsia"/>
                <w:szCs w:val="21"/>
              </w:rPr>
              <w:t>序号</w:t>
            </w:r>
          </w:p>
        </w:tc>
        <w:tc>
          <w:tcPr>
            <w:tcW w:w="1788" w:type="dxa"/>
            <w:shd w:val="clear" w:color="auto" w:fill="D5DCE4" w:themeFill="text2" w:themeFillTint="33"/>
            <w:vAlign w:val="center"/>
          </w:tcPr>
          <w:p w14:paraId="59D85EF4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0~</w:t>
            </w:r>
            <w:r>
              <w:rPr>
                <w:szCs w:val="21"/>
              </w:rPr>
              <w:t>16</w:t>
            </w:r>
          </w:p>
        </w:tc>
        <w:tc>
          <w:tcPr>
            <w:tcW w:w="2665" w:type="dxa"/>
            <w:shd w:val="clear" w:color="auto" w:fill="D5DCE4" w:themeFill="text2" w:themeFillTint="33"/>
            <w:vAlign w:val="center"/>
          </w:tcPr>
          <w:p w14:paraId="5CBFA9A7" w14:textId="77777777" w:rsidR="00DA73AC" w:rsidRPr="000D3229" w:rsidRDefault="00DA73AC" w:rsidP="003655F7">
            <w:pPr>
              <w:jc w:val="left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每个设备计数自己的发送序列，允许检测丢包。</w:t>
            </w:r>
          </w:p>
        </w:tc>
      </w:tr>
      <w:tr w:rsidR="00DA73AC" w:rsidRPr="000D3229" w14:paraId="76993C6B" w14:textId="77777777" w:rsidTr="003655F7">
        <w:trPr>
          <w:jc w:val="center"/>
        </w:trPr>
        <w:tc>
          <w:tcPr>
            <w:tcW w:w="1094" w:type="dxa"/>
            <w:shd w:val="clear" w:color="auto" w:fill="D5DCE4" w:themeFill="text2" w:themeFillTint="33"/>
            <w:vAlign w:val="center"/>
          </w:tcPr>
          <w:p w14:paraId="0517C7B7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4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7C556A21" w14:textId="77777777" w:rsidR="00DA73AC" w:rsidRPr="00A251F1" w:rsidRDefault="00DA73AC" w:rsidP="003655F7">
            <w:pPr>
              <w:rPr>
                <w:szCs w:val="21"/>
              </w:rPr>
            </w:pPr>
            <w:proofErr w:type="spellStart"/>
            <w:r w:rsidRPr="00A251F1">
              <w:rPr>
                <w:szCs w:val="21"/>
              </w:rPr>
              <w:t>destid</w:t>
            </w:r>
            <w:proofErr w:type="spellEnd"/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73D56C18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ID(</w:t>
            </w:r>
            <w:r w:rsidRPr="00A251F1">
              <w:rPr>
                <w:rFonts w:hint="eastAsia"/>
                <w:szCs w:val="21"/>
              </w:rPr>
              <w:t>组件</w:t>
            </w:r>
            <w:r>
              <w:rPr>
                <w:szCs w:val="21"/>
              </w:rPr>
              <w:t>)</w:t>
            </w:r>
          </w:p>
        </w:tc>
        <w:tc>
          <w:tcPr>
            <w:tcW w:w="1788" w:type="dxa"/>
            <w:shd w:val="clear" w:color="auto" w:fill="D5DCE4" w:themeFill="text2" w:themeFillTint="33"/>
            <w:vAlign w:val="center"/>
          </w:tcPr>
          <w:p w14:paraId="5DA0DB83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D5DCE4" w:themeFill="text2" w:themeFillTint="33"/>
            <w:vAlign w:val="center"/>
          </w:tcPr>
          <w:p w14:paraId="7F122819" w14:textId="77777777" w:rsidR="00DA73AC" w:rsidRPr="00A251F1" w:rsidRDefault="00DA73AC" w:rsidP="003655F7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接收者的设备</w:t>
            </w:r>
            <w:r w:rsidRPr="00A251F1">
              <w:rPr>
                <w:rFonts w:hint="eastAsia"/>
                <w:szCs w:val="21"/>
              </w:rPr>
              <w:t>ID</w:t>
            </w:r>
            <w:r w:rsidRPr="00A251F1">
              <w:rPr>
                <w:rFonts w:hint="eastAsia"/>
                <w:szCs w:val="21"/>
              </w:rPr>
              <w:t>（见</w:t>
            </w:r>
            <w:r>
              <w:fldChar w:fldCharType="begin"/>
            </w:r>
            <w:r>
              <w:instrText>HYPERLINK \l "_3.3__</w:instrText>
            </w:r>
            <w:r>
              <w:instrText>设备</w:instrText>
            </w:r>
            <w:r>
              <w:instrText>ID</w:instrText>
            </w:r>
            <w:r>
              <w:instrText>定义</w:instrText>
            </w:r>
            <w:r>
              <w:instrText>"</w:instrText>
            </w:r>
            <w:r>
              <w:fldChar w:fldCharType="separate"/>
            </w:r>
            <w:r w:rsidRPr="00A251F1">
              <w:rPr>
                <w:rStyle w:val="a4"/>
                <w:rFonts w:hint="eastAsia"/>
                <w:szCs w:val="21"/>
              </w:rPr>
              <w:t>3.3</w:t>
            </w:r>
            <w:r w:rsidRPr="00A251F1">
              <w:rPr>
                <w:rStyle w:val="a4"/>
                <w:rFonts w:hint="eastAsia"/>
                <w:szCs w:val="21"/>
              </w:rPr>
              <w:t>设备</w:t>
            </w:r>
            <w:r w:rsidRPr="00A251F1">
              <w:rPr>
                <w:rStyle w:val="a4"/>
                <w:rFonts w:hint="eastAsia"/>
                <w:szCs w:val="21"/>
              </w:rPr>
              <w:t>ID</w:t>
            </w:r>
            <w:r w:rsidRPr="00A251F1">
              <w:rPr>
                <w:rStyle w:val="a4"/>
                <w:rFonts w:hint="eastAsia"/>
                <w:szCs w:val="21"/>
              </w:rPr>
              <w:t>定义</w:t>
            </w:r>
            <w:r>
              <w:rPr>
                <w:rStyle w:val="a4"/>
                <w:szCs w:val="21"/>
              </w:rPr>
              <w:fldChar w:fldCharType="end"/>
            </w:r>
            <w:r w:rsidRPr="00A251F1">
              <w:rPr>
                <w:rFonts w:hint="eastAsia"/>
                <w:szCs w:val="21"/>
              </w:rPr>
              <w:t>）</w:t>
            </w:r>
          </w:p>
        </w:tc>
      </w:tr>
      <w:tr w:rsidR="00DA73AC" w:rsidRPr="000D3229" w14:paraId="639C255C" w14:textId="77777777" w:rsidTr="003655F7">
        <w:trPr>
          <w:jc w:val="center"/>
        </w:trPr>
        <w:tc>
          <w:tcPr>
            <w:tcW w:w="1094" w:type="dxa"/>
            <w:shd w:val="clear" w:color="auto" w:fill="D5DCE4" w:themeFill="text2" w:themeFillTint="33"/>
            <w:vAlign w:val="center"/>
          </w:tcPr>
          <w:p w14:paraId="6FAFC017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lastRenderedPageBreak/>
              <w:t>5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44692FDC" w14:textId="77777777" w:rsidR="00DA73AC" w:rsidRPr="00A251F1" w:rsidRDefault="00DA73AC" w:rsidP="003655F7">
            <w:pPr>
              <w:rPr>
                <w:szCs w:val="21"/>
              </w:rPr>
            </w:pPr>
            <w:proofErr w:type="spellStart"/>
            <w:r w:rsidRPr="00A251F1">
              <w:rPr>
                <w:szCs w:val="21"/>
              </w:rPr>
              <w:t>sourceid</w:t>
            </w:r>
            <w:proofErr w:type="spellEnd"/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125DEE5B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ID(</w:t>
            </w:r>
            <w:r w:rsidRPr="00A251F1"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)</w:t>
            </w:r>
          </w:p>
        </w:tc>
        <w:tc>
          <w:tcPr>
            <w:tcW w:w="1788" w:type="dxa"/>
            <w:shd w:val="clear" w:color="auto" w:fill="D5DCE4" w:themeFill="text2" w:themeFillTint="33"/>
            <w:vAlign w:val="center"/>
          </w:tcPr>
          <w:p w14:paraId="388DCDF5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D5DCE4" w:themeFill="text2" w:themeFillTint="33"/>
            <w:vAlign w:val="center"/>
          </w:tcPr>
          <w:p w14:paraId="332312FC" w14:textId="77777777" w:rsidR="00DA73AC" w:rsidRPr="00A251F1" w:rsidRDefault="00DA73AC" w:rsidP="003655F7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发送者的设备</w:t>
            </w:r>
            <w:r w:rsidRPr="00A251F1">
              <w:rPr>
                <w:rFonts w:hint="eastAsia"/>
                <w:szCs w:val="21"/>
              </w:rPr>
              <w:t>ID</w:t>
            </w:r>
            <w:r w:rsidRPr="00A251F1">
              <w:rPr>
                <w:rFonts w:hint="eastAsia"/>
                <w:szCs w:val="21"/>
              </w:rPr>
              <w:t>（见</w:t>
            </w:r>
            <w:r>
              <w:fldChar w:fldCharType="begin"/>
            </w:r>
            <w:r>
              <w:instrText>HYPERLINK \l "_3.3__</w:instrText>
            </w:r>
            <w:r>
              <w:instrText>设备</w:instrText>
            </w:r>
            <w:r>
              <w:instrText>ID</w:instrText>
            </w:r>
            <w:r>
              <w:instrText>定义</w:instrText>
            </w:r>
            <w:r>
              <w:instrText>"</w:instrText>
            </w:r>
            <w:r>
              <w:fldChar w:fldCharType="separate"/>
            </w:r>
            <w:r w:rsidRPr="00A251F1">
              <w:rPr>
                <w:rStyle w:val="a4"/>
                <w:rFonts w:hint="eastAsia"/>
                <w:szCs w:val="21"/>
              </w:rPr>
              <w:t>3.3</w:t>
            </w:r>
            <w:r w:rsidRPr="00A251F1">
              <w:rPr>
                <w:rStyle w:val="a4"/>
                <w:rFonts w:hint="eastAsia"/>
                <w:szCs w:val="21"/>
              </w:rPr>
              <w:t>设备</w:t>
            </w:r>
            <w:r w:rsidRPr="00A251F1">
              <w:rPr>
                <w:rStyle w:val="a4"/>
                <w:rFonts w:hint="eastAsia"/>
                <w:szCs w:val="21"/>
              </w:rPr>
              <w:t>ID</w:t>
            </w:r>
            <w:r w:rsidRPr="00A251F1">
              <w:rPr>
                <w:rStyle w:val="a4"/>
                <w:rFonts w:hint="eastAsia"/>
                <w:szCs w:val="21"/>
              </w:rPr>
              <w:t>定义</w:t>
            </w:r>
            <w:r>
              <w:rPr>
                <w:rStyle w:val="a4"/>
                <w:szCs w:val="21"/>
              </w:rPr>
              <w:fldChar w:fldCharType="end"/>
            </w:r>
            <w:r w:rsidRPr="00A251F1">
              <w:rPr>
                <w:rFonts w:hint="eastAsia"/>
                <w:szCs w:val="21"/>
              </w:rPr>
              <w:t>）</w:t>
            </w:r>
          </w:p>
        </w:tc>
      </w:tr>
      <w:tr w:rsidR="00DA73AC" w:rsidRPr="000D3229" w14:paraId="2BEAAD3A" w14:textId="77777777" w:rsidTr="003655F7">
        <w:trPr>
          <w:jc w:val="center"/>
        </w:trPr>
        <w:tc>
          <w:tcPr>
            <w:tcW w:w="1094" w:type="dxa"/>
            <w:shd w:val="clear" w:color="auto" w:fill="D5DCE4" w:themeFill="text2" w:themeFillTint="33"/>
            <w:vAlign w:val="center"/>
          </w:tcPr>
          <w:p w14:paraId="78523620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6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04F3658F" w14:textId="77777777" w:rsidR="00DA73AC" w:rsidRPr="000D3229" w:rsidRDefault="00DA73AC" w:rsidP="003655F7">
            <w:pPr>
              <w:rPr>
                <w:szCs w:val="21"/>
              </w:rPr>
            </w:pPr>
            <w:proofErr w:type="spellStart"/>
            <w:r w:rsidRPr="000D3229">
              <w:rPr>
                <w:rFonts w:hint="eastAsia"/>
                <w:szCs w:val="21"/>
              </w:rPr>
              <w:t>msgid</w:t>
            </w:r>
            <w:proofErr w:type="spellEnd"/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088BE336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消息</w:t>
            </w:r>
            <w:r w:rsidRPr="000D3229">
              <w:rPr>
                <w:rFonts w:hint="eastAsia"/>
                <w:szCs w:val="21"/>
              </w:rPr>
              <w:t>ID</w:t>
            </w:r>
          </w:p>
        </w:tc>
        <w:tc>
          <w:tcPr>
            <w:tcW w:w="1788" w:type="dxa"/>
            <w:shd w:val="clear" w:color="auto" w:fill="D5DCE4" w:themeFill="text2" w:themeFillTint="33"/>
            <w:vAlign w:val="center"/>
          </w:tcPr>
          <w:p w14:paraId="7998544C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D5DCE4" w:themeFill="text2" w:themeFillTint="33"/>
            <w:vAlign w:val="center"/>
          </w:tcPr>
          <w:p w14:paraId="63E6E4F6" w14:textId="77777777" w:rsidR="00DA73AC" w:rsidRPr="000D3229" w:rsidRDefault="00DA73AC" w:rsidP="003655F7">
            <w:pPr>
              <w:jc w:val="left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消息</w:t>
            </w:r>
            <w:r w:rsidRPr="000D3229">
              <w:rPr>
                <w:rFonts w:hint="eastAsia"/>
                <w:szCs w:val="21"/>
              </w:rPr>
              <w:t>ID</w:t>
            </w:r>
            <w:r w:rsidRPr="000D3229">
              <w:rPr>
                <w:rFonts w:hint="eastAsia"/>
                <w:szCs w:val="21"/>
              </w:rPr>
              <w:t>用于识别该</w:t>
            </w:r>
            <w:r w:rsidRPr="000D3229">
              <w:rPr>
                <w:rFonts w:hint="eastAsia"/>
                <w:szCs w:val="21"/>
              </w:rPr>
              <w:t>MAVLINK</w:t>
            </w:r>
            <w:r w:rsidRPr="000D3229">
              <w:rPr>
                <w:rFonts w:hint="eastAsia"/>
                <w:szCs w:val="21"/>
              </w:rPr>
              <w:t>帧的含义（见</w:t>
            </w:r>
            <w:r>
              <w:fldChar w:fldCharType="begin"/>
            </w:r>
            <w:r>
              <w:instrText>HYPERLINK \l "_3.4_</w:instrText>
            </w:r>
            <w:r>
              <w:instrText>消息</w:instrText>
            </w:r>
            <w:r>
              <w:instrText>ID</w:instrText>
            </w:r>
            <w:r>
              <w:instrText>定义</w:instrText>
            </w:r>
            <w:r>
              <w:instrText>"</w:instrText>
            </w:r>
            <w:r>
              <w:fldChar w:fldCharType="separate"/>
            </w:r>
            <w:r w:rsidRPr="000D3229">
              <w:rPr>
                <w:rStyle w:val="a4"/>
                <w:rFonts w:hint="eastAsia"/>
                <w:szCs w:val="21"/>
              </w:rPr>
              <w:t>3.4</w:t>
            </w:r>
            <w:r w:rsidRPr="000D3229">
              <w:rPr>
                <w:rStyle w:val="a4"/>
                <w:rFonts w:hint="eastAsia"/>
                <w:szCs w:val="21"/>
              </w:rPr>
              <w:t>消息</w:t>
            </w:r>
            <w:r w:rsidRPr="000D3229">
              <w:rPr>
                <w:rStyle w:val="a4"/>
                <w:rFonts w:hint="eastAsia"/>
                <w:szCs w:val="21"/>
              </w:rPr>
              <w:t>ID</w:t>
            </w:r>
            <w:r w:rsidRPr="000D3229">
              <w:rPr>
                <w:rStyle w:val="a4"/>
                <w:rFonts w:hint="eastAsia"/>
                <w:szCs w:val="21"/>
              </w:rPr>
              <w:t>定义</w:t>
            </w:r>
            <w:r>
              <w:rPr>
                <w:rStyle w:val="a4"/>
                <w:szCs w:val="21"/>
              </w:rPr>
              <w:fldChar w:fldCharType="end"/>
            </w:r>
            <w:r w:rsidRPr="000D3229">
              <w:rPr>
                <w:rFonts w:hint="eastAsia"/>
                <w:szCs w:val="21"/>
              </w:rPr>
              <w:t>）</w:t>
            </w:r>
          </w:p>
        </w:tc>
      </w:tr>
      <w:tr w:rsidR="00DA73AC" w:rsidRPr="00CD2443" w14:paraId="12C17B70" w14:textId="77777777" w:rsidTr="003655F7">
        <w:trPr>
          <w:jc w:val="center"/>
        </w:trPr>
        <w:tc>
          <w:tcPr>
            <w:tcW w:w="1094" w:type="dxa"/>
            <w:shd w:val="clear" w:color="auto" w:fill="D5DCE4" w:themeFill="text2" w:themeFillTint="33"/>
            <w:vAlign w:val="center"/>
          </w:tcPr>
          <w:p w14:paraId="65044736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702CC4D8" w14:textId="62722BB9" w:rsidR="00DA73AC" w:rsidRPr="000D3229" w:rsidRDefault="00B55491" w:rsidP="003655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Ack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008897B2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是否需要应答</w:t>
            </w:r>
          </w:p>
        </w:tc>
        <w:tc>
          <w:tcPr>
            <w:tcW w:w="1788" w:type="dxa"/>
            <w:shd w:val="clear" w:color="auto" w:fill="D5DCE4" w:themeFill="text2" w:themeFillTint="33"/>
            <w:vAlign w:val="center"/>
          </w:tcPr>
          <w:p w14:paraId="133039A5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 xml:space="preserve"> 1</w:t>
            </w:r>
          </w:p>
        </w:tc>
        <w:tc>
          <w:tcPr>
            <w:tcW w:w="2665" w:type="dxa"/>
            <w:shd w:val="clear" w:color="auto" w:fill="D5DCE4" w:themeFill="text2" w:themeFillTint="33"/>
            <w:vAlign w:val="center"/>
          </w:tcPr>
          <w:p w14:paraId="38B855D4" w14:textId="23DC17C3" w:rsidR="00DA73AC" w:rsidRPr="000D3229" w:rsidRDefault="00CD2443" w:rsidP="00760877">
            <w:pPr>
              <w:jc w:val="left"/>
              <w:rPr>
                <w:szCs w:val="21"/>
              </w:rPr>
            </w:pPr>
            <w:r>
              <w:t>0</w:t>
            </w:r>
            <w:r>
              <w:t>：发送</w:t>
            </w:r>
            <w:r w:rsidR="00760877">
              <w:t>不</w:t>
            </w:r>
            <w:r>
              <w:t>需要应答；</w:t>
            </w:r>
            <w:r>
              <w:br/>
              <w:t>1</w:t>
            </w:r>
            <w:r>
              <w:t>：发送</w:t>
            </w:r>
            <w:r w:rsidR="00760877">
              <w:t>并</w:t>
            </w:r>
            <w:r>
              <w:t>需要应答；</w:t>
            </w:r>
            <w:r>
              <w:br/>
              <w:t>2</w:t>
            </w:r>
            <w:r>
              <w:t>：应答且成功；</w:t>
            </w:r>
            <w:r>
              <w:br/>
              <w:t>3</w:t>
            </w:r>
            <w:r>
              <w:t>：应答</w:t>
            </w:r>
            <w:proofErr w:type="gramStart"/>
            <w:r>
              <w:t>且失败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(</w:t>
            </w:r>
            <w:r>
              <w:t>失败后</w:t>
            </w:r>
            <w:r w:rsidRPr="000D3229">
              <w:rPr>
                <w:rFonts w:hint="eastAsia"/>
                <w:szCs w:val="21"/>
              </w:rPr>
              <w:t>payload</w:t>
            </w:r>
            <w:r>
              <w:rPr>
                <w:rFonts w:hint="eastAsia"/>
                <w:szCs w:val="21"/>
              </w:rPr>
              <w:t>应答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3.6 </w:t>
            </w:r>
            <w:r>
              <w:rPr>
                <w:szCs w:val="21"/>
              </w:rPr>
              <w:t>应答信息</w:t>
            </w:r>
            <w:proofErr w:type="spellStart"/>
            <w:r w:rsidRPr="00A031C4">
              <w:rPr>
                <w:szCs w:val="21"/>
              </w:rPr>
              <w:t>ResponseCode</w:t>
            </w:r>
            <w:proofErr w:type="spellEnd"/>
            <w:r>
              <w:t>)</w:t>
            </w:r>
          </w:p>
        </w:tc>
      </w:tr>
      <w:tr w:rsidR="00DA73AC" w:rsidRPr="000D3229" w14:paraId="4B992B85" w14:textId="77777777" w:rsidTr="003655F7">
        <w:trPr>
          <w:jc w:val="center"/>
        </w:trPr>
        <w:tc>
          <w:tcPr>
            <w:tcW w:w="1094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23A92DDD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507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2C513747" w14:textId="77777777" w:rsidR="00DA73AC" w:rsidRPr="00A251F1" w:rsidRDefault="00DA73AC" w:rsidP="003655F7">
            <w:pPr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checksum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42C256EA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包头校验值</w:t>
            </w:r>
          </w:p>
        </w:tc>
        <w:tc>
          <w:tcPr>
            <w:tcW w:w="1788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348D2AB9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26ACBB46" w14:textId="5AA843AD" w:rsidR="00DA73AC" w:rsidRPr="00A251F1" w:rsidRDefault="00DA73AC" w:rsidP="003655F7">
            <w:pPr>
              <w:jc w:val="left"/>
              <w:rPr>
                <w:b/>
                <w:szCs w:val="21"/>
              </w:rPr>
            </w:pPr>
            <w:r w:rsidRPr="00A251F1">
              <w:rPr>
                <w:rFonts w:hint="eastAsia"/>
                <w:szCs w:val="21"/>
              </w:rPr>
              <w:t>计算校验值校验从字节</w:t>
            </w:r>
            <w:r w:rsidRPr="00A251F1">
              <w:rPr>
                <w:rFonts w:hint="eastAsia"/>
                <w:szCs w:val="21"/>
              </w:rPr>
              <w:t>0</w:t>
            </w:r>
            <w:r w:rsidRPr="00A251F1">
              <w:rPr>
                <w:rFonts w:hint="eastAsia"/>
                <w:szCs w:val="21"/>
              </w:rPr>
              <w:t>至字节</w:t>
            </w:r>
            <w:r w:rsidR="00FD7DDC">
              <w:rPr>
                <w:szCs w:val="21"/>
              </w:rPr>
              <w:t>7</w:t>
            </w:r>
            <w:r w:rsidRPr="00A251F1">
              <w:rPr>
                <w:rFonts w:hint="eastAsia"/>
                <w:szCs w:val="21"/>
              </w:rPr>
              <w:t>(</w:t>
            </w:r>
            <w:r w:rsidRPr="00A251F1">
              <w:rPr>
                <w:rFonts w:hint="eastAsia"/>
                <w:szCs w:val="21"/>
              </w:rPr>
              <w:t>和校验</w:t>
            </w:r>
            <w:r w:rsidRPr="00A251F1">
              <w:rPr>
                <w:rFonts w:hint="eastAsia"/>
                <w:szCs w:val="21"/>
              </w:rPr>
              <w:t>)</w:t>
            </w:r>
          </w:p>
        </w:tc>
      </w:tr>
      <w:tr w:rsidR="00DA73AC" w:rsidRPr="000D3229" w14:paraId="70CBFDD7" w14:textId="77777777" w:rsidTr="003655F7">
        <w:trPr>
          <w:jc w:val="center"/>
        </w:trPr>
        <w:tc>
          <w:tcPr>
            <w:tcW w:w="1094" w:type="dxa"/>
            <w:shd w:val="clear" w:color="auto" w:fill="E2EFD9" w:themeFill="accent6" w:themeFillTint="33"/>
            <w:vAlign w:val="center"/>
          </w:tcPr>
          <w:p w14:paraId="4E2764E8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  <w:r w:rsidRPr="000D3229">
              <w:rPr>
                <w:rFonts w:hint="eastAsia"/>
                <w:szCs w:val="21"/>
              </w:rPr>
              <w:t>至（</w:t>
            </w:r>
            <w:r>
              <w:rPr>
                <w:rFonts w:hint="eastAsia"/>
                <w:szCs w:val="21"/>
              </w:rPr>
              <w:t>N+</w:t>
            </w:r>
            <w:r>
              <w:rPr>
                <w:szCs w:val="21"/>
              </w:rPr>
              <w:t>8</w:t>
            </w:r>
            <w:r w:rsidRPr="000D3229">
              <w:rPr>
                <w:rFonts w:hint="eastAsia"/>
                <w:szCs w:val="21"/>
              </w:rPr>
              <w:t>）</w:t>
            </w:r>
          </w:p>
        </w:tc>
        <w:tc>
          <w:tcPr>
            <w:tcW w:w="1507" w:type="dxa"/>
            <w:shd w:val="clear" w:color="auto" w:fill="E2EFD9" w:themeFill="accent6" w:themeFillTint="33"/>
            <w:vAlign w:val="center"/>
          </w:tcPr>
          <w:p w14:paraId="5856FF15" w14:textId="77777777" w:rsidR="00DA73AC" w:rsidRPr="000D3229" w:rsidRDefault="00DA73AC" w:rsidP="003655F7">
            <w:pPr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1C84AA90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有效数据</w:t>
            </w:r>
          </w:p>
        </w:tc>
        <w:tc>
          <w:tcPr>
            <w:tcW w:w="1788" w:type="dxa"/>
            <w:shd w:val="clear" w:color="auto" w:fill="E2EFD9" w:themeFill="accent6" w:themeFillTint="33"/>
            <w:vAlign w:val="center"/>
          </w:tcPr>
          <w:p w14:paraId="2890194D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（</w:t>
            </w:r>
            <w:r w:rsidRPr="00A251F1">
              <w:rPr>
                <w:rFonts w:hint="eastAsia"/>
                <w:szCs w:val="21"/>
              </w:rPr>
              <w:t>0~</w:t>
            </w:r>
            <w:r w:rsidRPr="00A251F1">
              <w:rPr>
                <w:szCs w:val="21"/>
              </w:rPr>
              <w:t>65014</w:t>
            </w:r>
            <w:r w:rsidRPr="00A251F1">
              <w:rPr>
                <w:rFonts w:hint="eastAsia"/>
                <w:szCs w:val="21"/>
              </w:rPr>
              <w:t>）字节</w:t>
            </w:r>
          </w:p>
        </w:tc>
        <w:tc>
          <w:tcPr>
            <w:tcW w:w="2665" w:type="dxa"/>
            <w:shd w:val="clear" w:color="auto" w:fill="E2EFD9" w:themeFill="accent6" w:themeFillTint="33"/>
            <w:vAlign w:val="center"/>
          </w:tcPr>
          <w:p w14:paraId="3B276149" w14:textId="77777777" w:rsidR="00DA73AC" w:rsidRPr="000D3229" w:rsidRDefault="00DA73AC" w:rsidP="003655F7">
            <w:pPr>
              <w:jc w:val="left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有效传送的数据</w:t>
            </w:r>
          </w:p>
        </w:tc>
      </w:tr>
      <w:tr w:rsidR="00DA73AC" w:rsidRPr="000D3229" w14:paraId="14BF7444" w14:textId="77777777" w:rsidTr="003655F7">
        <w:trPr>
          <w:jc w:val="center"/>
        </w:trPr>
        <w:tc>
          <w:tcPr>
            <w:tcW w:w="1094" w:type="dxa"/>
            <w:shd w:val="clear" w:color="auto" w:fill="E2EFD9" w:themeFill="accent6" w:themeFillTint="33"/>
            <w:vAlign w:val="center"/>
          </w:tcPr>
          <w:p w14:paraId="5CD61684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N+</w:t>
            </w:r>
            <w:r>
              <w:rPr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+1</w:t>
            </w:r>
            <w:r w:rsidRPr="00A251F1">
              <w:rPr>
                <w:rFonts w:hint="eastAsia"/>
                <w:szCs w:val="21"/>
              </w:rPr>
              <w:t>至</w:t>
            </w:r>
            <w:r>
              <w:rPr>
                <w:rFonts w:hint="eastAsia"/>
                <w:szCs w:val="21"/>
              </w:rPr>
              <w:t>N+</w:t>
            </w:r>
            <w:r>
              <w:rPr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+2</w:t>
            </w:r>
          </w:p>
        </w:tc>
        <w:tc>
          <w:tcPr>
            <w:tcW w:w="1507" w:type="dxa"/>
            <w:shd w:val="clear" w:color="auto" w:fill="E2EFD9" w:themeFill="accent6" w:themeFillTint="33"/>
            <w:vAlign w:val="center"/>
          </w:tcPr>
          <w:p w14:paraId="1C2AB812" w14:textId="77777777" w:rsidR="00DA73AC" w:rsidRPr="00A251F1" w:rsidRDefault="00DA73AC" w:rsidP="003655F7">
            <w:pPr>
              <w:rPr>
                <w:szCs w:val="21"/>
              </w:rPr>
            </w:pPr>
            <w:proofErr w:type="spellStart"/>
            <w:r w:rsidRPr="00A251F1">
              <w:rPr>
                <w:rFonts w:hint="eastAsia"/>
                <w:szCs w:val="21"/>
              </w:rPr>
              <w:t>crc</w:t>
            </w:r>
            <w:proofErr w:type="spellEnd"/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2DE45685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proofErr w:type="gramStart"/>
            <w:r w:rsidRPr="00A251F1">
              <w:rPr>
                <w:rFonts w:hint="eastAsia"/>
                <w:szCs w:val="21"/>
              </w:rPr>
              <w:t>整帧数据</w:t>
            </w:r>
            <w:proofErr w:type="gramEnd"/>
            <w:r w:rsidRPr="00A251F1">
              <w:rPr>
                <w:rFonts w:hint="eastAsia"/>
                <w:szCs w:val="21"/>
              </w:rPr>
              <w:t>校验（</w:t>
            </w:r>
            <w:r w:rsidRPr="00A251F1">
              <w:rPr>
                <w:rFonts w:hint="eastAsia"/>
                <w:szCs w:val="21"/>
              </w:rPr>
              <w:t>2</w:t>
            </w:r>
            <w:r w:rsidRPr="00A251F1">
              <w:rPr>
                <w:rFonts w:hint="eastAsia"/>
                <w:szCs w:val="21"/>
              </w:rPr>
              <w:t>个字节）</w:t>
            </w:r>
          </w:p>
        </w:tc>
        <w:tc>
          <w:tcPr>
            <w:tcW w:w="4453" w:type="dxa"/>
            <w:gridSpan w:val="2"/>
            <w:shd w:val="clear" w:color="auto" w:fill="E2EFD9" w:themeFill="accent6" w:themeFillTint="33"/>
            <w:vAlign w:val="center"/>
          </w:tcPr>
          <w:p w14:paraId="2BD7E6D6" w14:textId="77777777" w:rsidR="00DA73AC" w:rsidRPr="00A251F1" w:rsidRDefault="00DA73AC" w:rsidP="003655F7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计算校验值不包含帧头，校验从字节</w:t>
            </w:r>
            <w:r w:rsidRPr="00A251F1">
              <w:rPr>
                <w:rFonts w:hint="eastAsia"/>
                <w:szCs w:val="21"/>
              </w:rPr>
              <w:t>1</w:t>
            </w:r>
            <w:r w:rsidRPr="00A251F1">
              <w:rPr>
                <w:rFonts w:hint="eastAsia"/>
                <w:szCs w:val="21"/>
              </w:rPr>
              <w:t>至字节</w:t>
            </w:r>
            <w:r>
              <w:rPr>
                <w:rFonts w:hint="eastAsia"/>
                <w:szCs w:val="21"/>
              </w:rPr>
              <w:t>N+</w:t>
            </w:r>
            <w:r>
              <w:rPr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，注：校验包括</w:t>
            </w:r>
            <w:r w:rsidRPr="00A251F1">
              <w:rPr>
                <w:rFonts w:hint="eastAsia"/>
                <w:szCs w:val="21"/>
              </w:rPr>
              <w:t>MAVLINK_CRC_EXTRA.</w:t>
            </w:r>
            <w:proofErr w:type="gramStart"/>
            <w:r w:rsidRPr="00A251F1">
              <w:rPr>
                <w:rFonts w:hint="eastAsia"/>
                <w:szCs w:val="21"/>
              </w:rPr>
              <w:t>除飞控特殊</w:t>
            </w:r>
            <w:proofErr w:type="gramEnd"/>
            <w:r w:rsidRPr="00A251F1">
              <w:rPr>
                <w:rFonts w:hint="eastAsia"/>
                <w:szCs w:val="21"/>
              </w:rPr>
              <w:t>MSGID</w:t>
            </w:r>
            <w:r w:rsidRPr="00A251F1">
              <w:rPr>
                <w:rFonts w:hint="eastAsia"/>
                <w:szCs w:val="21"/>
              </w:rPr>
              <w:t>外，</w:t>
            </w:r>
            <w:r w:rsidRPr="00A251F1">
              <w:rPr>
                <w:rFonts w:hint="eastAsia"/>
                <w:szCs w:val="21"/>
              </w:rPr>
              <w:t>CRC</w:t>
            </w:r>
            <w:r w:rsidRPr="00A251F1">
              <w:rPr>
                <w:rFonts w:hint="eastAsia"/>
                <w:szCs w:val="21"/>
              </w:rPr>
              <w:t>的扩展字节为</w:t>
            </w:r>
            <w:r w:rsidRPr="00A251F1">
              <w:rPr>
                <w:rFonts w:hint="eastAsia"/>
                <w:szCs w:val="21"/>
              </w:rPr>
              <w:t>0x00</w:t>
            </w:r>
          </w:p>
        </w:tc>
      </w:tr>
    </w:tbl>
    <w:p w14:paraId="0FDC03FC" w14:textId="77777777" w:rsidR="00DA73AC" w:rsidRDefault="00DA73AC" w:rsidP="00B62D35">
      <w:pPr>
        <w:pStyle w:val="2"/>
        <w:numPr>
          <w:ilvl w:val="1"/>
          <w:numId w:val="2"/>
        </w:numPr>
      </w:pPr>
      <w:bookmarkStart w:id="23" w:name="_Toc468462774"/>
      <w:bookmarkStart w:id="24" w:name="_Toc534986962"/>
      <w:r>
        <w:rPr>
          <w:rFonts w:hint="eastAsia"/>
        </w:rPr>
        <w:t>MAVLINK</w:t>
      </w:r>
      <w:r>
        <w:rPr>
          <w:rFonts w:hint="eastAsia"/>
        </w:rPr>
        <w:t>协议说明</w:t>
      </w:r>
      <w:bookmarkEnd w:id="23"/>
      <w:bookmarkEnd w:id="24"/>
    </w:p>
    <w:p w14:paraId="0691A5A1" w14:textId="77777777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是一个专为微型飞行器制定的开源通信协议。由于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具有轻量、易扩展等特点，非常适合</w:t>
      </w:r>
      <w:r>
        <w:rPr>
          <w:rFonts w:hint="eastAsia"/>
          <w:szCs w:val="21"/>
        </w:rPr>
        <w:t>小型机器输出传输</w:t>
      </w:r>
      <w:r w:rsidRPr="000D3229">
        <w:rPr>
          <w:rFonts w:hint="eastAsia"/>
          <w:szCs w:val="21"/>
        </w:rPr>
        <w:t>。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是遵循</w:t>
      </w:r>
      <w:r w:rsidRPr="000D3229">
        <w:rPr>
          <w:rFonts w:hint="eastAsia"/>
          <w:szCs w:val="21"/>
        </w:rPr>
        <w:t>LGPL</w:t>
      </w:r>
      <w:r w:rsidRPr="000D3229">
        <w:rPr>
          <w:rFonts w:hint="eastAsia"/>
          <w:szCs w:val="21"/>
        </w:rPr>
        <w:t>许可的开源项目，因此可以被用来</w:t>
      </w:r>
      <w:proofErr w:type="gramStart"/>
      <w:r w:rsidRPr="000D3229">
        <w:rPr>
          <w:rFonts w:hint="eastAsia"/>
          <w:szCs w:val="21"/>
        </w:rPr>
        <w:t>作为闭源和</w:t>
      </w:r>
      <w:proofErr w:type="gramEnd"/>
      <w:r w:rsidRPr="000D3229">
        <w:rPr>
          <w:rFonts w:hint="eastAsia"/>
          <w:szCs w:val="21"/>
        </w:rPr>
        <w:t>开源应用程序中的一个库，免版权费。</w:t>
      </w:r>
    </w:p>
    <w:p w14:paraId="1C8BC51E" w14:textId="77777777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通信协议的帧头（</w:t>
      </w:r>
      <w:r w:rsidRPr="000D3229">
        <w:rPr>
          <w:rFonts w:hint="eastAsia"/>
          <w:szCs w:val="21"/>
        </w:rPr>
        <w:t>magic</w:t>
      </w:r>
      <w:r w:rsidRPr="000D3229">
        <w:rPr>
          <w:rFonts w:hint="eastAsia"/>
          <w:szCs w:val="21"/>
        </w:rPr>
        <w:t>）表示一个新的数据包开始标志，该标志可用于串行通信中进行数据同步。</w:t>
      </w:r>
    </w:p>
    <w:p w14:paraId="3915C925" w14:textId="77777777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通信协议的有效数据长</w:t>
      </w:r>
      <w:r w:rsidRPr="00A251F1">
        <w:rPr>
          <w:rFonts w:hint="eastAsia"/>
          <w:szCs w:val="21"/>
        </w:rPr>
        <w:t>度高</w:t>
      </w:r>
      <w:r w:rsidRPr="00A251F1">
        <w:rPr>
          <w:rFonts w:hint="eastAsia"/>
          <w:szCs w:val="21"/>
        </w:rPr>
        <w:t>8</w:t>
      </w:r>
      <w:r w:rsidRPr="00A251F1">
        <w:rPr>
          <w:rFonts w:hint="eastAsia"/>
          <w:szCs w:val="21"/>
        </w:rPr>
        <w:t>位（</w:t>
      </w:r>
      <w:proofErr w:type="spellStart"/>
      <w:r w:rsidRPr="00A251F1">
        <w:rPr>
          <w:rFonts w:hint="eastAsia"/>
          <w:szCs w:val="21"/>
        </w:rPr>
        <w:t>lenh</w:t>
      </w:r>
      <w:proofErr w:type="spellEnd"/>
      <w:r w:rsidRPr="00A251F1">
        <w:rPr>
          <w:rFonts w:hint="eastAsia"/>
          <w:szCs w:val="21"/>
        </w:rPr>
        <w:t>）和低</w:t>
      </w:r>
      <w:r w:rsidRPr="00A251F1">
        <w:rPr>
          <w:rFonts w:hint="eastAsia"/>
          <w:szCs w:val="21"/>
        </w:rPr>
        <w:t>8</w:t>
      </w:r>
      <w:r w:rsidRPr="00A251F1">
        <w:rPr>
          <w:rFonts w:hint="eastAsia"/>
          <w:szCs w:val="21"/>
        </w:rPr>
        <w:t>位</w:t>
      </w:r>
      <w:r w:rsidRPr="00A251F1">
        <w:rPr>
          <w:rFonts w:hint="eastAsia"/>
          <w:szCs w:val="21"/>
        </w:rPr>
        <w:t>(</w:t>
      </w:r>
      <w:proofErr w:type="spellStart"/>
      <w:r w:rsidRPr="00A251F1">
        <w:rPr>
          <w:rFonts w:hint="eastAsia"/>
          <w:szCs w:val="21"/>
        </w:rPr>
        <w:t>lenl</w:t>
      </w:r>
      <w:proofErr w:type="spellEnd"/>
      <w:r w:rsidRPr="00A251F1">
        <w:rPr>
          <w:rFonts w:hint="eastAsia"/>
          <w:szCs w:val="21"/>
        </w:rPr>
        <w:t>)</w:t>
      </w:r>
      <w:r w:rsidRPr="00A251F1">
        <w:rPr>
          <w:rFonts w:hint="eastAsia"/>
          <w:szCs w:val="21"/>
        </w:rPr>
        <w:t>组合</w:t>
      </w:r>
      <w:r w:rsidRPr="000D3229">
        <w:rPr>
          <w:rFonts w:hint="eastAsia"/>
          <w:szCs w:val="21"/>
        </w:rPr>
        <w:t>起来表示该</w:t>
      </w:r>
      <w:r w:rsidRPr="000D3229">
        <w:rPr>
          <w:rFonts w:hint="eastAsia"/>
          <w:szCs w:val="21"/>
        </w:rPr>
        <w:t>MAVLINK</w:t>
      </w:r>
      <w:proofErr w:type="gramStart"/>
      <w:r w:rsidRPr="000D3229">
        <w:rPr>
          <w:rFonts w:hint="eastAsia"/>
          <w:szCs w:val="21"/>
        </w:rPr>
        <w:t>帧要传送</w:t>
      </w:r>
      <w:proofErr w:type="gramEnd"/>
      <w:r w:rsidRPr="000D3229">
        <w:rPr>
          <w:rFonts w:hint="eastAsia"/>
          <w:szCs w:val="21"/>
        </w:rPr>
        <w:t>的数据字节数，其组合后大小范</w:t>
      </w:r>
      <w:r w:rsidRPr="00A251F1">
        <w:rPr>
          <w:rFonts w:hint="eastAsia"/>
          <w:szCs w:val="21"/>
        </w:rPr>
        <w:t>围是</w:t>
      </w:r>
      <w:r w:rsidRPr="00A251F1">
        <w:rPr>
          <w:rFonts w:hint="eastAsia"/>
          <w:szCs w:val="21"/>
        </w:rPr>
        <w:t>0~</w:t>
      </w:r>
      <w:r w:rsidRPr="00A251F1">
        <w:rPr>
          <w:szCs w:val="21"/>
        </w:rPr>
        <w:t>65014</w:t>
      </w:r>
      <w:r w:rsidRPr="000D3229">
        <w:rPr>
          <w:rFonts w:hint="eastAsia"/>
          <w:szCs w:val="21"/>
        </w:rPr>
        <w:t>。</w:t>
      </w:r>
      <w:proofErr w:type="gramStart"/>
      <w:r w:rsidRPr="000D3229">
        <w:rPr>
          <w:rFonts w:hint="eastAsia"/>
          <w:szCs w:val="21"/>
        </w:rPr>
        <w:t>当有效</w:t>
      </w:r>
      <w:proofErr w:type="gramEnd"/>
      <w:r w:rsidRPr="000D3229">
        <w:rPr>
          <w:rFonts w:hint="eastAsia"/>
          <w:szCs w:val="21"/>
        </w:rPr>
        <w:t>数据长度为</w:t>
      </w:r>
      <w:r w:rsidRPr="000D3229">
        <w:rPr>
          <w:rFonts w:hint="eastAsia"/>
          <w:szCs w:val="21"/>
        </w:rPr>
        <w:t>0</w:t>
      </w:r>
      <w:r w:rsidRPr="000D3229">
        <w:rPr>
          <w:rFonts w:hint="eastAsia"/>
          <w:szCs w:val="21"/>
        </w:rPr>
        <w:t>时，表示该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帧为一个命令帧，此时</w:t>
      </w:r>
      <w:r w:rsidRPr="000D3229">
        <w:rPr>
          <w:rFonts w:hint="eastAsia"/>
          <w:szCs w:val="21"/>
        </w:rPr>
        <w:t>MAVLINK</w:t>
      </w:r>
      <w:proofErr w:type="gramStart"/>
      <w:r w:rsidRPr="000D3229">
        <w:rPr>
          <w:rFonts w:hint="eastAsia"/>
          <w:szCs w:val="21"/>
        </w:rPr>
        <w:t>帧总字节</w:t>
      </w:r>
      <w:proofErr w:type="gramEnd"/>
      <w:r w:rsidRPr="000D3229">
        <w:rPr>
          <w:rFonts w:hint="eastAsia"/>
          <w:szCs w:val="21"/>
        </w:rPr>
        <w:t>数为</w:t>
      </w:r>
      <w:r w:rsidRPr="000D3229">
        <w:rPr>
          <w:rFonts w:hint="eastAsia"/>
          <w:szCs w:val="21"/>
        </w:rPr>
        <w:t>8</w:t>
      </w:r>
      <w:r w:rsidRPr="000D3229">
        <w:rPr>
          <w:rFonts w:hint="eastAsia"/>
          <w:szCs w:val="21"/>
        </w:rPr>
        <w:t>，</w:t>
      </w:r>
      <w:proofErr w:type="gramStart"/>
      <w:r w:rsidRPr="000D3229">
        <w:rPr>
          <w:rFonts w:hint="eastAsia"/>
          <w:szCs w:val="21"/>
        </w:rPr>
        <w:t>当有效</w:t>
      </w:r>
      <w:proofErr w:type="gramEnd"/>
      <w:r w:rsidRPr="000D3229">
        <w:rPr>
          <w:rFonts w:hint="eastAsia"/>
          <w:szCs w:val="21"/>
        </w:rPr>
        <w:t>数据长度为</w:t>
      </w:r>
      <w:r w:rsidRPr="000D3229">
        <w:rPr>
          <w:rFonts w:hint="eastAsia"/>
          <w:szCs w:val="21"/>
        </w:rPr>
        <w:t>N</w:t>
      </w:r>
      <w:r w:rsidRPr="000D3229">
        <w:rPr>
          <w:rFonts w:hint="eastAsia"/>
          <w:szCs w:val="21"/>
        </w:rPr>
        <w:t>时（</w:t>
      </w:r>
      <w:r w:rsidRPr="000D3229">
        <w:rPr>
          <w:rFonts w:hint="eastAsia"/>
          <w:szCs w:val="21"/>
        </w:rPr>
        <w:t>0</w:t>
      </w:r>
      <w:r w:rsidRPr="00A251F1">
        <w:rPr>
          <w:rFonts w:hint="eastAsia"/>
          <w:szCs w:val="21"/>
        </w:rPr>
        <w:t>&lt;N&lt;</w:t>
      </w:r>
      <w:r w:rsidRPr="00A251F1">
        <w:rPr>
          <w:szCs w:val="21"/>
        </w:rPr>
        <w:t>65014</w:t>
      </w:r>
      <w:r w:rsidRPr="00A251F1">
        <w:rPr>
          <w:rFonts w:hint="eastAsia"/>
          <w:szCs w:val="21"/>
        </w:rPr>
        <w:t>）</w:t>
      </w:r>
      <w:r w:rsidRPr="000D3229">
        <w:rPr>
          <w:rFonts w:hint="eastAsia"/>
          <w:szCs w:val="21"/>
        </w:rPr>
        <w:t>，表示该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帧为一个数据帧，此时</w:t>
      </w:r>
      <w:r w:rsidRPr="000D3229">
        <w:rPr>
          <w:rFonts w:hint="eastAsia"/>
          <w:szCs w:val="21"/>
        </w:rPr>
        <w:t>MAVLINK</w:t>
      </w:r>
      <w:proofErr w:type="gramStart"/>
      <w:r w:rsidRPr="000D3229">
        <w:rPr>
          <w:rFonts w:hint="eastAsia"/>
          <w:szCs w:val="21"/>
        </w:rPr>
        <w:t>帧总字节</w:t>
      </w:r>
      <w:proofErr w:type="gramEnd"/>
      <w:r w:rsidRPr="000D3229">
        <w:rPr>
          <w:rFonts w:hint="eastAsia"/>
          <w:szCs w:val="21"/>
        </w:rPr>
        <w:t>数为</w:t>
      </w:r>
      <w:r w:rsidRPr="000D3229">
        <w:rPr>
          <w:rFonts w:hint="eastAsia"/>
          <w:szCs w:val="21"/>
        </w:rPr>
        <w:t>10+N</w:t>
      </w:r>
      <w:r w:rsidRPr="000D3229">
        <w:rPr>
          <w:rFonts w:hint="eastAsia"/>
          <w:szCs w:val="21"/>
        </w:rPr>
        <w:t>。</w:t>
      </w:r>
    </w:p>
    <w:p w14:paraId="13D26197" w14:textId="77777777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通信协议的帧序号（</w:t>
      </w:r>
      <w:r w:rsidRPr="000D3229">
        <w:rPr>
          <w:rFonts w:hint="eastAsia"/>
          <w:szCs w:val="21"/>
        </w:rPr>
        <w:t>seq</w:t>
      </w:r>
      <w:r w:rsidRPr="000D3229">
        <w:rPr>
          <w:rFonts w:hint="eastAsia"/>
          <w:szCs w:val="21"/>
        </w:rPr>
        <w:t>）用于区分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帧的次序，每个设备递增计数自己的发送序列，允许检测是否丢包，并实现重传。包序号由发送者递增，接收者应答时保持原包序号不变（即应答的包序号为接收到的包序号）；</w:t>
      </w:r>
    </w:p>
    <w:p w14:paraId="08F6ACD5" w14:textId="77777777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通信协议的发送者的设备</w:t>
      </w:r>
      <w:r w:rsidRPr="000D3229">
        <w:rPr>
          <w:rFonts w:hint="eastAsia"/>
          <w:szCs w:val="21"/>
        </w:rPr>
        <w:t>ID</w:t>
      </w:r>
      <w:r w:rsidRPr="00A251F1">
        <w:rPr>
          <w:rFonts w:hint="eastAsia"/>
          <w:szCs w:val="21"/>
        </w:rPr>
        <w:t>（</w:t>
      </w:r>
      <w:proofErr w:type="spellStart"/>
      <w:r w:rsidRPr="00A251F1">
        <w:rPr>
          <w:szCs w:val="21"/>
        </w:rPr>
        <w:t>sourceid</w:t>
      </w:r>
      <w:proofErr w:type="spellEnd"/>
      <w:r w:rsidRPr="00A251F1">
        <w:rPr>
          <w:rFonts w:hint="eastAsia"/>
          <w:szCs w:val="21"/>
        </w:rPr>
        <w:t>）和接收者的设备</w:t>
      </w:r>
      <w:r w:rsidRPr="00A251F1">
        <w:rPr>
          <w:rFonts w:hint="eastAsia"/>
          <w:szCs w:val="21"/>
        </w:rPr>
        <w:t>ID</w:t>
      </w:r>
      <w:r w:rsidRPr="00A251F1">
        <w:rPr>
          <w:rFonts w:hint="eastAsia"/>
          <w:szCs w:val="21"/>
        </w:rPr>
        <w:t>（</w:t>
      </w:r>
      <w:proofErr w:type="spellStart"/>
      <w:r w:rsidRPr="00A251F1">
        <w:rPr>
          <w:szCs w:val="21"/>
        </w:rPr>
        <w:t>destid</w:t>
      </w:r>
      <w:proofErr w:type="spellEnd"/>
      <w:r w:rsidRPr="00A251F1">
        <w:rPr>
          <w:rFonts w:hint="eastAsia"/>
          <w:szCs w:val="21"/>
        </w:rPr>
        <w:t>）</w:t>
      </w:r>
      <w:r w:rsidRPr="000D3229">
        <w:rPr>
          <w:rFonts w:hint="eastAsia"/>
          <w:szCs w:val="21"/>
        </w:rPr>
        <w:t>，根据系统的实际业务需求对其进行重新定义，每个</w:t>
      </w:r>
      <w:r w:rsidRPr="000D3229">
        <w:rPr>
          <w:rFonts w:hint="eastAsia"/>
          <w:szCs w:val="21"/>
        </w:rPr>
        <w:t>MAVLINK</w:t>
      </w:r>
      <w:proofErr w:type="gramStart"/>
      <w:r w:rsidRPr="000D3229">
        <w:rPr>
          <w:rFonts w:hint="eastAsia"/>
          <w:szCs w:val="21"/>
        </w:rPr>
        <w:t>帧</w:t>
      </w:r>
      <w:proofErr w:type="gramEnd"/>
      <w:r w:rsidRPr="000D3229">
        <w:rPr>
          <w:rFonts w:hint="eastAsia"/>
          <w:szCs w:val="21"/>
        </w:rPr>
        <w:t>包含了发送者和接收者的身份信息，</w:t>
      </w:r>
      <w:r w:rsidRPr="00A251F1">
        <w:rPr>
          <w:rFonts w:hint="eastAsia"/>
          <w:b/>
          <w:szCs w:val="21"/>
        </w:rPr>
        <w:lastRenderedPageBreak/>
        <w:t>当一个设备接收到一个</w:t>
      </w:r>
      <w:r w:rsidRPr="00A251F1">
        <w:rPr>
          <w:rFonts w:hint="eastAsia"/>
          <w:b/>
          <w:szCs w:val="21"/>
        </w:rPr>
        <w:t>MAVLINK</w:t>
      </w:r>
      <w:r w:rsidRPr="00A251F1">
        <w:rPr>
          <w:rFonts w:hint="eastAsia"/>
          <w:b/>
          <w:szCs w:val="21"/>
        </w:rPr>
        <w:t>帧，判断接收者的设备</w:t>
      </w:r>
      <w:r w:rsidRPr="00A251F1">
        <w:rPr>
          <w:rFonts w:hint="eastAsia"/>
          <w:b/>
          <w:szCs w:val="21"/>
        </w:rPr>
        <w:t>ID</w:t>
      </w:r>
      <w:r w:rsidRPr="00A251F1">
        <w:rPr>
          <w:rFonts w:hint="eastAsia"/>
          <w:b/>
          <w:szCs w:val="21"/>
        </w:rPr>
        <w:t>为自己的设备</w:t>
      </w:r>
      <w:r w:rsidRPr="00A251F1">
        <w:rPr>
          <w:rFonts w:hint="eastAsia"/>
          <w:b/>
          <w:szCs w:val="21"/>
        </w:rPr>
        <w:t>ID</w:t>
      </w:r>
      <w:r w:rsidRPr="00A251F1">
        <w:rPr>
          <w:rFonts w:hint="eastAsia"/>
          <w:b/>
          <w:szCs w:val="21"/>
        </w:rPr>
        <w:t>，则进行处理和应答；如果接收者的设备</w:t>
      </w:r>
      <w:r w:rsidRPr="00A251F1">
        <w:rPr>
          <w:rFonts w:hint="eastAsia"/>
          <w:b/>
          <w:szCs w:val="21"/>
        </w:rPr>
        <w:t>ID</w:t>
      </w:r>
      <w:r w:rsidRPr="00A251F1">
        <w:rPr>
          <w:rFonts w:hint="eastAsia"/>
          <w:b/>
          <w:szCs w:val="21"/>
        </w:rPr>
        <w:t>不是自己的设备</w:t>
      </w:r>
      <w:r w:rsidRPr="00A251F1">
        <w:rPr>
          <w:rFonts w:hint="eastAsia"/>
          <w:b/>
          <w:szCs w:val="21"/>
        </w:rPr>
        <w:t>ID</w:t>
      </w:r>
      <w:r w:rsidRPr="00A251F1">
        <w:rPr>
          <w:rFonts w:hint="eastAsia"/>
          <w:b/>
          <w:szCs w:val="21"/>
        </w:rPr>
        <w:t>，则</w:t>
      </w:r>
      <w:r>
        <w:rPr>
          <w:rFonts w:hint="eastAsia"/>
          <w:b/>
          <w:szCs w:val="21"/>
        </w:rPr>
        <w:t>不作处理</w:t>
      </w:r>
      <w:r w:rsidRPr="00A251F1">
        <w:rPr>
          <w:rFonts w:hint="eastAsia"/>
          <w:b/>
          <w:szCs w:val="21"/>
        </w:rPr>
        <w:t>。</w:t>
      </w:r>
    </w:p>
    <w:p w14:paraId="7A512C16" w14:textId="77777777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通信协议的消息</w:t>
      </w:r>
      <w:r w:rsidRPr="000D3229">
        <w:rPr>
          <w:rFonts w:hint="eastAsia"/>
          <w:szCs w:val="21"/>
        </w:rPr>
        <w:t>ID</w:t>
      </w:r>
      <w:r w:rsidRPr="000D3229">
        <w:rPr>
          <w:rFonts w:hint="eastAsia"/>
          <w:szCs w:val="21"/>
        </w:rPr>
        <w:t>（</w:t>
      </w:r>
      <w:proofErr w:type="spellStart"/>
      <w:r w:rsidRPr="000D3229">
        <w:rPr>
          <w:rFonts w:hint="eastAsia"/>
          <w:szCs w:val="21"/>
        </w:rPr>
        <w:t>msgid</w:t>
      </w:r>
      <w:proofErr w:type="spellEnd"/>
      <w:r w:rsidRPr="000D3229">
        <w:rPr>
          <w:rFonts w:hint="eastAsia"/>
          <w:szCs w:val="21"/>
        </w:rPr>
        <w:t>）用于识别该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帧的含义，接收设备根据消息</w:t>
      </w:r>
      <w:r w:rsidRPr="000D3229">
        <w:rPr>
          <w:rFonts w:hint="eastAsia"/>
          <w:szCs w:val="21"/>
        </w:rPr>
        <w:t>ID</w:t>
      </w:r>
      <w:r w:rsidRPr="000D3229">
        <w:rPr>
          <w:rFonts w:hint="eastAsia"/>
          <w:szCs w:val="21"/>
        </w:rPr>
        <w:t>做出相应的处理和应答。</w:t>
      </w:r>
    </w:p>
    <w:p w14:paraId="1715377D" w14:textId="4ACDEEED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</w:t>
      </w:r>
      <w:r w:rsidRPr="00A251F1">
        <w:rPr>
          <w:rFonts w:hint="eastAsia"/>
          <w:szCs w:val="21"/>
        </w:rPr>
        <w:t>的包头校验值是从字节</w:t>
      </w:r>
      <w:r w:rsidRPr="00A251F1">
        <w:rPr>
          <w:rFonts w:hint="eastAsia"/>
          <w:szCs w:val="21"/>
        </w:rPr>
        <w:t>0</w:t>
      </w:r>
      <w:r w:rsidRPr="00A251F1">
        <w:rPr>
          <w:rFonts w:hint="eastAsia"/>
          <w:szCs w:val="21"/>
        </w:rPr>
        <w:t>至字节</w:t>
      </w:r>
      <w:r w:rsidR="009F4269">
        <w:rPr>
          <w:szCs w:val="21"/>
        </w:rPr>
        <w:t>7</w:t>
      </w:r>
      <w:r w:rsidRPr="00A251F1">
        <w:rPr>
          <w:rFonts w:hint="eastAsia"/>
          <w:szCs w:val="21"/>
        </w:rPr>
        <w:t>的</w:t>
      </w:r>
      <w:r w:rsidRPr="00A251F1">
        <w:rPr>
          <w:rFonts w:hint="eastAsia"/>
          <w:szCs w:val="21"/>
        </w:rPr>
        <w:t>checksum(</w:t>
      </w:r>
      <w:r w:rsidRPr="00A251F1">
        <w:rPr>
          <w:rFonts w:hint="eastAsia"/>
          <w:szCs w:val="21"/>
        </w:rPr>
        <w:t>和</w:t>
      </w:r>
      <w:r w:rsidRPr="00A251F1">
        <w:rPr>
          <w:rFonts w:hint="eastAsia"/>
          <w:szCs w:val="21"/>
        </w:rPr>
        <w:t>)</w:t>
      </w:r>
      <w:r w:rsidRPr="00A251F1">
        <w:rPr>
          <w:rFonts w:hint="eastAsia"/>
          <w:szCs w:val="21"/>
        </w:rPr>
        <w:t>校验</w:t>
      </w:r>
      <w:r w:rsidRPr="000D3229">
        <w:rPr>
          <w:rFonts w:hint="eastAsia"/>
          <w:szCs w:val="21"/>
        </w:rPr>
        <w:t>。</w:t>
      </w:r>
    </w:p>
    <w:p w14:paraId="23FE74AD" w14:textId="77777777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通信协议的有效数据（</w:t>
      </w:r>
      <w:r w:rsidRPr="000D3229">
        <w:rPr>
          <w:rFonts w:hint="eastAsia"/>
          <w:szCs w:val="21"/>
        </w:rPr>
        <w:t>payload</w:t>
      </w:r>
      <w:r w:rsidRPr="000D3229">
        <w:rPr>
          <w:rFonts w:hint="eastAsia"/>
          <w:szCs w:val="21"/>
        </w:rPr>
        <w:t>）为</w:t>
      </w:r>
      <w:r w:rsidRPr="000D3229">
        <w:rPr>
          <w:rFonts w:hint="eastAsia"/>
          <w:szCs w:val="21"/>
        </w:rPr>
        <w:t>MAVLINK</w:t>
      </w:r>
      <w:proofErr w:type="gramStart"/>
      <w:r w:rsidRPr="000D3229">
        <w:rPr>
          <w:rFonts w:hint="eastAsia"/>
          <w:szCs w:val="21"/>
        </w:rPr>
        <w:t>帧要传送</w:t>
      </w:r>
      <w:proofErr w:type="gramEnd"/>
      <w:r w:rsidRPr="000D3229">
        <w:rPr>
          <w:rFonts w:hint="eastAsia"/>
          <w:szCs w:val="21"/>
        </w:rPr>
        <w:t>的数据，一帧最大能传送</w:t>
      </w:r>
      <w:r w:rsidRPr="00A251F1">
        <w:rPr>
          <w:szCs w:val="21"/>
        </w:rPr>
        <w:t>65014</w:t>
      </w:r>
      <w:r w:rsidRPr="00A251F1">
        <w:rPr>
          <w:rFonts w:hint="eastAsia"/>
          <w:szCs w:val="21"/>
        </w:rPr>
        <w:t>字节</w:t>
      </w:r>
      <w:r w:rsidRPr="000D3229">
        <w:rPr>
          <w:rFonts w:hint="eastAsia"/>
          <w:szCs w:val="21"/>
        </w:rPr>
        <w:t>的数据。</w:t>
      </w:r>
    </w:p>
    <w:p w14:paraId="73CEE883" w14:textId="77777777" w:rsidR="00DA73AC" w:rsidRPr="00F221A0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</w:t>
      </w:r>
      <w:r w:rsidRPr="00A251F1">
        <w:rPr>
          <w:rFonts w:hint="eastAsia"/>
          <w:szCs w:val="21"/>
        </w:rPr>
        <w:t>数据校验值是从字节</w:t>
      </w:r>
      <w:r w:rsidRPr="00A251F1">
        <w:rPr>
          <w:rFonts w:hint="eastAsia"/>
          <w:szCs w:val="21"/>
        </w:rPr>
        <w:t>1</w:t>
      </w:r>
      <w:r w:rsidRPr="00A251F1">
        <w:rPr>
          <w:rFonts w:hint="eastAsia"/>
          <w:szCs w:val="21"/>
        </w:rPr>
        <w:t>至字节</w:t>
      </w:r>
      <w:r>
        <w:rPr>
          <w:rFonts w:hint="eastAsia"/>
          <w:szCs w:val="21"/>
        </w:rPr>
        <w:t>N+</w:t>
      </w:r>
      <w:r>
        <w:rPr>
          <w:szCs w:val="21"/>
        </w:rPr>
        <w:t>8</w:t>
      </w:r>
      <w:r w:rsidRPr="000D3229">
        <w:rPr>
          <w:rFonts w:hint="eastAsia"/>
          <w:szCs w:val="21"/>
        </w:rPr>
        <w:t>的</w:t>
      </w:r>
      <w:r w:rsidRPr="000D3229">
        <w:rPr>
          <w:rFonts w:hint="eastAsia"/>
          <w:szCs w:val="21"/>
        </w:rPr>
        <w:t>CRC16</w:t>
      </w:r>
      <w:r w:rsidRPr="000D3229">
        <w:rPr>
          <w:rFonts w:hint="eastAsia"/>
          <w:szCs w:val="21"/>
        </w:rPr>
        <w:t>校验，这里规定</w:t>
      </w:r>
      <w:r w:rsidRPr="000D3229">
        <w:rPr>
          <w:rFonts w:hint="eastAsia"/>
          <w:szCs w:val="21"/>
        </w:rPr>
        <w:t>CRC16</w:t>
      </w:r>
      <w:r w:rsidRPr="000D3229">
        <w:rPr>
          <w:rFonts w:hint="eastAsia"/>
          <w:szCs w:val="21"/>
        </w:rPr>
        <w:t>校验的初始值为</w:t>
      </w:r>
      <w:r w:rsidRPr="000D3229">
        <w:rPr>
          <w:rFonts w:hint="eastAsia"/>
          <w:szCs w:val="21"/>
        </w:rPr>
        <w:t>0xFFFF</w:t>
      </w:r>
      <w:r w:rsidRPr="000D3229">
        <w:rPr>
          <w:rFonts w:hint="eastAsia"/>
          <w:szCs w:val="21"/>
        </w:rPr>
        <w:t>，多项式为</w:t>
      </w:r>
      <w:r w:rsidRPr="000D3229">
        <w:rPr>
          <w:rFonts w:hint="eastAsia"/>
          <w:szCs w:val="21"/>
        </w:rPr>
        <w:t>0x1021</w:t>
      </w:r>
      <w:r w:rsidRPr="000D3229">
        <w:rPr>
          <w:rFonts w:hint="eastAsia"/>
          <w:szCs w:val="21"/>
        </w:rPr>
        <w:t>。</w:t>
      </w:r>
    </w:p>
    <w:p w14:paraId="63BAD75C" w14:textId="77777777" w:rsidR="00DA73AC" w:rsidRDefault="00DA73AC" w:rsidP="00B62D35">
      <w:pPr>
        <w:pStyle w:val="2"/>
        <w:numPr>
          <w:ilvl w:val="1"/>
          <w:numId w:val="2"/>
        </w:numPr>
      </w:pPr>
      <w:bookmarkStart w:id="25" w:name="_3.3__设备ID定义"/>
      <w:bookmarkStart w:id="26" w:name="_Toc468462775"/>
      <w:bookmarkStart w:id="27" w:name="_Toc534986963"/>
      <w:bookmarkEnd w:id="25"/>
      <w:r>
        <w:rPr>
          <w:rFonts w:hint="eastAsia"/>
        </w:rPr>
        <w:t>设备</w:t>
      </w:r>
      <w:r>
        <w:rPr>
          <w:rFonts w:hint="eastAsia"/>
        </w:rPr>
        <w:t>ID</w:t>
      </w:r>
      <w:r>
        <w:rPr>
          <w:rFonts w:hint="eastAsia"/>
        </w:rPr>
        <w:t>定义</w:t>
      </w:r>
      <w:bookmarkEnd w:id="26"/>
      <w:bookmarkEnd w:id="27"/>
    </w:p>
    <w:p w14:paraId="11E4C24F" w14:textId="77777777" w:rsidR="00DA73AC" w:rsidRPr="00D83941" w:rsidRDefault="00DA73AC" w:rsidP="00DA73AC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 w:rsidRPr="00D83941">
        <w:rPr>
          <w:rFonts w:hint="eastAsia"/>
          <w:b/>
          <w:sz w:val="24"/>
          <w:szCs w:val="24"/>
        </w:rPr>
        <w:t xml:space="preserve">3.3 </w:t>
      </w:r>
      <w:r w:rsidRPr="00D83941">
        <w:rPr>
          <w:rFonts w:hint="eastAsia"/>
          <w:b/>
          <w:sz w:val="24"/>
          <w:szCs w:val="24"/>
        </w:rPr>
        <w:t>设备</w:t>
      </w:r>
      <w:r w:rsidRPr="00D83941">
        <w:rPr>
          <w:rFonts w:hint="eastAsia"/>
          <w:b/>
          <w:sz w:val="24"/>
          <w:szCs w:val="24"/>
        </w:rPr>
        <w:t>I</w:t>
      </w:r>
      <w:r>
        <w:rPr>
          <w:b/>
          <w:sz w:val="24"/>
          <w:szCs w:val="24"/>
        </w:rPr>
        <w:t>D</w:t>
      </w:r>
      <w:r w:rsidRPr="00D83941">
        <w:rPr>
          <w:rFonts w:hint="eastAsia"/>
          <w:b/>
          <w:sz w:val="24"/>
          <w:szCs w:val="24"/>
        </w:rPr>
        <w:t>义列表</w:t>
      </w:r>
    </w:p>
    <w:tbl>
      <w:tblPr>
        <w:tblStyle w:val="TableNormal1"/>
        <w:tblW w:w="7164" w:type="dxa"/>
        <w:jc w:val="center"/>
        <w:tblLayout w:type="fixed"/>
        <w:tblLook w:val="04A0" w:firstRow="1" w:lastRow="0" w:firstColumn="1" w:lastColumn="0" w:noHBand="0" w:noVBand="1"/>
      </w:tblPr>
      <w:tblGrid>
        <w:gridCol w:w="2264"/>
        <w:gridCol w:w="4900"/>
      </w:tblGrid>
      <w:tr w:rsidR="00DA73AC" w:rsidRPr="000D3229" w14:paraId="0B9B35DD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FF1B08" w14:textId="77777777" w:rsidR="00DA73AC" w:rsidRPr="000D3229" w:rsidRDefault="00DA73AC" w:rsidP="003655F7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ID</w:t>
            </w:r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BCBC93" w14:textId="77777777" w:rsidR="00DA73AC" w:rsidRPr="000D3229" w:rsidRDefault="00DA73AC" w:rsidP="003655F7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设备名称</w:t>
            </w:r>
          </w:p>
        </w:tc>
      </w:tr>
      <w:tr w:rsidR="00DA73AC" w:rsidRPr="000D3229" w14:paraId="78EF9520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E0652" w14:textId="77777777" w:rsidR="00DA73AC" w:rsidRPr="000D3229" w:rsidRDefault="00DA73AC" w:rsidP="003655F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0x00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569FC" w14:textId="77777777" w:rsidR="00DA73AC" w:rsidRPr="000D3229" w:rsidRDefault="00DA73AC" w:rsidP="003655F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保留（DEV_NONE）</w:t>
            </w:r>
          </w:p>
        </w:tc>
      </w:tr>
      <w:tr w:rsidR="00DA73AC" w:rsidRPr="000D3229" w14:paraId="164AE4CF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8EFC1" w14:textId="77777777" w:rsidR="00DA73AC" w:rsidRPr="000D3229" w:rsidRDefault="00DA73AC" w:rsidP="003655F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0x01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26DCC" w14:textId="022989E4" w:rsidR="00DA73AC" w:rsidRPr="000D3229" w:rsidRDefault="00BD1F29" w:rsidP="003655F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反制枪</w:t>
            </w:r>
            <w:r w:rsidR="00DA73AC"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（DEV_</w:t>
            </w:r>
            <w:r w:rsidR="00DA73AC">
              <w:rPr>
                <w:rFonts w:ascii="宋体" w:hAnsi="宋体" w:cs="宋体"/>
                <w:color w:val="000000"/>
                <w:kern w:val="0"/>
                <w:szCs w:val="21"/>
              </w:rPr>
              <w:t>AEAG</w:t>
            </w:r>
            <w:r w:rsidR="00DA73AC"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DA73AC" w:rsidRPr="000D3229" w14:paraId="52E8C55C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8876E" w14:textId="77777777" w:rsidR="00DA73AC" w:rsidRPr="000D3229" w:rsidRDefault="00DA73AC" w:rsidP="003655F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0x02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06392" w14:textId="3729CB24" w:rsidR="00DA73AC" w:rsidRPr="000D3229" w:rsidRDefault="005A0F44" w:rsidP="001758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显示屏</w:t>
            </w:r>
            <w:r w:rsidR="00DA73AC">
              <w:rPr>
                <w:rFonts w:ascii="宋体" w:hAnsi="宋体" w:cs="宋体" w:hint="eastAsia"/>
                <w:color w:val="000000"/>
                <w:kern w:val="0"/>
                <w:szCs w:val="21"/>
              </w:rPr>
              <w:t>（</w:t>
            </w:r>
            <w:r w:rsidR="00DA73AC"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DEV_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SCREEN</w:t>
            </w:r>
            <w:r w:rsidR="00DA73AC">
              <w:rPr>
                <w:rFonts w:ascii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DA73AC" w:rsidRPr="000D3229" w14:paraId="41A4F1B7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834C9" w14:textId="77777777" w:rsidR="00DA73AC" w:rsidRPr="000D3229" w:rsidRDefault="00DA73AC" w:rsidP="003655F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x03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DDF1B" w14:textId="77777777" w:rsidR="00DA73AC" w:rsidRDefault="00DA73AC" w:rsidP="003655F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雷达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(DEV_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R</w:t>
            </w:r>
            <w:r w:rsidR="00B27EDD">
              <w:rPr>
                <w:rFonts w:ascii="宋体" w:hAnsi="宋体" w:cs="宋体"/>
                <w:color w:val="000000"/>
                <w:kern w:val="0"/>
                <w:szCs w:val="21"/>
              </w:rPr>
              <w:t>ADAR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)</w:t>
            </w:r>
          </w:p>
        </w:tc>
      </w:tr>
      <w:tr w:rsidR="00DA73AC" w:rsidRPr="000D3229" w14:paraId="0C0B5F88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9CA53" w14:textId="77777777" w:rsidR="00DA73AC" w:rsidRPr="000D3229" w:rsidRDefault="00DA73AC" w:rsidP="003655F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x04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3D1FC" w14:textId="77777777" w:rsidR="00DA73AC" w:rsidRPr="000D3229" w:rsidRDefault="00DA73AC" w:rsidP="003655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电脑（</w:t>
            </w: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EV_PC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663063" w:rsidRPr="000D3229" w14:paraId="00788370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CE776" w14:textId="77777777" w:rsidR="00663063" w:rsidRPr="000D3229" w:rsidRDefault="00663063" w:rsidP="003655F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x06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8483F" w14:textId="77C7E8FD" w:rsidR="00663063" w:rsidRPr="000D3229" w:rsidRDefault="00663063" w:rsidP="00CE1C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2</w:t>
            </w:r>
            <w:r w:rsidR="00067726">
              <w:rPr>
                <w:rFonts w:hint="eastAsia"/>
                <w:szCs w:val="21"/>
              </w:rPr>
              <w:t>（</w:t>
            </w:r>
            <w:r w:rsidR="00067726">
              <w:rPr>
                <w:rFonts w:ascii="宋体" w:hAnsi="宋体" w:cs="宋体"/>
                <w:color w:val="000000"/>
                <w:kern w:val="0"/>
                <w:szCs w:val="21"/>
              </w:rPr>
              <w:t>DEV_C2</w:t>
            </w:r>
            <w:r w:rsidR="00067726">
              <w:rPr>
                <w:rFonts w:hint="eastAsia"/>
                <w:szCs w:val="21"/>
              </w:rPr>
              <w:t>）</w:t>
            </w:r>
          </w:p>
        </w:tc>
      </w:tr>
      <w:tr w:rsidR="00D514A0" w:rsidRPr="000D3229" w14:paraId="757D85BB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71E8E" w14:textId="31C967FA" w:rsidR="00D514A0" w:rsidRDefault="00BD1F29" w:rsidP="003655F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x07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BF045" w14:textId="7A4AA506" w:rsidR="00D514A0" w:rsidRDefault="00BD1F29" w:rsidP="00CE1C5B">
            <w:pPr>
              <w:rPr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Tracer</w:t>
            </w:r>
            <w:r w:rsidR="00CE1C5B">
              <w:rPr>
                <w:rFonts w:hint="eastAsia"/>
                <w:szCs w:val="21"/>
              </w:rPr>
              <w:t>（</w:t>
            </w:r>
            <w:r w:rsidR="00CE1C5B">
              <w:rPr>
                <w:rFonts w:ascii="宋体" w:hAnsi="宋体" w:cs="宋体"/>
                <w:color w:val="000000"/>
                <w:kern w:val="0"/>
                <w:szCs w:val="21"/>
              </w:rPr>
              <w:t>DEV_TRACER</w:t>
            </w:r>
            <w:r w:rsidR="00CE1C5B">
              <w:rPr>
                <w:rFonts w:hint="eastAsia"/>
                <w:szCs w:val="21"/>
              </w:rPr>
              <w:t>）</w:t>
            </w:r>
          </w:p>
        </w:tc>
      </w:tr>
      <w:tr w:rsidR="00D514A0" w:rsidRPr="000D3229" w14:paraId="0EFDDA93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04680" w14:textId="77777777" w:rsidR="00D514A0" w:rsidRDefault="00D514A0" w:rsidP="003655F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D882C" w14:textId="77777777" w:rsidR="00D514A0" w:rsidRDefault="00D514A0" w:rsidP="003655F7">
            <w:pPr>
              <w:rPr>
                <w:szCs w:val="21"/>
              </w:rPr>
            </w:pPr>
          </w:p>
        </w:tc>
      </w:tr>
      <w:tr w:rsidR="00DA73AC" w:rsidRPr="000D3229" w14:paraId="013376C1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70408" w14:textId="77777777" w:rsidR="00DA73AC" w:rsidRPr="000D3229" w:rsidRDefault="00DA73AC" w:rsidP="003655F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0xFF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27D72" w14:textId="77777777" w:rsidR="00DA73AC" w:rsidRPr="000D3229" w:rsidRDefault="00DA73AC" w:rsidP="003655F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广播（DEV_BROADCAST）</w:t>
            </w:r>
          </w:p>
        </w:tc>
      </w:tr>
    </w:tbl>
    <w:p w14:paraId="2E5F72CD" w14:textId="77777777" w:rsidR="00DA73AC" w:rsidRDefault="00DA73AC" w:rsidP="00DA73AC">
      <w:pPr>
        <w:spacing w:line="360" w:lineRule="auto"/>
        <w:rPr>
          <w:b/>
          <w:kern w:val="44"/>
        </w:rPr>
      </w:pPr>
      <w:bookmarkStart w:id="28" w:name="_3.4__消息ID定义"/>
      <w:bookmarkEnd w:id="28"/>
      <w:r w:rsidRPr="00BF0C1B">
        <w:rPr>
          <w:rFonts w:hint="eastAsia"/>
          <w:b/>
          <w:kern w:val="44"/>
        </w:rPr>
        <w:t>说明：</w:t>
      </w:r>
    </w:p>
    <w:p w14:paraId="1EC3EE27" w14:textId="77777777" w:rsidR="00DA73AC" w:rsidRDefault="00DA73AC" w:rsidP="00DA73AC">
      <w:pPr>
        <w:pStyle w:val="ad"/>
        <w:numPr>
          <w:ilvl w:val="0"/>
          <w:numId w:val="1"/>
        </w:numPr>
        <w:spacing w:line="360" w:lineRule="auto"/>
        <w:ind w:firstLineChars="0"/>
      </w:pPr>
      <w:r w:rsidRPr="00E50D2C">
        <w:rPr>
          <w:rFonts w:hint="eastAsia"/>
        </w:rPr>
        <w:t>当</w:t>
      </w:r>
      <w:proofErr w:type="spellStart"/>
      <w:r>
        <w:rPr>
          <w:rFonts w:hint="eastAsia"/>
        </w:rPr>
        <w:t>destid</w:t>
      </w:r>
      <w:proofErr w:type="spellEnd"/>
      <w:r w:rsidRPr="00E50D2C">
        <w:rPr>
          <w:rFonts w:hint="eastAsia"/>
        </w:rPr>
        <w:t>为</w:t>
      </w:r>
      <w:r w:rsidRPr="00E50D2C">
        <w:rPr>
          <w:rFonts w:hint="eastAsia"/>
        </w:rPr>
        <w:t>0xFF</w:t>
      </w:r>
      <w:r w:rsidRPr="00E50D2C">
        <w:rPr>
          <w:rFonts w:hint="eastAsia"/>
        </w:rPr>
        <w:t>时表示该</w:t>
      </w:r>
      <w:r w:rsidRPr="00E50D2C">
        <w:rPr>
          <w:rFonts w:hint="eastAsia"/>
        </w:rPr>
        <w:t>MAVLINK</w:t>
      </w:r>
      <w:r w:rsidRPr="00E50D2C">
        <w:rPr>
          <w:rFonts w:hint="eastAsia"/>
        </w:rPr>
        <w:t>帧为广播</w:t>
      </w:r>
      <w:r>
        <w:rPr>
          <w:rFonts w:hint="eastAsia"/>
        </w:rPr>
        <w:t>，具有中转数据功能的设备（路由器）需要将该</w:t>
      </w:r>
      <w:r>
        <w:rPr>
          <w:rFonts w:hint="eastAsia"/>
        </w:rPr>
        <w:t>MAVLINK</w:t>
      </w:r>
      <w:r>
        <w:rPr>
          <w:rFonts w:hint="eastAsia"/>
        </w:rPr>
        <w:t>转发给所有与其相连的设备。</w:t>
      </w:r>
    </w:p>
    <w:p w14:paraId="5D941EAD" w14:textId="77777777" w:rsidR="00DA73AC" w:rsidRPr="00E50D2C" w:rsidRDefault="00DA73AC" w:rsidP="00DA73AC">
      <w:pPr>
        <w:pStyle w:val="ad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当系统中存在“环形”的通信回路时，应注意防止广播数据形成死循环，应明确“环形”通信回路中各个设备的“上属”和“下属”关系，“下属”设备不能向“上属”设备转发广播数据。</w:t>
      </w:r>
    </w:p>
    <w:p w14:paraId="1669C681" w14:textId="77777777" w:rsidR="00DA73AC" w:rsidRPr="000F637D" w:rsidRDefault="00DA73AC" w:rsidP="00B62D35">
      <w:pPr>
        <w:pStyle w:val="2"/>
        <w:numPr>
          <w:ilvl w:val="1"/>
          <w:numId w:val="2"/>
        </w:numPr>
      </w:pPr>
      <w:bookmarkStart w:id="29" w:name="_3.4_消息ID定义"/>
      <w:bookmarkStart w:id="30" w:name="_Toc468462776"/>
      <w:bookmarkStart w:id="31" w:name="_Toc534986964"/>
      <w:bookmarkEnd w:id="29"/>
      <w:r w:rsidRPr="000F637D">
        <w:rPr>
          <w:rFonts w:hint="eastAsia"/>
        </w:rPr>
        <w:lastRenderedPageBreak/>
        <w:t>消息</w:t>
      </w:r>
      <w:r w:rsidRPr="000F637D">
        <w:rPr>
          <w:rFonts w:hint="eastAsia"/>
        </w:rPr>
        <w:t>ID</w:t>
      </w:r>
      <w:r w:rsidRPr="000F637D">
        <w:rPr>
          <w:rFonts w:hint="eastAsia"/>
        </w:rPr>
        <w:t>定义</w:t>
      </w:r>
      <w:bookmarkEnd w:id="30"/>
      <w:bookmarkEnd w:id="31"/>
    </w:p>
    <w:p w14:paraId="72F0F104" w14:textId="77777777" w:rsidR="00DA73AC" w:rsidRPr="00D83941" w:rsidRDefault="00DA73AC" w:rsidP="00DA73AC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 w:rsidRPr="00D83941">
        <w:rPr>
          <w:rFonts w:hint="eastAsia"/>
          <w:b/>
          <w:sz w:val="24"/>
          <w:szCs w:val="24"/>
        </w:rPr>
        <w:t xml:space="preserve">3.4 </w:t>
      </w:r>
      <w:r w:rsidRPr="00D83941">
        <w:rPr>
          <w:rFonts w:hint="eastAsia"/>
          <w:b/>
          <w:sz w:val="24"/>
          <w:szCs w:val="24"/>
        </w:rPr>
        <w:t>消息</w:t>
      </w:r>
      <w:r w:rsidRPr="00D83941">
        <w:rPr>
          <w:rFonts w:hint="eastAsia"/>
          <w:b/>
          <w:sz w:val="24"/>
          <w:szCs w:val="24"/>
        </w:rPr>
        <w:t>ID</w:t>
      </w:r>
      <w:r w:rsidRPr="00D83941">
        <w:rPr>
          <w:rFonts w:hint="eastAsia"/>
          <w:b/>
          <w:sz w:val="24"/>
          <w:szCs w:val="24"/>
        </w:rPr>
        <w:t>定义列表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98"/>
        <w:gridCol w:w="1701"/>
        <w:gridCol w:w="4248"/>
      </w:tblGrid>
      <w:tr w:rsidR="00DA73AC" w:rsidRPr="000D3229" w14:paraId="20351B6B" w14:textId="77777777" w:rsidTr="003655F7">
        <w:trPr>
          <w:jc w:val="center"/>
        </w:trPr>
        <w:tc>
          <w:tcPr>
            <w:tcW w:w="1898" w:type="dxa"/>
            <w:shd w:val="clear" w:color="auto" w:fill="BFBFBF" w:themeFill="background1" w:themeFillShade="BF"/>
          </w:tcPr>
          <w:p w14:paraId="205B2276" w14:textId="77777777" w:rsidR="00DA73AC" w:rsidRPr="000D3229" w:rsidRDefault="00DA73AC" w:rsidP="003655F7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0D3229">
              <w:rPr>
                <w:rFonts w:ascii="宋体" w:eastAsia="宋体" w:hAnsi="宋体" w:cs="宋体" w:hint="eastAsia"/>
                <w:b/>
                <w:szCs w:val="21"/>
              </w:rPr>
              <w:t>消息ID分类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345D405" w14:textId="77777777" w:rsidR="00DA73AC" w:rsidRPr="000D3229" w:rsidRDefault="00DA73AC" w:rsidP="003655F7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0D3229">
              <w:rPr>
                <w:rFonts w:ascii="宋体" w:eastAsia="宋体" w:hAnsi="宋体" w:cs="宋体" w:hint="eastAsia"/>
                <w:b/>
                <w:szCs w:val="21"/>
              </w:rPr>
              <w:t>数值范围</w:t>
            </w:r>
          </w:p>
        </w:tc>
        <w:tc>
          <w:tcPr>
            <w:tcW w:w="4248" w:type="dxa"/>
            <w:shd w:val="clear" w:color="auto" w:fill="BFBFBF" w:themeFill="background1" w:themeFillShade="BF"/>
            <w:vAlign w:val="center"/>
          </w:tcPr>
          <w:p w14:paraId="08E3A4C7" w14:textId="77777777" w:rsidR="00DA73AC" w:rsidRPr="000D3229" w:rsidRDefault="00DA73AC" w:rsidP="003655F7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0D3229">
              <w:rPr>
                <w:rFonts w:ascii="宋体" w:eastAsia="宋体" w:hAnsi="宋体" w:cs="宋体" w:hint="eastAsia"/>
                <w:b/>
                <w:szCs w:val="21"/>
              </w:rPr>
              <w:t>说明</w:t>
            </w:r>
          </w:p>
        </w:tc>
      </w:tr>
      <w:tr w:rsidR="00DA73AC" w:rsidRPr="000D3229" w14:paraId="65A9D0BD" w14:textId="77777777" w:rsidTr="003655F7">
        <w:trPr>
          <w:trHeight w:val="838"/>
          <w:jc w:val="center"/>
        </w:trPr>
        <w:tc>
          <w:tcPr>
            <w:tcW w:w="1898" w:type="dxa"/>
            <w:vAlign w:val="center"/>
          </w:tcPr>
          <w:p w14:paraId="6F213C53" w14:textId="77777777" w:rsidR="00DA73AC" w:rsidRPr="000D3229" w:rsidRDefault="00DA73AC" w:rsidP="003655F7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 w:rsidRPr="000D3229">
              <w:rPr>
                <w:rFonts w:ascii="宋体" w:eastAsia="宋体" w:hAnsi="宋体" w:cs="宋体" w:hint="eastAsia"/>
                <w:szCs w:val="21"/>
              </w:rPr>
              <w:t>用户消息ID</w:t>
            </w:r>
          </w:p>
        </w:tc>
        <w:tc>
          <w:tcPr>
            <w:tcW w:w="1701" w:type="dxa"/>
            <w:vAlign w:val="center"/>
          </w:tcPr>
          <w:p w14:paraId="69141FE1" w14:textId="5962F633" w:rsidR="00DA73AC" w:rsidRPr="000D3229" w:rsidRDefault="00DA73AC" w:rsidP="003655F7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0x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 w:rsidRPr="000D3229">
              <w:rPr>
                <w:rFonts w:ascii="宋体" w:eastAsia="宋体" w:hAnsi="宋体" w:cs="宋体" w:hint="eastAsia"/>
                <w:szCs w:val="21"/>
              </w:rPr>
              <w:t>0</w:t>
            </w:r>
            <w:r w:rsidRPr="000D3229">
              <w:rPr>
                <w:rFonts w:asciiTheme="majorHAnsi" w:eastAsia="宋体" w:hAnsiTheme="majorHAnsi" w:cs="宋体" w:hint="eastAsia"/>
                <w:szCs w:val="21"/>
              </w:rPr>
              <w:t>~</w:t>
            </w:r>
            <w:r>
              <w:rPr>
                <w:rFonts w:ascii="宋体" w:eastAsia="宋体" w:hAnsi="宋体" w:cs="宋体" w:hint="eastAsia"/>
                <w:szCs w:val="21"/>
              </w:rPr>
              <w:t>0x</w:t>
            </w:r>
            <w:r w:rsidR="00AE6D5E">
              <w:rPr>
                <w:rFonts w:ascii="宋体" w:eastAsia="宋体" w:hAnsi="宋体" w:cs="宋体"/>
                <w:szCs w:val="21"/>
              </w:rPr>
              <w:t>E</w:t>
            </w:r>
            <w:r w:rsidRPr="000D3229">
              <w:rPr>
                <w:rFonts w:ascii="宋体" w:eastAsia="宋体" w:hAnsi="宋体" w:cs="宋体" w:hint="eastAsia"/>
                <w:szCs w:val="21"/>
              </w:rPr>
              <w:t>F</w:t>
            </w:r>
          </w:p>
        </w:tc>
        <w:tc>
          <w:tcPr>
            <w:tcW w:w="4248" w:type="dxa"/>
            <w:vAlign w:val="center"/>
          </w:tcPr>
          <w:p w14:paraId="4417F1F3" w14:textId="4504CEA6" w:rsidR="00DA73AC" w:rsidRPr="000D3229" w:rsidRDefault="00DA73AC">
            <w:pPr>
              <w:spacing w:line="360" w:lineRule="auto"/>
              <w:jc w:val="left"/>
              <w:rPr>
                <w:rFonts w:ascii="宋体" w:eastAsia="宋体" w:hAnsi="宋体" w:cs="宋体"/>
                <w:color w:val="FF0000"/>
                <w:szCs w:val="21"/>
              </w:rPr>
            </w:pPr>
            <w:r w:rsidRPr="000D3229">
              <w:rPr>
                <w:rFonts w:ascii="宋体" w:eastAsia="宋体" w:hAnsi="宋体" w:cs="宋体" w:hint="eastAsia"/>
                <w:szCs w:val="21"/>
              </w:rPr>
              <w:t>用户消息ID是预留给用户根据各个模块实际需求自定义的消息ID，即同一个数值在不同的模块(</w:t>
            </w:r>
            <w:proofErr w:type="spellStart"/>
            <w:r w:rsidRPr="000D3229">
              <w:rPr>
                <w:rFonts w:ascii="宋体" w:eastAsia="宋体" w:hAnsi="宋体" w:cs="宋体" w:hint="eastAsia"/>
                <w:szCs w:val="21"/>
              </w:rPr>
              <w:t>dev_id</w:t>
            </w:r>
            <w:proofErr w:type="spellEnd"/>
            <w:r w:rsidRPr="000D3229">
              <w:rPr>
                <w:rFonts w:ascii="宋体" w:eastAsia="宋体" w:hAnsi="宋体" w:cs="宋体" w:hint="eastAsia"/>
                <w:szCs w:val="21"/>
              </w:rPr>
              <w:t>)中可以表示不同的含义。</w:t>
            </w:r>
          </w:p>
        </w:tc>
      </w:tr>
    </w:tbl>
    <w:p w14:paraId="3EB9DE38" w14:textId="77777777" w:rsidR="00DA73AC" w:rsidRDefault="00DA73AC" w:rsidP="00B62D35">
      <w:pPr>
        <w:pStyle w:val="2"/>
        <w:numPr>
          <w:ilvl w:val="1"/>
          <w:numId w:val="2"/>
        </w:numPr>
        <w:rPr>
          <w:szCs w:val="21"/>
        </w:rPr>
      </w:pPr>
      <w:bookmarkStart w:id="32" w:name="_Toc468462777"/>
      <w:bookmarkStart w:id="33" w:name="_Toc534986965"/>
      <w:r>
        <w:rPr>
          <w:rFonts w:hint="eastAsia"/>
        </w:rPr>
        <w:t>系统</w:t>
      </w:r>
      <w:r>
        <w:rPr>
          <w:rFonts w:hint="eastAsia"/>
          <w:szCs w:val="21"/>
        </w:rPr>
        <w:t>消息</w:t>
      </w:r>
      <w:r w:rsidRPr="008B10B9">
        <w:rPr>
          <w:rFonts w:hint="eastAsia"/>
          <w:szCs w:val="21"/>
        </w:rPr>
        <w:t>ID</w:t>
      </w:r>
      <w:bookmarkEnd w:id="32"/>
      <w:bookmarkEnd w:id="33"/>
    </w:p>
    <w:p w14:paraId="7B8ED1F9" w14:textId="77777777" w:rsidR="00DA73AC" w:rsidRPr="000D3229" w:rsidRDefault="00DA73AC" w:rsidP="00DA73AC">
      <w:pPr>
        <w:spacing w:line="360" w:lineRule="auto"/>
        <w:ind w:firstLine="420"/>
      </w:pPr>
      <w:r w:rsidRPr="000D3229">
        <w:rPr>
          <w:rFonts w:hint="eastAsia"/>
        </w:rPr>
        <w:t>系统消息</w:t>
      </w:r>
      <w:r w:rsidRPr="000D3229">
        <w:rPr>
          <w:rFonts w:hint="eastAsia"/>
        </w:rPr>
        <w:t>ID</w:t>
      </w:r>
      <w:r w:rsidRPr="000D3229">
        <w:rPr>
          <w:rFonts w:hint="eastAsia"/>
        </w:rPr>
        <w:t>的数值范围是</w:t>
      </w:r>
      <w:r w:rsidRPr="000D3229">
        <w:rPr>
          <w:rFonts w:hint="eastAsia"/>
        </w:rPr>
        <w:t>0xD0</w:t>
      </w:r>
      <w:r w:rsidRPr="000D3229">
        <w:t>~</w:t>
      </w:r>
      <w:r w:rsidRPr="000D3229">
        <w:rPr>
          <w:rFonts w:hint="eastAsia"/>
        </w:rPr>
        <w:t>0xFF</w:t>
      </w:r>
      <w:r w:rsidRPr="000D3229">
        <w:rPr>
          <w:rFonts w:hint="eastAsia"/>
        </w:rPr>
        <w:t>，由系统统一定义和管理。系统消息</w:t>
      </w:r>
      <w:r w:rsidRPr="000D3229">
        <w:rPr>
          <w:rFonts w:hint="eastAsia"/>
        </w:rPr>
        <w:t>ID</w:t>
      </w:r>
      <w:r w:rsidRPr="000D3229">
        <w:rPr>
          <w:rFonts w:hint="eastAsia"/>
        </w:rPr>
        <w:t>主要用于实现一些系统级别的功能，如：固件升级、获取版本信息、修改系统信息等。各个模块需要根据实际情况实现系统消息的响应。</w:t>
      </w:r>
    </w:p>
    <w:p w14:paraId="311A302C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A251F1">
        <w:rPr>
          <w:rFonts w:asciiTheme="minorEastAsia" w:hAnsiTheme="minorEastAsia" w:hint="eastAsia"/>
          <w:szCs w:val="21"/>
        </w:rPr>
        <w:t>注意</w:t>
      </w:r>
      <w:r w:rsidRPr="00F346EE">
        <w:rPr>
          <w:rFonts w:asciiTheme="minorEastAsia" w:hAnsiTheme="minorEastAsia" w:hint="eastAsia"/>
          <w:szCs w:val="21"/>
        </w:rPr>
        <w:t>：</w:t>
      </w:r>
    </w:p>
    <w:p w14:paraId="54B6E56B" w14:textId="77777777" w:rsidR="00DA73AC" w:rsidRDefault="00DA73AC" w:rsidP="00DA73A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（1）最短</w:t>
      </w:r>
      <w:r w:rsidRPr="000D3229">
        <w:rPr>
          <w:rFonts w:asciiTheme="minorEastAsia" w:hAnsiTheme="minorEastAsia" w:hint="eastAsia"/>
          <w:szCs w:val="21"/>
        </w:rPr>
        <w:t>的MAVLINK应答帧为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/>
          <w:szCs w:val="21"/>
        </w:rPr>
        <w:t>1</w:t>
      </w:r>
      <w:r w:rsidRPr="000D3229">
        <w:rPr>
          <w:rFonts w:asciiTheme="minorEastAsia" w:hAnsiTheme="minorEastAsia" w:hint="eastAsia"/>
          <w:szCs w:val="21"/>
        </w:rPr>
        <w:t>字节，</w:t>
      </w:r>
      <w:proofErr w:type="spellStart"/>
      <w:r w:rsidRPr="000D3229">
        <w:rPr>
          <w:rFonts w:asciiTheme="minorEastAsia" w:hAnsiTheme="minorEastAsia" w:hint="eastAsia"/>
          <w:szCs w:val="21"/>
        </w:rPr>
        <w:t>len</w:t>
      </w:r>
      <w:r>
        <w:rPr>
          <w:rFonts w:asciiTheme="minorEastAsia" w:hAnsiTheme="minorEastAsia" w:hint="eastAsia"/>
          <w:szCs w:val="21"/>
        </w:rPr>
        <w:t>_l</w:t>
      </w:r>
      <w:proofErr w:type="spellEnd"/>
      <w:r>
        <w:rPr>
          <w:rFonts w:asciiTheme="minorEastAsia" w:hAnsiTheme="minorEastAsia" w:hint="eastAsia"/>
          <w:szCs w:val="21"/>
        </w:rPr>
        <w:t>和</w:t>
      </w:r>
      <w:proofErr w:type="spellStart"/>
      <w:r>
        <w:rPr>
          <w:rFonts w:asciiTheme="minorEastAsia" w:hAnsiTheme="minorEastAsia" w:hint="eastAsia"/>
          <w:szCs w:val="21"/>
        </w:rPr>
        <w:t>len_h</w:t>
      </w:r>
      <w:proofErr w:type="spellEnd"/>
      <w:r w:rsidRPr="000D3229">
        <w:rPr>
          <w:rFonts w:asciiTheme="minorEastAsia" w:hAnsiTheme="minorEastAsia" w:hint="eastAsia"/>
          <w:szCs w:val="21"/>
        </w:rPr>
        <w:t>为0</w:t>
      </w:r>
      <w:r>
        <w:rPr>
          <w:rFonts w:asciiTheme="minorEastAsia" w:hAnsiTheme="minorEastAsia" w:hint="eastAsia"/>
          <w:szCs w:val="21"/>
        </w:rPr>
        <w:t>；</w:t>
      </w:r>
    </w:p>
    <w:p w14:paraId="078C271F" w14:textId="77777777" w:rsidR="00DA73AC" w:rsidRDefault="00DA73AC" w:rsidP="00DA73AC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</w:t>
      </w:r>
      <w:proofErr w:type="spellStart"/>
      <w:r w:rsidRPr="00A251F1">
        <w:rPr>
          <w:rFonts w:asciiTheme="minorEastAsia" w:hAnsiTheme="minorEastAsia" w:hint="eastAsia"/>
          <w:szCs w:val="21"/>
        </w:rPr>
        <w:t>crc</w:t>
      </w:r>
      <w:proofErr w:type="spellEnd"/>
      <w:r w:rsidRPr="00A251F1">
        <w:rPr>
          <w:rFonts w:asciiTheme="minorEastAsia" w:hAnsiTheme="minorEastAsia" w:hint="eastAsia"/>
          <w:szCs w:val="21"/>
        </w:rPr>
        <w:t>校验为每帧必须。</w:t>
      </w:r>
    </w:p>
    <w:p w14:paraId="26C57D4C" w14:textId="1D6ACC7F" w:rsidR="00DA73AC" w:rsidRDefault="00BD1F29" w:rsidP="00DA73AC">
      <w:pPr>
        <w:pStyle w:val="3"/>
      </w:pPr>
      <w:r>
        <w:t>Tracer</w:t>
      </w:r>
      <w:r w:rsidR="00DA73AC">
        <w:t>与</w:t>
      </w:r>
      <w:r w:rsidR="00686B9E">
        <w:rPr>
          <w:rFonts w:hint="eastAsia"/>
        </w:rPr>
        <w:t>C</w:t>
      </w:r>
      <w:r w:rsidR="00686B9E">
        <w:t>2</w:t>
      </w:r>
      <w:r w:rsidR="00DA73AC">
        <w:t>交互</w:t>
      </w:r>
      <w:r w:rsidR="00DA73AC" w:rsidRPr="00D83941">
        <w:rPr>
          <w:rFonts w:hint="eastAsia"/>
        </w:rPr>
        <w:t>信息</w:t>
      </w:r>
      <w:r w:rsidR="00DA73AC">
        <w:rPr>
          <w:rFonts w:hint="eastAsia"/>
        </w:rPr>
        <w:t>I</w:t>
      </w:r>
      <w:r w:rsidR="00DA73AC">
        <w:t>D 0xE*</w:t>
      </w:r>
    </w:p>
    <w:p w14:paraId="01648675" w14:textId="5B2CED83" w:rsidR="00DA73AC" w:rsidRPr="00D83941" w:rsidRDefault="00DA73AC" w:rsidP="00DA73AC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>
        <w:rPr>
          <w:rFonts w:hint="eastAsia"/>
          <w:b/>
          <w:sz w:val="24"/>
          <w:szCs w:val="24"/>
        </w:rPr>
        <w:t>3.</w:t>
      </w:r>
      <w:r>
        <w:rPr>
          <w:b/>
          <w:sz w:val="24"/>
          <w:szCs w:val="24"/>
        </w:rPr>
        <w:t>5</w:t>
      </w:r>
      <w:r w:rsidRPr="00D83941">
        <w:rPr>
          <w:rFonts w:hint="eastAsia"/>
          <w:b/>
          <w:sz w:val="24"/>
          <w:szCs w:val="24"/>
        </w:rPr>
        <w:t xml:space="preserve">.1 </w:t>
      </w:r>
      <w:r w:rsidR="00BD1F29">
        <w:rPr>
          <w:b/>
          <w:sz w:val="24"/>
          <w:szCs w:val="24"/>
        </w:rPr>
        <w:t>Tracer</w:t>
      </w:r>
      <w:r>
        <w:rPr>
          <w:b/>
          <w:sz w:val="24"/>
          <w:szCs w:val="24"/>
        </w:rPr>
        <w:t>与</w:t>
      </w:r>
      <w:r w:rsidR="002644E3">
        <w:rPr>
          <w:b/>
          <w:sz w:val="24"/>
          <w:szCs w:val="24"/>
        </w:rPr>
        <w:t>C2</w:t>
      </w:r>
      <w:r>
        <w:rPr>
          <w:b/>
          <w:sz w:val="24"/>
          <w:szCs w:val="24"/>
        </w:rPr>
        <w:t>交互</w:t>
      </w:r>
      <w:r w:rsidRPr="00D83941">
        <w:rPr>
          <w:rFonts w:hint="eastAsia"/>
          <w:b/>
          <w:sz w:val="24"/>
          <w:szCs w:val="24"/>
        </w:rPr>
        <w:t>信息</w:t>
      </w:r>
      <w:r w:rsidRPr="00D83941">
        <w:rPr>
          <w:rFonts w:hint="eastAsia"/>
          <w:b/>
          <w:sz w:val="24"/>
          <w:szCs w:val="24"/>
        </w:rPr>
        <w:t>ID</w:t>
      </w:r>
      <w:r>
        <w:rPr>
          <w:rFonts w:hint="eastAsia"/>
          <w:b/>
          <w:sz w:val="24"/>
          <w:szCs w:val="24"/>
        </w:rPr>
        <w:t>（</w:t>
      </w:r>
      <w:r w:rsidR="00BD1F29">
        <w:rPr>
          <w:b/>
          <w:sz w:val="24"/>
          <w:szCs w:val="24"/>
        </w:rPr>
        <w:t>Tracer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-&gt; </w:t>
      </w:r>
      <w:r w:rsidR="002644E3">
        <w:rPr>
          <w:b/>
          <w:sz w:val="24"/>
          <w:szCs w:val="24"/>
        </w:rPr>
        <w:t>C2</w:t>
      </w:r>
      <w:r>
        <w:rPr>
          <w:rFonts w:hint="eastAsia"/>
          <w:b/>
          <w:sz w:val="24"/>
          <w:szCs w:val="24"/>
        </w:rPr>
        <w:t>）</w:t>
      </w:r>
    </w:p>
    <w:tbl>
      <w:tblPr>
        <w:tblStyle w:val="TableNormal1"/>
        <w:tblW w:w="8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993"/>
        <w:gridCol w:w="2693"/>
        <w:gridCol w:w="4045"/>
      </w:tblGrid>
      <w:tr w:rsidR="00DA73AC" w:rsidRPr="001E6AD4" w14:paraId="4398D692" w14:textId="77777777" w:rsidTr="003655F7">
        <w:trPr>
          <w:trHeight w:val="402"/>
          <w:jc w:val="center"/>
        </w:trPr>
        <w:tc>
          <w:tcPr>
            <w:tcW w:w="706" w:type="dxa"/>
            <w:shd w:val="clear" w:color="auto" w:fill="BFBFBF" w:themeFill="background1" w:themeFillShade="BF"/>
            <w:vAlign w:val="center"/>
          </w:tcPr>
          <w:p w14:paraId="0886F2AD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C1884DB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消息ID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13AD98C5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宏定义</w:t>
            </w:r>
          </w:p>
        </w:tc>
        <w:tc>
          <w:tcPr>
            <w:tcW w:w="4045" w:type="dxa"/>
            <w:shd w:val="clear" w:color="auto" w:fill="BFBFBF" w:themeFill="background1" w:themeFillShade="BF"/>
            <w:vAlign w:val="center"/>
          </w:tcPr>
          <w:p w14:paraId="05CA7937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DA73AC" w:rsidRPr="00E84E12" w14:paraId="1EFDD328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  <w:hideMark/>
          </w:tcPr>
          <w:p w14:paraId="596C8397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93" w:type="dxa"/>
            <w:vAlign w:val="center"/>
            <w:hideMark/>
          </w:tcPr>
          <w:p w14:paraId="33012EEB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0xE0</w:t>
            </w:r>
          </w:p>
        </w:tc>
        <w:tc>
          <w:tcPr>
            <w:tcW w:w="2693" w:type="dxa"/>
            <w:vAlign w:val="center"/>
          </w:tcPr>
          <w:p w14:paraId="4F71B8E6" w14:textId="014B0E82" w:rsidR="00DA73AC" w:rsidRPr="00E84E12" w:rsidRDefault="00DA73AC" w:rsidP="001851A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CMD_</w:t>
            </w:r>
            <w:r w:rsidR="001851AC">
              <w:rPr>
                <w:rFonts w:asciiTheme="minorEastAsia" w:hAnsiTheme="minorEastAsia"/>
                <w:szCs w:val="21"/>
              </w:rPr>
              <w:t>DRONEID</w:t>
            </w:r>
          </w:p>
        </w:tc>
        <w:tc>
          <w:tcPr>
            <w:tcW w:w="4045" w:type="dxa"/>
            <w:vAlign w:val="center"/>
          </w:tcPr>
          <w:p w14:paraId="58CF2CFD" w14:textId="10421EF7" w:rsidR="00DA73AC" w:rsidRPr="00E84E12" w:rsidRDefault="001851AC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D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roneId</w:t>
            </w:r>
            <w:proofErr w:type="spellEnd"/>
            <w:r>
              <w:rPr>
                <w:rFonts w:asciiTheme="minorEastAsia" w:hAnsiTheme="minorEastAsia"/>
              </w:rPr>
              <w:t>侦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测结果</w:t>
            </w:r>
          </w:p>
        </w:tc>
      </w:tr>
      <w:tr w:rsidR="00DA73AC" w:rsidRPr="00E84E12" w14:paraId="3B0D2A86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  <w:hideMark/>
          </w:tcPr>
          <w:p w14:paraId="0A9A78EE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93" w:type="dxa"/>
            <w:vAlign w:val="center"/>
            <w:hideMark/>
          </w:tcPr>
          <w:p w14:paraId="631DFC4E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0xE1</w:t>
            </w:r>
          </w:p>
        </w:tc>
        <w:tc>
          <w:tcPr>
            <w:tcW w:w="2693" w:type="dxa"/>
            <w:vAlign w:val="center"/>
          </w:tcPr>
          <w:p w14:paraId="10651EDF" w14:textId="59CCA50A" w:rsidR="00DA73AC" w:rsidRPr="00E84E12" w:rsidRDefault="00DA73AC" w:rsidP="001851A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CMD_</w:t>
            </w:r>
            <w:r w:rsidR="001851AC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REMOTEID</w:t>
            </w:r>
          </w:p>
        </w:tc>
        <w:tc>
          <w:tcPr>
            <w:tcW w:w="4045" w:type="dxa"/>
            <w:vAlign w:val="center"/>
          </w:tcPr>
          <w:p w14:paraId="125DFF05" w14:textId="52301082" w:rsidR="00DA73AC" w:rsidRPr="00E84E12" w:rsidRDefault="001851AC" w:rsidP="003655F7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/>
              </w:rPr>
              <w:t>RmoteID</w:t>
            </w:r>
            <w:proofErr w:type="spellEnd"/>
            <w:r>
              <w:rPr>
                <w:rFonts w:asciiTheme="minorEastAsia" w:hAnsiTheme="minorEastAsia"/>
              </w:rPr>
              <w:t>侦测结果</w:t>
            </w:r>
          </w:p>
        </w:tc>
      </w:tr>
      <w:tr w:rsidR="00362BD0" w:rsidRPr="00E84E12" w14:paraId="3377D70C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703492DD" w14:textId="1ADE9DEF" w:rsidR="00362BD0" w:rsidRPr="00E84E12" w:rsidRDefault="00362BD0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2BF31083" w14:textId="650DD065" w:rsidR="00362BD0" w:rsidRPr="00E84E12" w:rsidRDefault="001851AC" w:rsidP="001851A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0xE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693" w:type="dxa"/>
            <w:vAlign w:val="center"/>
          </w:tcPr>
          <w:p w14:paraId="26CD3E8B" w14:textId="2F32DBA0" w:rsidR="00362BD0" w:rsidRPr="001E6AD4" w:rsidRDefault="001851AC" w:rsidP="001851A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CMD_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SPECTRUMID</w:t>
            </w:r>
          </w:p>
        </w:tc>
        <w:tc>
          <w:tcPr>
            <w:tcW w:w="4045" w:type="dxa"/>
            <w:vAlign w:val="center"/>
          </w:tcPr>
          <w:p w14:paraId="2AE522E1" w14:textId="475B9482" w:rsidR="00362BD0" w:rsidRDefault="001851AC" w:rsidP="001851AC">
            <w:pPr>
              <w:widowControl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频谱侦测结果</w:t>
            </w:r>
          </w:p>
        </w:tc>
      </w:tr>
      <w:tr w:rsidR="001A51D6" w:rsidRPr="00E84E12" w14:paraId="7E4E0CBC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30C89650" w14:textId="557274CB" w:rsidR="001A51D6" w:rsidRDefault="001A51D6" w:rsidP="001A51D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993" w:type="dxa"/>
            <w:vAlign w:val="center"/>
          </w:tcPr>
          <w:p w14:paraId="1A3B435F" w14:textId="20024A1D" w:rsidR="001A51D6" w:rsidRPr="00E84E12" w:rsidRDefault="001A51D6" w:rsidP="001A51D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E3</w:t>
            </w:r>
          </w:p>
        </w:tc>
        <w:tc>
          <w:tcPr>
            <w:tcW w:w="2693" w:type="dxa"/>
            <w:vAlign w:val="center"/>
          </w:tcPr>
          <w:p w14:paraId="6E9451D9" w14:textId="3EC4EAB5" w:rsidR="001A51D6" w:rsidRPr="001E6AD4" w:rsidRDefault="001A51D6" w:rsidP="001A51D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20236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CMD_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GET_SYS_TIME</w:t>
            </w:r>
          </w:p>
        </w:tc>
        <w:tc>
          <w:tcPr>
            <w:tcW w:w="4045" w:type="dxa"/>
            <w:vAlign w:val="center"/>
          </w:tcPr>
          <w:p w14:paraId="4B14F6D4" w14:textId="6EE05067" w:rsidR="001A51D6" w:rsidRDefault="001A51D6" w:rsidP="001A51D6">
            <w:pPr>
              <w:widowControl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获取系统时间</w:t>
            </w:r>
          </w:p>
        </w:tc>
      </w:tr>
      <w:tr w:rsidR="001A51D6" w:rsidRPr="001E6AD4" w14:paraId="2EF4F3FE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3B996EA7" w14:textId="095B0881" w:rsidR="001A51D6" w:rsidRDefault="001A51D6" w:rsidP="001A51D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993" w:type="dxa"/>
            <w:vAlign w:val="center"/>
          </w:tcPr>
          <w:p w14:paraId="0836C7AD" w14:textId="75F2D9F9" w:rsidR="001A51D6" w:rsidRDefault="001A51D6" w:rsidP="001A51D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EF</w:t>
            </w:r>
          </w:p>
        </w:tc>
        <w:tc>
          <w:tcPr>
            <w:tcW w:w="2693" w:type="dxa"/>
            <w:vAlign w:val="center"/>
          </w:tcPr>
          <w:p w14:paraId="3896E481" w14:textId="32A9A72F" w:rsidR="001A51D6" w:rsidRPr="001E6AD4" w:rsidRDefault="001A51D6" w:rsidP="001A51D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20236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CMD_HEARBEAT</w:t>
            </w:r>
          </w:p>
        </w:tc>
        <w:tc>
          <w:tcPr>
            <w:tcW w:w="4045" w:type="dxa"/>
            <w:vAlign w:val="center"/>
          </w:tcPr>
          <w:p w14:paraId="0FC90C99" w14:textId="4496076C" w:rsidR="001A51D6" w:rsidRPr="001E6AD4" w:rsidRDefault="001A51D6" w:rsidP="001A51D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上传心跳包</w:t>
            </w:r>
          </w:p>
        </w:tc>
      </w:tr>
    </w:tbl>
    <w:p w14:paraId="2846B2BB" w14:textId="77777777" w:rsidR="00DA73AC" w:rsidRPr="00C32444" w:rsidRDefault="00DA73AC" w:rsidP="00DA73AC"/>
    <w:p w14:paraId="3424F74D" w14:textId="4A93E17D" w:rsidR="00571245" w:rsidRPr="005D1A32" w:rsidRDefault="00571245" w:rsidP="00B62D35">
      <w:pPr>
        <w:pStyle w:val="4"/>
        <w:numPr>
          <w:ilvl w:val="3"/>
          <w:numId w:val="2"/>
        </w:numPr>
      </w:pPr>
      <w:r>
        <w:rPr>
          <w:rFonts w:eastAsiaTheme="minorEastAsia" w:cs="宋体" w:hint="eastAsia"/>
          <w:color w:val="000000"/>
          <w:kern w:val="0"/>
          <w:szCs w:val="21"/>
        </w:rPr>
        <w:t>给</w:t>
      </w:r>
      <w:r w:rsidR="002644E3">
        <w:rPr>
          <w:szCs w:val="21"/>
        </w:rPr>
        <w:t>C2</w:t>
      </w:r>
      <w:r>
        <w:rPr>
          <w:rFonts w:eastAsiaTheme="minorEastAsia" w:cs="宋体"/>
          <w:color w:val="000000"/>
          <w:kern w:val="0"/>
          <w:szCs w:val="21"/>
        </w:rPr>
        <w:t>上传</w:t>
      </w:r>
      <w:proofErr w:type="spellStart"/>
      <w:r w:rsidR="004D7E11">
        <w:rPr>
          <w:rFonts w:eastAsiaTheme="minorEastAsia" w:cs="宋体" w:hint="eastAsia"/>
          <w:color w:val="000000"/>
          <w:kern w:val="0"/>
          <w:szCs w:val="21"/>
        </w:rPr>
        <w:t>D</w:t>
      </w:r>
      <w:r w:rsidR="004D7E11">
        <w:rPr>
          <w:rFonts w:eastAsiaTheme="minorEastAsia" w:cs="宋体"/>
          <w:color w:val="000000"/>
          <w:kern w:val="0"/>
          <w:szCs w:val="21"/>
        </w:rPr>
        <w:t>roneId</w:t>
      </w:r>
      <w:proofErr w:type="spellEnd"/>
      <w:r w:rsidR="004D7E11">
        <w:t>侦</w:t>
      </w:r>
      <w:r w:rsidR="004D7E11">
        <w:rPr>
          <w:rFonts w:eastAsiaTheme="minorEastAsia" w:cs="宋体"/>
          <w:color w:val="000000"/>
          <w:kern w:val="0"/>
          <w:szCs w:val="21"/>
        </w:rPr>
        <w:t>测结果</w:t>
      </w:r>
      <w:r>
        <w:rPr>
          <w:rFonts w:hint="eastAsia"/>
        </w:rPr>
        <w:t>(</w:t>
      </w:r>
      <w:r>
        <w:t>0x</w:t>
      </w:r>
      <w:r w:rsidR="009C10F3">
        <w:t>E</w:t>
      </w:r>
      <w:r w:rsidR="004D7E11">
        <w:t>0</w:t>
      </w:r>
      <w: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276"/>
        <w:gridCol w:w="3260"/>
      </w:tblGrid>
      <w:tr w:rsidR="00571245" w:rsidRPr="00002A9C" w14:paraId="08C0B492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9302569" w14:textId="77777777" w:rsidR="00571245" w:rsidRPr="00002A9C" w:rsidRDefault="00571245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717D7DB" w14:textId="1607DAA2" w:rsidR="00571245" w:rsidRDefault="006A3990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/>
              </w:rPr>
              <w:t>0xE</w:t>
            </w:r>
            <w:r w:rsidR="003655F7">
              <w:rPr>
                <w:rFonts w:asciiTheme="minorEastAsia" w:hAnsiTheme="minorEastAsia"/>
              </w:rPr>
              <w:t>0</w:t>
            </w:r>
          </w:p>
        </w:tc>
      </w:tr>
      <w:tr w:rsidR="00571245" w:rsidRPr="0028101D" w14:paraId="5A103B55" w14:textId="77777777" w:rsidTr="003655F7">
        <w:tc>
          <w:tcPr>
            <w:tcW w:w="1526" w:type="dxa"/>
            <w:shd w:val="clear" w:color="auto" w:fill="auto"/>
            <w:vAlign w:val="center"/>
          </w:tcPr>
          <w:p w14:paraId="63DBE781" w14:textId="77777777" w:rsidR="00571245" w:rsidRPr="00002A9C" w:rsidRDefault="00571245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64D2EFC" w14:textId="14EFF00E" w:rsidR="00571245" w:rsidRPr="004E6B38" w:rsidRDefault="00BB74E5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给</w:t>
            </w:r>
            <w:r w:rsidR="002644E3">
              <w:rPr>
                <w:rFonts w:asciiTheme="minorEastAsia" w:hAnsiTheme="minorEastAsia"/>
                <w:szCs w:val="21"/>
              </w:rPr>
              <w:t>C2</w:t>
            </w:r>
            <w:r>
              <w:rPr>
                <w:rFonts w:cs="宋体"/>
                <w:color w:val="000000"/>
                <w:kern w:val="0"/>
                <w:szCs w:val="21"/>
              </w:rPr>
              <w:t>上传</w:t>
            </w:r>
            <w:proofErr w:type="spellStart"/>
            <w:r w:rsidR="004D7E1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D</w:t>
            </w:r>
            <w:r w:rsidR="004D7E11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roneId</w:t>
            </w:r>
            <w:proofErr w:type="spellEnd"/>
            <w:r w:rsidR="004D7E11">
              <w:rPr>
                <w:rFonts w:asciiTheme="minorEastAsia" w:hAnsiTheme="minorEastAsia"/>
              </w:rPr>
              <w:t>侦</w:t>
            </w:r>
            <w:r w:rsidR="004D7E11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测结果</w:t>
            </w:r>
          </w:p>
        </w:tc>
      </w:tr>
      <w:tr w:rsidR="00571245" w:rsidRPr="00002A9C" w14:paraId="158CA373" w14:textId="77777777" w:rsidTr="003655F7">
        <w:tc>
          <w:tcPr>
            <w:tcW w:w="1526" w:type="dxa"/>
            <w:shd w:val="clear" w:color="auto" w:fill="auto"/>
            <w:vAlign w:val="center"/>
          </w:tcPr>
          <w:p w14:paraId="3BC11827" w14:textId="77777777" w:rsidR="00571245" w:rsidRDefault="00571245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9C855B3" w14:textId="2912DC25" w:rsidR="00571245" w:rsidRDefault="00BD1F29" w:rsidP="002644E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571245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2644E3">
              <w:rPr>
                <w:rFonts w:asciiTheme="minorEastAsia" w:hAnsiTheme="minorEastAsia"/>
                <w:szCs w:val="21"/>
              </w:rPr>
              <w:t>C2</w:t>
            </w:r>
          </w:p>
        </w:tc>
      </w:tr>
      <w:tr w:rsidR="00571245" w:rsidRPr="00002A9C" w14:paraId="0ADC153A" w14:textId="77777777" w:rsidTr="003655F7">
        <w:tc>
          <w:tcPr>
            <w:tcW w:w="1526" w:type="dxa"/>
            <w:shd w:val="clear" w:color="auto" w:fill="auto"/>
            <w:vAlign w:val="center"/>
          </w:tcPr>
          <w:p w14:paraId="4F672A26" w14:textId="77777777" w:rsidR="00571245" w:rsidRDefault="00571245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3C8D68F" w14:textId="41C1EDE0" w:rsidR="00571245" w:rsidRDefault="004D7E1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</w:t>
            </w:r>
            <w:r w:rsidR="00571245">
              <w:rPr>
                <w:rFonts w:asciiTheme="minorEastAsia" w:hAnsiTheme="minorEastAsia"/>
                <w:szCs w:val="21"/>
              </w:rPr>
              <w:t>Hz</w:t>
            </w:r>
          </w:p>
        </w:tc>
      </w:tr>
      <w:tr w:rsidR="00571245" w:rsidRPr="001C0AE8" w14:paraId="04A858CB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422C207" w14:textId="77777777" w:rsidR="001F096D" w:rsidRDefault="001F096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14:paraId="38270D6A" w14:textId="02633CDE" w:rsidR="00571245" w:rsidRPr="001C0AE8" w:rsidRDefault="00571245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D3A6FF4" w14:textId="77777777" w:rsidR="00571245" w:rsidRPr="001C0AE8" w:rsidRDefault="00571245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5E5B250" w14:textId="77777777" w:rsidR="00571245" w:rsidRPr="001C0AE8" w:rsidRDefault="00571245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276" w:type="dxa"/>
            <w:vAlign w:val="center"/>
          </w:tcPr>
          <w:p w14:paraId="67F69C9F" w14:textId="77777777" w:rsidR="00571245" w:rsidRPr="001C0AE8" w:rsidRDefault="00571245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7AE37FBC" w14:textId="77777777" w:rsidR="00571245" w:rsidRPr="001C0AE8" w:rsidRDefault="00571245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F96B85" w:rsidRPr="001C0AE8" w14:paraId="729AF12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D8CF917" w14:textId="77777777" w:rsidR="00F96B85" w:rsidRDefault="00F96B85" w:rsidP="001A73B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43CB761" w14:textId="0E1631F9" w:rsidR="00F96B85" w:rsidRDefault="00F96B85" w:rsidP="001A73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853DDC8" w14:textId="7BE76791" w:rsidR="00F96B85" w:rsidRDefault="00F96B85" w:rsidP="001A73BD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SN_name</w:t>
            </w:r>
            <w:proofErr w:type="spellEnd"/>
          </w:p>
        </w:tc>
        <w:tc>
          <w:tcPr>
            <w:tcW w:w="1276" w:type="dxa"/>
            <w:vAlign w:val="center"/>
          </w:tcPr>
          <w:p w14:paraId="146FF775" w14:textId="63D6CFB5" w:rsidR="00F96B85" w:rsidRDefault="00F96B8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har</w:t>
            </w:r>
          </w:p>
        </w:tc>
        <w:tc>
          <w:tcPr>
            <w:tcW w:w="3260" w:type="dxa"/>
            <w:vAlign w:val="center"/>
          </w:tcPr>
          <w:p w14:paraId="26750704" w14:textId="537ACCFF" w:rsidR="00F96B85" w:rsidRDefault="00F96B85" w:rsidP="001A73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</w:tr>
      <w:tr w:rsidR="00551490" w:rsidRPr="001C0AE8" w14:paraId="5099762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FF05B41" w14:textId="77777777" w:rsidR="00551490" w:rsidRDefault="00551490" w:rsidP="0055149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2E97359" w14:textId="77777777" w:rsidR="00551490" w:rsidRPr="00F7486C" w:rsidRDefault="00551490" w:rsidP="00551490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F7486C">
              <w:rPr>
                <w:rFonts w:asciiTheme="minorEastAsia" w:hAnsiTheme="minorEastAsia"/>
                <w:szCs w:val="21"/>
                <w:highlight w:val="green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0FAE087" w14:textId="5A679D16" w:rsidR="00551490" w:rsidRPr="00F7486C" w:rsidRDefault="00551490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proofErr w:type="spellStart"/>
            <w:r w:rsidRPr="00F7486C">
              <w:rPr>
                <w:rFonts w:asciiTheme="minorEastAsia" w:hAnsiTheme="minorEastAsia"/>
                <w:szCs w:val="21"/>
                <w:highlight w:val="green"/>
              </w:rPr>
              <w:t>u</w:t>
            </w:r>
            <w:r w:rsidR="00A04889">
              <w:rPr>
                <w:rFonts w:asciiTheme="minorEastAsia" w:hAnsiTheme="minorEastAsia"/>
                <w:szCs w:val="21"/>
                <w:highlight w:val="green"/>
              </w:rPr>
              <w:t>D</w:t>
            </w:r>
            <w:r w:rsidR="00381022" w:rsidRPr="00F7486C">
              <w:rPr>
                <w:rFonts w:asciiTheme="minorEastAsia" w:hAnsiTheme="minorEastAsia"/>
                <w:szCs w:val="21"/>
                <w:highlight w:val="green"/>
              </w:rPr>
              <w:t>rone</w:t>
            </w:r>
            <w:r w:rsidRPr="00F7486C">
              <w:rPr>
                <w:rFonts w:asciiTheme="minorEastAsia" w:hAnsiTheme="minorEastAsia"/>
                <w:szCs w:val="21"/>
                <w:highlight w:val="green"/>
              </w:rPr>
              <w:t>Num</w:t>
            </w:r>
            <w:proofErr w:type="spellEnd"/>
          </w:p>
        </w:tc>
        <w:tc>
          <w:tcPr>
            <w:tcW w:w="1276" w:type="dxa"/>
            <w:vAlign w:val="center"/>
          </w:tcPr>
          <w:p w14:paraId="538453BE" w14:textId="77777777" w:rsidR="00551490" w:rsidRPr="00F7486C" w:rsidRDefault="00551490" w:rsidP="00551490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F7486C">
              <w:rPr>
                <w:rFonts w:asciiTheme="minorEastAsia" w:hAnsiTheme="minorEastAsia"/>
                <w:szCs w:val="21"/>
                <w:highlight w:val="green"/>
              </w:rPr>
              <w:t>uint8_t</w:t>
            </w:r>
          </w:p>
        </w:tc>
        <w:tc>
          <w:tcPr>
            <w:tcW w:w="3260" w:type="dxa"/>
            <w:vAlign w:val="center"/>
          </w:tcPr>
          <w:p w14:paraId="168D94FD" w14:textId="77777777" w:rsidR="00551490" w:rsidRPr="00F7486C" w:rsidRDefault="00551490" w:rsidP="00551490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F7486C">
              <w:rPr>
                <w:rFonts w:asciiTheme="minorEastAsia" w:hAnsiTheme="minorEastAsia" w:hint="eastAsia"/>
                <w:szCs w:val="21"/>
                <w:highlight w:val="green"/>
              </w:rPr>
              <w:t>侦测到无人机个数</w:t>
            </w:r>
          </w:p>
        </w:tc>
      </w:tr>
      <w:tr w:rsidR="007C5922" w:rsidRPr="001C0AE8" w14:paraId="1BF7A60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43A1209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2D2CB6C" w14:textId="364B8FC4" w:rsidR="007C5922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BD2B425" w14:textId="0BD7224E" w:rsidR="007C5922" w:rsidRPr="000F7509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/>
                <w:szCs w:val="21"/>
                <w:highlight w:val="yellow"/>
              </w:rPr>
              <w:t>productType</w:t>
            </w:r>
            <w:proofErr w:type="spellEnd"/>
          </w:p>
        </w:tc>
        <w:tc>
          <w:tcPr>
            <w:tcW w:w="1276" w:type="dxa"/>
            <w:vAlign w:val="center"/>
          </w:tcPr>
          <w:p w14:paraId="2D55B4FA" w14:textId="574BC47B" w:rsidR="007C5922" w:rsidRPr="000F7509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BA19A7">
              <w:rPr>
                <w:rFonts w:asciiTheme="minorEastAsia" w:hAnsiTheme="minorEastAsia"/>
                <w:szCs w:val="21"/>
                <w:highlight w:val="yellow"/>
              </w:rPr>
              <w:t>uint8_t</w:t>
            </w:r>
          </w:p>
        </w:tc>
        <w:tc>
          <w:tcPr>
            <w:tcW w:w="3260" w:type="dxa"/>
            <w:vAlign w:val="center"/>
          </w:tcPr>
          <w:p w14:paraId="4C0CA3E0" w14:textId="10BD7ABA" w:rsidR="007C5922" w:rsidRPr="000F7509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F357A">
              <w:rPr>
                <w:rFonts w:asciiTheme="minorEastAsia" w:hAnsiTheme="minorEastAsia"/>
                <w:szCs w:val="21"/>
                <w:highlight w:val="yellow"/>
              </w:rPr>
              <w:t>无人机类型</w:t>
            </w:r>
          </w:p>
        </w:tc>
      </w:tr>
      <w:tr w:rsidR="007C5922" w:rsidRPr="001C0AE8" w14:paraId="32FE2BF6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E34687D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B995EAD" w14:textId="07FC7B5E" w:rsidR="007C5922" w:rsidRPr="006127E3" w:rsidRDefault="007C5922" w:rsidP="001B2ED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2</w:t>
            </w:r>
            <w:r w:rsidR="001B2EDD">
              <w:rPr>
                <w:rFonts w:asciiTheme="minorEastAsia" w:hAnsiTheme="minorEastAsia"/>
                <w:szCs w:val="21"/>
                <w:highlight w:val="yellow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D1CF77" w14:textId="131D238E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0F7509">
              <w:rPr>
                <w:rFonts w:asciiTheme="minorEastAsia" w:hAnsiTheme="minorEastAsia"/>
                <w:szCs w:val="21"/>
                <w:highlight w:val="yellow"/>
              </w:rPr>
              <w:t>drone</w:t>
            </w:r>
            <w:r>
              <w:rPr>
                <w:rFonts w:asciiTheme="minorEastAsia" w:hAnsiTheme="minorEastAsia"/>
                <w:szCs w:val="21"/>
                <w:highlight w:val="yellow"/>
              </w:rPr>
              <w:t>Name</w:t>
            </w:r>
            <w:proofErr w:type="spellEnd"/>
          </w:p>
        </w:tc>
        <w:tc>
          <w:tcPr>
            <w:tcW w:w="1276" w:type="dxa"/>
            <w:vAlign w:val="center"/>
          </w:tcPr>
          <w:p w14:paraId="4D10E00C" w14:textId="5FE9A7F2" w:rsidR="007C5922" w:rsidRPr="00FF357A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char</w:t>
            </w:r>
          </w:p>
        </w:tc>
        <w:tc>
          <w:tcPr>
            <w:tcW w:w="3260" w:type="dxa"/>
            <w:vAlign w:val="center"/>
          </w:tcPr>
          <w:p w14:paraId="1B7001B5" w14:textId="720BBDDA" w:rsidR="007C5922" w:rsidRPr="00FF357A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字符串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 </w:t>
            </w:r>
            <w:r w:rsidR="004554A2">
              <w:rPr>
                <w:rFonts w:asciiTheme="minorEastAsia" w:hAnsiTheme="minorEastAsia"/>
                <w:szCs w:val="21"/>
                <w:highlight w:val="yellow"/>
              </w:rPr>
              <w:t>（品牌</w:t>
            </w:r>
            <w:r w:rsidR="004554A2">
              <w:rPr>
                <w:rFonts w:asciiTheme="minorEastAsia" w:hAnsiTheme="minorEastAsia" w:hint="eastAsia"/>
                <w:szCs w:val="21"/>
                <w:highlight w:val="yellow"/>
              </w:rPr>
              <w:t>+机型</w:t>
            </w:r>
            <w:r w:rsidR="004554A2">
              <w:rPr>
                <w:rFonts w:asciiTheme="minorEastAsia" w:hAnsiTheme="minorEastAsia"/>
                <w:szCs w:val="21"/>
                <w:highlight w:val="yellow"/>
              </w:rPr>
              <w:t>）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 xml:space="preserve"> </w:t>
            </w:r>
          </w:p>
        </w:tc>
      </w:tr>
      <w:tr w:rsidR="007C5922" w:rsidRPr="001C0AE8" w14:paraId="58DDE53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BE9407A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E5B666F" w14:textId="45243545" w:rsidR="007C5922" w:rsidRPr="006127E3" w:rsidRDefault="00DA602E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32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3756932" w14:textId="15976C68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/>
                <w:szCs w:val="21"/>
                <w:highlight w:val="yellow"/>
              </w:rPr>
              <w:t>serial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Num</w:t>
            </w:r>
            <w:proofErr w:type="spellEnd"/>
          </w:p>
        </w:tc>
        <w:tc>
          <w:tcPr>
            <w:tcW w:w="1276" w:type="dxa"/>
            <w:vAlign w:val="center"/>
          </w:tcPr>
          <w:p w14:paraId="3A5177D5" w14:textId="171AEA5E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char</w:t>
            </w:r>
          </w:p>
        </w:tc>
        <w:tc>
          <w:tcPr>
            <w:tcW w:w="3260" w:type="dxa"/>
            <w:vAlign w:val="center"/>
          </w:tcPr>
          <w:p w14:paraId="626F09F5" w14:textId="780EAE0D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 xml:space="preserve">字符串 </w:t>
            </w:r>
            <w:r w:rsidR="004554A2">
              <w:rPr>
                <w:rFonts w:asciiTheme="minorEastAsia" w:hAnsiTheme="minorEastAsia"/>
                <w:szCs w:val="21"/>
                <w:highlight w:val="yellow"/>
              </w:rPr>
              <w:t>（无人机SN码）</w:t>
            </w:r>
          </w:p>
        </w:tc>
      </w:tr>
      <w:tr w:rsidR="007C5922" w:rsidRPr="001C0AE8" w14:paraId="4E58B3E5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3AED6A1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56CB70D" w14:textId="122679D8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6B76262" w14:textId="4E5AC53D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0F7509">
              <w:rPr>
                <w:rFonts w:asciiTheme="minorEastAsia" w:hAnsiTheme="minorEastAsia"/>
                <w:szCs w:val="21"/>
                <w:highlight w:val="yellow"/>
              </w:rPr>
              <w:t>droneLongitude</w:t>
            </w:r>
            <w:proofErr w:type="spellEnd"/>
          </w:p>
        </w:tc>
        <w:tc>
          <w:tcPr>
            <w:tcW w:w="1276" w:type="dxa"/>
            <w:vAlign w:val="center"/>
          </w:tcPr>
          <w:p w14:paraId="244642C3" w14:textId="64664729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int32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_t</w:t>
            </w:r>
          </w:p>
        </w:tc>
        <w:tc>
          <w:tcPr>
            <w:tcW w:w="3260" w:type="dxa"/>
            <w:vAlign w:val="center"/>
          </w:tcPr>
          <w:p w14:paraId="367C01AA" w14:textId="41314A55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无人机经度</w:t>
            </w:r>
            <w:r>
              <w:rPr>
                <w:rFonts w:asciiTheme="minorEastAsia" w:hAnsiTheme="minorEastAsia"/>
                <w:szCs w:val="21"/>
                <w:highlight w:val="yellow"/>
              </w:rPr>
              <w:t>(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/</w:t>
            </w:r>
            <w:r>
              <w:rPr>
                <w:rFonts w:asciiTheme="minorEastAsia" w:hAnsiTheme="minorEastAsia"/>
                <w:szCs w:val="21"/>
                <w:highlight w:val="yellow"/>
              </w:rPr>
              <w:t>1e7/pi*180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)</w:t>
            </w:r>
          </w:p>
        </w:tc>
      </w:tr>
      <w:tr w:rsidR="007C5922" w:rsidRPr="001C0AE8" w14:paraId="35097DDB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BFA2990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7195D32" w14:textId="19A04397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318FF82" w14:textId="66243CA4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0F7509">
              <w:rPr>
                <w:rFonts w:asciiTheme="minorEastAsia" w:hAnsiTheme="minorEastAsia"/>
                <w:szCs w:val="21"/>
                <w:highlight w:val="yellow"/>
              </w:rPr>
              <w:t>droneLatitude</w:t>
            </w:r>
            <w:proofErr w:type="spellEnd"/>
          </w:p>
        </w:tc>
        <w:tc>
          <w:tcPr>
            <w:tcW w:w="1276" w:type="dxa"/>
            <w:vAlign w:val="center"/>
          </w:tcPr>
          <w:p w14:paraId="210F0ED9" w14:textId="1D1BEE52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int32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_t</w:t>
            </w:r>
          </w:p>
        </w:tc>
        <w:tc>
          <w:tcPr>
            <w:tcW w:w="3260" w:type="dxa"/>
            <w:vAlign w:val="center"/>
          </w:tcPr>
          <w:p w14:paraId="59B94E9B" w14:textId="1AFD865C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无人机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纬度</w:t>
            </w:r>
            <w:r>
              <w:rPr>
                <w:rFonts w:asciiTheme="minorEastAsia" w:hAnsiTheme="minorEastAsia"/>
                <w:szCs w:val="21"/>
                <w:highlight w:val="yellow"/>
              </w:rPr>
              <w:t>(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/</w:t>
            </w:r>
            <w:r>
              <w:rPr>
                <w:rFonts w:asciiTheme="minorEastAsia" w:hAnsiTheme="minorEastAsia"/>
                <w:szCs w:val="21"/>
                <w:highlight w:val="yellow"/>
              </w:rPr>
              <w:t>1e7/pi*180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)</w:t>
            </w:r>
          </w:p>
        </w:tc>
      </w:tr>
      <w:tr w:rsidR="007C5922" w:rsidRPr="001C0AE8" w14:paraId="600CAEA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82E0377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847BBF5" w14:textId="1948DF9F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30263AB" w14:textId="540237BF" w:rsidR="007C5922" w:rsidRPr="006127E3" w:rsidRDefault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0F7509">
              <w:rPr>
                <w:rFonts w:asciiTheme="minorEastAsia" w:hAnsiTheme="minorEastAsia"/>
                <w:szCs w:val="21"/>
                <w:highlight w:val="yellow"/>
              </w:rPr>
              <w:t>drone</w:t>
            </w:r>
            <w:r w:rsidR="00B05E4A">
              <w:rPr>
                <w:rFonts w:asciiTheme="minorEastAsia" w:hAnsiTheme="minorEastAsia"/>
                <w:szCs w:val="21"/>
                <w:highlight w:val="yellow"/>
              </w:rPr>
              <w:t>Height</w:t>
            </w:r>
            <w:proofErr w:type="spellEnd"/>
          </w:p>
        </w:tc>
        <w:tc>
          <w:tcPr>
            <w:tcW w:w="1276" w:type="dxa"/>
            <w:vAlign w:val="center"/>
          </w:tcPr>
          <w:p w14:paraId="6DB683C4" w14:textId="03814FEB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int16_t</w:t>
            </w:r>
          </w:p>
        </w:tc>
        <w:tc>
          <w:tcPr>
            <w:tcW w:w="3260" w:type="dxa"/>
            <w:vAlign w:val="center"/>
          </w:tcPr>
          <w:p w14:paraId="0DE9DE95" w14:textId="742183A8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无人机</w:t>
            </w:r>
            <w:r w:rsidR="00B05E4A">
              <w:rPr>
                <w:rFonts w:asciiTheme="minorEastAsia" w:hAnsiTheme="minorEastAsia" w:hint="eastAsia"/>
                <w:szCs w:val="21"/>
                <w:highlight w:val="yellow"/>
              </w:rPr>
              <w:t>相对地面</w:t>
            </w: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高度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(</w:t>
            </w:r>
            <w:r w:rsidR="00B05E4A">
              <w:rPr>
                <w:rFonts w:asciiTheme="minorEastAsia" w:hAnsiTheme="minorEastAsia"/>
                <w:szCs w:val="21"/>
                <w:highlight w:val="yellow"/>
              </w:rPr>
              <w:t>0.</w:t>
            </w:r>
            <w:r>
              <w:rPr>
                <w:rFonts w:asciiTheme="minorEastAsia" w:hAnsiTheme="minorEastAsia"/>
                <w:szCs w:val="21"/>
                <w:highlight w:val="yellow"/>
              </w:rPr>
              <w:t>1m)</w:t>
            </w:r>
          </w:p>
        </w:tc>
      </w:tr>
      <w:tr w:rsidR="007C5922" w:rsidRPr="001C0AE8" w14:paraId="4AC76E8B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195232B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173150B" w14:textId="344DAAE2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6FB1A78" w14:textId="15B2415C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0F7509">
              <w:rPr>
                <w:rFonts w:asciiTheme="minorEastAsia" w:hAnsiTheme="minorEastAsia"/>
                <w:szCs w:val="21"/>
                <w:highlight w:val="yellow"/>
              </w:rPr>
              <w:t>drone</w:t>
            </w:r>
            <w:r>
              <w:rPr>
                <w:rFonts w:asciiTheme="minorEastAsia" w:hAnsiTheme="minorEastAsia"/>
                <w:szCs w:val="21"/>
                <w:highlight w:val="yellow"/>
              </w:rPr>
              <w:t>YawAngle</w:t>
            </w:r>
            <w:proofErr w:type="spellEnd"/>
          </w:p>
        </w:tc>
        <w:tc>
          <w:tcPr>
            <w:tcW w:w="1276" w:type="dxa"/>
            <w:vAlign w:val="center"/>
          </w:tcPr>
          <w:p w14:paraId="0A332E69" w14:textId="12E39323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int16_t</w:t>
            </w:r>
          </w:p>
        </w:tc>
        <w:tc>
          <w:tcPr>
            <w:tcW w:w="3260" w:type="dxa"/>
            <w:vAlign w:val="center"/>
          </w:tcPr>
          <w:p w14:paraId="68882A30" w14:textId="6C4F428B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>
              <w:rPr>
                <w:rFonts w:asciiTheme="minorEastAsia" w:hAnsiTheme="minorEastAsia"/>
                <w:szCs w:val="21"/>
                <w:highlight w:val="yellow"/>
              </w:rPr>
              <w:t>无人机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角度</w:t>
            </w:r>
            <w:r>
              <w:rPr>
                <w:rFonts w:asciiTheme="minorEastAsia" w:hAnsiTheme="minorEastAsia"/>
                <w:szCs w:val="21"/>
                <w:highlight w:val="yellow"/>
              </w:rPr>
              <w:t>(0.01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deg</w:t>
            </w:r>
            <w:r>
              <w:rPr>
                <w:rFonts w:asciiTheme="minorEastAsia" w:hAnsiTheme="minorEastAsia"/>
                <w:szCs w:val="21"/>
                <w:highlight w:val="yellow"/>
              </w:rPr>
              <w:t>)</w:t>
            </w:r>
          </w:p>
        </w:tc>
      </w:tr>
      <w:tr w:rsidR="007C5922" w:rsidRPr="001C0AE8" w14:paraId="047296C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8490639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480B5B0" w14:textId="22A16E54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8C6F9E0" w14:textId="14240945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0F7509">
              <w:rPr>
                <w:rFonts w:asciiTheme="minorEastAsia" w:hAnsiTheme="minorEastAsia"/>
                <w:szCs w:val="21"/>
                <w:highlight w:val="yellow"/>
              </w:rPr>
              <w:t>drone</w:t>
            </w:r>
            <w:r>
              <w:rPr>
                <w:rFonts w:asciiTheme="minorEastAsia" w:hAnsiTheme="minorEastAsia"/>
                <w:szCs w:val="21"/>
                <w:highlight w:val="yellow"/>
              </w:rPr>
              <w:t>Speed</w:t>
            </w:r>
            <w:proofErr w:type="spellEnd"/>
          </w:p>
        </w:tc>
        <w:tc>
          <w:tcPr>
            <w:tcW w:w="1276" w:type="dxa"/>
            <w:vAlign w:val="center"/>
          </w:tcPr>
          <w:p w14:paraId="046CF785" w14:textId="3F9051FF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int16_t</w:t>
            </w:r>
          </w:p>
        </w:tc>
        <w:tc>
          <w:tcPr>
            <w:tcW w:w="3260" w:type="dxa"/>
            <w:vAlign w:val="center"/>
          </w:tcPr>
          <w:p w14:paraId="63606794" w14:textId="44C4CC1A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>
              <w:rPr>
                <w:rFonts w:asciiTheme="minorEastAsia" w:hAnsiTheme="minorEastAsia"/>
                <w:szCs w:val="21"/>
                <w:highlight w:val="yellow"/>
              </w:rPr>
              <w:t>无人机</w:t>
            </w:r>
            <w:r w:rsidR="00B05E4A">
              <w:rPr>
                <w:rFonts w:asciiTheme="minorEastAsia" w:hAnsiTheme="minorEastAsia" w:hint="eastAsia"/>
                <w:szCs w:val="21"/>
                <w:highlight w:val="yellow"/>
              </w:rPr>
              <w:t>绝对</w:t>
            </w:r>
            <w:r>
              <w:rPr>
                <w:rFonts w:asciiTheme="minorEastAsia" w:hAnsiTheme="minorEastAsia"/>
                <w:szCs w:val="21"/>
                <w:highlight w:val="yellow"/>
              </w:rPr>
              <w:t>速度(0.01m/s)</w:t>
            </w:r>
          </w:p>
        </w:tc>
      </w:tr>
      <w:tr w:rsidR="007C5922" w:rsidRPr="001C0AE8" w14:paraId="5ECBB40F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B0FD784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9CBC0C3" w14:textId="5AD9CF09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AEE290" w14:textId="59F88231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0F7509">
              <w:rPr>
                <w:rFonts w:asciiTheme="minorEastAsia" w:hAnsiTheme="minorEastAsia"/>
                <w:szCs w:val="21"/>
                <w:highlight w:val="yellow"/>
              </w:rPr>
              <w:t>drone</w:t>
            </w:r>
            <w:r>
              <w:rPr>
                <w:rFonts w:asciiTheme="minorEastAsia" w:hAnsiTheme="minorEastAsia"/>
                <w:szCs w:val="21"/>
                <w:highlight w:val="yellow"/>
              </w:rPr>
              <w:t>V</w:t>
            </w:r>
            <w:r w:rsidRPr="00BB1DD1">
              <w:rPr>
                <w:rFonts w:asciiTheme="minorEastAsia" w:hAnsiTheme="minorEastAsia"/>
                <w:szCs w:val="21"/>
                <w:highlight w:val="yellow"/>
              </w:rPr>
              <w:t>ertical</w:t>
            </w:r>
            <w:r>
              <w:rPr>
                <w:rFonts w:asciiTheme="minorEastAsia" w:hAnsiTheme="minorEastAsia"/>
                <w:szCs w:val="21"/>
                <w:highlight w:val="yellow"/>
              </w:rPr>
              <w:t>Speed</w:t>
            </w:r>
            <w:proofErr w:type="spellEnd"/>
          </w:p>
        </w:tc>
        <w:tc>
          <w:tcPr>
            <w:tcW w:w="1276" w:type="dxa"/>
            <w:vAlign w:val="center"/>
          </w:tcPr>
          <w:p w14:paraId="78369376" w14:textId="1FA4C635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int16_t</w:t>
            </w:r>
          </w:p>
        </w:tc>
        <w:tc>
          <w:tcPr>
            <w:tcW w:w="3260" w:type="dxa"/>
            <w:vAlign w:val="center"/>
          </w:tcPr>
          <w:p w14:paraId="60C41E4F" w14:textId="4421A491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>
              <w:rPr>
                <w:rFonts w:asciiTheme="minorEastAsia" w:hAnsiTheme="minorEastAsia"/>
                <w:szCs w:val="21"/>
                <w:highlight w:val="yellow"/>
              </w:rPr>
              <w:t>无人机垂直速度(0.01m/s)</w:t>
            </w:r>
          </w:p>
        </w:tc>
      </w:tr>
      <w:tr w:rsidR="007C5922" w:rsidRPr="001C0AE8" w14:paraId="73A69893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7C78ADA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D269A25" w14:textId="053E81E7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CF46C2F" w14:textId="0ABBD701" w:rsidR="007C5922" w:rsidRPr="006127E3" w:rsidRDefault="00FE795A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/>
                <w:szCs w:val="21"/>
                <w:highlight w:val="yellow"/>
              </w:rPr>
              <w:t>pilot</w:t>
            </w:r>
            <w:r w:rsidR="007C5922" w:rsidRPr="000F7509">
              <w:rPr>
                <w:rFonts w:asciiTheme="minorEastAsia" w:hAnsiTheme="minorEastAsia"/>
                <w:szCs w:val="21"/>
                <w:highlight w:val="yellow"/>
              </w:rPr>
              <w:t>Longitude</w:t>
            </w:r>
            <w:proofErr w:type="spellEnd"/>
          </w:p>
        </w:tc>
        <w:tc>
          <w:tcPr>
            <w:tcW w:w="1276" w:type="dxa"/>
            <w:vAlign w:val="center"/>
          </w:tcPr>
          <w:p w14:paraId="27E732BF" w14:textId="011067FC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int32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_t</w:t>
            </w:r>
          </w:p>
        </w:tc>
        <w:tc>
          <w:tcPr>
            <w:tcW w:w="3260" w:type="dxa"/>
            <w:vAlign w:val="center"/>
          </w:tcPr>
          <w:p w14:paraId="6B92A3E6" w14:textId="2C675F59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proofErr w:type="gramStart"/>
            <w:r>
              <w:rPr>
                <w:rFonts w:asciiTheme="minorEastAsia" w:hAnsiTheme="minorEastAsia" w:hint="eastAsia"/>
                <w:szCs w:val="21"/>
                <w:highlight w:val="yellow"/>
              </w:rPr>
              <w:t>飞手</w:t>
            </w: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经度</w:t>
            </w:r>
            <w:proofErr w:type="gramEnd"/>
            <w:r>
              <w:rPr>
                <w:rFonts w:asciiTheme="minorEastAsia" w:hAnsiTheme="minorEastAsia"/>
                <w:szCs w:val="21"/>
                <w:highlight w:val="yellow"/>
              </w:rPr>
              <w:t>(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/</w:t>
            </w:r>
            <w:r>
              <w:rPr>
                <w:rFonts w:asciiTheme="minorEastAsia" w:hAnsiTheme="minorEastAsia"/>
                <w:szCs w:val="21"/>
                <w:highlight w:val="yellow"/>
              </w:rPr>
              <w:t>1e7/pi*180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)</w:t>
            </w:r>
          </w:p>
        </w:tc>
      </w:tr>
      <w:tr w:rsidR="007C5922" w:rsidRPr="001C0AE8" w14:paraId="46EAA5BF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9384081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E0F6D80" w14:textId="429A4D24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0E8C323" w14:textId="58343843" w:rsidR="007C5922" w:rsidRPr="006127E3" w:rsidRDefault="00FE795A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/>
                <w:szCs w:val="21"/>
                <w:highlight w:val="yellow"/>
              </w:rPr>
              <w:t>pilot</w:t>
            </w:r>
            <w:r w:rsidR="007C5922" w:rsidRPr="000F7509">
              <w:rPr>
                <w:rFonts w:asciiTheme="minorEastAsia" w:hAnsiTheme="minorEastAsia"/>
                <w:szCs w:val="21"/>
                <w:highlight w:val="yellow"/>
              </w:rPr>
              <w:t>Latitude</w:t>
            </w:r>
            <w:proofErr w:type="spellEnd"/>
          </w:p>
        </w:tc>
        <w:tc>
          <w:tcPr>
            <w:tcW w:w="1276" w:type="dxa"/>
            <w:vAlign w:val="center"/>
          </w:tcPr>
          <w:p w14:paraId="4C92BDF3" w14:textId="4EC4C6E3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int32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_t</w:t>
            </w:r>
          </w:p>
        </w:tc>
        <w:tc>
          <w:tcPr>
            <w:tcW w:w="3260" w:type="dxa"/>
            <w:vAlign w:val="center"/>
          </w:tcPr>
          <w:p w14:paraId="348E01DF" w14:textId="18AEE13D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proofErr w:type="gramStart"/>
            <w:r>
              <w:rPr>
                <w:rFonts w:asciiTheme="minorEastAsia" w:hAnsiTheme="minorEastAsia"/>
                <w:szCs w:val="21"/>
                <w:highlight w:val="yellow"/>
              </w:rPr>
              <w:t>飞手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纬度</w:t>
            </w:r>
            <w:proofErr w:type="gramEnd"/>
            <w:r>
              <w:rPr>
                <w:rFonts w:asciiTheme="minorEastAsia" w:hAnsiTheme="minorEastAsia"/>
                <w:szCs w:val="21"/>
                <w:highlight w:val="yellow"/>
              </w:rPr>
              <w:t>(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/</w:t>
            </w:r>
            <w:r>
              <w:rPr>
                <w:rFonts w:asciiTheme="minorEastAsia" w:hAnsiTheme="minorEastAsia"/>
                <w:szCs w:val="21"/>
                <w:highlight w:val="yellow"/>
              </w:rPr>
              <w:t>1e7/pi*180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)</w:t>
            </w:r>
          </w:p>
        </w:tc>
      </w:tr>
      <w:tr w:rsidR="007C5922" w:rsidRPr="001C0AE8" w14:paraId="35C006F8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00BB31A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BE29B94" w14:textId="4CD6D5E4" w:rsidR="007C5922" w:rsidRPr="00F7486C" w:rsidRDefault="002F0D50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F7739E9" w14:textId="77777777" w:rsidR="007C5922" w:rsidRPr="00F7486C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F7486C">
              <w:rPr>
                <w:rFonts w:asciiTheme="minorEastAsia" w:hAnsiTheme="minorEastAsia"/>
                <w:szCs w:val="21"/>
                <w:highlight w:val="yellow"/>
              </w:rPr>
              <w:t>uFreq</w:t>
            </w:r>
            <w:proofErr w:type="spellEnd"/>
          </w:p>
        </w:tc>
        <w:tc>
          <w:tcPr>
            <w:tcW w:w="1276" w:type="dxa"/>
            <w:vAlign w:val="center"/>
          </w:tcPr>
          <w:p w14:paraId="0BF55B84" w14:textId="77777777" w:rsidR="007C5922" w:rsidRPr="00F7486C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uint32_t</w:t>
            </w:r>
          </w:p>
        </w:tc>
        <w:tc>
          <w:tcPr>
            <w:tcW w:w="3260" w:type="dxa"/>
            <w:vAlign w:val="center"/>
          </w:tcPr>
          <w:p w14:paraId="5EC48F73" w14:textId="53882067" w:rsidR="007C5922" w:rsidRPr="00F7486C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LSB 无人机信号频率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(</w:t>
            </w:r>
            <w:proofErr w:type="spellStart"/>
            <w:r>
              <w:rPr>
                <w:rFonts w:asciiTheme="minorEastAsia" w:hAnsiTheme="minorEastAsia"/>
                <w:szCs w:val="21"/>
                <w:highlight w:val="yellow"/>
              </w:rPr>
              <w:t>mHz</w:t>
            </w:r>
            <w:proofErr w:type="spellEnd"/>
            <w:r>
              <w:rPr>
                <w:rFonts w:asciiTheme="minorEastAsia" w:hAnsiTheme="minorEastAsia"/>
                <w:szCs w:val="21"/>
                <w:highlight w:val="yellow"/>
              </w:rPr>
              <w:t>)</w:t>
            </w:r>
          </w:p>
        </w:tc>
      </w:tr>
      <w:tr w:rsidR="007C5922" w:rsidRPr="001C0AE8" w14:paraId="40E1BC4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2D829EB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9CCDD55" w14:textId="77777777" w:rsidR="007C5922" w:rsidRPr="00F7486C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353F23A" w14:textId="77777777" w:rsidR="007C5922" w:rsidRPr="00F7486C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F7486C">
              <w:rPr>
                <w:rFonts w:asciiTheme="minorEastAsia" w:hAnsiTheme="minorEastAsia"/>
                <w:szCs w:val="21"/>
                <w:highlight w:val="yellow"/>
              </w:rPr>
              <w:t>uDistance</w:t>
            </w:r>
            <w:proofErr w:type="spellEnd"/>
          </w:p>
        </w:tc>
        <w:tc>
          <w:tcPr>
            <w:tcW w:w="1276" w:type="dxa"/>
            <w:vAlign w:val="center"/>
          </w:tcPr>
          <w:p w14:paraId="66806792" w14:textId="77777777" w:rsidR="007C5922" w:rsidRPr="00F7486C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uint16_t</w:t>
            </w:r>
          </w:p>
        </w:tc>
        <w:tc>
          <w:tcPr>
            <w:tcW w:w="3260" w:type="dxa"/>
            <w:vAlign w:val="center"/>
          </w:tcPr>
          <w:p w14:paraId="67123756" w14:textId="22F41DC0" w:rsidR="007C5922" w:rsidRPr="00F7486C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LSB 无人机与</w:t>
            </w:r>
            <w:r w:rsidR="00BD1F29">
              <w:rPr>
                <w:rFonts w:asciiTheme="minorEastAsia" w:hAnsiTheme="minorEastAsia"/>
                <w:szCs w:val="21"/>
                <w:highlight w:val="yellow"/>
              </w:rPr>
              <w:t>Tracer</w:t>
            </w:r>
            <w:r w:rsidRPr="00F7486C">
              <w:rPr>
                <w:rFonts w:asciiTheme="minorEastAsia" w:hAnsiTheme="minorEastAsia"/>
                <w:szCs w:val="21"/>
                <w:highlight w:val="yellow"/>
              </w:rPr>
              <w:t>的距离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(</w:t>
            </w:r>
            <w:r>
              <w:rPr>
                <w:rFonts w:asciiTheme="minorEastAsia" w:hAnsiTheme="minorEastAsia"/>
                <w:szCs w:val="21"/>
                <w:highlight w:val="yellow"/>
              </w:rPr>
              <w:t>m)</w:t>
            </w:r>
          </w:p>
        </w:tc>
      </w:tr>
      <w:tr w:rsidR="001D4EFD" w:rsidRPr="001C0AE8" w14:paraId="6E78BB2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23D40EB" w14:textId="77777777" w:rsidR="001D4EFD" w:rsidRDefault="001D4EFD" w:rsidP="001D4EF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2F061B2" w14:textId="6F974E13" w:rsidR="001D4EFD" w:rsidRPr="00F7486C" w:rsidRDefault="001D4EFD" w:rsidP="001D4EF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E0B9E9" w14:textId="1A9B2BF6" w:rsidR="001D4EFD" w:rsidRPr="00F7486C" w:rsidRDefault="001D4EFD" w:rsidP="001D4EF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F7486C">
              <w:rPr>
                <w:rFonts w:asciiTheme="minorEastAsia" w:hAnsiTheme="minorEastAsia"/>
                <w:szCs w:val="21"/>
                <w:highlight w:val="yellow"/>
              </w:rPr>
              <w:t>uDangerLevels</w:t>
            </w:r>
            <w:proofErr w:type="spellEnd"/>
          </w:p>
        </w:tc>
        <w:tc>
          <w:tcPr>
            <w:tcW w:w="1276" w:type="dxa"/>
            <w:vAlign w:val="center"/>
          </w:tcPr>
          <w:p w14:paraId="2A490E17" w14:textId="4DF235FD" w:rsidR="001D4EFD" w:rsidRPr="00F7486C" w:rsidRDefault="001D4EFD" w:rsidP="001D4EF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uint16_t</w:t>
            </w:r>
          </w:p>
        </w:tc>
        <w:tc>
          <w:tcPr>
            <w:tcW w:w="3260" w:type="dxa"/>
            <w:vAlign w:val="center"/>
          </w:tcPr>
          <w:p w14:paraId="4FAE5827" w14:textId="600DF889" w:rsidR="001D4EFD" w:rsidRPr="00F7486C" w:rsidRDefault="001D4EFD" w:rsidP="001D4EF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LSB 危险等级</w:t>
            </w:r>
          </w:p>
        </w:tc>
      </w:tr>
      <w:tr w:rsidR="001D4EFD" w:rsidRPr="001C0AE8" w14:paraId="37685E9B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690A13BF" w14:textId="77777777" w:rsidR="001D4EFD" w:rsidRDefault="001D4EFD" w:rsidP="001D4EF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A86982B" w14:textId="77777777" w:rsidR="001D4EFD" w:rsidRDefault="001D43EA" w:rsidP="00A86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26</w:t>
            </w:r>
            <w:r w:rsidR="00DC47EE">
              <w:rPr>
                <w:rFonts w:asciiTheme="minorEastAsia" w:hAnsiTheme="minorEastAsia"/>
                <w:szCs w:val="21"/>
              </w:rPr>
              <w:t xml:space="preserve"> </w:t>
            </w:r>
            <w:r w:rsidR="001D4EFD">
              <w:rPr>
                <w:rFonts w:asciiTheme="minorEastAsia" w:hAnsiTheme="minorEastAsia"/>
                <w:szCs w:val="21"/>
              </w:rPr>
              <w:t>+</w:t>
            </w:r>
            <w:r w:rsidR="001D4EFD">
              <w:rPr>
                <w:rFonts w:asciiTheme="minorEastAsia" w:hAnsiTheme="minorEastAsia" w:hint="eastAsia"/>
                <w:szCs w:val="21"/>
              </w:rPr>
              <w:t>（</w:t>
            </w:r>
            <w:r w:rsidR="001D4EFD" w:rsidRPr="00F7486C">
              <w:rPr>
                <w:rFonts w:asciiTheme="minorEastAsia" w:hAnsiTheme="minorEastAsia"/>
                <w:szCs w:val="21"/>
                <w:highlight w:val="yellow"/>
              </w:rPr>
              <w:t>1+</w:t>
            </w:r>
            <w:r w:rsidR="001D4EFD">
              <w:rPr>
                <w:rFonts w:asciiTheme="minorEastAsia" w:hAnsiTheme="minorEastAsia"/>
                <w:szCs w:val="21"/>
                <w:highlight w:val="yellow"/>
              </w:rPr>
              <w:t>2</w:t>
            </w:r>
            <w:r w:rsidR="00A865F7">
              <w:rPr>
                <w:rFonts w:asciiTheme="minorEastAsia" w:hAnsiTheme="minorEastAsia"/>
                <w:szCs w:val="21"/>
                <w:highlight w:val="yellow"/>
              </w:rPr>
              <w:t>5</w:t>
            </w:r>
            <w:r w:rsidR="001D4EFD">
              <w:rPr>
                <w:rFonts w:asciiTheme="minorEastAsia" w:hAnsiTheme="minorEastAsia"/>
                <w:szCs w:val="21"/>
                <w:highlight w:val="yellow"/>
              </w:rPr>
              <w:t>+</w:t>
            </w:r>
            <w:r>
              <w:rPr>
                <w:rFonts w:asciiTheme="minorEastAsia" w:hAnsiTheme="minorEastAsia"/>
                <w:szCs w:val="21"/>
                <w:highlight w:val="yellow"/>
              </w:rPr>
              <w:t>32</w:t>
            </w:r>
            <w:r w:rsidR="001D4EFD" w:rsidRPr="00F7486C">
              <w:rPr>
                <w:rFonts w:asciiTheme="minorEastAsia" w:hAnsiTheme="minorEastAsia"/>
                <w:szCs w:val="21"/>
                <w:highlight w:val="yellow"/>
              </w:rPr>
              <w:t>+4+</w:t>
            </w:r>
            <w:r w:rsidR="001D4EFD">
              <w:rPr>
                <w:rFonts w:asciiTheme="minorEastAsia" w:hAnsiTheme="minorEastAsia"/>
                <w:szCs w:val="21"/>
                <w:highlight w:val="yellow"/>
              </w:rPr>
              <w:t>4+</w:t>
            </w:r>
            <w:r w:rsidR="001D4EFD" w:rsidRPr="00F7486C">
              <w:rPr>
                <w:rFonts w:asciiTheme="minorEastAsia" w:hAnsiTheme="minorEastAsia"/>
                <w:szCs w:val="21"/>
                <w:highlight w:val="yellow"/>
              </w:rPr>
              <w:t>2+2+2+2</w:t>
            </w:r>
            <w:r w:rsidR="001D4EFD">
              <w:rPr>
                <w:rFonts w:asciiTheme="minorEastAsia" w:hAnsiTheme="minorEastAsia"/>
                <w:szCs w:val="21"/>
                <w:highlight w:val="yellow"/>
              </w:rPr>
              <w:t>+4+4+4+2</w:t>
            </w:r>
            <w:r w:rsidR="001D4EFD" w:rsidRPr="00F7486C">
              <w:rPr>
                <w:rFonts w:asciiTheme="minorEastAsia" w:hAnsiTheme="minorEastAsia"/>
                <w:szCs w:val="21"/>
                <w:highlight w:val="yellow"/>
              </w:rPr>
              <w:t>+2</w:t>
            </w:r>
            <w:r w:rsidR="001D4EFD">
              <w:rPr>
                <w:rFonts w:asciiTheme="minorEastAsia" w:hAnsiTheme="minorEastAsia" w:hint="eastAsia"/>
                <w:szCs w:val="21"/>
              </w:rPr>
              <w:t>）*</w:t>
            </w:r>
            <w:r w:rsidR="001D4EFD" w:rsidRPr="009F10B0"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 w:rsidR="001D4EFD" w:rsidRPr="000F7509">
              <w:rPr>
                <w:rFonts w:asciiTheme="minorEastAsia" w:hAnsiTheme="minorEastAsia"/>
                <w:szCs w:val="21"/>
                <w:highlight w:val="green"/>
              </w:rPr>
              <w:t>u</w:t>
            </w:r>
            <w:r w:rsidR="001D4EFD">
              <w:rPr>
                <w:rFonts w:asciiTheme="minorEastAsia" w:hAnsiTheme="minorEastAsia"/>
                <w:szCs w:val="21"/>
                <w:highlight w:val="green"/>
              </w:rPr>
              <w:t>D</w:t>
            </w:r>
            <w:r w:rsidR="001D4EFD" w:rsidRPr="000F7509">
              <w:rPr>
                <w:rFonts w:asciiTheme="minorEastAsia" w:hAnsiTheme="minorEastAsia"/>
                <w:szCs w:val="21"/>
                <w:highlight w:val="green"/>
              </w:rPr>
              <w:t>roneNum</w:t>
            </w:r>
            <w:proofErr w:type="spellEnd"/>
          </w:p>
          <w:p w14:paraId="42A462A0" w14:textId="2B58B1E4" w:rsidR="0056479D" w:rsidRDefault="0056479D" w:rsidP="0012406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=26+</w:t>
            </w:r>
            <w:r w:rsidR="0012406A">
              <w:rPr>
                <w:rFonts w:asciiTheme="minorEastAsia" w:hAnsiTheme="minorEastAsia"/>
                <w:szCs w:val="21"/>
              </w:rPr>
              <w:t>9</w:t>
            </w:r>
            <w:r>
              <w:rPr>
                <w:rFonts w:asciiTheme="minorEastAsia" w:hAnsiTheme="minorEastAsia"/>
                <w:szCs w:val="21"/>
              </w:rPr>
              <w:t>0*</w:t>
            </w:r>
            <w:r w:rsidRPr="000F7509">
              <w:rPr>
                <w:rFonts w:asciiTheme="minorEastAsia" w:hAnsiTheme="minorEastAsia"/>
                <w:szCs w:val="21"/>
                <w:highlight w:val="green"/>
              </w:rPr>
              <w:t xml:space="preserve"> </w:t>
            </w:r>
            <w:proofErr w:type="spellStart"/>
            <w:r w:rsidRPr="000F7509">
              <w:rPr>
                <w:rFonts w:asciiTheme="minorEastAsia" w:hAnsiTheme="minorEastAsia"/>
                <w:szCs w:val="21"/>
                <w:highlight w:val="green"/>
              </w:rPr>
              <w:t>u</w:t>
            </w:r>
            <w:r>
              <w:rPr>
                <w:rFonts w:asciiTheme="minorEastAsia" w:hAnsiTheme="minorEastAsia"/>
                <w:szCs w:val="21"/>
                <w:highlight w:val="green"/>
              </w:rPr>
              <w:t>D</w:t>
            </w:r>
            <w:r w:rsidRPr="000F7509">
              <w:rPr>
                <w:rFonts w:asciiTheme="minorEastAsia" w:hAnsiTheme="minorEastAsia"/>
                <w:szCs w:val="21"/>
                <w:highlight w:val="green"/>
              </w:rPr>
              <w:t>roneNum</w:t>
            </w:r>
            <w:proofErr w:type="spellEnd"/>
          </w:p>
        </w:tc>
      </w:tr>
      <w:tr w:rsidR="001D4EFD" w:rsidRPr="001C0AE8" w14:paraId="13991FDC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3A0228EA" w14:textId="77777777" w:rsidR="001D4EFD" w:rsidRDefault="001D4EFD" w:rsidP="001D4EF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7FE87338" w14:textId="77777777" w:rsidR="001D4EFD" w:rsidRDefault="001D4EFD" w:rsidP="001D4EF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646CCEE2" w14:textId="3E342673" w:rsidR="004D7E11" w:rsidRDefault="004D7E11" w:rsidP="00B62D35">
      <w:pPr>
        <w:pStyle w:val="4"/>
        <w:numPr>
          <w:ilvl w:val="3"/>
          <w:numId w:val="2"/>
        </w:numPr>
      </w:pPr>
      <w:r>
        <w:rPr>
          <w:rFonts w:eastAsiaTheme="minorEastAsia" w:cs="宋体" w:hint="eastAsia"/>
          <w:color w:val="000000"/>
          <w:kern w:val="0"/>
          <w:szCs w:val="21"/>
        </w:rPr>
        <w:t>给</w:t>
      </w:r>
      <w:r w:rsidR="002644E3">
        <w:rPr>
          <w:szCs w:val="21"/>
        </w:rPr>
        <w:t>C2</w:t>
      </w:r>
      <w:r>
        <w:rPr>
          <w:rFonts w:eastAsiaTheme="minorEastAsia" w:cs="宋体"/>
          <w:color w:val="000000"/>
          <w:kern w:val="0"/>
          <w:szCs w:val="21"/>
        </w:rPr>
        <w:t>上传</w:t>
      </w:r>
      <w:proofErr w:type="spellStart"/>
      <w:r>
        <w:t>RmoteID</w:t>
      </w:r>
      <w:proofErr w:type="spellEnd"/>
      <w:r>
        <w:t>侦测结果</w:t>
      </w:r>
      <w:r>
        <w:rPr>
          <w:rFonts w:hint="eastAsia"/>
        </w:rPr>
        <w:t>(</w:t>
      </w:r>
      <w:r>
        <w:t>0xE1)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276"/>
        <w:gridCol w:w="3260"/>
      </w:tblGrid>
      <w:tr w:rsidR="00735FFD" w:rsidRPr="00002A9C" w14:paraId="6887D0CA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561A6C6" w14:textId="77777777" w:rsidR="00735FFD" w:rsidRPr="00002A9C" w:rsidRDefault="00735FFD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E47EE25" w14:textId="0AAFD569" w:rsidR="00735FFD" w:rsidRDefault="00735FFD" w:rsidP="00B64503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/>
              </w:rPr>
              <w:t>0xE</w:t>
            </w:r>
            <w:r w:rsidR="00B64503">
              <w:rPr>
                <w:rFonts w:asciiTheme="minorEastAsia" w:hAnsiTheme="minorEastAsia"/>
              </w:rPr>
              <w:t>1</w:t>
            </w:r>
          </w:p>
        </w:tc>
      </w:tr>
      <w:tr w:rsidR="00735FFD" w:rsidRPr="0028101D" w14:paraId="52C0E79E" w14:textId="77777777" w:rsidTr="00877510">
        <w:tc>
          <w:tcPr>
            <w:tcW w:w="1526" w:type="dxa"/>
            <w:shd w:val="clear" w:color="auto" w:fill="auto"/>
            <w:vAlign w:val="center"/>
          </w:tcPr>
          <w:p w14:paraId="3D61BCEF" w14:textId="77777777" w:rsidR="00735FFD" w:rsidRPr="00002A9C" w:rsidRDefault="00735FF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999F7B6" w14:textId="1E63883C" w:rsidR="00735FFD" w:rsidRPr="004E6B38" w:rsidRDefault="00735FFD" w:rsidP="002644E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给</w:t>
            </w:r>
            <w:r w:rsidR="002644E3">
              <w:rPr>
                <w:rFonts w:asciiTheme="minorEastAsia" w:hAnsiTheme="minorEastAsia"/>
                <w:szCs w:val="21"/>
              </w:rPr>
              <w:t>C2</w:t>
            </w:r>
            <w:r>
              <w:rPr>
                <w:rFonts w:cs="宋体"/>
                <w:color w:val="000000"/>
                <w:kern w:val="0"/>
                <w:szCs w:val="21"/>
              </w:rPr>
              <w:t>上传</w:t>
            </w:r>
            <w:proofErr w:type="spellStart"/>
            <w:r w:rsidR="002644E3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Remot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eId</w:t>
            </w:r>
            <w:proofErr w:type="spellEnd"/>
            <w:r>
              <w:rPr>
                <w:rFonts w:asciiTheme="minorEastAsia" w:hAnsiTheme="minorEastAsia"/>
              </w:rPr>
              <w:t>侦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测结果</w:t>
            </w:r>
          </w:p>
        </w:tc>
      </w:tr>
      <w:tr w:rsidR="00735FFD" w:rsidRPr="00002A9C" w14:paraId="4050DCA7" w14:textId="77777777" w:rsidTr="00877510">
        <w:tc>
          <w:tcPr>
            <w:tcW w:w="1526" w:type="dxa"/>
            <w:shd w:val="clear" w:color="auto" w:fill="auto"/>
            <w:vAlign w:val="center"/>
          </w:tcPr>
          <w:p w14:paraId="4D8284D2" w14:textId="77777777" w:rsidR="00735FFD" w:rsidRDefault="00735FF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232E3FC3" w14:textId="1B062311" w:rsidR="00735FFD" w:rsidRDefault="00BD1F29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735FFD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2644E3">
              <w:rPr>
                <w:rFonts w:asciiTheme="minorEastAsia" w:hAnsiTheme="minorEastAsia"/>
                <w:szCs w:val="21"/>
              </w:rPr>
              <w:t xml:space="preserve"> C2</w:t>
            </w:r>
          </w:p>
        </w:tc>
      </w:tr>
      <w:tr w:rsidR="00735FFD" w:rsidRPr="00002A9C" w14:paraId="308B545A" w14:textId="77777777" w:rsidTr="00877510">
        <w:tc>
          <w:tcPr>
            <w:tcW w:w="1526" w:type="dxa"/>
            <w:shd w:val="clear" w:color="auto" w:fill="auto"/>
            <w:vAlign w:val="center"/>
          </w:tcPr>
          <w:p w14:paraId="792DD113" w14:textId="77777777" w:rsidR="00735FFD" w:rsidRDefault="00735FF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DBAC102" w14:textId="77777777" w:rsidR="00735FFD" w:rsidRDefault="00735FF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10Hz</w:t>
            </w:r>
          </w:p>
        </w:tc>
      </w:tr>
      <w:tr w:rsidR="00735FFD" w:rsidRPr="001C0AE8" w14:paraId="0A1644EA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C2FC674" w14:textId="77777777" w:rsidR="00735FFD" w:rsidRDefault="00735FFD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14:paraId="7FDD2E19" w14:textId="77777777" w:rsidR="00735FFD" w:rsidRPr="001C0AE8" w:rsidRDefault="00735FF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633E6CE4" w14:textId="77777777" w:rsidR="00735FFD" w:rsidRPr="001C0AE8" w:rsidRDefault="00735FF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CE451C0" w14:textId="77777777" w:rsidR="00735FFD" w:rsidRPr="001C0AE8" w:rsidRDefault="00735FF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276" w:type="dxa"/>
            <w:vAlign w:val="center"/>
          </w:tcPr>
          <w:p w14:paraId="0E21144F" w14:textId="77777777" w:rsidR="00735FFD" w:rsidRPr="001C0AE8" w:rsidRDefault="00735FF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2614E15C" w14:textId="77777777" w:rsidR="00735FFD" w:rsidRPr="001C0AE8" w:rsidRDefault="00735FF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735FFD" w:rsidRPr="001C0AE8" w14:paraId="4071E669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35E8B38" w14:textId="77777777" w:rsidR="00735FFD" w:rsidRDefault="00735FFD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D0F9E64" w14:textId="77777777" w:rsidR="00735FFD" w:rsidRDefault="00735FF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B3C1AE6" w14:textId="77777777" w:rsidR="00735FFD" w:rsidRDefault="00735FF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SN_name</w:t>
            </w:r>
            <w:proofErr w:type="spellEnd"/>
          </w:p>
        </w:tc>
        <w:tc>
          <w:tcPr>
            <w:tcW w:w="1276" w:type="dxa"/>
            <w:vAlign w:val="center"/>
          </w:tcPr>
          <w:p w14:paraId="5BE0C8B6" w14:textId="77777777" w:rsidR="00735FFD" w:rsidRDefault="00735FF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har</w:t>
            </w:r>
          </w:p>
        </w:tc>
        <w:tc>
          <w:tcPr>
            <w:tcW w:w="3260" w:type="dxa"/>
            <w:vAlign w:val="center"/>
          </w:tcPr>
          <w:p w14:paraId="5980E22E" w14:textId="77777777" w:rsidR="00735FFD" w:rsidRDefault="00735FF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</w:tr>
      <w:tr w:rsidR="009A643D" w:rsidRPr="001C0AE8" w14:paraId="5BE3D6DD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3369E16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15B5CC7" w14:textId="34B8FAB4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86C">
              <w:rPr>
                <w:rFonts w:asciiTheme="minorEastAsia" w:hAnsiTheme="minorEastAsia"/>
                <w:szCs w:val="21"/>
                <w:highlight w:val="green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9030D45" w14:textId="3776A8C1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F7486C">
              <w:rPr>
                <w:rFonts w:asciiTheme="minorEastAsia" w:hAnsiTheme="minorEastAsia"/>
                <w:szCs w:val="21"/>
                <w:highlight w:val="green"/>
              </w:rPr>
              <w:t>u</w:t>
            </w:r>
            <w:r>
              <w:rPr>
                <w:rFonts w:asciiTheme="minorEastAsia" w:hAnsiTheme="minorEastAsia"/>
                <w:szCs w:val="21"/>
                <w:highlight w:val="green"/>
              </w:rPr>
              <w:t>D</w:t>
            </w:r>
            <w:r w:rsidRPr="00F7486C">
              <w:rPr>
                <w:rFonts w:asciiTheme="minorEastAsia" w:hAnsiTheme="minorEastAsia"/>
                <w:szCs w:val="21"/>
                <w:highlight w:val="green"/>
              </w:rPr>
              <w:t>roneNum</w:t>
            </w:r>
            <w:proofErr w:type="spellEnd"/>
          </w:p>
        </w:tc>
        <w:tc>
          <w:tcPr>
            <w:tcW w:w="1276" w:type="dxa"/>
            <w:vAlign w:val="center"/>
          </w:tcPr>
          <w:p w14:paraId="2520D4C7" w14:textId="5E34B407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86C">
              <w:rPr>
                <w:rFonts w:asciiTheme="minorEastAsia" w:hAnsiTheme="minorEastAsia"/>
                <w:szCs w:val="21"/>
                <w:highlight w:val="green"/>
              </w:rPr>
              <w:t>uint8_t</w:t>
            </w:r>
          </w:p>
        </w:tc>
        <w:tc>
          <w:tcPr>
            <w:tcW w:w="3260" w:type="dxa"/>
            <w:vAlign w:val="center"/>
          </w:tcPr>
          <w:p w14:paraId="778F9F6B" w14:textId="26EB4810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86C">
              <w:rPr>
                <w:rFonts w:asciiTheme="minorEastAsia" w:hAnsiTheme="minorEastAsia" w:hint="eastAsia"/>
                <w:szCs w:val="21"/>
                <w:highlight w:val="green"/>
              </w:rPr>
              <w:t>侦测到无人机个数</w:t>
            </w:r>
          </w:p>
        </w:tc>
      </w:tr>
      <w:tr w:rsidR="009A643D" w:rsidRPr="001C0AE8" w14:paraId="3B02A4E3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CA132F8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F2D325A" w14:textId="72E5D779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3F19405" w14:textId="768842A0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productType</w:t>
            </w:r>
            <w:proofErr w:type="spellEnd"/>
          </w:p>
        </w:tc>
        <w:tc>
          <w:tcPr>
            <w:tcW w:w="1276" w:type="dxa"/>
            <w:vAlign w:val="center"/>
          </w:tcPr>
          <w:p w14:paraId="65C837E4" w14:textId="6470F620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uint8_t</w:t>
            </w:r>
          </w:p>
        </w:tc>
        <w:tc>
          <w:tcPr>
            <w:tcW w:w="3260" w:type="dxa"/>
            <w:vAlign w:val="center"/>
          </w:tcPr>
          <w:p w14:paraId="4D1508E2" w14:textId="5C9F0928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无人机类型（lite</w:t>
            </w:r>
            <w:r>
              <w:rPr>
                <w:rFonts w:asciiTheme="minorEastAsia" w:hAnsiTheme="minorEastAsia"/>
                <w:szCs w:val="21"/>
                <w:highlight w:val="yellow"/>
              </w:rPr>
              <w:t>/parrot/…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）</w:t>
            </w:r>
          </w:p>
        </w:tc>
      </w:tr>
      <w:tr w:rsidR="009A643D" w:rsidRPr="001C0AE8" w14:paraId="73E3512D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F7C69AF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2EF5AE2" w14:textId="3EAE6BF5" w:rsidR="009A643D" w:rsidRDefault="009A643D" w:rsidP="00BF196E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  <w:r w:rsidR="00BF196E">
              <w:rPr>
                <w:rFonts w:asciiTheme="minorEastAsia" w:hAnsiTheme="minorEastAsia"/>
                <w:szCs w:val="21"/>
                <w:highlight w:val="yellow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37E50C5" w14:textId="19ED9000" w:rsidR="009A643D" w:rsidRPr="000F7509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droneName</w:t>
            </w:r>
            <w:proofErr w:type="spellEnd"/>
          </w:p>
        </w:tc>
        <w:tc>
          <w:tcPr>
            <w:tcW w:w="1276" w:type="dxa"/>
            <w:vAlign w:val="center"/>
          </w:tcPr>
          <w:p w14:paraId="1FED3FAE" w14:textId="49BA1456" w:rsidR="009A643D" w:rsidRPr="000F7509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char</w:t>
            </w:r>
          </w:p>
        </w:tc>
        <w:tc>
          <w:tcPr>
            <w:tcW w:w="3260" w:type="dxa"/>
            <w:vAlign w:val="center"/>
          </w:tcPr>
          <w:p w14:paraId="6BB0ACD5" w14:textId="02AAF3E6" w:rsidR="009A643D" w:rsidRPr="000F7509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字符串 无人机名称 </w:t>
            </w:r>
          </w:p>
        </w:tc>
      </w:tr>
      <w:tr w:rsidR="009A643D" w:rsidRPr="001C0AE8" w14:paraId="164AEF30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2AE1777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BC734A2" w14:textId="735B6B0F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32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43ADCD4" w14:textId="15271A9C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serialNum</w:t>
            </w:r>
            <w:proofErr w:type="spellEnd"/>
          </w:p>
        </w:tc>
        <w:tc>
          <w:tcPr>
            <w:tcW w:w="1276" w:type="dxa"/>
            <w:vAlign w:val="center"/>
          </w:tcPr>
          <w:p w14:paraId="213690C7" w14:textId="18349C54" w:rsidR="009A643D" w:rsidRPr="00FF357A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char</w:t>
            </w:r>
          </w:p>
        </w:tc>
        <w:tc>
          <w:tcPr>
            <w:tcW w:w="3260" w:type="dxa"/>
            <w:vAlign w:val="center"/>
          </w:tcPr>
          <w:p w14:paraId="455CDB04" w14:textId="355E0B32" w:rsidR="009A643D" w:rsidRPr="00FF357A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字符串 </w:t>
            </w:r>
          </w:p>
        </w:tc>
      </w:tr>
      <w:tr w:rsidR="009A643D" w:rsidRPr="001C0AE8" w14:paraId="264ECA2F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3C6C9E5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C3C3EA5" w14:textId="73E05E58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E3BFB5B" w14:textId="0190465E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droneLongitude</w:t>
            </w:r>
            <w:proofErr w:type="spellEnd"/>
          </w:p>
        </w:tc>
        <w:tc>
          <w:tcPr>
            <w:tcW w:w="1276" w:type="dxa"/>
            <w:vAlign w:val="center"/>
          </w:tcPr>
          <w:p w14:paraId="5E26D3D5" w14:textId="16E822F2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int32_t</w:t>
            </w:r>
          </w:p>
        </w:tc>
        <w:tc>
          <w:tcPr>
            <w:tcW w:w="3260" w:type="dxa"/>
            <w:vAlign w:val="center"/>
          </w:tcPr>
          <w:p w14:paraId="1299834D" w14:textId="62916A7D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无人机经度(/1e7)</w:t>
            </w:r>
          </w:p>
        </w:tc>
      </w:tr>
      <w:tr w:rsidR="009A643D" w:rsidRPr="001C0AE8" w14:paraId="1BC76251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7AF432B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9B09725" w14:textId="7FAF3B2C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6A34E11" w14:textId="007E15F4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droneLatitude</w:t>
            </w:r>
            <w:proofErr w:type="spellEnd"/>
          </w:p>
        </w:tc>
        <w:tc>
          <w:tcPr>
            <w:tcW w:w="1276" w:type="dxa"/>
            <w:vAlign w:val="center"/>
          </w:tcPr>
          <w:p w14:paraId="21F6C409" w14:textId="001CD4A3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int32_t</w:t>
            </w:r>
          </w:p>
        </w:tc>
        <w:tc>
          <w:tcPr>
            <w:tcW w:w="3260" w:type="dxa"/>
            <w:vAlign w:val="center"/>
          </w:tcPr>
          <w:p w14:paraId="12CB494A" w14:textId="6D161E05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无人机纬度(/1e7)</w:t>
            </w:r>
          </w:p>
        </w:tc>
      </w:tr>
      <w:tr w:rsidR="009A643D" w:rsidRPr="001C0AE8" w14:paraId="01126F50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B138D60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8236E72" w14:textId="048AA2FC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250EBB3" w14:textId="559B609B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droneHeight</w:t>
            </w:r>
            <w:proofErr w:type="spellEnd"/>
          </w:p>
        </w:tc>
        <w:tc>
          <w:tcPr>
            <w:tcW w:w="1276" w:type="dxa"/>
            <w:vAlign w:val="center"/>
          </w:tcPr>
          <w:p w14:paraId="456EF52A" w14:textId="44D609F4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int16_t</w:t>
            </w:r>
          </w:p>
        </w:tc>
        <w:tc>
          <w:tcPr>
            <w:tcW w:w="3260" w:type="dxa"/>
            <w:vAlign w:val="center"/>
          </w:tcPr>
          <w:p w14:paraId="4CC01C81" w14:textId="6248A1D7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无人机相对地面高度(0.1m)</w:t>
            </w:r>
          </w:p>
        </w:tc>
      </w:tr>
      <w:tr w:rsidR="009A643D" w:rsidRPr="001C0AE8" w14:paraId="6FBD5D31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B44F980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0246822" w14:textId="1775AAE5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FBBD457" w14:textId="1829DB5A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drone</w:t>
            </w:r>
            <w:r>
              <w:rPr>
                <w:rFonts w:asciiTheme="minorEastAsia" w:hAnsiTheme="minorEastAsia"/>
                <w:szCs w:val="21"/>
                <w:highlight w:val="yellow"/>
              </w:rPr>
              <w:t>D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irection</w:t>
            </w:r>
            <w:proofErr w:type="spellEnd"/>
          </w:p>
        </w:tc>
        <w:tc>
          <w:tcPr>
            <w:tcW w:w="1276" w:type="dxa"/>
            <w:vAlign w:val="center"/>
          </w:tcPr>
          <w:p w14:paraId="13CDEE57" w14:textId="18D0BC1A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int16_t</w:t>
            </w:r>
          </w:p>
        </w:tc>
        <w:tc>
          <w:tcPr>
            <w:tcW w:w="3260" w:type="dxa"/>
            <w:vAlign w:val="center"/>
          </w:tcPr>
          <w:p w14:paraId="5E3D4643" w14:textId="1ACCF1F6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无人机角度(0.01deg)</w:t>
            </w:r>
          </w:p>
        </w:tc>
      </w:tr>
      <w:tr w:rsidR="009A643D" w:rsidRPr="001C0AE8" w14:paraId="75869CF5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EAD0D5F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FE6D6FE" w14:textId="436B2CE7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D2B42D" w14:textId="01A67F26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droneSpeed</w:t>
            </w:r>
            <w:proofErr w:type="spellEnd"/>
          </w:p>
        </w:tc>
        <w:tc>
          <w:tcPr>
            <w:tcW w:w="1276" w:type="dxa"/>
            <w:vAlign w:val="center"/>
          </w:tcPr>
          <w:p w14:paraId="6F56FD62" w14:textId="6B68977D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int16_t</w:t>
            </w:r>
          </w:p>
        </w:tc>
        <w:tc>
          <w:tcPr>
            <w:tcW w:w="3260" w:type="dxa"/>
            <w:vAlign w:val="center"/>
          </w:tcPr>
          <w:p w14:paraId="77438D09" w14:textId="26888994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无人机绝对速度(0.01m/s)</w:t>
            </w:r>
          </w:p>
        </w:tc>
      </w:tr>
      <w:tr w:rsidR="009A643D" w:rsidRPr="001C0AE8" w14:paraId="2036D5F7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8406B99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A6CAB84" w14:textId="5F12B8D2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5FCC61C" w14:textId="6C494A1F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Speedderection</w:t>
            </w:r>
            <w:proofErr w:type="spellEnd"/>
          </w:p>
        </w:tc>
        <w:tc>
          <w:tcPr>
            <w:tcW w:w="1276" w:type="dxa"/>
            <w:vAlign w:val="center"/>
          </w:tcPr>
          <w:p w14:paraId="2D49143D" w14:textId="52AD6E70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uint8_t</w:t>
            </w:r>
          </w:p>
        </w:tc>
        <w:tc>
          <w:tcPr>
            <w:tcW w:w="3260" w:type="dxa"/>
            <w:vAlign w:val="center"/>
          </w:tcPr>
          <w:p w14:paraId="62729D2C" w14:textId="77777777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0：无人机水平向前 </w:t>
            </w:r>
            <w:r>
              <w:rPr>
                <w:rFonts w:asciiTheme="minorEastAsia" w:hAnsiTheme="minorEastAsia"/>
                <w:szCs w:val="21"/>
                <w:highlight w:val="yellow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lite</w:t>
            </w:r>
          </w:p>
          <w:p w14:paraId="62047CB2" w14:textId="77777777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lastRenderedPageBreak/>
              <w:t xml:space="preserve">1：无人机水平向后 </w:t>
            </w:r>
            <w:r>
              <w:rPr>
                <w:rFonts w:asciiTheme="minorEastAsia" w:hAnsiTheme="minorEastAsia"/>
                <w:szCs w:val="21"/>
                <w:highlight w:val="yellow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lite</w:t>
            </w:r>
          </w:p>
          <w:p w14:paraId="61309F17" w14:textId="77777777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2：无人机水平向左 </w:t>
            </w:r>
            <w:r>
              <w:rPr>
                <w:rFonts w:asciiTheme="minorEastAsia" w:hAnsiTheme="minorEastAsia"/>
                <w:szCs w:val="21"/>
                <w:highlight w:val="yellow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lite</w:t>
            </w:r>
          </w:p>
          <w:p w14:paraId="21541AD0" w14:textId="77777777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3：无人机水平向右 </w:t>
            </w:r>
            <w:r>
              <w:rPr>
                <w:rFonts w:asciiTheme="minorEastAsia" w:hAnsiTheme="minorEastAsia"/>
                <w:szCs w:val="21"/>
                <w:highlight w:val="yellow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lite</w:t>
            </w:r>
          </w:p>
          <w:p w14:paraId="679A297F" w14:textId="32954ECB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4：无人机垂直</w:t>
            </w:r>
          </w:p>
        </w:tc>
      </w:tr>
      <w:tr w:rsidR="009A643D" w:rsidRPr="001C0AE8" w14:paraId="163C05D5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2BB1CA0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F46134C" w14:textId="24FC8230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E5F171D" w14:textId="061B2702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droneVerticalSpeed</w:t>
            </w:r>
            <w:proofErr w:type="spellEnd"/>
          </w:p>
        </w:tc>
        <w:tc>
          <w:tcPr>
            <w:tcW w:w="1276" w:type="dxa"/>
            <w:vAlign w:val="center"/>
          </w:tcPr>
          <w:p w14:paraId="71067877" w14:textId="5AB43AB6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int16_t</w:t>
            </w:r>
          </w:p>
        </w:tc>
        <w:tc>
          <w:tcPr>
            <w:tcW w:w="3260" w:type="dxa"/>
            <w:vAlign w:val="center"/>
          </w:tcPr>
          <w:p w14:paraId="204871A2" w14:textId="4F3D40CB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无人机水平/垂直速度(0.01m/s)</w:t>
            </w:r>
          </w:p>
        </w:tc>
      </w:tr>
      <w:tr w:rsidR="009A643D" w:rsidRPr="001C0AE8" w14:paraId="4A64B745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3E630D5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0EC4C4B" w14:textId="7BEB7C11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437CF42" w14:textId="31FE5A2D" w:rsidR="009A643D" w:rsidRPr="006127E3" w:rsidRDefault="00FE795A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FE795A">
              <w:rPr>
                <w:rFonts w:asciiTheme="minorEastAsia" w:hAnsiTheme="minorEastAsia"/>
                <w:szCs w:val="21"/>
                <w:highlight w:val="yellow"/>
              </w:rPr>
              <w:t>droneSailLongitude</w:t>
            </w:r>
            <w:proofErr w:type="spellEnd"/>
          </w:p>
        </w:tc>
        <w:tc>
          <w:tcPr>
            <w:tcW w:w="1276" w:type="dxa"/>
            <w:vAlign w:val="center"/>
          </w:tcPr>
          <w:p w14:paraId="4C16F409" w14:textId="675BA59B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int32_t</w:t>
            </w:r>
          </w:p>
        </w:tc>
        <w:tc>
          <w:tcPr>
            <w:tcW w:w="3260" w:type="dxa"/>
            <w:vAlign w:val="center"/>
          </w:tcPr>
          <w:p w14:paraId="279CEE0A" w14:textId="41ED1DA6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kern w:val="0"/>
                <w:szCs w:val="21"/>
                <w:highlight w:val="yellow"/>
              </w:rPr>
              <w:t>无人机航点经度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(/1e7)</w:t>
            </w:r>
          </w:p>
        </w:tc>
      </w:tr>
      <w:tr w:rsidR="009A643D" w:rsidRPr="001C0AE8" w14:paraId="42EC292C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4D7B067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1972D32" w14:textId="40974A30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FAD9F79" w14:textId="07DB4E6A" w:rsidR="009A643D" w:rsidRPr="000F7509" w:rsidRDefault="00FE795A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FE795A">
              <w:rPr>
                <w:rFonts w:asciiTheme="minorEastAsia" w:hAnsiTheme="minorEastAsia"/>
                <w:szCs w:val="21"/>
                <w:highlight w:val="yellow"/>
              </w:rPr>
              <w:t>droneSailLatitude</w:t>
            </w:r>
            <w:proofErr w:type="spellEnd"/>
          </w:p>
        </w:tc>
        <w:tc>
          <w:tcPr>
            <w:tcW w:w="1276" w:type="dxa"/>
            <w:vAlign w:val="center"/>
          </w:tcPr>
          <w:p w14:paraId="12CBA34D" w14:textId="08A077A7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int32_t</w:t>
            </w:r>
          </w:p>
        </w:tc>
        <w:tc>
          <w:tcPr>
            <w:tcW w:w="3260" w:type="dxa"/>
            <w:vAlign w:val="center"/>
          </w:tcPr>
          <w:p w14:paraId="2944793F" w14:textId="0F1AE663" w:rsidR="009A643D" w:rsidRPr="000F7509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kern w:val="0"/>
                <w:szCs w:val="21"/>
                <w:highlight w:val="yellow"/>
              </w:rPr>
              <w:t>无人机航点经度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(/1e7)</w:t>
            </w:r>
          </w:p>
        </w:tc>
      </w:tr>
      <w:tr w:rsidR="009A643D" w:rsidRPr="001C0AE8" w14:paraId="44E872EB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8F45B2B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15A66D3" w14:textId="16051798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4277D34" w14:textId="5C66DB76" w:rsidR="009A643D" w:rsidRPr="000F7509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uFreq</w:t>
            </w:r>
            <w:proofErr w:type="spellEnd"/>
          </w:p>
        </w:tc>
        <w:tc>
          <w:tcPr>
            <w:tcW w:w="1276" w:type="dxa"/>
            <w:vAlign w:val="center"/>
          </w:tcPr>
          <w:p w14:paraId="49FAF17B" w14:textId="70FE3560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uint32_t</w:t>
            </w:r>
          </w:p>
        </w:tc>
        <w:tc>
          <w:tcPr>
            <w:tcW w:w="3260" w:type="dxa"/>
            <w:vAlign w:val="center"/>
          </w:tcPr>
          <w:p w14:paraId="3B0EE15D" w14:textId="63529936" w:rsidR="009A643D" w:rsidRPr="000F7509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无人机信号频率(</w:t>
            </w: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mHz</w:t>
            </w:r>
            <w:proofErr w:type="spellEnd"/>
            <w:r>
              <w:rPr>
                <w:rFonts w:asciiTheme="minorEastAsia" w:hAnsiTheme="minorEastAsia" w:hint="eastAsia"/>
                <w:szCs w:val="21"/>
                <w:highlight w:val="yellow"/>
              </w:rPr>
              <w:t>)</w:t>
            </w:r>
          </w:p>
        </w:tc>
      </w:tr>
      <w:tr w:rsidR="009A643D" w:rsidRPr="001C0AE8" w14:paraId="52B8C53F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48D7BD0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2D39741" w14:textId="72CC97D6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A5E7765" w14:textId="2DE9EA2C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uDistance</w:t>
            </w:r>
            <w:proofErr w:type="spellEnd"/>
          </w:p>
        </w:tc>
        <w:tc>
          <w:tcPr>
            <w:tcW w:w="1276" w:type="dxa"/>
            <w:vAlign w:val="center"/>
          </w:tcPr>
          <w:p w14:paraId="45175547" w14:textId="01C97686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uint16_t</w:t>
            </w:r>
          </w:p>
        </w:tc>
        <w:tc>
          <w:tcPr>
            <w:tcW w:w="3260" w:type="dxa"/>
            <w:vAlign w:val="center"/>
          </w:tcPr>
          <w:p w14:paraId="2B2F5ABD" w14:textId="28D4B2AC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无人机与T</w:t>
            </w:r>
            <w:r>
              <w:rPr>
                <w:rFonts w:asciiTheme="minorEastAsia" w:hAnsiTheme="minorEastAsia"/>
                <w:szCs w:val="21"/>
                <w:highlight w:val="yellow"/>
              </w:rPr>
              <w:t>RACER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的距离(m)</w:t>
            </w:r>
          </w:p>
        </w:tc>
      </w:tr>
      <w:tr w:rsidR="009A643D" w:rsidRPr="001C0AE8" w14:paraId="06DD8E70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573F1C2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C0E5A39" w14:textId="02D7289D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DA7FFC4" w14:textId="133DB507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uDangerLevels</w:t>
            </w:r>
            <w:proofErr w:type="spellEnd"/>
          </w:p>
        </w:tc>
        <w:tc>
          <w:tcPr>
            <w:tcW w:w="1276" w:type="dxa"/>
            <w:vAlign w:val="center"/>
          </w:tcPr>
          <w:p w14:paraId="610BF1D8" w14:textId="4156848B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uint16_t</w:t>
            </w:r>
          </w:p>
        </w:tc>
        <w:tc>
          <w:tcPr>
            <w:tcW w:w="3260" w:type="dxa"/>
            <w:vAlign w:val="center"/>
          </w:tcPr>
          <w:p w14:paraId="2249DE30" w14:textId="2F279F6A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危险等级</w:t>
            </w:r>
          </w:p>
        </w:tc>
      </w:tr>
      <w:tr w:rsidR="009A643D" w:rsidRPr="001C0AE8" w14:paraId="33A92D14" w14:textId="77777777" w:rsidTr="00877510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4522657E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533C9E3" w14:textId="77777777" w:rsidR="009A643D" w:rsidRDefault="009A643D" w:rsidP="00A86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26 + 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F7486C">
              <w:rPr>
                <w:rFonts w:asciiTheme="minorEastAsia" w:hAnsiTheme="minorEastAsia"/>
                <w:szCs w:val="21"/>
                <w:highlight w:val="yellow"/>
              </w:rPr>
              <w:t>1+</w:t>
            </w:r>
            <w:r>
              <w:rPr>
                <w:rFonts w:asciiTheme="minorEastAsia" w:hAnsiTheme="minorEastAsia"/>
                <w:szCs w:val="21"/>
                <w:highlight w:val="yellow"/>
              </w:rPr>
              <w:t>2</w:t>
            </w:r>
            <w:r w:rsidR="00A865F7">
              <w:rPr>
                <w:rFonts w:asciiTheme="minorEastAsia" w:hAnsiTheme="minorEastAsia"/>
                <w:szCs w:val="21"/>
                <w:highlight w:val="yellow"/>
              </w:rPr>
              <w:t>5</w:t>
            </w:r>
            <w:r>
              <w:rPr>
                <w:rFonts w:asciiTheme="minorEastAsia" w:hAnsiTheme="minorEastAsia"/>
                <w:szCs w:val="21"/>
                <w:highlight w:val="yellow"/>
              </w:rPr>
              <w:t>+32</w:t>
            </w:r>
            <w:r w:rsidRPr="00F7486C">
              <w:rPr>
                <w:rFonts w:asciiTheme="minorEastAsia" w:hAnsiTheme="minorEastAsia"/>
                <w:szCs w:val="21"/>
                <w:highlight w:val="yellow"/>
              </w:rPr>
              <w:t>+4+</w:t>
            </w:r>
            <w:r>
              <w:rPr>
                <w:rFonts w:asciiTheme="minorEastAsia" w:hAnsiTheme="minorEastAsia"/>
                <w:szCs w:val="21"/>
                <w:highlight w:val="yellow"/>
              </w:rPr>
              <w:t>4+</w:t>
            </w:r>
            <w:r w:rsidRPr="00F7486C">
              <w:rPr>
                <w:rFonts w:asciiTheme="minorEastAsia" w:hAnsiTheme="minorEastAsia"/>
                <w:szCs w:val="21"/>
                <w:highlight w:val="yellow"/>
              </w:rPr>
              <w:t>2+2+2</w:t>
            </w:r>
            <w:r>
              <w:rPr>
                <w:rFonts w:asciiTheme="minorEastAsia" w:hAnsiTheme="minorEastAsia"/>
                <w:szCs w:val="21"/>
                <w:highlight w:val="yellow"/>
              </w:rPr>
              <w:t>+1</w:t>
            </w:r>
            <w:r w:rsidRPr="00F7486C">
              <w:rPr>
                <w:rFonts w:asciiTheme="minorEastAsia" w:hAnsiTheme="minorEastAsia"/>
                <w:szCs w:val="21"/>
                <w:highlight w:val="yellow"/>
              </w:rPr>
              <w:t>+2</w:t>
            </w:r>
            <w:r>
              <w:rPr>
                <w:rFonts w:asciiTheme="minorEastAsia" w:hAnsiTheme="minorEastAsia"/>
                <w:szCs w:val="21"/>
                <w:highlight w:val="yellow"/>
              </w:rPr>
              <w:t>+4+4+4+2</w:t>
            </w:r>
            <w:r w:rsidRPr="00F7486C">
              <w:rPr>
                <w:rFonts w:asciiTheme="minorEastAsia" w:hAnsiTheme="minorEastAsia"/>
                <w:szCs w:val="21"/>
                <w:highlight w:val="yellow"/>
              </w:rPr>
              <w:t>+2</w:t>
            </w:r>
            <w:r>
              <w:rPr>
                <w:rFonts w:asciiTheme="minorEastAsia" w:hAnsiTheme="minorEastAsia" w:hint="eastAsia"/>
                <w:szCs w:val="21"/>
              </w:rPr>
              <w:t>）*</w:t>
            </w:r>
            <w:r w:rsidRPr="009F10B0"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 w:rsidRPr="000F7509">
              <w:rPr>
                <w:rFonts w:asciiTheme="minorEastAsia" w:hAnsiTheme="minorEastAsia"/>
                <w:szCs w:val="21"/>
                <w:highlight w:val="green"/>
              </w:rPr>
              <w:t>u</w:t>
            </w:r>
            <w:r>
              <w:rPr>
                <w:rFonts w:asciiTheme="minorEastAsia" w:hAnsiTheme="minorEastAsia"/>
                <w:szCs w:val="21"/>
                <w:highlight w:val="green"/>
              </w:rPr>
              <w:t>D</w:t>
            </w:r>
            <w:r w:rsidRPr="000F7509">
              <w:rPr>
                <w:rFonts w:asciiTheme="minorEastAsia" w:hAnsiTheme="minorEastAsia"/>
                <w:szCs w:val="21"/>
                <w:highlight w:val="green"/>
              </w:rPr>
              <w:t>roneNum</w:t>
            </w:r>
            <w:proofErr w:type="spellEnd"/>
          </w:p>
          <w:p w14:paraId="539C7108" w14:textId="2F0AC3DB" w:rsidR="00A865F7" w:rsidRDefault="00A865F7" w:rsidP="00A86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=26+91*</w:t>
            </w:r>
            <w:proofErr w:type="spellStart"/>
            <w:r w:rsidRPr="000F7509">
              <w:rPr>
                <w:rFonts w:asciiTheme="minorEastAsia" w:hAnsiTheme="minorEastAsia"/>
                <w:szCs w:val="21"/>
                <w:highlight w:val="green"/>
              </w:rPr>
              <w:t>u</w:t>
            </w:r>
            <w:r>
              <w:rPr>
                <w:rFonts w:asciiTheme="minorEastAsia" w:hAnsiTheme="minorEastAsia"/>
                <w:szCs w:val="21"/>
                <w:highlight w:val="green"/>
              </w:rPr>
              <w:t>D</w:t>
            </w:r>
            <w:r w:rsidRPr="000F7509">
              <w:rPr>
                <w:rFonts w:asciiTheme="minorEastAsia" w:hAnsiTheme="minorEastAsia"/>
                <w:szCs w:val="21"/>
                <w:highlight w:val="green"/>
              </w:rPr>
              <w:t>roneNum</w:t>
            </w:r>
            <w:proofErr w:type="spellEnd"/>
          </w:p>
        </w:tc>
      </w:tr>
      <w:tr w:rsidR="009A643D" w:rsidRPr="001C0AE8" w14:paraId="73EDC8B7" w14:textId="77777777" w:rsidTr="00877510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7C3324B0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51137EA1" w14:textId="77777777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50012CAF" w14:textId="77777777" w:rsidR="004D7E11" w:rsidRPr="004D7E11" w:rsidRDefault="004D7E11" w:rsidP="004D7E11"/>
    <w:p w14:paraId="3D499E47" w14:textId="10BAAA72" w:rsidR="004D7E11" w:rsidRDefault="004D7E11" w:rsidP="00B62D35">
      <w:pPr>
        <w:pStyle w:val="4"/>
        <w:numPr>
          <w:ilvl w:val="3"/>
          <w:numId w:val="2"/>
        </w:numPr>
      </w:pPr>
      <w:r>
        <w:rPr>
          <w:rFonts w:eastAsiaTheme="minorEastAsia" w:cs="宋体" w:hint="eastAsia"/>
          <w:color w:val="000000"/>
          <w:kern w:val="0"/>
          <w:szCs w:val="21"/>
        </w:rPr>
        <w:t>给</w:t>
      </w:r>
      <w:r w:rsidR="002644E3">
        <w:rPr>
          <w:szCs w:val="21"/>
        </w:rPr>
        <w:t>C2</w:t>
      </w:r>
      <w:r>
        <w:rPr>
          <w:rFonts w:eastAsiaTheme="minorEastAsia" w:cs="宋体"/>
          <w:color w:val="000000"/>
          <w:kern w:val="0"/>
          <w:szCs w:val="21"/>
        </w:rPr>
        <w:t>上传</w:t>
      </w:r>
      <w:r>
        <w:t>频谱侦测结果</w:t>
      </w:r>
      <w:r>
        <w:rPr>
          <w:rFonts w:hint="eastAsia"/>
        </w:rPr>
        <w:t>(</w:t>
      </w:r>
      <w:r>
        <w:t>0xE2)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276"/>
        <w:gridCol w:w="3260"/>
      </w:tblGrid>
      <w:tr w:rsidR="004D7E11" w:rsidRPr="00002A9C" w14:paraId="6FF77CF5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D057805" w14:textId="77777777" w:rsidR="004D7E11" w:rsidRPr="00002A9C" w:rsidRDefault="004D7E11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5DA3A33" w14:textId="4B92DD52" w:rsidR="004D7E11" w:rsidRDefault="004D7E11" w:rsidP="00B64503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/>
              </w:rPr>
              <w:t>0xE</w:t>
            </w:r>
            <w:r w:rsidR="00B64503">
              <w:rPr>
                <w:rFonts w:asciiTheme="minorEastAsia" w:hAnsiTheme="minorEastAsia"/>
              </w:rPr>
              <w:t>2</w:t>
            </w:r>
          </w:p>
        </w:tc>
      </w:tr>
      <w:tr w:rsidR="004D7E11" w:rsidRPr="0028101D" w14:paraId="7E1438C9" w14:textId="77777777" w:rsidTr="003655F7">
        <w:tc>
          <w:tcPr>
            <w:tcW w:w="1526" w:type="dxa"/>
            <w:shd w:val="clear" w:color="auto" w:fill="auto"/>
            <w:vAlign w:val="center"/>
          </w:tcPr>
          <w:p w14:paraId="0481B952" w14:textId="77777777" w:rsidR="004D7E11" w:rsidRPr="00002A9C" w:rsidRDefault="004D7E11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FAF2B11" w14:textId="538F1CA0" w:rsidR="004D7E11" w:rsidRPr="004E6B38" w:rsidRDefault="004D7E1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给</w:t>
            </w:r>
            <w:r w:rsidR="002644E3">
              <w:rPr>
                <w:rFonts w:asciiTheme="minorEastAsia" w:hAnsiTheme="minorEastAsia"/>
                <w:szCs w:val="21"/>
              </w:rPr>
              <w:t>C2</w:t>
            </w:r>
            <w:r>
              <w:rPr>
                <w:rFonts w:cs="宋体"/>
                <w:color w:val="000000"/>
                <w:kern w:val="0"/>
                <w:szCs w:val="21"/>
              </w:rPr>
              <w:t>上传</w:t>
            </w:r>
            <w:r w:rsidR="002644E3">
              <w:rPr>
                <w:rFonts w:cs="宋体"/>
                <w:color w:val="000000"/>
                <w:kern w:val="0"/>
                <w:szCs w:val="21"/>
              </w:rPr>
              <w:t>频谱侦测结果</w:t>
            </w:r>
          </w:p>
        </w:tc>
      </w:tr>
      <w:tr w:rsidR="004D7E11" w:rsidRPr="00002A9C" w14:paraId="0654A472" w14:textId="77777777" w:rsidTr="003655F7">
        <w:tc>
          <w:tcPr>
            <w:tcW w:w="1526" w:type="dxa"/>
            <w:shd w:val="clear" w:color="auto" w:fill="auto"/>
            <w:vAlign w:val="center"/>
          </w:tcPr>
          <w:p w14:paraId="68D382E9" w14:textId="77777777" w:rsidR="004D7E11" w:rsidRDefault="004D7E11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15520348" w14:textId="318DDCEA" w:rsidR="004D7E11" w:rsidRDefault="00BD1F29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4D7E11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2644E3">
              <w:rPr>
                <w:rFonts w:asciiTheme="minorEastAsia" w:hAnsiTheme="minorEastAsia"/>
                <w:szCs w:val="21"/>
              </w:rPr>
              <w:t xml:space="preserve"> C2</w:t>
            </w:r>
          </w:p>
        </w:tc>
      </w:tr>
      <w:tr w:rsidR="004D7E11" w:rsidRPr="00002A9C" w14:paraId="5B5ECD8C" w14:textId="77777777" w:rsidTr="003655F7">
        <w:tc>
          <w:tcPr>
            <w:tcW w:w="1526" w:type="dxa"/>
            <w:shd w:val="clear" w:color="auto" w:fill="auto"/>
            <w:vAlign w:val="center"/>
          </w:tcPr>
          <w:p w14:paraId="7835613C" w14:textId="77777777" w:rsidR="004D7E11" w:rsidRDefault="004D7E11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2E02100" w14:textId="6D278726" w:rsidR="004D7E11" w:rsidRDefault="004D7E1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10Hz</w:t>
            </w:r>
          </w:p>
        </w:tc>
      </w:tr>
      <w:tr w:rsidR="00FE134F" w:rsidRPr="001C0AE8" w14:paraId="1BEC6395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F0057D0" w14:textId="77777777" w:rsidR="00FE134F" w:rsidRDefault="00FE134F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14:paraId="2B35AC3E" w14:textId="77777777" w:rsidR="00FE134F" w:rsidRPr="001C0AE8" w:rsidRDefault="00FE134F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51D8CA8" w14:textId="77777777" w:rsidR="00FE134F" w:rsidRPr="001C0AE8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9A9E379" w14:textId="77777777" w:rsidR="00FE134F" w:rsidRPr="001C0AE8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276" w:type="dxa"/>
            <w:vAlign w:val="center"/>
          </w:tcPr>
          <w:p w14:paraId="258855A7" w14:textId="77777777" w:rsidR="00FE134F" w:rsidRPr="001C0AE8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7A4AA016" w14:textId="77777777" w:rsidR="00FE134F" w:rsidRPr="001C0AE8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FE134F" w:rsidRPr="001C0AE8" w14:paraId="0C538CB5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915BB40" w14:textId="77777777" w:rsidR="00FE134F" w:rsidRDefault="00FE134F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1BD802A" w14:textId="77777777" w:rsidR="00FE134F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DEA6CAD" w14:textId="77777777" w:rsidR="00FE134F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SN_name</w:t>
            </w:r>
            <w:proofErr w:type="spellEnd"/>
          </w:p>
        </w:tc>
        <w:tc>
          <w:tcPr>
            <w:tcW w:w="1276" w:type="dxa"/>
            <w:vAlign w:val="center"/>
          </w:tcPr>
          <w:p w14:paraId="05580324" w14:textId="77777777" w:rsidR="00FE134F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har</w:t>
            </w:r>
          </w:p>
        </w:tc>
        <w:tc>
          <w:tcPr>
            <w:tcW w:w="3260" w:type="dxa"/>
            <w:vAlign w:val="center"/>
          </w:tcPr>
          <w:p w14:paraId="1C7D41D7" w14:textId="77777777" w:rsidR="00FE134F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</w:tr>
      <w:tr w:rsidR="00FE134F" w:rsidRPr="001C0AE8" w14:paraId="6D29A09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0D21CF5" w14:textId="77777777" w:rsidR="00FE134F" w:rsidRDefault="00FE134F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7ADC888" w14:textId="440BA0C6" w:rsidR="00FE134F" w:rsidRDefault="00EF056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0F2E7F7" w14:textId="5081B7B5" w:rsidR="00FE134F" w:rsidRDefault="00FE134F" w:rsidP="00C37B3F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QxPower</w:t>
            </w:r>
            <w:proofErr w:type="spellEnd"/>
          </w:p>
        </w:tc>
        <w:tc>
          <w:tcPr>
            <w:tcW w:w="1276" w:type="dxa"/>
            <w:vAlign w:val="center"/>
          </w:tcPr>
          <w:p w14:paraId="41B9D169" w14:textId="7F9EEB51" w:rsidR="00FE134F" w:rsidRDefault="00EF056D" w:rsidP="00EF056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</w:t>
            </w:r>
            <w:r w:rsidR="00FE134F">
              <w:rPr>
                <w:rFonts w:asciiTheme="minorEastAsia" w:hAnsiTheme="minorEastAsia"/>
                <w:szCs w:val="21"/>
              </w:rPr>
              <w:t>nt</w:t>
            </w:r>
            <w:r>
              <w:rPr>
                <w:rFonts w:asciiTheme="minorEastAsia" w:hAnsiTheme="minorEastAsia"/>
                <w:szCs w:val="21"/>
              </w:rPr>
              <w:t>16</w:t>
            </w:r>
            <w:r w:rsidR="00FE134F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10A38B74" w14:textId="5A8088E6" w:rsidR="00FE134F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全向</w:t>
            </w:r>
            <w:r w:rsidR="006D7F55">
              <w:rPr>
                <w:rFonts w:asciiTheme="minorEastAsia" w:hAnsiTheme="minorEastAsia"/>
                <w:szCs w:val="21"/>
              </w:rPr>
              <w:t>天线</w:t>
            </w:r>
            <w:r>
              <w:rPr>
                <w:rFonts w:asciiTheme="minorEastAsia" w:hAnsiTheme="minorEastAsia"/>
                <w:szCs w:val="21"/>
              </w:rPr>
              <w:t>功率</w:t>
            </w:r>
          </w:p>
        </w:tc>
      </w:tr>
      <w:tr w:rsidR="00FE134F" w:rsidRPr="001C0AE8" w14:paraId="52E13B0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FDC1EFE" w14:textId="77777777" w:rsidR="00FE134F" w:rsidRDefault="00FE134F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A9DCB9D" w14:textId="2DE5B952" w:rsidR="00FE134F" w:rsidRDefault="00EF056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29941F8" w14:textId="50E8AC0F" w:rsidR="00FE134F" w:rsidRDefault="00FE134F" w:rsidP="00C37B3F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DxPower</w:t>
            </w:r>
            <w:proofErr w:type="spellEnd"/>
          </w:p>
        </w:tc>
        <w:tc>
          <w:tcPr>
            <w:tcW w:w="1276" w:type="dxa"/>
            <w:vAlign w:val="center"/>
          </w:tcPr>
          <w:p w14:paraId="1C848B5B" w14:textId="46B2C2E7" w:rsidR="00FE134F" w:rsidRDefault="00EF056D" w:rsidP="001373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</w:t>
            </w:r>
            <w:r w:rsidR="00FE134F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23E2E7BE" w14:textId="335EE4E9" w:rsidR="00FE134F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</w:t>
            </w:r>
            <w:r>
              <w:rPr>
                <w:rFonts w:asciiTheme="minorEastAsia" w:hAnsiTheme="minorEastAsia"/>
                <w:szCs w:val="21"/>
              </w:rPr>
              <w:t>向</w:t>
            </w:r>
            <w:r w:rsidR="006D7F55">
              <w:rPr>
                <w:rFonts w:asciiTheme="minorEastAsia" w:hAnsiTheme="minorEastAsia"/>
                <w:szCs w:val="21"/>
              </w:rPr>
              <w:t>天线</w:t>
            </w:r>
            <w:r>
              <w:rPr>
                <w:rFonts w:asciiTheme="minorEastAsia" w:hAnsiTheme="minorEastAsia"/>
                <w:szCs w:val="21"/>
              </w:rPr>
              <w:t>功率</w:t>
            </w:r>
          </w:p>
        </w:tc>
      </w:tr>
      <w:tr w:rsidR="00011334" w:rsidRPr="001C0AE8" w14:paraId="28BC389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F95E5A3" w14:textId="77777777" w:rsidR="00011334" w:rsidRDefault="00011334" w:rsidP="007476D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497810B" w14:textId="57D4961B" w:rsidR="00011334" w:rsidRDefault="00011334" w:rsidP="007476D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33E7351" w14:textId="2AE51C3A" w:rsidR="00011334" w:rsidRDefault="00011334" w:rsidP="007476D2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Dx</w:t>
            </w:r>
            <w:r w:rsidRPr="00011334">
              <w:rPr>
                <w:rFonts w:asciiTheme="minorEastAsia" w:hAnsiTheme="minorEastAsia"/>
                <w:szCs w:val="21"/>
              </w:rPr>
              <w:t>Horizon</w:t>
            </w:r>
            <w:proofErr w:type="spellEnd"/>
          </w:p>
        </w:tc>
        <w:tc>
          <w:tcPr>
            <w:tcW w:w="1276" w:type="dxa"/>
            <w:vAlign w:val="center"/>
          </w:tcPr>
          <w:p w14:paraId="2DDAA89E" w14:textId="0A9CCCE5" w:rsidR="00011334" w:rsidRDefault="00011334" w:rsidP="007476D2">
            <w:pPr>
              <w:jc w:val="left"/>
              <w:rPr>
                <w:rFonts w:asciiTheme="minorEastAsia" w:hAnsiTheme="minorEastAsia"/>
                <w:szCs w:val="21"/>
              </w:rPr>
            </w:pPr>
            <w:r w:rsidRPr="00054E8C"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38838619" w14:textId="6A0D7337" w:rsidR="00011334" w:rsidRDefault="00054E8C" w:rsidP="00C65DC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</w:t>
            </w:r>
            <w:r>
              <w:rPr>
                <w:rFonts w:asciiTheme="minorEastAsia" w:hAnsiTheme="minorEastAsia"/>
                <w:szCs w:val="21"/>
              </w:rPr>
              <w:t>向天线</w:t>
            </w:r>
            <w:r w:rsidRPr="00054E8C">
              <w:rPr>
                <w:rFonts w:asciiTheme="minorEastAsia" w:hAnsiTheme="minorEastAsia" w:hint="eastAsia"/>
                <w:szCs w:val="21"/>
              </w:rPr>
              <w:t>水平角(0.01°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7476D2" w:rsidRPr="001C0AE8" w14:paraId="61D2B74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C49A6AF" w14:textId="77777777" w:rsidR="007476D2" w:rsidRDefault="007476D2" w:rsidP="007476D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08C8ADA" w14:textId="77777777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F7486C">
              <w:rPr>
                <w:rFonts w:asciiTheme="minorEastAsia" w:hAnsiTheme="minorEastAsia"/>
                <w:szCs w:val="21"/>
                <w:highlight w:val="green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AB789AA" w14:textId="77777777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proofErr w:type="spellStart"/>
            <w:r w:rsidRPr="00F7486C">
              <w:rPr>
                <w:rFonts w:asciiTheme="minorEastAsia" w:hAnsiTheme="minorEastAsia"/>
                <w:szCs w:val="21"/>
                <w:highlight w:val="green"/>
              </w:rPr>
              <w:t>u</w:t>
            </w:r>
            <w:r>
              <w:rPr>
                <w:rFonts w:asciiTheme="minorEastAsia" w:hAnsiTheme="minorEastAsia"/>
                <w:szCs w:val="21"/>
                <w:highlight w:val="green"/>
              </w:rPr>
              <w:t>D</w:t>
            </w:r>
            <w:r w:rsidRPr="00F7486C">
              <w:rPr>
                <w:rFonts w:asciiTheme="minorEastAsia" w:hAnsiTheme="minorEastAsia"/>
                <w:szCs w:val="21"/>
                <w:highlight w:val="green"/>
              </w:rPr>
              <w:t>roneNum</w:t>
            </w:r>
            <w:proofErr w:type="spellEnd"/>
          </w:p>
        </w:tc>
        <w:tc>
          <w:tcPr>
            <w:tcW w:w="1276" w:type="dxa"/>
            <w:vAlign w:val="center"/>
          </w:tcPr>
          <w:p w14:paraId="0E2908A4" w14:textId="77777777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F7486C">
              <w:rPr>
                <w:rFonts w:asciiTheme="minorEastAsia" w:hAnsiTheme="minorEastAsia"/>
                <w:szCs w:val="21"/>
                <w:highlight w:val="green"/>
              </w:rPr>
              <w:t>uint8_t</w:t>
            </w:r>
          </w:p>
        </w:tc>
        <w:tc>
          <w:tcPr>
            <w:tcW w:w="3260" w:type="dxa"/>
            <w:vAlign w:val="center"/>
          </w:tcPr>
          <w:p w14:paraId="573D32CD" w14:textId="77777777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F7486C">
              <w:rPr>
                <w:rFonts w:asciiTheme="minorEastAsia" w:hAnsiTheme="minorEastAsia" w:hint="eastAsia"/>
                <w:szCs w:val="21"/>
                <w:highlight w:val="green"/>
              </w:rPr>
              <w:t>侦测到无人机个数</w:t>
            </w:r>
          </w:p>
        </w:tc>
      </w:tr>
      <w:tr w:rsidR="007476D2" w:rsidRPr="001C0AE8" w14:paraId="05D2E547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B44B175" w14:textId="77777777" w:rsidR="007476D2" w:rsidRDefault="007476D2" w:rsidP="007476D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558A7C7" w14:textId="06B283ED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AB7469">
              <w:rPr>
                <w:rFonts w:asciiTheme="minorEastAsia" w:hAnsiTheme="minorEastAsia" w:hint="eastAsia"/>
                <w:szCs w:val="21"/>
                <w:highlight w:val="yellow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52941B4" w14:textId="63B60417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proofErr w:type="spellStart"/>
            <w:r w:rsidRPr="00CC56F8">
              <w:rPr>
                <w:rFonts w:asciiTheme="minorEastAsia" w:hAnsiTheme="minorEastAsia"/>
                <w:szCs w:val="21"/>
                <w:highlight w:val="yellow"/>
              </w:rPr>
              <w:t>uav_number</w:t>
            </w:r>
            <w:proofErr w:type="spellEnd"/>
          </w:p>
        </w:tc>
        <w:tc>
          <w:tcPr>
            <w:tcW w:w="1276" w:type="dxa"/>
          </w:tcPr>
          <w:p w14:paraId="2ACA6A03" w14:textId="58C7C1C4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CC56F8">
              <w:rPr>
                <w:rFonts w:asciiTheme="minorEastAsia" w:hAnsiTheme="minorEastAsia"/>
                <w:szCs w:val="21"/>
                <w:highlight w:val="yellow"/>
              </w:rPr>
              <w:t>Uint8_t</w:t>
            </w:r>
          </w:p>
        </w:tc>
        <w:tc>
          <w:tcPr>
            <w:tcW w:w="3260" w:type="dxa"/>
            <w:vAlign w:val="center"/>
          </w:tcPr>
          <w:p w14:paraId="3251C3D7" w14:textId="02616D20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CC56F8">
              <w:rPr>
                <w:rFonts w:asciiTheme="minorEastAsia" w:hAnsiTheme="minorEastAsia" w:hint="eastAsia"/>
                <w:szCs w:val="21"/>
                <w:highlight w:val="yellow"/>
              </w:rPr>
              <w:t>无人机编号</w:t>
            </w:r>
          </w:p>
        </w:tc>
      </w:tr>
      <w:tr w:rsidR="007476D2" w:rsidRPr="001C0AE8" w14:paraId="68D91C0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A1076F4" w14:textId="77777777" w:rsidR="007476D2" w:rsidRDefault="007476D2" w:rsidP="007476D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4B03BAB" w14:textId="635B1E9E" w:rsidR="007476D2" w:rsidRPr="006127E3" w:rsidRDefault="007476D2" w:rsidP="0012406A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2</w:t>
            </w:r>
            <w:r w:rsidR="0012406A">
              <w:rPr>
                <w:rFonts w:asciiTheme="minorEastAsia" w:hAnsiTheme="minorEastAsia"/>
                <w:szCs w:val="21"/>
                <w:highlight w:val="yellow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7EDDE79" w14:textId="50BCBD57" w:rsidR="007476D2" w:rsidRPr="006127E3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0F7509">
              <w:rPr>
                <w:rFonts w:asciiTheme="minorEastAsia" w:hAnsiTheme="minorEastAsia"/>
                <w:szCs w:val="21"/>
                <w:highlight w:val="yellow"/>
              </w:rPr>
              <w:t>drone</w:t>
            </w:r>
            <w:r>
              <w:rPr>
                <w:rFonts w:asciiTheme="minorEastAsia" w:hAnsiTheme="minorEastAsia"/>
                <w:szCs w:val="21"/>
                <w:highlight w:val="yellow"/>
              </w:rPr>
              <w:t>Name</w:t>
            </w:r>
            <w:proofErr w:type="spellEnd"/>
          </w:p>
        </w:tc>
        <w:tc>
          <w:tcPr>
            <w:tcW w:w="1276" w:type="dxa"/>
            <w:vAlign w:val="center"/>
          </w:tcPr>
          <w:p w14:paraId="1B7C8926" w14:textId="73B8821A" w:rsidR="007476D2" w:rsidRPr="00FF357A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char</w:t>
            </w:r>
          </w:p>
        </w:tc>
        <w:tc>
          <w:tcPr>
            <w:tcW w:w="3260" w:type="dxa"/>
            <w:vAlign w:val="center"/>
          </w:tcPr>
          <w:p w14:paraId="13A62B55" w14:textId="086414F0" w:rsidR="007476D2" w:rsidRPr="00FF357A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字符串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 </w:t>
            </w:r>
            <w:r>
              <w:rPr>
                <w:rFonts w:asciiTheme="minorEastAsia" w:hAnsiTheme="minorEastAsia"/>
                <w:szCs w:val="21"/>
                <w:highlight w:val="yellow"/>
              </w:rPr>
              <w:t>无人机名称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 xml:space="preserve"> </w:t>
            </w:r>
          </w:p>
        </w:tc>
      </w:tr>
      <w:tr w:rsidR="007476D2" w:rsidRPr="001C0AE8" w14:paraId="0D8A8F0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B4FE813" w14:textId="77777777" w:rsidR="007476D2" w:rsidRDefault="007476D2" w:rsidP="007476D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3870322" w14:textId="2D787913" w:rsidR="007476D2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D900E35" w14:textId="01C99E88" w:rsidR="007476D2" w:rsidRPr="000F7509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d</w:t>
            </w:r>
            <w:r>
              <w:rPr>
                <w:rFonts w:asciiTheme="minorEastAsia" w:hAnsiTheme="minorEastAsia"/>
                <w:szCs w:val="21"/>
                <w:highlight w:val="yellow"/>
              </w:rPr>
              <w:t>roneH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ori</w:t>
            </w:r>
            <w:r>
              <w:rPr>
                <w:rFonts w:asciiTheme="minorEastAsia" w:hAnsiTheme="minorEastAsia"/>
                <w:szCs w:val="21"/>
                <w:highlight w:val="yellow"/>
              </w:rPr>
              <w:t>zon</w:t>
            </w:r>
            <w:proofErr w:type="spellEnd"/>
          </w:p>
        </w:tc>
        <w:tc>
          <w:tcPr>
            <w:tcW w:w="1276" w:type="dxa"/>
            <w:vAlign w:val="center"/>
          </w:tcPr>
          <w:p w14:paraId="1A7E05CF" w14:textId="2ED3659B" w:rsidR="007476D2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int32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_t</w:t>
            </w:r>
          </w:p>
        </w:tc>
        <w:tc>
          <w:tcPr>
            <w:tcW w:w="3260" w:type="dxa"/>
            <w:vAlign w:val="center"/>
          </w:tcPr>
          <w:p w14:paraId="6FB1A818" w14:textId="7EEDA680" w:rsidR="007476D2" w:rsidRPr="000F7509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>
              <w:rPr>
                <w:rFonts w:asciiTheme="minorEastAsia" w:hAnsiTheme="minorEastAsia"/>
                <w:szCs w:val="21"/>
                <w:highlight w:val="yellow"/>
              </w:rPr>
              <w:t>SB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目标水平角(0</w:t>
            </w:r>
            <w:r>
              <w:rPr>
                <w:rFonts w:asciiTheme="minorEastAsia" w:hAnsiTheme="minorEastAsia"/>
                <w:szCs w:val="21"/>
                <w:highlight w:val="yellow"/>
              </w:rPr>
              <w:t>.01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°)</w:t>
            </w:r>
            <w:r>
              <w:rPr>
                <w:rFonts w:asciiTheme="minorEastAsia" w:hAnsiTheme="minorEastAsia"/>
                <w:szCs w:val="21"/>
                <w:highlight w:val="yellow"/>
              </w:rPr>
              <w:t>,</w:t>
            </w:r>
            <w:proofErr w:type="gramStart"/>
            <w:r>
              <w:rPr>
                <w:rFonts w:asciiTheme="minorEastAsia" w:hAnsiTheme="minorEastAsia" w:hint="eastAsia"/>
                <w:szCs w:val="21"/>
                <w:highlight w:val="yellow"/>
              </w:rPr>
              <w:t>无效值</w:t>
            </w:r>
            <w:proofErr w:type="gramEnd"/>
            <w:r>
              <w:rPr>
                <w:rFonts w:asciiTheme="minorEastAsia" w:hAnsiTheme="minorEastAsia" w:hint="eastAsia"/>
                <w:szCs w:val="21"/>
                <w:highlight w:val="yellow"/>
              </w:rPr>
              <w:t>0</w:t>
            </w:r>
            <w:r>
              <w:rPr>
                <w:rFonts w:asciiTheme="minorEastAsia" w:hAnsiTheme="minorEastAsia"/>
                <w:szCs w:val="21"/>
                <w:highlight w:val="yellow"/>
              </w:rPr>
              <w:t>x7fffffff</w:t>
            </w:r>
          </w:p>
        </w:tc>
      </w:tr>
      <w:tr w:rsidR="007476D2" w:rsidRPr="001C0AE8" w14:paraId="2CFEE806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C58A403" w14:textId="77777777" w:rsidR="007476D2" w:rsidRDefault="007476D2" w:rsidP="007476D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F98F90F" w14:textId="57DF2C9F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977291" w14:textId="27BFB644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F7486C">
              <w:rPr>
                <w:rFonts w:asciiTheme="minorEastAsia" w:hAnsiTheme="minorEastAsia"/>
                <w:szCs w:val="21"/>
                <w:highlight w:val="yellow"/>
              </w:rPr>
              <w:t>uFreq</w:t>
            </w:r>
            <w:proofErr w:type="spellEnd"/>
          </w:p>
        </w:tc>
        <w:tc>
          <w:tcPr>
            <w:tcW w:w="1276" w:type="dxa"/>
            <w:vAlign w:val="center"/>
          </w:tcPr>
          <w:p w14:paraId="2F12EE68" w14:textId="00C014C4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uint32_t</w:t>
            </w:r>
          </w:p>
        </w:tc>
        <w:tc>
          <w:tcPr>
            <w:tcW w:w="3260" w:type="dxa"/>
            <w:vAlign w:val="center"/>
          </w:tcPr>
          <w:p w14:paraId="0450DB6F" w14:textId="63E9504F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LSB 无人机信号频率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(</w:t>
            </w:r>
            <w:proofErr w:type="spellStart"/>
            <w:r>
              <w:rPr>
                <w:rFonts w:asciiTheme="minorEastAsia" w:hAnsiTheme="minorEastAsia"/>
                <w:szCs w:val="21"/>
                <w:highlight w:val="yellow"/>
              </w:rPr>
              <w:t>mHz</w:t>
            </w:r>
            <w:proofErr w:type="spellEnd"/>
            <w:r>
              <w:rPr>
                <w:rFonts w:asciiTheme="minorEastAsia" w:hAnsiTheme="minorEastAsia"/>
                <w:szCs w:val="21"/>
                <w:highlight w:val="yellow"/>
              </w:rPr>
              <w:t>)</w:t>
            </w:r>
          </w:p>
        </w:tc>
      </w:tr>
      <w:tr w:rsidR="007476D2" w:rsidRPr="001C0AE8" w14:paraId="543B1BB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A9640EB" w14:textId="77777777" w:rsidR="007476D2" w:rsidRDefault="007476D2" w:rsidP="007476D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1453AA8" w14:textId="3EF4BF91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7E81D38" w14:textId="4E6605AD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F7486C">
              <w:rPr>
                <w:rFonts w:asciiTheme="minorEastAsia" w:hAnsiTheme="minorEastAsia"/>
                <w:szCs w:val="21"/>
                <w:highlight w:val="yellow"/>
              </w:rPr>
              <w:t>uDangerLevels</w:t>
            </w:r>
            <w:proofErr w:type="spellEnd"/>
          </w:p>
        </w:tc>
        <w:tc>
          <w:tcPr>
            <w:tcW w:w="1276" w:type="dxa"/>
            <w:vAlign w:val="center"/>
          </w:tcPr>
          <w:p w14:paraId="3EB5AD2F" w14:textId="3AF49C2F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uint16_t</w:t>
            </w:r>
          </w:p>
        </w:tc>
        <w:tc>
          <w:tcPr>
            <w:tcW w:w="3260" w:type="dxa"/>
            <w:vAlign w:val="center"/>
          </w:tcPr>
          <w:p w14:paraId="5AC1B49F" w14:textId="551884D9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LSB 危险等级</w:t>
            </w:r>
          </w:p>
        </w:tc>
      </w:tr>
      <w:tr w:rsidR="007476D2" w:rsidRPr="001C0AE8" w14:paraId="03B04756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5C10611" w14:textId="77777777" w:rsidR="007476D2" w:rsidRDefault="007476D2" w:rsidP="007476D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9128613" w14:textId="511A1BE2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6AE872E" w14:textId="5848DF1B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/>
                <w:szCs w:val="21"/>
                <w:highlight w:val="yellow"/>
              </w:rPr>
              <w:t>Recerve</w:t>
            </w:r>
            <w:proofErr w:type="spellEnd"/>
          </w:p>
        </w:tc>
        <w:tc>
          <w:tcPr>
            <w:tcW w:w="1276" w:type="dxa"/>
            <w:vAlign w:val="center"/>
          </w:tcPr>
          <w:p w14:paraId="0084C85B" w14:textId="0D8DF918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int32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_t</w:t>
            </w:r>
          </w:p>
        </w:tc>
        <w:tc>
          <w:tcPr>
            <w:tcW w:w="3260" w:type="dxa"/>
            <w:vAlign w:val="center"/>
          </w:tcPr>
          <w:p w14:paraId="0106F9F8" w14:textId="76AC9FDE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保留</w:t>
            </w:r>
          </w:p>
        </w:tc>
      </w:tr>
      <w:tr w:rsidR="007476D2" w:rsidRPr="001C0AE8" w14:paraId="363CECE5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00311F3C" w14:textId="77777777" w:rsidR="007476D2" w:rsidRDefault="007476D2" w:rsidP="007476D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34948100" w14:textId="12739104" w:rsidR="007476D2" w:rsidRDefault="00EF056D" w:rsidP="005E61F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  <w:r w:rsidR="005E61FC">
              <w:rPr>
                <w:rFonts w:asciiTheme="minorEastAsia" w:hAnsiTheme="minorEastAsia"/>
                <w:szCs w:val="21"/>
              </w:rPr>
              <w:t>4</w:t>
            </w:r>
            <w:r w:rsidR="007476D2">
              <w:rPr>
                <w:rFonts w:asciiTheme="minorEastAsia" w:hAnsiTheme="minorEastAsia"/>
                <w:szCs w:val="21"/>
              </w:rPr>
              <w:t xml:space="preserve"> +</w:t>
            </w:r>
            <w:r w:rsidR="007476D2">
              <w:rPr>
                <w:rFonts w:asciiTheme="minorEastAsia" w:hAnsiTheme="minorEastAsia" w:hint="eastAsia"/>
                <w:szCs w:val="21"/>
              </w:rPr>
              <w:t>（</w:t>
            </w:r>
            <w:r w:rsidR="007476D2" w:rsidRPr="00F7486C">
              <w:rPr>
                <w:rFonts w:asciiTheme="minorEastAsia" w:hAnsiTheme="minorEastAsia"/>
                <w:szCs w:val="21"/>
                <w:highlight w:val="yellow"/>
              </w:rPr>
              <w:t>1+</w:t>
            </w:r>
            <w:r w:rsidR="007476D2">
              <w:rPr>
                <w:rFonts w:asciiTheme="minorEastAsia" w:hAnsiTheme="minorEastAsia"/>
                <w:szCs w:val="21"/>
                <w:highlight w:val="yellow"/>
              </w:rPr>
              <w:t>2</w:t>
            </w:r>
            <w:r w:rsidR="0012406A">
              <w:rPr>
                <w:rFonts w:asciiTheme="minorEastAsia" w:hAnsiTheme="minorEastAsia"/>
                <w:szCs w:val="21"/>
                <w:highlight w:val="yellow"/>
              </w:rPr>
              <w:t>5</w:t>
            </w:r>
            <w:r w:rsidR="007476D2">
              <w:rPr>
                <w:rFonts w:asciiTheme="minorEastAsia" w:hAnsiTheme="minorEastAsia"/>
                <w:szCs w:val="21"/>
                <w:highlight w:val="yellow"/>
              </w:rPr>
              <w:t>+</w:t>
            </w:r>
            <w:r w:rsidR="007476D2" w:rsidRPr="00F7486C">
              <w:rPr>
                <w:rFonts w:asciiTheme="minorEastAsia" w:hAnsiTheme="minorEastAsia"/>
                <w:szCs w:val="21"/>
                <w:highlight w:val="yellow"/>
              </w:rPr>
              <w:t>4+</w:t>
            </w:r>
            <w:r w:rsidR="007476D2">
              <w:rPr>
                <w:rFonts w:asciiTheme="minorEastAsia" w:hAnsiTheme="minorEastAsia"/>
                <w:szCs w:val="21"/>
                <w:highlight w:val="yellow"/>
              </w:rPr>
              <w:t>4+2+4</w:t>
            </w:r>
            <w:r w:rsidR="007476D2">
              <w:rPr>
                <w:rFonts w:asciiTheme="minorEastAsia" w:hAnsiTheme="minorEastAsia" w:hint="eastAsia"/>
                <w:szCs w:val="21"/>
              </w:rPr>
              <w:t>）*</w:t>
            </w:r>
            <w:r w:rsidR="007476D2" w:rsidRPr="009F10B0"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 w:rsidR="007476D2" w:rsidRPr="000F7509">
              <w:rPr>
                <w:rFonts w:asciiTheme="minorEastAsia" w:hAnsiTheme="minorEastAsia"/>
                <w:szCs w:val="21"/>
                <w:highlight w:val="green"/>
              </w:rPr>
              <w:t>u</w:t>
            </w:r>
            <w:r w:rsidR="007476D2">
              <w:rPr>
                <w:rFonts w:asciiTheme="minorEastAsia" w:hAnsiTheme="minorEastAsia"/>
                <w:szCs w:val="21"/>
                <w:highlight w:val="green"/>
              </w:rPr>
              <w:t>D</w:t>
            </w:r>
            <w:r w:rsidR="007476D2" w:rsidRPr="000F7509">
              <w:rPr>
                <w:rFonts w:asciiTheme="minorEastAsia" w:hAnsiTheme="minorEastAsia"/>
                <w:szCs w:val="21"/>
                <w:highlight w:val="green"/>
              </w:rPr>
              <w:t>roneNum</w:t>
            </w:r>
            <w:proofErr w:type="spellEnd"/>
          </w:p>
          <w:p w14:paraId="7787F7DE" w14:textId="63652B07" w:rsidR="00B17F70" w:rsidRDefault="00B17F70" w:rsidP="0012406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=34+</w:t>
            </w:r>
            <w:r w:rsidR="0012406A">
              <w:rPr>
                <w:rFonts w:asciiTheme="minorEastAsia" w:hAnsiTheme="minorEastAsia"/>
                <w:szCs w:val="21"/>
              </w:rPr>
              <w:t>40</w:t>
            </w:r>
            <w:r>
              <w:rPr>
                <w:rFonts w:asciiTheme="minorEastAsia" w:hAnsiTheme="minorEastAsia"/>
                <w:szCs w:val="21"/>
              </w:rPr>
              <w:t>*</w:t>
            </w:r>
            <w:r w:rsidRPr="000F7509">
              <w:rPr>
                <w:rFonts w:asciiTheme="minorEastAsia" w:hAnsiTheme="minorEastAsia"/>
                <w:szCs w:val="21"/>
                <w:highlight w:val="green"/>
              </w:rPr>
              <w:t xml:space="preserve"> </w:t>
            </w:r>
            <w:proofErr w:type="spellStart"/>
            <w:r w:rsidRPr="000F7509">
              <w:rPr>
                <w:rFonts w:asciiTheme="minorEastAsia" w:hAnsiTheme="minorEastAsia"/>
                <w:szCs w:val="21"/>
                <w:highlight w:val="green"/>
              </w:rPr>
              <w:t>u</w:t>
            </w:r>
            <w:r>
              <w:rPr>
                <w:rFonts w:asciiTheme="minorEastAsia" w:hAnsiTheme="minorEastAsia"/>
                <w:szCs w:val="21"/>
                <w:highlight w:val="green"/>
              </w:rPr>
              <w:t>D</w:t>
            </w:r>
            <w:r w:rsidRPr="000F7509">
              <w:rPr>
                <w:rFonts w:asciiTheme="minorEastAsia" w:hAnsiTheme="minorEastAsia"/>
                <w:szCs w:val="21"/>
                <w:highlight w:val="green"/>
              </w:rPr>
              <w:t>roneNum</w:t>
            </w:r>
            <w:proofErr w:type="spellEnd"/>
          </w:p>
        </w:tc>
      </w:tr>
      <w:tr w:rsidR="007476D2" w:rsidRPr="001C0AE8" w14:paraId="1852B291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5A58EEF9" w14:textId="77777777" w:rsidR="007476D2" w:rsidRDefault="007476D2" w:rsidP="007476D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0D4A1DF" w14:textId="77777777" w:rsidR="007476D2" w:rsidRDefault="007476D2" w:rsidP="007476D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761DD5AB" w14:textId="720D7161" w:rsidR="008B3A4D" w:rsidRDefault="008B3A4D" w:rsidP="00B62D35">
      <w:pPr>
        <w:pStyle w:val="4"/>
        <w:numPr>
          <w:ilvl w:val="3"/>
          <w:numId w:val="2"/>
        </w:numPr>
      </w:pPr>
      <w:r>
        <w:rPr>
          <w:rFonts w:eastAsiaTheme="minorEastAsia" w:cs="宋体" w:hint="eastAsia"/>
          <w:color w:val="000000"/>
          <w:kern w:val="0"/>
          <w:szCs w:val="21"/>
        </w:rPr>
        <w:lastRenderedPageBreak/>
        <w:t>获取时间信息</w:t>
      </w:r>
      <w:r>
        <w:rPr>
          <w:rFonts w:hint="eastAsia"/>
        </w:rPr>
        <w:t>(</w:t>
      </w:r>
      <w:r>
        <w:t>0xE3)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276"/>
        <w:gridCol w:w="3260"/>
      </w:tblGrid>
      <w:tr w:rsidR="008B3A4D" w:rsidRPr="00002A9C" w14:paraId="55826D41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19AFDCD" w14:textId="77777777" w:rsidR="008B3A4D" w:rsidRPr="00002A9C" w:rsidRDefault="008B3A4D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20784E7" w14:textId="57BB4836" w:rsidR="008B3A4D" w:rsidRDefault="008B3A4D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/>
              </w:rPr>
              <w:t>0xE3</w:t>
            </w:r>
          </w:p>
        </w:tc>
      </w:tr>
      <w:tr w:rsidR="008B3A4D" w:rsidRPr="0028101D" w14:paraId="10C52A73" w14:textId="77777777" w:rsidTr="00877510">
        <w:tc>
          <w:tcPr>
            <w:tcW w:w="1526" w:type="dxa"/>
            <w:shd w:val="clear" w:color="auto" w:fill="auto"/>
            <w:vAlign w:val="center"/>
          </w:tcPr>
          <w:p w14:paraId="07A64091" w14:textId="77777777" w:rsidR="008B3A4D" w:rsidRPr="00002A9C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007A803" w14:textId="676DFC5C" w:rsidR="008B3A4D" w:rsidRPr="004E6B3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获取时间信息</w:t>
            </w:r>
          </w:p>
        </w:tc>
      </w:tr>
      <w:tr w:rsidR="008B3A4D" w:rsidRPr="00002A9C" w14:paraId="2E86316E" w14:textId="77777777" w:rsidTr="00877510">
        <w:tc>
          <w:tcPr>
            <w:tcW w:w="1526" w:type="dxa"/>
            <w:shd w:val="clear" w:color="auto" w:fill="auto"/>
            <w:vAlign w:val="center"/>
          </w:tcPr>
          <w:p w14:paraId="76FA2975" w14:textId="77777777" w:rsidR="008B3A4D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61569BB" w14:textId="6E391FCC" w:rsidR="008B3A4D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2644E3">
              <w:rPr>
                <w:rFonts w:asciiTheme="minorEastAsia" w:hAnsiTheme="minorEastAsia"/>
                <w:szCs w:val="21"/>
              </w:rPr>
              <w:t>C2</w:t>
            </w:r>
          </w:p>
        </w:tc>
      </w:tr>
      <w:tr w:rsidR="008B3A4D" w:rsidRPr="00002A9C" w14:paraId="45A9265B" w14:textId="77777777" w:rsidTr="00877510">
        <w:tc>
          <w:tcPr>
            <w:tcW w:w="1526" w:type="dxa"/>
            <w:shd w:val="clear" w:color="auto" w:fill="auto"/>
            <w:vAlign w:val="center"/>
          </w:tcPr>
          <w:p w14:paraId="6D232499" w14:textId="77777777" w:rsidR="008B3A4D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83FE10A" w14:textId="08C390C0" w:rsidR="008B3A4D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B3A4D" w:rsidRPr="001C0AE8" w14:paraId="00513010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531564A" w14:textId="77777777" w:rsidR="008B3A4D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14:paraId="50C81791" w14:textId="77777777" w:rsidR="008B3A4D" w:rsidRPr="001C0AE8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73D08D8" w14:textId="77777777" w:rsidR="008B3A4D" w:rsidRPr="001C0AE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B8900E9" w14:textId="77777777" w:rsidR="008B3A4D" w:rsidRPr="001C0AE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276" w:type="dxa"/>
            <w:vAlign w:val="center"/>
          </w:tcPr>
          <w:p w14:paraId="01F4DE90" w14:textId="77777777" w:rsidR="008B3A4D" w:rsidRPr="001C0AE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2A0AEDCA" w14:textId="77777777" w:rsidR="008B3A4D" w:rsidRPr="001C0AE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B3A4D" w:rsidRPr="001C0AE8" w14:paraId="65DA1E61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B4AB6BA" w14:textId="77777777" w:rsidR="008B3A4D" w:rsidRDefault="008B3A4D" w:rsidP="008B3A4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C50EDBE" w14:textId="4203B7A1" w:rsidR="008B3A4D" w:rsidRPr="00F7486C" w:rsidRDefault="008B3A4D" w:rsidP="008B3A4D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7BD4248" w14:textId="23A87C73" w:rsidR="008B3A4D" w:rsidRPr="00F7486C" w:rsidRDefault="008B3A4D" w:rsidP="008B3A4D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</w:p>
        </w:tc>
        <w:tc>
          <w:tcPr>
            <w:tcW w:w="1276" w:type="dxa"/>
            <w:vAlign w:val="center"/>
          </w:tcPr>
          <w:p w14:paraId="52A476BB" w14:textId="11BAFCE8" w:rsidR="008B3A4D" w:rsidRPr="00F7486C" w:rsidRDefault="008B3A4D" w:rsidP="008B3A4D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</w:p>
        </w:tc>
        <w:tc>
          <w:tcPr>
            <w:tcW w:w="3260" w:type="dxa"/>
            <w:vAlign w:val="center"/>
          </w:tcPr>
          <w:p w14:paraId="0A6BD514" w14:textId="4D84FB70" w:rsidR="008B3A4D" w:rsidRPr="00F7486C" w:rsidRDefault="008B3A4D" w:rsidP="008B3A4D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</w:p>
        </w:tc>
      </w:tr>
      <w:tr w:rsidR="008B3A4D" w:rsidRPr="001C0AE8" w14:paraId="22594046" w14:textId="77777777" w:rsidTr="00877510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19B025C8" w14:textId="77777777" w:rsidR="008B3A4D" w:rsidRDefault="008B3A4D" w:rsidP="008B3A4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5A62800" w14:textId="2E40D055" w:rsidR="008B3A4D" w:rsidRDefault="008B3A4D" w:rsidP="008B3A4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8B3A4D" w:rsidRPr="001C0AE8" w14:paraId="4904C1F6" w14:textId="77777777" w:rsidTr="00877510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550380B7" w14:textId="77777777" w:rsidR="008B3A4D" w:rsidRDefault="008B3A4D" w:rsidP="008B3A4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026DCAAB" w14:textId="17F22321" w:rsidR="008B3A4D" w:rsidRDefault="008B3A4D" w:rsidP="008B3A4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3573F832" w14:textId="77777777" w:rsidR="004D7E11" w:rsidRDefault="004D7E11" w:rsidP="004D7E11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276"/>
        <w:gridCol w:w="3260"/>
      </w:tblGrid>
      <w:tr w:rsidR="008B3A4D" w:rsidRPr="00002A9C" w14:paraId="738E6B00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76B9D33" w14:textId="77777777" w:rsidR="008B3A4D" w:rsidRPr="00002A9C" w:rsidRDefault="008B3A4D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67A795C" w14:textId="77777777" w:rsidR="008B3A4D" w:rsidRDefault="008B3A4D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/>
              </w:rPr>
              <w:t>0xE3</w:t>
            </w:r>
          </w:p>
        </w:tc>
      </w:tr>
      <w:tr w:rsidR="008B3A4D" w:rsidRPr="0028101D" w14:paraId="5A1C122E" w14:textId="77777777" w:rsidTr="00877510">
        <w:tc>
          <w:tcPr>
            <w:tcW w:w="1526" w:type="dxa"/>
            <w:shd w:val="clear" w:color="auto" w:fill="auto"/>
            <w:vAlign w:val="center"/>
          </w:tcPr>
          <w:p w14:paraId="39ABE220" w14:textId="77777777" w:rsidR="008B3A4D" w:rsidRPr="00002A9C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20EBAAC" w14:textId="621294D7" w:rsidR="008B3A4D" w:rsidRPr="004E6B3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时间信息</w:t>
            </w:r>
          </w:p>
        </w:tc>
      </w:tr>
      <w:tr w:rsidR="008B3A4D" w:rsidRPr="00002A9C" w14:paraId="7791A83C" w14:textId="77777777" w:rsidTr="00877510">
        <w:tc>
          <w:tcPr>
            <w:tcW w:w="1526" w:type="dxa"/>
            <w:shd w:val="clear" w:color="auto" w:fill="auto"/>
            <w:vAlign w:val="center"/>
          </w:tcPr>
          <w:p w14:paraId="01F2434F" w14:textId="77777777" w:rsidR="008B3A4D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60CE3F2" w14:textId="48A5D7C6" w:rsidR="008B3A4D" w:rsidRDefault="002644E3" w:rsidP="005B56D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="005B56D1"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="008B3A4D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5B56D1"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8B3A4D" w:rsidRPr="00002A9C" w14:paraId="27443C65" w14:textId="77777777" w:rsidTr="00877510">
        <w:tc>
          <w:tcPr>
            <w:tcW w:w="1526" w:type="dxa"/>
            <w:shd w:val="clear" w:color="auto" w:fill="auto"/>
            <w:vAlign w:val="center"/>
          </w:tcPr>
          <w:p w14:paraId="29EFF72A" w14:textId="77777777" w:rsidR="008B3A4D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5E9D95A" w14:textId="77777777" w:rsidR="008B3A4D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B3A4D" w:rsidRPr="001C0AE8" w14:paraId="578290F3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298F1D8" w14:textId="77777777" w:rsidR="008B3A4D" w:rsidRPr="001C0AE8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0829B0D" w14:textId="77777777" w:rsidR="008B3A4D" w:rsidRPr="001C0AE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D83024F" w14:textId="77777777" w:rsidR="008B3A4D" w:rsidRPr="001C0AE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276" w:type="dxa"/>
            <w:vAlign w:val="center"/>
          </w:tcPr>
          <w:p w14:paraId="25FC8092" w14:textId="77777777" w:rsidR="008B3A4D" w:rsidRPr="001C0AE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62DD1BDB" w14:textId="77777777" w:rsidR="008B3A4D" w:rsidRPr="001C0AE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B3A4D" w:rsidRPr="001C0AE8" w14:paraId="5167CAC6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6FFA5CD" w14:textId="77777777" w:rsidR="008B3A4D" w:rsidRDefault="008B3A4D" w:rsidP="008B3A4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888760C" w14:textId="04B241B7" w:rsidR="008B3A4D" w:rsidRPr="00F7486C" w:rsidRDefault="007B5F5F" w:rsidP="008B3A4D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>
              <w:rPr>
                <w:rFonts w:asciiTheme="minorEastAsia" w:hAnsiTheme="minorEastAsia"/>
                <w:szCs w:val="21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259CA1" w14:textId="77A75D86" w:rsidR="008B3A4D" w:rsidRPr="008B3A4D" w:rsidRDefault="00293237" w:rsidP="008B3A4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time</w:t>
            </w:r>
          </w:p>
        </w:tc>
        <w:tc>
          <w:tcPr>
            <w:tcW w:w="1276" w:type="dxa"/>
          </w:tcPr>
          <w:p w14:paraId="6BF68009" w14:textId="27008451" w:rsidR="008B3A4D" w:rsidRPr="008B3A4D" w:rsidRDefault="00293237" w:rsidP="008B3A4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3260" w:type="dxa"/>
            <w:vAlign w:val="center"/>
          </w:tcPr>
          <w:p w14:paraId="6A9AD845" w14:textId="50DCFD5B" w:rsidR="008B3A4D" w:rsidRPr="008B3A4D" w:rsidRDefault="008B3A4D" w:rsidP="00CD402D">
            <w:pPr>
              <w:jc w:val="left"/>
              <w:rPr>
                <w:rFonts w:asciiTheme="minorEastAsia" w:hAnsiTheme="minorEastAsia"/>
                <w:szCs w:val="21"/>
              </w:rPr>
            </w:pPr>
            <w:r w:rsidRPr="008B3A4D">
              <w:rPr>
                <w:rFonts w:asciiTheme="minorEastAsia" w:hAnsiTheme="minorEastAsia"/>
                <w:szCs w:val="21"/>
              </w:rPr>
              <w:t>年</w:t>
            </w:r>
            <w:r w:rsidR="00293237">
              <w:rPr>
                <w:rFonts w:asciiTheme="minorEastAsia" w:hAnsiTheme="minorEastAsia" w:hint="eastAsia"/>
                <w:szCs w:val="21"/>
              </w:rPr>
              <w:t>月日时分秒（例2</w:t>
            </w:r>
            <w:r w:rsidR="00293237">
              <w:rPr>
                <w:rFonts w:asciiTheme="minorEastAsia" w:hAnsiTheme="minorEastAsia"/>
                <w:szCs w:val="21"/>
              </w:rPr>
              <w:t>023</w:t>
            </w:r>
            <w:r w:rsidR="00CD402D">
              <w:rPr>
                <w:rFonts w:asciiTheme="minorEastAsia" w:hAnsiTheme="minorEastAsia" w:hint="eastAsia"/>
                <w:szCs w:val="21"/>
              </w:rPr>
              <w:t>-</w:t>
            </w:r>
            <w:r w:rsidR="00293237">
              <w:rPr>
                <w:rFonts w:asciiTheme="minorEastAsia" w:hAnsiTheme="minorEastAsia"/>
                <w:szCs w:val="21"/>
              </w:rPr>
              <w:t>03</w:t>
            </w:r>
            <w:r w:rsidR="00CD402D">
              <w:rPr>
                <w:rFonts w:asciiTheme="minorEastAsia" w:hAnsiTheme="minorEastAsia" w:hint="eastAsia"/>
                <w:szCs w:val="21"/>
              </w:rPr>
              <w:t>-</w:t>
            </w:r>
            <w:r w:rsidR="00293237">
              <w:rPr>
                <w:rFonts w:asciiTheme="minorEastAsia" w:hAnsiTheme="minorEastAsia"/>
                <w:szCs w:val="21"/>
              </w:rPr>
              <w:t>16</w:t>
            </w:r>
            <w:r w:rsidR="00CD402D">
              <w:rPr>
                <w:rFonts w:asciiTheme="minorEastAsia" w:hAnsiTheme="minorEastAsia" w:hint="eastAsia"/>
                <w:szCs w:val="21"/>
              </w:rPr>
              <w:t>-</w:t>
            </w:r>
            <w:r w:rsidR="00293237">
              <w:rPr>
                <w:rFonts w:asciiTheme="minorEastAsia" w:hAnsiTheme="minorEastAsia"/>
                <w:szCs w:val="21"/>
              </w:rPr>
              <w:t>10</w:t>
            </w:r>
            <w:r w:rsidR="00CD402D">
              <w:rPr>
                <w:rFonts w:asciiTheme="minorEastAsia" w:hAnsiTheme="minorEastAsia" w:hint="eastAsia"/>
                <w:szCs w:val="21"/>
              </w:rPr>
              <w:t>-</w:t>
            </w:r>
            <w:r w:rsidR="00293237">
              <w:rPr>
                <w:rFonts w:asciiTheme="minorEastAsia" w:hAnsiTheme="minorEastAsia"/>
                <w:szCs w:val="21"/>
              </w:rPr>
              <w:t>08</w:t>
            </w:r>
            <w:r w:rsidR="00CD402D">
              <w:rPr>
                <w:rFonts w:asciiTheme="minorEastAsia" w:hAnsiTheme="minorEastAsia" w:hint="eastAsia"/>
                <w:szCs w:val="21"/>
              </w:rPr>
              <w:t>-</w:t>
            </w:r>
            <w:r w:rsidR="00293237">
              <w:rPr>
                <w:rFonts w:asciiTheme="minorEastAsia" w:hAnsiTheme="minorEastAsia"/>
                <w:szCs w:val="21"/>
              </w:rPr>
              <w:t>01</w:t>
            </w:r>
            <w:r w:rsidR="00293237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8B3A4D" w:rsidRPr="001C0AE8" w14:paraId="531E63C8" w14:textId="77777777" w:rsidTr="00877510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15DAE380" w14:textId="77777777" w:rsidR="008B3A4D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956699D" w14:textId="38BE28F6" w:rsidR="008B3A4D" w:rsidRDefault="0066071F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20</w:t>
            </w:r>
          </w:p>
        </w:tc>
      </w:tr>
      <w:tr w:rsidR="008B3A4D" w:rsidRPr="001C0AE8" w14:paraId="495A4CB7" w14:textId="77777777" w:rsidTr="00877510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4FE6CEE4" w14:textId="77777777" w:rsidR="008B3A4D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649BD57F" w14:textId="6054DE15" w:rsidR="008B3A4D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266BFA3C" w14:textId="77777777" w:rsidR="008B3A4D" w:rsidRPr="004D7E11" w:rsidRDefault="008B3A4D" w:rsidP="004D7E11"/>
    <w:p w14:paraId="4C49CC07" w14:textId="601C34A2" w:rsidR="004D7E11" w:rsidRPr="005D1A32" w:rsidRDefault="004D7E11" w:rsidP="00B62D35">
      <w:pPr>
        <w:pStyle w:val="4"/>
        <w:numPr>
          <w:ilvl w:val="3"/>
          <w:numId w:val="2"/>
        </w:numPr>
      </w:pPr>
      <w:r>
        <w:rPr>
          <w:rFonts w:eastAsiaTheme="minorEastAsia" w:cs="宋体" w:hint="eastAsia"/>
          <w:color w:val="000000"/>
          <w:kern w:val="0"/>
          <w:szCs w:val="21"/>
        </w:rPr>
        <w:t>给</w:t>
      </w:r>
      <w:r w:rsidR="002644E3">
        <w:rPr>
          <w:szCs w:val="21"/>
        </w:rPr>
        <w:t>C2</w:t>
      </w:r>
      <w:r>
        <w:rPr>
          <w:rFonts w:eastAsiaTheme="minorEastAsia" w:cs="宋体"/>
          <w:color w:val="000000"/>
          <w:kern w:val="0"/>
          <w:szCs w:val="21"/>
        </w:rPr>
        <w:t>上传心跳包</w:t>
      </w:r>
      <w:r>
        <w:rPr>
          <w:rFonts w:hint="eastAsia"/>
        </w:rPr>
        <w:t>(</w:t>
      </w:r>
      <w:r>
        <w:t>0xEF)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276"/>
        <w:gridCol w:w="3260"/>
      </w:tblGrid>
      <w:tr w:rsidR="004D7E11" w:rsidRPr="00002A9C" w14:paraId="551B6B7E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7993440" w14:textId="77777777" w:rsidR="004D7E11" w:rsidRPr="00002A9C" w:rsidRDefault="004D7E11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B765159" w14:textId="77777777" w:rsidR="004D7E11" w:rsidRDefault="004D7E11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/>
              </w:rPr>
              <w:t>0xEF</w:t>
            </w:r>
          </w:p>
        </w:tc>
      </w:tr>
      <w:tr w:rsidR="004D7E11" w:rsidRPr="0028101D" w14:paraId="2321F707" w14:textId="77777777" w:rsidTr="003655F7">
        <w:tc>
          <w:tcPr>
            <w:tcW w:w="1526" w:type="dxa"/>
            <w:shd w:val="clear" w:color="auto" w:fill="auto"/>
            <w:vAlign w:val="center"/>
          </w:tcPr>
          <w:p w14:paraId="17F7A867" w14:textId="77777777" w:rsidR="004D7E11" w:rsidRPr="00002A9C" w:rsidRDefault="004D7E11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30432EA" w14:textId="0F79A5A4" w:rsidR="004D7E11" w:rsidRPr="004E6B38" w:rsidRDefault="004D7E1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给</w:t>
            </w:r>
            <w:r w:rsidR="002644E3">
              <w:rPr>
                <w:rFonts w:asciiTheme="minorEastAsia" w:hAnsiTheme="minorEastAsia"/>
                <w:szCs w:val="21"/>
              </w:rPr>
              <w:t>C2</w:t>
            </w:r>
            <w:r>
              <w:rPr>
                <w:rFonts w:cs="宋体"/>
                <w:color w:val="000000"/>
                <w:kern w:val="0"/>
                <w:szCs w:val="21"/>
              </w:rPr>
              <w:t>上传心跳包</w:t>
            </w:r>
          </w:p>
        </w:tc>
      </w:tr>
      <w:tr w:rsidR="004D7E11" w:rsidRPr="00002A9C" w14:paraId="60577B23" w14:textId="77777777" w:rsidTr="003655F7">
        <w:tc>
          <w:tcPr>
            <w:tcW w:w="1526" w:type="dxa"/>
            <w:shd w:val="clear" w:color="auto" w:fill="auto"/>
            <w:vAlign w:val="center"/>
          </w:tcPr>
          <w:p w14:paraId="690E8DF9" w14:textId="77777777" w:rsidR="004D7E11" w:rsidRDefault="004D7E11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E697FC4" w14:textId="189F1749" w:rsidR="004D7E11" w:rsidRDefault="00BD1F29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4D7E11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4D7E11">
              <w:rPr>
                <w:rFonts w:asciiTheme="minorEastAsia" w:hAnsiTheme="minorEastAsia"/>
                <w:szCs w:val="21"/>
              </w:rPr>
              <w:t>S</w:t>
            </w:r>
            <w:r w:rsidR="002644E3">
              <w:rPr>
                <w:rFonts w:asciiTheme="minorEastAsia" w:hAnsiTheme="minorEastAsia"/>
                <w:szCs w:val="21"/>
              </w:rPr>
              <w:t>C2</w:t>
            </w:r>
          </w:p>
        </w:tc>
      </w:tr>
      <w:tr w:rsidR="004D7E11" w:rsidRPr="00002A9C" w14:paraId="0E1E77BF" w14:textId="77777777" w:rsidTr="003655F7">
        <w:tc>
          <w:tcPr>
            <w:tcW w:w="1526" w:type="dxa"/>
            <w:shd w:val="clear" w:color="auto" w:fill="auto"/>
            <w:vAlign w:val="center"/>
          </w:tcPr>
          <w:p w14:paraId="171BCE26" w14:textId="77777777" w:rsidR="004D7E11" w:rsidRDefault="004D7E11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0C058E1" w14:textId="17A52589" w:rsidR="004D7E11" w:rsidRDefault="004D7E1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1Hz</w:t>
            </w:r>
          </w:p>
        </w:tc>
      </w:tr>
      <w:tr w:rsidR="004D7E11" w:rsidRPr="001C0AE8" w14:paraId="2AEBFF41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1E4A338" w14:textId="77777777" w:rsidR="004D7E11" w:rsidRDefault="004D7E11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14:paraId="7B566419" w14:textId="77777777" w:rsidR="004D7E11" w:rsidRPr="001C0AE8" w:rsidRDefault="004D7E11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C4AFB3C" w14:textId="77777777" w:rsidR="004D7E11" w:rsidRPr="001C0AE8" w:rsidRDefault="004D7E1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394F2DB" w14:textId="77777777" w:rsidR="004D7E11" w:rsidRPr="001C0AE8" w:rsidRDefault="004D7E1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276" w:type="dxa"/>
            <w:vAlign w:val="center"/>
          </w:tcPr>
          <w:p w14:paraId="24358F08" w14:textId="77777777" w:rsidR="004D7E11" w:rsidRPr="001C0AE8" w:rsidRDefault="004D7E1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35BCE6B8" w14:textId="77777777" w:rsidR="004D7E11" w:rsidRPr="001C0AE8" w:rsidRDefault="004D7E1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B4938" w:rsidRPr="001C0AE8" w14:paraId="0BAFE6A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AAC355C" w14:textId="77777777" w:rsidR="002B4938" w:rsidRDefault="002B4938" w:rsidP="002B493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B87CE9A" w14:textId="7A806AF2" w:rsidR="002B4938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40DF564" w14:textId="5BFF62DB" w:rsidR="002B4938" w:rsidRPr="007B379C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timeStamp</w:t>
            </w:r>
            <w:proofErr w:type="spellEnd"/>
          </w:p>
        </w:tc>
        <w:tc>
          <w:tcPr>
            <w:tcW w:w="1276" w:type="dxa"/>
            <w:vAlign w:val="center"/>
          </w:tcPr>
          <w:p w14:paraId="468BB227" w14:textId="28603B4E" w:rsidR="002B4938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783E5E2D" w14:textId="57D6F037" w:rsidR="002B4938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系统时间戳</w:t>
            </w:r>
          </w:p>
        </w:tc>
      </w:tr>
      <w:tr w:rsidR="002B4938" w:rsidRPr="001C0AE8" w14:paraId="3E8ACE2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6304358" w14:textId="77777777" w:rsidR="002B4938" w:rsidRDefault="002B4938" w:rsidP="002B493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4948D64" w14:textId="496E9DC1" w:rsidR="002B4938" w:rsidRPr="001D6574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2010A12" w14:textId="231324A8" w:rsidR="002B4938" w:rsidRPr="001D6574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electricity</w:t>
            </w:r>
          </w:p>
        </w:tc>
        <w:tc>
          <w:tcPr>
            <w:tcW w:w="1276" w:type="dxa"/>
            <w:vAlign w:val="center"/>
          </w:tcPr>
          <w:p w14:paraId="3CEC3F16" w14:textId="22898530" w:rsidR="002B4938" w:rsidRPr="001D6574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3072C8B6" w14:textId="495476AD" w:rsidR="002B4938" w:rsidRPr="001D6574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0~100% 电量百分比</w:t>
            </w:r>
          </w:p>
        </w:tc>
      </w:tr>
      <w:tr w:rsidR="002B4938" w:rsidRPr="001C0AE8" w14:paraId="0FDAEBFF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E1468F0" w14:textId="77777777" w:rsidR="002B4938" w:rsidRDefault="002B4938" w:rsidP="002B493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00AC22A" w14:textId="2FCB1FBC" w:rsidR="002B4938" w:rsidRPr="001D6574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C78C37" w14:textId="2B6FAA15" w:rsidR="002B4938" w:rsidRPr="001D6574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BatteryStatus</w:t>
            </w:r>
            <w:proofErr w:type="spellEnd"/>
          </w:p>
        </w:tc>
        <w:tc>
          <w:tcPr>
            <w:tcW w:w="1276" w:type="dxa"/>
            <w:vAlign w:val="center"/>
          </w:tcPr>
          <w:p w14:paraId="1D5AF459" w14:textId="2C39E0D8" w:rsidR="002B4938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40BE8D60" w14:textId="77777777" w:rsidR="002B4938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0：电池</w:t>
            </w:r>
          </w:p>
          <w:p w14:paraId="694283F3" w14:textId="77777777" w:rsidR="002B4938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1：电池 + 适配器（充电）</w:t>
            </w:r>
          </w:p>
          <w:p w14:paraId="455CB00E" w14:textId="37CCE695" w:rsidR="002B4938" w:rsidRPr="001D6574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2：适配器</w:t>
            </w:r>
          </w:p>
        </w:tc>
      </w:tr>
      <w:tr w:rsidR="0098004F" w:rsidRPr="001C0AE8" w14:paraId="17C72520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1972263" w14:textId="77777777" w:rsidR="0098004F" w:rsidRDefault="0098004F" w:rsidP="0098004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E0EFA71" w14:textId="52D21D5B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FAAB005" w14:textId="16E1479E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work</w:t>
            </w:r>
            <w:r>
              <w:rPr>
                <w:rFonts w:asciiTheme="minorEastAsia" w:hAnsiTheme="minorEastAsia"/>
                <w:szCs w:val="21"/>
              </w:rPr>
              <w:t>mode</w:t>
            </w:r>
            <w:proofErr w:type="spellEnd"/>
          </w:p>
        </w:tc>
        <w:tc>
          <w:tcPr>
            <w:tcW w:w="1276" w:type="dxa"/>
            <w:vAlign w:val="center"/>
          </w:tcPr>
          <w:p w14:paraId="622F8A1A" w14:textId="2C90BF01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285D68C6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工作模式：</w:t>
            </w:r>
          </w:p>
          <w:p w14:paraId="302085F1" w14:textId="6FF1DC38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</w:t>
            </w:r>
            <w:proofErr w:type="spellStart"/>
            <w:r>
              <w:rPr>
                <w:rFonts w:asciiTheme="minorEastAsia" w:hAnsiTheme="minorEastAsia"/>
                <w:szCs w:val="21"/>
              </w:rPr>
              <w:t>Droneid</w:t>
            </w:r>
            <w:proofErr w:type="spellEnd"/>
            <w:r w:rsidR="0057732A">
              <w:rPr>
                <w:rFonts w:asciiTheme="minorEastAsia" w:hAnsiTheme="minorEastAsia"/>
                <w:szCs w:val="21"/>
              </w:rPr>
              <w:t>模式</w:t>
            </w:r>
          </w:p>
          <w:p w14:paraId="697DD426" w14:textId="34D1F679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2:</w:t>
            </w:r>
            <w:r w:rsidR="00A419F6">
              <w:rPr>
                <w:rFonts w:asciiTheme="minorEastAsia" w:hAnsiTheme="minorEastAsia"/>
                <w:szCs w:val="21"/>
              </w:rPr>
              <w:t>全向侦测</w:t>
            </w:r>
            <w:r w:rsidR="0057732A">
              <w:rPr>
                <w:rFonts w:asciiTheme="minorEastAsia" w:hAnsiTheme="minorEastAsia"/>
                <w:szCs w:val="21"/>
              </w:rPr>
              <w:t>模式</w:t>
            </w:r>
          </w:p>
          <w:p w14:paraId="54D202ED" w14:textId="75E94C88" w:rsidR="0098004F" w:rsidRDefault="0098004F" w:rsidP="00A419F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3:</w:t>
            </w:r>
            <w:r>
              <w:rPr>
                <w:rFonts w:asciiTheme="minorEastAsia" w:hAnsiTheme="minorEastAsia" w:hint="eastAsia"/>
                <w:szCs w:val="21"/>
              </w:rPr>
              <w:t>定向侦测</w:t>
            </w:r>
            <w:r w:rsidR="0057732A">
              <w:rPr>
                <w:rFonts w:asciiTheme="minorEastAsia" w:hAnsiTheme="minorEastAsia"/>
                <w:szCs w:val="21"/>
              </w:rPr>
              <w:t>模式</w:t>
            </w:r>
          </w:p>
        </w:tc>
      </w:tr>
      <w:tr w:rsidR="0098004F" w:rsidRPr="001C0AE8" w14:paraId="6CC9FDF8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C9C401F" w14:textId="77777777" w:rsidR="0098004F" w:rsidRDefault="0098004F" w:rsidP="0098004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154BEB9" w14:textId="5CE906B3" w:rsidR="0098004F" w:rsidRPr="001D6574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B25BAC3" w14:textId="539CFBA5" w:rsidR="0098004F" w:rsidRPr="001D6574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workStatus</w:t>
            </w:r>
            <w:proofErr w:type="spellEnd"/>
          </w:p>
        </w:tc>
        <w:tc>
          <w:tcPr>
            <w:tcW w:w="1276" w:type="dxa"/>
            <w:vAlign w:val="center"/>
          </w:tcPr>
          <w:p w14:paraId="517AB8E9" w14:textId="5ED9A5CE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3DB5395C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</w:t>
            </w:r>
            <w:r>
              <w:rPr>
                <w:rFonts w:asciiTheme="minorEastAsia" w:hAnsiTheme="minorEastAsia"/>
                <w:szCs w:val="21"/>
              </w:rPr>
              <w:t>RACER</w:t>
            </w:r>
            <w:r>
              <w:rPr>
                <w:rFonts w:asciiTheme="minorEastAsia" w:hAnsiTheme="minorEastAsia" w:hint="eastAsia"/>
                <w:szCs w:val="21"/>
              </w:rPr>
              <w:t>工作状态</w:t>
            </w:r>
          </w:p>
          <w:p w14:paraId="6C66570F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bit0~bit3:</w:t>
            </w:r>
          </w:p>
          <w:p w14:paraId="534A1EA5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0：待机</w:t>
            </w:r>
          </w:p>
          <w:p w14:paraId="601CC9F1" w14:textId="7342C3CF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: 侦测</w:t>
            </w:r>
          </w:p>
          <w:p w14:paraId="4B7C1BC9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 w:rsidRPr="004850A6">
              <w:rPr>
                <w:rFonts w:asciiTheme="minorEastAsia" w:hAnsiTheme="minorEastAsia"/>
                <w:szCs w:val="21"/>
              </w:rPr>
              <w:t>5：水平扫描中</w:t>
            </w:r>
            <w:r w:rsidRPr="004850A6">
              <w:rPr>
                <w:rFonts w:asciiTheme="minorEastAsia" w:hAnsiTheme="minorEastAsia"/>
                <w:szCs w:val="21"/>
              </w:rPr>
              <w:br/>
              <w:t>6：水平瞄准中</w:t>
            </w:r>
            <w:r w:rsidRPr="004850A6">
              <w:rPr>
                <w:rFonts w:asciiTheme="minorEastAsia" w:hAnsiTheme="minorEastAsia"/>
                <w:szCs w:val="21"/>
              </w:rPr>
              <w:br/>
              <w:t>7：俯仰扫描中</w:t>
            </w:r>
            <w:r w:rsidRPr="004850A6">
              <w:rPr>
                <w:rFonts w:asciiTheme="minorEastAsia" w:hAnsiTheme="minorEastAsia"/>
                <w:szCs w:val="21"/>
              </w:rPr>
              <w:br/>
              <w:t>8：俯仰瞄准中</w:t>
            </w:r>
            <w:r w:rsidRPr="004850A6">
              <w:rPr>
                <w:rFonts w:asciiTheme="minorEastAsia" w:hAnsiTheme="minorEastAsia"/>
                <w:szCs w:val="21"/>
              </w:rPr>
              <w:br/>
              <w:t>9：瞄准完成</w:t>
            </w:r>
          </w:p>
          <w:p w14:paraId="31C4B047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bit4:</w:t>
            </w:r>
          </w:p>
          <w:p w14:paraId="61AB50EF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0: 没有故障 </w:t>
            </w:r>
          </w:p>
          <w:p w14:paraId="6C1495F6" w14:textId="044CC30F" w:rsidR="0098004F" w:rsidRPr="001D6574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1：有故障</w:t>
            </w:r>
          </w:p>
        </w:tc>
      </w:tr>
      <w:tr w:rsidR="0098004F" w:rsidRPr="00263F69" w14:paraId="03DD120F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2FBCBD7" w14:textId="77777777" w:rsidR="0098004F" w:rsidRDefault="0098004F" w:rsidP="0098004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0C7D896" w14:textId="72F8AD36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DCCD865" w14:textId="50050938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</w:t>
            </w:r>
            <w:r w:rsidRPr="0039488D">
              <w:rPr>
                <w:rFonts w:asciiTheme="minorEastAsia" w:hAnsiTheme="minorEastAsia"/>
                <w:szCs w:val="21"/>
              </w:rPr>
              <w:t>larm</w:t>
            </w:r>
            <w:r>
              <w:rPr>
                <w:rFonts w:asciiTheme="minorEastAsia" w:hAnsiTheme="minorEastAsia"/>
                <w:szCs w:val="21"/>
              </w:rPr>
              <w:t>L</w:t>
            </w:r>
            <w:r w:rsidRPr="0039488D">
              <w:rPr>
                <w:rFonts w:asciiTheme="minorEastAsia" w:hAnsiTheme="minorEastAsia"/>
                <w:szCs w:val="21"/>
              </w:rPr>
              <w:t>evel</w:t>
            </w:r>
            <w:proofErr w:type="spellEnd"/>
          </w:p>
        </w:tc>
        <w:tc>
          <w:tcPr>
            <w:tcW w:w="1276" w:type="dxa"/>
            <w:vAlign w:val="center"/>
          </w:tcPr>
          <w:p w14:paraId="769675BA" w14:textId="6C3F8AE6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5CC0866D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bit0~bit3:</w:t>
            </w:r>
          </w:p>
          <w:p w14:paraId="0F3CA74D" w14:textId="5C3B61D0" w:rsidR="00A94843" w:rsidRPr="000F42B0" w:rsidRDefault="0098004F" w:rsidP="0098004F">
            <w:pPr>
              <w:jc w:val="left"/>
              <w:rPr>
                <w:ins w:id="34" w:author="方浩华" w:date="2023-11-01T19:26:00Z"/>
                <w:rFonts w:asciiTheme="minorEastAsia" w:hAnsiTheme="minorEastAsia"/>
                <w:color w:val="FF0000"/>
                <w:szCs w:val="21"/>
                <w:rPrChange w:id="35" w:author="方浩华" w:date="2023-11-01T19:34:00Z">
                  <w:rPr>
                    <w:ins w:id="36" w:author="方浩华" w:date="2023-11-01T19:26:00Z"/>
                    <w:rFonts w:asciiTheme="minorEastAsia" w:hAnsiTheme="minorEastAsia"/>
                    <w:szCs w:val="21"/>
                  </w:rPr>
                </w:rPrChange>
              </w:rPr>
            </w:pPr>
            <w:r w:rsidRPr="000F42B0">
              <w:rPr>
                <w:rFonts w:asciiTheme="minorEastAsia" w:hAnsiTheme="minorEastAsia"/>
                <w:color w:val="FF0000"/>
                <w:szCs w:val="21"/>
                <w:rPrChange w:id="37" w:author="方浩华" w:date="2023-11-01T19:34:00Z">
                  <w:rPr>
                    <w:rFonts w:asciiTheme="minorEastAsia" w:hAnsiTheme="minorEastAsia"/>
                    <w:szCs w:val="21"/>
                  </w:rPr>
                </w:rPrChange>
              </w:rPr>
              <w:t xml:space="preserve">0x00: </w:t>
            </w:r>
            <w:ins w:id="38" w:author="方浩华" w:date="2023-11-01T19:26:00Z">
              <w:r w:rsidR="00A94843" w:rsidRPr="000F42B0">
                <w:rPr>
                  <w:rFonts w:asciiTheme="minorEastAsia" w:hAnsiTheme="minorEastAsia" w:hint="eastAsia"/>
                  <w:color w:val="FF0000"/>
                  <w:szCs w:val="21"/>
                  <w:rPrChange w:id="39" w:author="方浩华" w:date="2023-11-01T19:34:00Z">
                    <w:rPr>
                      <w:rFonts w:asciiTheme="minorEastAsia" w:hAnsiTheme="minorEastAsia" w:hint="eastAsia"/>
                      <w:szCs w:val="21"/>
                    </w:rPr>
                  </w:rPrChange>
                </w:rPr>
                <w:t>拨码开关关闭</w:t>
              </w:r>
            </w:ins>
            <w:ins w:id="40" w:author="方浩华" w:date="2023-11-01T19:28:00Z">
              <w:r w:rsidR="00A94843" w:rsidRPr="000F42B0">
                <w:rPr>
                  <w:rFonts w:asciiTheme="minorEastAsia" w:hAnsiTheme="minorEastAsia" w:hint="eastAsia"/>
                  <w:color w:val="FF0000"/>
                  <w:szCs w:val="21"/>
                  <w:rPrChange w:id="41" w:author="方浩华" w:date="2023-11-01T19:34:00Z">
                    <w:rPr>
                      <w:rFonts w:asciiTheme="minorEastAsia" w:hAnsiTheme="minorEastAsia" w:hint="eastAsia"/>
                      <w:szCs w:val="21"/>
                    </w:rPr>
                  </w:rPrChange>
                </w:rPr>
                <w:t>，无</w:t>
              </w:r>
            </w:ins>
            <w:ins w:id="42" w:author="方浩华" w:date="2023-11-01T19:27:00Z">
              <w:r w:rsidR="00A94843" w:rsidRPr="000F42B0">
                <w:rPr>
                  <w:rFonts w:asciiTheme="minorEastAsia" w:hAnsiTheme="minorEastAsia" w:hint="eastAsia"/>
                  <w:color w:val="FF0000"/>
                  <w:szCs w:val="21"/>
                  <w:rPrChange w:id="43" w:author="方浩华" w:date="2023-11-01T19:34:00Z">
                    <w:rPr>
                      <w:rFonts w:asciiTheme="minorEastAsia" w:hAnsiTheme="minorEastAsia" w:hint="eastAsia"/>
                      <w:szCs w:val="21"/>
                    </w:rPr>
                  </w:rPrChange>
                </w:rPr>
                <w:t>告警</w:t>
              </w:r>
            </w:ins>
            <w:del w:id="44" w:author="方浩华" w:date="2023-11-01T19:26:00Z">
              <w:r w:rsidRPr="000F42B0" w:rsidDel="00A94843">
                <w:rPr>
                  <w:rFonts w:asciiTheme="minorEastAsia" w:hAnsiTheme="minorEastAsia" w:hint="eastAsia"/>
                  <w:color w:val="FF0000"/>
                  <w:szCs w:val="21"/>
                  <w:rPrChange w:id="45" w:author="方浩华" w:date="2023-11-01T19:34:00Z">
                    <w:rPr>
                      <w:rFonts w:asciiTheme="minorEastAsia" w:hAnsiTheme="minorEastAsia" w:hint="eastAsia"/>
                      <w:szCs w:val="21"/>
                    </w:rPr>
                  </w:rPrChange>
                </w:rPr>
                <w:delText>未检测到无人机，无报警</w:delText>
              </w:r>
              <w:r w:rsidRPr="000F42B0" w:rsidDel="00A94843">
                <w:rPr>
                  <w:rFonts w:asciiTheme="minorEastAsia" w:hAnsiTheme="minorEastAsia"/>
                  <w:color w:val="FF0000"/>
                  <w:szCs w:val="21"/>
                  <w:rPrChange w:id="46" w:author="方浩华" w:date="2023-11-01T19:34:00Z">
                    <w:rPr>
                      <w:rFonts w:asciiTheme="minorEastAsia" w:hAnsiTheme="minorEastAsia"/>
                      <w:szCs w:val="21"/>
                    </w:rPr>
                  </w:rPrChange>
                </w:rPr>
                <w:br/>
              </w:r>
            </w:del>
          </w:p>
          <w:p w14:paraId="60F1DA96" w14:textId="46ACD0C6" w:rsidR="0098004F" w:rsidRPr="000F42B0" w:rsidRDefault="0098004F" w:rsidP="0098004F">
            <w:pPr>
              <w:jc w:val="left"/>
              <w:rPr>
                <w:rFonts w:asciiTheme="minorEastAsia" w:hAnsiTheme="minorEastAsia" w:hint="eastAsia"/>
                <w:color w:val="FF0000"/>
                <w:szCs w:val="21"/>
                <w:rPrChange w:id="47" w:author="方浩华" w:date="2023-11-01T19:34:00Z">
                  <w:rPr>
                    <w:rFonts w:asciiTheme="minorEastAsia" w:hAnsiTheme="minorEastAsia" w:hint="eastAsia"/>
                    <w:szCs w:val="21"/>
                  </w:rPr>
                </w:rPrChange>
              </w:rPr>
            </w:pPr>
            <w:r w:rsidRPr="000F42B0">
              <w:rPr>
                <w:rFonts w:asciiTheme="minorEastAsia" w:hAnsiTheme="minorEastAsia"/>
                <w:color w:val="FF0000"/>
                <w:szCs w:val="21"/>
                <w:rPrChange w:id="48" w:author="方浩华" w:date="2023-11-01T19:34:00Z">
                  <w:rPr>
                    <w:rFonts w:asciiTheme="minorEastAsia" w:hAnsiTheme="minorEastAsia"/>
                    <w:szCs w:val="21"/>
                  </w:rPr>
                </w:rPrChange>
              </w:rPr>
              <w:t xml:space="preserve">0x01: </w:t>
            </w:r>
            <w:ins w:id="49" w:author="方浩华" w:date="2023-11-01T19:28:00Z">
              <w:r w:rsidR="00A94843" w:rsidRPr="000F42B0">
                <w:rPr>
                  <w:rFonts w:asciiTheme="minorEastAsia" w:hAnsiTheme="minorEastAsia" w:hint="eastAsia"/>
                  <w:color w:val="FF0000"/>
                  <w:szCs w:val="21"/>
                  <w:rPrChange w:id="50" w:author="方浩华" w:date="2023-11-01T19:34:00Z">
                    <w:rPr>
                      <w:rFonts w:asciiTheme="minorEastAsia" w:hAnsiTheme="minorEastAsia" w:hint="eastAsia"/>
                      <w:szCs w:val="21"/>
                    </w:rPr>
                  </w:rPrChange>
                </w:rPr>
                <w:t>低档</w:t>
              </w:r>
            </w:ins>
            <w:del w:id="51" w:author="方浩华" w:date="2023-11-01T19:27:00Z">
              <w:r w:rsidRPr="000F42B0" w:rsidDel="00A94843">
                <w:rPr>
                  <w:rFonts w:asciiTheme="minorEastAsia" w:hAnsiTheme="minorEastAsia"/>
                  <w:color w:val="FF0000"/>
                  <w:szCs w:val="21"/>
                  <w:rPrChange w:id="52" w:author="方浩华" w:date="2023-11-01T19:34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一级</w:delText>
              </w:r>
            </w:del>
            <w:ins w:id="53" w:author="方浩华" w:date="2023-11-01T19:27:00Z">
              <w:r w:rsidR="00A94843" w:rsidRPr="000F42B0">
                <w:rPr>
                  <w:rFonts w:asciiTheme="minorEastAsia" w:hAnsiTheme="minorEastAsia" w:hint="eastAsia"/>
                  <w:color w:val="FF0000"/>
                  <w:szCs w:val="21"/>
                  <w:rPrChange w:id="54" w:author="方浩华" w:date="2023-11-01T19:34:00Z">
                    <w:rPr>
                      <w:rFonts w:asciiTheme="minorEastAsia" w:hAnsiTheme="minorEastAsia" w:hint="eastAsia"/>
                      <w:szCs w:val="21"/>
                    </w:rPr>
                  </w:rPrChange>
                </w:rPr>
                <w:t>告警</w:t>
              </w:r>
            </w:ins>
            <w:del w:id="55" w:author="方浩华" w:date="2023-11-01T19:27:00Z">
              <w:r w:rsidRPr="000F42B0" w:rsidDel="00A94843">
                <w:rPr>
                  <w:rFonts w:asciiTheme="minorEastAsia" w:hAnsiTheme="minorEastAsia"/>
                  <w:color w:val="FF0000"/>
                  <w:szCs w:val="21"/>
                  <w:rPrChange w:id="56" w:author="方浩华" w:date="2023-11-01T19:34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报警</w:delText>
              </w:r>
            </w:del>
          </w:p>
          <w:p w14:paraId="395BA846" w14:textId="386A7CE9" w:rsidR="0098004F" w:rsidRPr="000F42B0" w:rsidRDefault="0098004F" w:rsidP="0098004F">
            <w:pPr>
              <w:jc w:val="left"/>
              <w:rPr>
                <w:rFonts w:asciiTheme="minorEastAsia" w:hAnsiTheme="minorEastAsia" w:hint="eastAsia"/>
                <w:color w:val="FF0000"/>
                <w:szCs w:val="21"/>
                <w:rPrChange w:id="57" w:author="方浩华" w:date="2023-11-01T19:34:00Z">
                  <w:rPr>
                    <w:rFonts w:asciiTheme="minorEastAsia" w:hAnsiTheme="minorEastAsia" w:hint="eastAsia"/>
                    <w:szCs w:val="21"/>
                  </w:rPr>
                </w:rPrChange>
              </w:rPr>
            </w:pPr>
            <w:r w:rsidRPr="000F42B0">
              <w:rPr>
                <w:rFonts w:asciiTheme="minorEastAsia" w:hAnsiTheme="minorEastAsia"/>
                <w:color w:val="FF0000"/>
                <w:szCs w:val="21"/>
                <w:rPrChange w:id="58" w:author="方浩华" w:date="2023-11-01T19:34:00Z">
                  <w:rPr>
                    <w:rFonts w:asciiTheme="minorEastAsia" w:hAnsiTheme="minorEastAsia"/>
                    <w:szCs w:val="21"/>
                  </w:rPr>
                </w:rPrChange>
              </w:rPr>
              <w:t xml:space="preserve">0x02: </w:t>
            </w:r>
            <w:ins w:id="59" w:author="方浩华" w:date="2023-11-01T19:28:00Z">
              <w:r w:rsidR="00A94843" w:rsidRPr="000F42B0">
                <w:rPr>
                  <w:rFonts w:asciiTheme="minorEastAsia" w:hAnsiTheme="minorEastAsia" w:hint="eastAsia"/>
                  <w:color w:val="FF0000"/>
                  <w:szCs w:val="21"/>
                  <w:rPrChange w:id="60" w:author="方浩华" w:date="2023-11-01T19:34:00Z">
                    <w:rPr>
                      <w:rFonts w:asciiTheme="minorEastAsia" w:hAnsiTheme="minorEastAsia" w:hint="eastAsia"/>
                      <w:szCs w:val="21"/>
                    </w:rPr>
                  </w:rPrChange>
                </w:rPr>
                <w:t>中档</w:t>
              </w:r>
            </w:ins>
            <w:del w:id="61" w:author="方浩华" w:date="2023-11-01T19:28:00Z">
              <w:r w:rsidRPr="000F42B0" w:rsidDel="00A94843">
                <w:rPr>
                  <w:rFonts w:asciiTheme="minorEastAsia" w:hAnsiTheme="minorEastAsia"/>
                  <w:color w:val="FF0000"/>
                  <w:szCs w:val="21"/>
                  <w:rPrChange w:id="62" w:author="方浩华" w:date="2023-11-01T19:34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二级</w:delText>
              </w:r>
            </w:del>
            <w:ins w:id="63" w:author="方浩华" w:date="2023-11-01T19:27:00Z">
              <w:r w:rsidR="00A94843" w:rsidRPr="000F42B0">
                <w:rPr>
                  <w:rFonts w:asciiTheme="minorEastAsia" w:hAnsiTheme="minorEastAsia" w:hint="eastAsia"/>
                  <w:color w:val="FF0000"/>
                  <w:szCs w:val="21"/>
                  <w:rPrChange w:id="64" w:author="方浩华" w:date="2023-11-01T19:34:00Z">
                    <w:rPr>
                      <w:rFonts w:asciiTheme="minorEastAsia" w:hAnsiTheme="minorEastAsia" w:hint="eastAsia"/>
                      <w:szCs w:val="21"/>
                    </w:rPr>
                  </w:rPrChange>
                </w:rPr>
                <w:t>告警</w:t>
              </w:r>
            </w:ins>
            <w:del w:id="65" w:author="方浩华" w:date="2023-11-01T19:27:00Z">
              <w:r w:rsidRPr="000F42B0" w:rsidDel="00A94843">
                <w:rPr>
                  <w:rFonts w:asciiTheme="minorEastAsia" w:hAnsiTheme="minorEastAsia"/>
                  <w:color w:val="FF0000"/>
                  <w:szCs w:val="21"/>
                  <w:rPrChange w:id="66" w:author="方浩华" w:date="2023-11-01T19:34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报警</w:delText>
              </w:r>
            </w:del>
          </w:p>
          <w:p w14:paraId="0C5361F8" w14:textId="45439702" w:rsidR="0098004F" w:rsidRPr="000F42B0" w:rsidRDefault="0098004F" w:rsidP="0098004F">
            <w:pPr>
              <w:jc w:val="left"/>
              <w:rPr>
                <w:rFonts w:asciiTheme="minorEastAsia" w:hAnsiTheme="minorEastAsia" w:hint="eastAsia"/>
                <w:color w:val="FF0000"/>
                <w:szCs w:val="21"/>
                <w:rPrChange w:id="67" w:author="方浩华" w:date="2023-11-01T19:34:00Z">
                  <w:rPr>
                    <w:rFonts w:asciiTheme="minorEastAsia" w:hAnsiTheme="minorEastAsia" w:hint="eastAsia"/>
                    <w:szCs w:val="21"/>
                  </w:rPr>
                </w:rPrChange>
              </w:rPr>
            </w:pPr>
            <w:r w:rsidRPr="000F42B0">
              <w:rPr>
                <w:rFonts w:asciiTheme="minorEastAsia" w:hAnsiTheme="minorEastAsia"/>
                <w:color w:val="FF0000"/>
                <w:szCs w:val="21"/>
                <w:rPrChange w:id="68" w:author="方浩华" w:date="2023-11-01T19:34:00Z">
                  <w:rPr>
                    <w:rFonts w:asciiTheme="minorEastAsia" w:hAnsiTheme="minorEastAsia"/>
                    <w:szCs w:val="21"/>
                  </w:rPr>
                </w:rPrChange>
              </w:rPr>
              <w:t xml:space="preserve">0x03: </w:t>
            </w:r>
            <w:ins w:id="69" w:author="方浩华" w:date="2023-11-01T19:28:00Z">
              <w:r w:rsidR="00A94843" w:rsidRPr="000F42B0">
                <w:rPr>
                  <w:rFonts w:asciiTheme="minorEastAsia" w:hAnsiTheme="minorEastAsia" w:hint="eastAsia"/>
                  <w:color w:val="FF0000"/>
                  <w:szCs w:val="21"/>
                  <w:rPrChange w:id="70" w:author="方浩华" w:date="2023-11-01T19:34:00Z">
                    <w:rPr>
                      <w:rFonts w:asciiTheme="minorEastAsia" w:hAnsiTheme="minorEastAsia" w:hint="eastAsia"/>
                      <w:szCs w:val="21"/>
                    </w:rPr>
                  </w:rPrChange>
                </w:rPr>
                <w:t>高档</w:t>
              </w:r>
            </w:ins>
            <w:del w:id="71" w:author="方浩华" w:date="2023-11-01T19:28:00Z">
              <w:r w:rsidRPr="000F42B0" w:rsidDel="00A94843">
                <w:rPr>
                  <w:rFonts w:asciiTheme="minorEastAsia" w:hAnsiTheme="minorEastAsia" w:hint="eastAsia"/>
                  <w:color w:val="FF0000"/>
                  <w:szCs w:val="21"/>
                  <w:rPrChange w:id="72" w:author="方浩华" w:date="2023-11-01T19:34:00Z">
                    <w:rPr>
                      <w:rFonts w:asciiTheme="minorEastAsia" w:hAnsiTheme="minorEastAsia" w:hint="eastAsia"/>
                      <w:szCs w:val="21"/>
                    </w:rPr>
                  </w:rPrChange>
                </w:rPr>
                <w:delText>三</w:delText>
              </w:r>
              <w:r w:rsidRPr="000F42B0" w:rsidDel="00A94843">
                <w:rPr>
                  <w:rFonts w:asciiTheme="minorEastAsia" w:hAnsiTheme="minorEastAsia"/>
                  <w:color w:val="FF0000"/>
                  <w:szCs w:val="21"/>
                  <w:rPrChange w:id="73" w:author="方浩华" w:date="2023-11-01T19:34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级</w:delText>
              </w:r>
            </w:del>
            <w:ins w:id="74" w:author="方浩华" w:date="2023-11-01T19:27:00Z">
              <w:r w:rsidR="00A94843" w:rsidRPr="000F42B0">
                <w:rPr>
                  <w:rFonts w:asciiTheme="minorEastAsia" w:hAnsiTheme="minorEastAsia" w:hint="eastAsia"/>
                  <w:color w:val="FF0000"/>
                  <w:szCs w:val="21"/>
                  <w:rPrChange w:id="75" w:author="方浩华" w:date="2023-11-01T19:34:00Z">
                    <w:rPr>
                      <w:rFonts w:asciiTheme="minorEastAsia" w:hAnsiTheme="minorEastAsia" w:hint="eastAsia"/>
                      <w:szCs w:val="21"/>
                    </w:rPr>
                  </w:rPrChange>
                </w:rPr>
                <w:t>告警</w:t>
              </w:r>
            </w:ins>
            <w:del w:id="76" w:author="方浩华" w:date="2023-11-01T19:27:00Z">
              <w:r w:rsidRPr="000F42B0" w:rsidDel="00A94843">
                <w:rPr>
                  <w:rFonts w:asciiTheme="minorEastAsia" w:hAnsiTheme="minorEastAsia"/>
                  <w:color w:val="FF0000"/>
                  <w:szCs w:val="21"/>
                  <w:rPrChange w:id="77" w:author="方浩华" w:date="2023-11-01T19:34:00Z">
                    <w:rPr>
                      <w:rFonts w:asciiTheme="minorEastAsia" w:hAnsiTheme="minorEastAsia"/>
                      <w:szCs w:val="21"/>
                    </w:rPr>
                  </w:rPrChange>
                </w:rPr>
                <w:delText>报警</w:delText>
              </w:r>
            </w:del>
          </w:p>
          <w:p w14:paraId="75E22714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  <w:r>
              <w:rPr>
                <w:rFonts w:asciiTheme="minorEastAsia" w:hAnsiTheme="minorEastAsia"/>
                <w:szCs w:val="21"/>
              </w:rPr>
              <w:t>it4:</w:t>
            </w:r>
          </w:p>
          <w:p w14:paraId="00022F1E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0: 蜂鸣器不响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  <w:p w14:paraId="6ED64752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蜂鸣器响</w:t>
            </w:r>
          </w:p>
          <w:p w14:paraId="2D7B0230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bit5:</w:t>
            </w:r>
          </w:p>
          <w:p w14:paraId="630FB457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马达振动关闭</w:t>
            </w:r>
          </w:p>
          <w:p w14:paraId="18BF5255" w14:textId="77777777" w:rsidR="0098004F" w:rsidRDefault="0098004F" w:rsidP="0098004F">
            <w:pPr>
              <w:jc w:val="left"/>
              <w:rPr>
                <w:ins w:id="78" w:author="方浩华" w:date="2023-11-01T11:52:00Z"/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马达振动打开</w:t>
            </w:r>
          </w:p>
          <w:p w14:paraId="1F9FA9A1" w14:textId="21770716" w:rsidR="00263F69" w:rsidRDefault="00263F69" w:rsidP="0098004F">
            <w:pPr>
              <w:jc w:val="left"/>
              <w:rPr>
                <w:ins w:id="79" w:author="方浩华" w:date="2023-11-01T11:53:00Z"/>
                <w:rFonts w:asciiTheme="minorEastAsia" w:hAnsiTheme="minorEastAsia"/>
                <w:szCs w:val="21"/>
              </w:rPr>
            </w:pPr>
            <w:ins w:id="80" w:author="方浩华" w:date="2023-11-01T11:52:00Z">
              <w:r>
                <w:rPr>
                  <w:rFonts w:asciiTheme="minorEastAsia" w:hAnsiTheme="minorEastAsia"/>
                  <w:szCs w:val="21"/>
                </w:rPr>
                <w:t>b</w:t>
              </w:r>
              <w:r>
                <w:rPr>
                  <w:rFonts w:asciiTheme="minorEastAsia" w:hAnsiTheme="minorEastAsia" w:hint="eastAsia"/>
                  <w:szCs w:val="21"/>
                </w:rPr>
                <w:t>it</w:t>
              </w:r>
              <w:r>
                <w:rPr>
                  <w:rFonts w:asciiTheme="minorEastAsia" w:hAnsiTheme="minorEastAsia"/>
                  <w:szCs w:val="21"/>
                </w:rPr>
                <w:t>6</w:t>
              </w:r>
            </w:ins>
            <w:ins w:id="81" w:author="方浩华" w:date="2023-11-01T11:53:00Z">
              <w:r>
                <w:rPr>
                  <w:rFonts w:asciiTheme="minorEastAsia" w:hAnsiTheme="minorEastAsia" w:hint="eastAsia"/>
                  <w:szCs w:val="21"/>
                </w:rPr>
                <w:t>：</w:t>
              </w:r>
            </w:ins>
            <w:ins w:id="82" w:author="方浩华" w:date="2023-11-01T11:54:00Z">
              <w:r>
                <w:rPr>
                  <w:rFonts w:asciiTheme="minorEastAsia" w:hAnsiTheme="minorEastAsia" w:hint="eastAsia"/>
                  <w:szCs w:val="21"/>
                </w:rPr>
                <w:t>隐蔽</w:t>
              </w:r>
            </w:ins>
            <w:ins w:id="83" w:author="方浩华" w:date="2023-11-01T11:55:00Z">
              <w:r>
                <w:rPr>
                  <w:rFonts w:asciiTheme="minorEastAsia" w:hAnsiTheme="minorEastAsia" w:hint="eastAsia"/>
                  <w:szCs w:val="21"/>
                </w:rPr>
                <w:t>模式</w:t>
              </w:r>
            </w:ins>
          </w:p>
          <w:p w14:paraId="7191BA7F" w14:textId="11E8168B" w:rsidR="00263F69" w:rsidRDefault="00263F69" w:rsidP="0098004F">
            <w:pPr>
              <w:jc w:val="left"/>
              <w:rPr>
                <w:ins w:id="84" w:author="方浩华" w:date="2023-11-01T11:53:00Z"/>
                <w:rFonts w:asciiTheme="minorEastAsia" w:hAnsiTheme="minorEastAsia"/>
                <w:szCs w:val="21"/>
              </w:rPr>
            </w:pPr>
            <w:ins w:id="85" w:author="方浩华" w:date="2023-11-01T11:53:00Z">
              <w:r>
                <w:rPr>
                  <w:rFonts w:asciiTheme="minorEastAsia" w:hAnsiTheme="minorEastAsia" w:hint="eastAsia"/>
                  <w:szCs w:val="21"/>
                </w:rPr>
                <w:t>0：</w:t>
              </w:r>
            </w:ins>
            <w:ins w:id="86" w:author="方浩华" w:date="2023-11-01T11:55:00Z">
              <w:r>
                <w:rPr>
                  <w:rFonts w:asciiTheme="minorEastAsia" w:hAnsiTheme="minorEastAsia" w:hint="eastAsia"/>
                  <w:szCs w:val="21"/>
                </w:rPr>
                <w:t>隐蔽模式关闭（</w:t>
              </w:r>
            </w:ins>
            <w:ins w:id="87" w:author="方浩华" w:date="2023-11-01T11:53:00Z">
              <w:r>
                <w:rPr>
                  <w:rFonts w:asciiTheme="minorEastAsia" w:hAnsiTheme="minorEastAsia" w:hint="eastAsia"/>
                  <w:szCs w:val="21"/>
                </w:rPr>
                <w:t>LED灯</w:t>
              </w:r>
            </w:ins>
            <w:ins w:id="88" w:author="方浩华" w:date="2023-11-01T11:55:00Z">
              <w:r>
                <w:rPr>
                  <w:rFonts w:asciiTheme="minorEastAsia" w:hAnsiTheme="minorEastAsia" w:hint="eastAsia"/>
                  <w:szCs w:val="21"/>
                </w:rPr>
                <w:t>正常工作）</w:t>
              </w:r>
            </w:ins>
          </w:p>
          <w:p w14:paraId="052F5503" w14:textId="5FFF9BC4" w:rsidR="00263F69" w:rsidRDefault="00263F69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ins w:id="89" w:author="方浩华" w:date="2023-11-01T11:53:00Z">
              <w:r>
                <w:rPr>
                  <w:rFonts w:asciiTheme="minorEastAsia" w:hAnsiTheme="minorEastAsia" w:hint="eastAsia"/>
                  <w:szCs w:val="21"/>
                </w:rPr>
                <w:t>1：</w:t>
              </w:r>
            </w:ins>
            <w:ins w:id="90" w:author="方浩华" w:date="2023-11-01T11:55:00Z">
              <w:r>
                <w:rPr>
                  <w:rFonts w:asciiTheme="minorEastAsia" w:hAnsiTheme="minorEastAsia" w:hint="eastAsia"/>
                  <w:szCs w:val="21"/>
                </w:rPr>
                <w:t>隐蔽模式打开（</w:t>
              </w:r>
            </w:ins>
            <w:ins w:id="91" w:author="方浩华" w:date="2023-11-01T11:56:00Z">
              <w:r>
                <w:rPr>
                  <w:rFonts w:asciiTheme="minorEastAsia" w:hAnsiTheme="minorEastAsia" w:hint="eastAsia"/>
                  <w:szCs w:val="21"/>
                </w:rPr>
                <w:t>LED灯全部关闭</w:t>
              </w:r>
            </w:ins>
            <w:ins w:id="92" w:author="方浩华" w:date="2023-11-01T11:55:00Z">
              <w:r>
                <w:rPr>
                  <w:rFonts w:asciiTheme="minorEastAsia" w:hAnsiTheme="minorEastAsia" w:hint="eastAsia"/>
                  <w:szCs w:val="21"/>
                </w:rPr>
                <w:t>）</w:t>
              </w:r>
            </w:ins>
          </w:p>
        </w:tc>
      </w:tr>
      <w:tr w:rsidR="0098004F" w:rsidRPr="001C0AE8" w14:paraId="5050D538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739B187" w14:textId="77777777" w:rsidR="0098004F" w:rsidRDefault="0098004F" w:rsidP="0098004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B5C6016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DEEFE0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SN_name</w:t>
            </w:r>
            <w:proofErr w:type="spellEnd"/>
          </w:p>
        </w:tc>
        <w:tc>
          <w:tcPr>
            <w:tcW w:w="1276" w:type="dxa"/>
            <w:vAlign w:val="center"/>
          </w:tcPr>
          <w:p w14:paraId="10A553F2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har</w:t>
            </w:r>
          </w:p>
        </w:tc>
        <w:tc>
          <w:tcPr>
            <w:tcW w:w="3260" w:type="dxa"/>
            <w:vAlign w:val="center"/>
          </w:tcPr>
          <w:p w14:paraId="31923039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</w:tr>
      <w:tr w:rsidR="0098004F" w:rsidRPr="001C0AE8" w14:paraId="2C94F86B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61EE5FCB" w14:textId="77777777" w:rsidR="0098004F" w:rsidRDefault="0098004F" w:rsidP="009800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0DDEB35" w14:textId="7CD45589" w:rsidR="0098004F" w:rsidRDefault="0098004F" w:rsidP="00F54B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  <w:r w:rsidR="00F54B88">
              <w:rPr>
                <w:rFonts w:asciiTheme="minorEastAsia" w:hAnsiTheme="minorEastAsia"/>
                <w:szCs w:val="21"/>
              </w:rPr>
              <w:t>8</w:t>
            </w:r>
          </w:p>
        </w:tc>
      </w:tr>
      <w:tr w:rsidR="0098004F" w:rsidRPr="001C0AE8" w14:paraId="051E17A4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6A0AE222" w14:textId="77777777" w:rsidR="0098004F" w:rsidRDefault="0098004F" w:rsidP="009800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E921435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2FBD76A4" w14:textId="307AE9C9" w:rsidR="00F91B2C" w:rsidRPr="00F91B2C" w:rsidRDefault="00F91B2C" w:rsidP="002B41D3">
      <w:pPr>
        <w:spacing w:line="360" w:lineRule="auto"/>
      </w:pPr>
      <w:r>
        <w:t xml:space="preserve"> </w:t>
      </w:r>
    </w:p>
    <w:p w14:paraId="1DA6B48F" w14:textId="42BAF794" w:rsidR="00DA73AC" w:rsidRDefault="00686B9E" w:rsidP="00DA73AC">
      <w:pPr>
        <w:pStyle w:val="3"/>
        <w:rPr>
          <w:szCs w:val="21"/>
        </w:rPr>
      </w:pPr>
      <w:r>
        <w:rPr>
          <w:rFonts w:hint="eastAsia"/>
        </w:rPr>
        <w:t>C</w:t>
      </w:r>
      <w:r>
        <w:t>2</w:t>
      </w:r>
      <w:r w:rsidR="00DA73AC">
        <w:t>与</w:t>
      </w:r>
      <w:r w:rsidR="00BD1F29">
        <w:t>Tracer</w:t>
      </w:r>
      <w:r w:rsidR="00DA73AC">
        <w:t>交互</w:t>
      </w:r>
      <w:r w:rsidR="00DA73AC" w:rsidRPr="00D83941">
        <w:rPr>
          <w:rFonts w:hint="eastAsia"/>
        </w:rPr>
        <w:t>信息ID</w:t>
      </w:r>
      <w:r w:rsidR="00DA73AC">
        <w:t xml:space="preserve"> 0xC*</w:t>
      </w:r>
    </w:p>
    <w:p w14:paraId="1F6982A8" w14:textId="5D2BA8F7" w:rsidR="00DA73AC" w:rsidRPr="00CF34C9" w:rsidRDefault="00DA73AC" w:rsidP="00DA73AC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>
        <w:rPr>
          <w:rFonts w:hint="eastAsia"/>
          <w:b/>
          <w:sz w:val="24"/>
          <w:szCs w:val="24"/>
        </w:rPr>
        <w:t>3.</w:t>
      </w:r>
      <w:r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 w:rsidRPr="00D83941">
        <w:rPr>
          <w:rFonts w:hint="eastAsia"/>
          <w:b/>
          <w:sz w:val="24"/>
          <w:szCs w:val="24"/>
        </w:rPr>
        <w:t xml:space="preserve"> </w:t>
      </w:r>
      <w:r w:rsidR="002644E3">
        <w:rPr>
          <w:b/>
          <w:sz w:val="24"/>
          <w:szCs w:val="24"/>
        </w:rPr>
        <w:t>C2</w:t>
      </w:r>
      <w:r>
        <w:rPr>
          <w:b/>
          <w:sz w:val="24"/>
          <w:szCs w:val="24"/>
        </w:rPr>
        <w:t>与</w:t>
      </w:r>
      <w:r w:rsidR="00BD1F29">
        <w:rPr>
          <w:b/>
          <w:sz w:val="24"/>
          <w:szCs w:val="24"/>
        </w:rPr>
        <w:t>Tracer</w:t>
      </w:r>
      <w:r>
        <w:rPr>
          <w:b/>
          <w:sz w:val="24"/>
          <w:szCs w:val="24"/>
        </w:rPr>
        <w:t>交互</w:t>
      </w:r>
      <w:r w:rsidRPr="00D83941">
        <w:rPr>
          <w:rFonts w:hint="eastAsia"/>
          <w:b/>
          <w:sz w:val="24"/>
          <w:szCs w:val="24"/>
        </w:rPr>
        <w:t>信息</w:t>
      </w:r>
      <w:r w:rsidRPr="00D83941">
        <w:rPr>
          <w:rFonts w:hint="eastAsia"/>
          <w:b/>
          <w:sz w:val="24"/>
          <w:szCs w:val="24"/>
        </w:rPr>
        <w:t>ID</w:t>
      </w:r>
      <w:r>
        <w:rPr>
          <w:rFonts w:hint="eastAsia"/>
          <w:b/>
          <w:sz w:val="24"/>
          <w:szCs w:val="24"/>
        </w:rPr>
        <w:t>（</w:t>
      </w:r>
      <w:r w:rsidR="002644E3">
        <w:rPr>
          <w:b/>
          <w:sz w:val="24"/>
          <w:szCs w:val="24"/>
        </w:rPr>
        <w:t>C2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-&gt;</w:t>
      </w:r>
      <w:r w:rsidRPr="00CF3E52">
        <w:rPr>
          <w:rFonts w:hint="eastAsia"/>
          <w:b/>
          <w:sz w:val="24"/>
          <w:szCs w:val="24"/>
        </w:rPr>
        <w:t xml:space="preserve"> </w:t>
      </w:r>
      <w:r w:rsidR="00BD1F29">
        <w:rPr>
          <w:b/>
          <w:sz w:val="24"/>
          <w:szCs w:val="24"/>
        </w:rPr>
        <w:t>Tracer</w:t>
      </w:r>
      <w:r>
        <w:rPr>
          <w:rFonts w:hint="eastAsia"/>
          <w:b/>
          <w:sz w:val="24"/>
          <w:szCs w:val="24"/>
        </w:rPr>
        <w:t>）</w:t>
      </w:r>
    </w:p>
    <w:tbl>
      <w:tblPr>
        <w:tblStyle w:val="TableNormal1"/>
        <w:tblW w:w="8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993"/>
        <w:gridCol w:w="2693"/>
        <w:gridCol w:w="4045"/>
      </w:tblGrid>
      <w:tr w:rsidR="00DA73AC" w:rsidRPr="001E6AD4" w14:paraId="5656DB86" w14:textId="77777777" w:rsidTr="003655F7">
        <w:trPr>
          <w:trHeight w:val="402"/>
          <w:jc w:val="center"/>
        </w:trPr>
        <w:tc>
          <w:tcPr>
            <w:tcW w:w="706" w:type="dxa"/>
            <w:shd w:val="clear" w:color="auto" w:fill="BFBFBF" w:themeFill="background1" w:themeFillShade="BF"/>
            <w:vAlign w:val="center"/>
          </w:tcPr>
          <w:p w14:paraId="2DC61D0E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4557A81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消息ID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7E496739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宏定义</w:t>
            </w:r>
          </w:p>
        </w:tc>
        <w:tc>
          <w:tcPr>
            <w:tcW w:w="4045" w:type="dxa"/>
            <w:shd w:val="clear" w:color="auto" w:fill="BFBFBF" w:themeFill="background1" w:themeFillShade="BF"/>
            <w:vAlign w:val="center"/>
          </w:tcPr>
          <w:p w14:paraId="6109F708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DA73AC" w:rsidRPr="001E6AD4" w14:paraId="72AA2420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5D3099EA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14:paraId="2C8D97FA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</w:t>
            </w: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693" w:type="dxa"/>
            <w:vAlign w:val="center"/>
          </w:tcPr>
          <w:p w14:paraId="4F0C0FDC" w14:textId="77777777" w:rsidR="00DA73AC" w:rsidRPr="00E84E12" w:rsidRDefault="00DA73AC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MD_ADD_CFG_FPR</w:t>
            </w:r>
          </w:p>
        </w:tc>
        <w:tc>
          <w:tcPr>
            <w:tcW w:w="4045" w:type="dxa"/>
            <w:vAlign w:val="center"/>
          </w:tcPr>
          <w:p w14:paraId="1CC9540C" w14:textId="77777777" w:rsidR="00DA73AC" w:rsidRPr="00E84E12" w:rsidRDefault="00DA73AC" w:rsidP="003655F7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添加配置打击频率</w:t>
            </w:r>
          </w:p>
        </w:tc>
      </w:tr>
      <w:tr w:rsidR="00DA73AC" w:rsidRPr="001E6AD4" w14:paraId="387D9F00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0438E2AE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14:paraId="155CD4DA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</w:t>
            </w: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693" w:type="dxa"/>
            <w:vAlign w:val="center"/>
          </w:tcPr>
          <w:p w14:paraId="255E660B" w14:textId="77777777" w:rsidR="00DA73AC" w:rsidRPr="00E84E12" w:rsidRDefault="00DA73AC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MD_UPDATE_LIB</w:t>
            </w:r>
          </w:p>
        </w:tc>
        <w:tc>
          <w:tcPr>
            <w:tcW w:w="4045" w:type="dxa"/>
            <w:vAlign w:val="center"/>
          </w:tcPr>
          <w:p w14:paraId="317D8C56" w14:textId="77777777" w:rsidR="00DA73AC" w:rsidRPr="00E84E12" w:rsidRDefault="00DA73AC" w:rsidP="003655F7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更新特征库</w:t>
            </w:r>
          </w:p>
        </w:tc>
      </w:tr>
      <w:tr w:rsidR="00DA73AC" w:rsidRPr="001E6AD4" w14:paraId="1EE2BF0F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4649A215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11DBECBA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</w:t>
            </w: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693" w:type="dxa"/>
            <w:vAlign w:val="center"/>
          </w:tcPr>
          <w:p w14:paraId="3D156108" w14:textId="77777777" w:rsidR="00DA73AC" w:rsidRPr="00E84E12" w:rsidRDefault="00DA73AC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MD_GET_LIB</w:t>
            </w:r>
          </w:p>
        </w:tc>
        <w:tc>
          <w:tcPr>
            <w:tcW w:w="4045" w:type="dxa"/>
            <w:vAlign w:val="center"/>
          </w:tcPr>
          <w:p w14:paraId="783831FD" w14:textId="77777777" w:rsidR="00DA73AC" w:rsidRPr="00E84E12" w:rsidRDefault="00DA73AC" w:rsidP="003655F7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获取特征库</w:t>
            </w:r>
          </w:p>
        </w:tc>
      </w:tr>
      <w:tr w:rsidR="00DA73AC" w:rsidRPr="001E6AD4" w14:paraId="4767524E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7BC85792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993" w:type="dxa"/>
            <w:vAlign w:val="center"/>
          </w:tcPr>
          <w:p w14:paraId="4FD473EC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C3</w:t>
            </w:r>
          </w:p>
        </w:tc>
        <w:tc>
          <w:tcPr>
            <w:tcW w:w="2693" w:type="dxa"/>
            <w:vAlign w:val="center"/>
          </w:tcPr>
          <w:p w14:paraId="2470168D" w14:textId="77777777" w:rsidR="00DA73AC" w:rsidRPr="00E84E12" w:rsidRDefault="00DA73AC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CMD_SYSTEM_RESET</w:t>
            </w:r>
          </w:p>
        </w:tc>
        <w:tc>
          <w:tcPr>
            <w:tcW w:w="4045" w:type="dxa"/>
            <w:vAlign w:val="center"/>
          </w:tcPr>
          <w:p w14:paraId="7B1DF5B0" w14:textId="46823DC7" w:rsidR="00DA73AC" w:rsidRPr="00E84E12" w:rsidRDefault="00BD1F29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Tracer</w:t>
            </w:r>
            <w:r w:rsidR="00DA73AC"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系统复位</w:t>
            </w:r>
          </w:p>
        </w:tc>
      </w:tr>
      <w:tr w:rsidR="00DA73AC" w:rsidRPr="001E6AD4" w14:paraId="15686B3B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61CD4D6E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993" w:type="dxa"/>
            <w:vAlign w:val="center"/>
          </w:tcPr>
          <w:p w14:paraId="1C205FA9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C4</w:t>
            </w:r>
          </w:p>
        </w:tc>
        <w:tc>
          <w:tcPr>
            <w:tcW w:w="2693" w:type="dxa"/>
            <w:vAlign w:val="center"/>
          </w:tcPr>
          <w:p w14:paraId="2102A30C" w14:textId="77777777" w:rsidR="00DA73AC" w:rsidRPr="00E84E12" w:rsidRDefault="00DA73AC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CMD_FACTORY_RESET</w:t>
            </w:r>
          </w:p>
        </w:tc>
        <w:tc>
          <w:tcPr>
            <w:tcW w:w="4045" w:type="dxa"/>
            <w:vAlign w:val="center"/>
          </w:tcPr>
          <w:p w14:paraId="7D35D63A" w14:textId="77777777" w:rsidR="00DA73AC" w:rsidRPr="00E84E12" w:rsidRDefault="00DA73AC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恢复出厂设置</w:t>
            </w:r>
          </w:p>
        </w:tc>
      </w:tr>
    </w:tbl>
    <w:p w14:paraId="15D41662" w14:textId="77777777" w:rsidR="001340EA" w:rsidRPr="00F75E03" w:rsidRDefault="001340EA" w:rsidP="001340EA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>获取设备信息(</w:t>
      </w:r>
      <w:r>
        <w:t>0x20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1340EA" w:rsidRPr="00002A9C" w14:paraId="4716257C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46B66A0" w14:textId="77777777" w:rsidR="001340EA" w:rsidRPr="00002A9C" w:rsidRDefault="001340EA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74CC45F" w14:textId="77777777" w:rsidR="001340EA" w:rsidRDefault="001340EA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20</w:t>
            </w:r>
          </w:p>
        </w:tc>
      </w:tr>
      <w:tr w:rsidR="001340EA" w:rsidRPr="0028101D" w14:paraId="4D36DB99" w14:textId="77777777" w:rsidTr="00877510">
        <w:tc>
          <w:tcPr>
            <w:tcW w:w="1526" w:type="dxa"/>
            <w:shd w:val="clear" w:color="auto" w:fill="auto"/>
            <w:vAlign w:val="center"/>
          </w:tcPr>
          <w:p w14:paraId="37A8EFFF" w14:textId="77777777" w:rsidR="001340EA" w:rsidRPr="00002A9C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70BDD54" w14:textId="77777777" w:rsidR="001340EA" w:rsidRPr="004E6B3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获取设备信息</w:t>
            </w:r>
          </w:p>
        </w:tc>
      </w:tr>
      <w:tr w:rsidR="001340EA" w:rsidRPr="00002A9C" w14:paraId="064A1F0C" w14:textId="77777777" w:rsidTr="00877510">
        <w:tc>
          <w:tcPr>
            <w:tcW w:w="1526" w:type="dxa"/>
            <w:shd w:val="clear" w:color="auto" w:fill="auto"/>
            <w:vAlign w:val="center"/>
          </w:tcPr>
          <w:p w14:paraId="4C934EA1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A3C4C5B" w14:textId="14A2C502" w:rsidR="001340EA" w:rsidRDefault="001340EA" w:rsidP="001340E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1340EA" w:rsidRPr="00002A9C" w14:paraId="351718B8" w14:textId="77777777" w:rsidTr="00877510">
        <w:tc>
          <w:tcPr>
            <w:tcW w:w="1526" w:type="dxa"/>
            <w:shd w:val="clear" w:color="auto" w:fill="auto"/>
            <w:vAlign w:val="center"/>
          </w:tcPr>
          <w:p w14:paraId="6495B69F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E8BD27E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340EA" w:rsidRPr="001C0AE8" w14:paraId="2FDE8BF7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21C28BA" w14:textId="77777777" w:rsidR="001340EA" w:rsidRPr="001C0AE8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D535844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16DE360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0FB895F9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375E187F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340EA" w:rsidRPr="001C0AE8" w14:paraId="72AB3EAA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7AC55AE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95FAA9B" w14:textId="77777777" w:rsidR="001340EA" w:rsidRPr="001D6574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6620F790" w14:textId="77777777" w:rsidR="001340EA" w:rsidRPr="001D6574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9C647E0" w14:textId="77777777" w:rsidR="001340EA" w:rsidRPr="001D6574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66C019D0" w14:textId="77777777" w:rsidR="001340EA" w:rsidRPr="001D6574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340EA" w:rsidRPr="00002A9C" w14:paraId="1357997F" w14:textId="77777777" w:rsidTr="00877510">
        <w:tc>
          <w:tcPr>
            <w:tcW w:w="1526" w:type="dxa"/>
            <w:shd w:val="clear" w:color="auto" w:fill="auto"/>
            <w:vAlign w:val="center"/>
          </w:tcPr>
          <w:p w14:paraId="2E8FF47F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3A385F9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1340EA" w:rsidRPr="00002A9C" w14:paraId="6FFC45CC" w14:textId="77777777" w:rsidTr="00877510">
        <w:tc>
          <w:tcPr>
            <w:tcW w:w="1526" w:type="dxa"/>
            <w:shd w:val="clear" w:color="auto" w:fill="auto"/>
            <w:vAlign w:val="center"/>
          </w:tcPr>
          <w:p w14:paraId="22A8502A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E18297C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3C0E9573" w14:textId="77777777" w:rsidR="001340EA" w:rsidRDefault="001340EA" w:rsidP="001340EA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2410"/>
        <w:gridCol w:w="1418"/>
        <w:gridCol w:w="2409"/>
      </w:tblGrid>
      <w:tr w:rsidR="001340EA" w:rsidRPr="00002A9C" w14:paraId="4763CA6F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6883DD0" w14:textId="77777777" w:rsidR="001340EA" w:rsidRPr="00002A9C" w:rsidRDefault="001340EA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3B810A9" w14:textId="77777777" w:rsidR="001340EA" w:rsidRDefault="001340EA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20</w:t>
            </w:r>
          </w:p>
        </w:tc>
      </w:tr>
      <w:tr w:rsidR="001340EA" w:rsidRPr="0028101D" w14:paraId="254FA44C" w14:textId="77777777" w:rsidTr="00877510">
        <w:tc>
          <w:tcPr>
            <w:tcW w:w="1526" w:type="dxa"/>
            <w:shd w:val="clear" w:color="auto" w:fill="auto"/>
            <w:vAlign w:val="center"/>
          </w:tcPr>
          <w:p w14:paraId="5A59D026" w14:textId="77777777" w:rsidR="001340EA" w:rsidRPr="00002A9C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2933B1D" w14:textId="77777777" w:rsidR="001340EA" w:rsidRPr="004E6B3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设备信息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1340EA" w:rsidRPr="00002A9C" w14:paraId="498E9A62" w14:textId="77777777" w:rsidTr="00877510">
        <w:tc>
          <w:tcPr>
            <w:tcW w:w="1526" w:type="dxa"/>
            <w:shd w:val="clear" w:color="auto" w:fill="auto"/>
            <w:vAlign w:val="center"/>
          </w:tcPr>
          <w:p w14:paraId="7B5ECC80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ED842FB" w14:textId="37C9010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1340EA" w:rsidRPr="00002A9C" w14:paraId="09077AB0" w14:textId="77777777" w:rsidTr="00877510">
        <w:tc>
          <w:tcPr>
            <w:tcW w:w="1526" w:type="dxa"/>
            <w:shd w:val="clear" w:color="auto" w:fill="auto"/>
            <w:vAlign w:val="center"/>
          </w:tcPr>
          <w:p w14:paraId="7EC57D89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96DEC19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1340EA" w:rsidRPr="001C0AE8" w14:paraId="50FF4473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EFA724C" w14:textId="77777777" w:rsidR="001340EA" w:rsidRPr="001C0AE8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68FFCEEF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8B29472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418" w:type="dxa"/>
            <w:vAlign w:val="center"/>
          </w:tcPr>
          <w:p w14:paraId="35F5A94A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2409" w:type="dxa"/>
            <w:vAlign w:val="center"/>
          </w:tcPr>
          <w:p w14:paraId="2C6C477D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340EA" w:rsidRPr="001C0AE8" w14:paraId="3BC35557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BF1D8E6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81AE9B0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16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B83E1C5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Company_name</w:t>
            </w:r>
            <w:proofErr w:type="spellEnd"/>
          </w:p>
        </w:tc>
        <w:tc>
          <w:tcPr>
            <w:tcW w:w="1418" w:type="dxa"/>
            <w:vAlign w:val="center"/>
          </w:tcPr>
          <w:p w14:paraId="0D7944CC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2409" w:type="dxa"/>
            <w:vAlign w:val="center"/>
          </w:tcPr>
          <w:p w14:paraId="0050EDE7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字符串(</w:t>
            </w:r>
            <w:r>
              <w:rPr>
                <w:rFonts w:asciiTheme="minorEastAsia" w:hAnsiTheme="minorEastAsia"/>
                <w:szCs w:val="21"/>
              </w:rPr>
              <w:t>公司名称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1340EA" w:rsidRPr="001C0AE8" w14:paraId="69B3D75E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FADBAB4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6E07A49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16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CC015C3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Device_name</w:t>
            </w:r>
            <w:proofErr w:type="spellEnd"/>
          </w:p>
        </w:tc>
        <w:tc>
          <w:tcPr>
            <w:tcW w:w="1418" w:type="dxa"/>
            <w:vAlign w:val="center"/>
          </w:tcPr>
          <w:p w14:paraId="700FD279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2409" w:type="dxa"/>
            <w:vAlign w:val="center"/>
          </w:tcPr>
          <w:p w14:paraId="2A0A56E2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字符串(设备</w:t>
            </w:r>
            <w:r>
              <w:rPr>
                <w:rFonts w:asciiTheme="minorEastAsia" w:hAnsiTheme="minorEastAsia"/>
                <w:szCs w:val="21"/>
              </w:rPr>
              <w:t>名称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1340EA" w:rsidRPr="001C0AE8" w14:paraId="5F5C9DC3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35A24FD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449D0B5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D87E94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PS_version</w:t>
            </w:r>
            <w:proofErr w:type="spellEnd"/>
          </w:p>
        </w:tc>
        <w:tc>
          <w:tcPr>
            <w:tcW w:w="1418" w:type="dxa"/>
            <w:vAlign w:val="center"/>
          </w:tcPr>
          <w:p w14:paraId="127CD0E8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2409" w:type="dxa"/>
            <w:vAlign w:val="center"/>
          </w:tcPr>
          <w:p w14:paraId="5966FF4A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字符串(</w:t>
            </w:r>
            <w:r>
              <w:rPr>
                <w:rFonts w:asciiTheme="minorEastAsia" w:hAnsiTheme="minorEastAsia"/>
                <w:szCs w:val="21"/>
              </w:rPr>
              <w:t>PS版本号)</w:t>
            </w:r>
          </w:p>
        </w:tc>
      </w:tr>
      <w:tr w:rsidR="001340EA" w:rsidRPr="001C0AE8" w14:paraId="4F29AA36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7F1D208C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B768B7B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DD1A176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PL_version</w:t>
            </w:r>
            <w:proofErr w:type="spellEnd"/>
          </w:p>
        </w:tc>
        <w:tc>
          <w:tcPr>
            <w:tcW w:w="1418" w:type="dxa"/>
            <w:vAlign w:val="center"/>
          </w:tcPr>
          <w:p w14:paraId="5E2BF30C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2409" w:type="dxa"/>
            <w:vAlign w:val="center"/>
          </w:tcPr>
          <w:p w14:paraId="571802A0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字符串(</w:t>
            </w:r>
            <w:r>
              <w:rPr>
                <w:rFonts w:asciiTheme="minorEastAsia" w:hAnsiTheme="minorEastAsia"/>
                <w:szCs w:val="21"/>
              </w:rPr>
              <w:t>PL版本号)</w:t>
            </w:r>
          </w:p>
        </w:tc>
      </w:tr>
      <w:tr w:rsidR="001340EA" w:rsidRPr="001C0AE8" w14:paraId="011C8F9A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C73BDA6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F3F4F96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ADD15DE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Device_sn</w:t>
            </w:r>
            <w:proofErr w:type="spellEnd"/>
          </w:p>
        </w:tc>
        <w:tc>
          <w:tcPr>
            <w:tcW w:w="1418" w:type="dxa"/>
            <w:vAlign w:val="center"/>
          </w:tcPr>
          <w:p w14:paraId="1E9CC077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2409" w:type="dxa"/>
            <w:vAlign w:val="center"/>
          </w:tcPr>
          <w:p w14:paraId="7E904E66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字符串（SN码值）</w:t>
            </w:r>
          </w:p>
        </w:tc>
      </w:tr>
      <w:tr w:rsidR="001340EA" w:rsidRPr="001C0AE8" w14:paraId="48529E07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FBDB3D4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BA89E49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16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CD4CC2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Device_ip</w:t>
            </w:r>
            <w:proofErr w:type="spellEnd"/>
          </w:p>
        </w:tc>
        <w:tc>
          <w:tcPr>
            <w:tcW w:w="1418" w:type="dxa"/>
            <w:vAlign w:val="center"/>
          </w:tcPr>
          <w:p w14:paraId="65067A3A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2409" w:type="dxa"/>
            <w:vAlign w:val="center"/>
          </w:tcPr>
          <w:p w14:paraId="448BF569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字符串（IP）</w:t>
            </w:r>
          </w:p>
        </w:tc>
      </w:tr>
      <w:tr w:rsidR="001340EA" w:rsidRPr="00002A9C" w14:paraId="3D788195" w14:textId="77777777" w:rsidTr="00877510">
        <w:tc>
          <w:tcPr>
            <w:tcW w:w="1526" w:type="dxa"/>
            <w:shd w:val="clear" w:color="auto" w:fill="auto"/>
            <w:vAlign w:val="center"/>
          </w:tcPr>
          <w:p w14:paraId="24854710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8040675" w14:textId="59329BB2" w:rsidR="001340EA" w:rsidRDefault="005B0588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44</w:t>
            </w:r>
          </w:p>
        </w:tc>
      </w:tr>
      <w:tr w:rsidR="001340EA" w:rsidRPr="00002A9C" w14:paraId="491B1560" w14:textId="77777777" w:rsidTr="00877510">
        <w:tc>
          <w:tcPr>
            <w:tcW w:w="1526" w:type="dxa"/>
            <w:shd w:val="clear" w:color="auto" w:fill="auto"/>
            <w:vAlign w:val="center"/>
          </w:tcPr>
          <w:p w14:paraId="53100B1E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9875D82" w14:textId="63BC16C1" w:rsidR="001340EA" w:rsidRDefault="005B0588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2F0FD2DA" w14:textId="77777777" w:rsidR="001340EA" w:rsidRPr="002204D3" w:rsidRDefault="001340EA" w:rsidP="001340EA">
      <w:pPr>
        <w:spacing w:line="360" w:lineRule="auto"/>
        <w:rPr>
          <w:rFonts w:eastAsiaTheme="majorEastAsia" w:cstheme="majorBidi"/>
          <w:kern w:val="44"/>
          <w:szCs w:val="32"/>
        </w:rPr>
      </w:pPr>
    </w:p>
    <w:p w14:paraId="248F147F" w14:textId="4BA2DA77" w:rsidR="00C62DA2" w:rsidRDefault="00C62DA2" w:rsidP="00B62D35">
      <w:pPr>
        <w:pStyle w:val="4"/>
        <w:numPr>
          <w:ilvl w:val="3"/>
          <w:numId w:val="2"/>
        </w:numPr>
      </w:pPr>
      <w:r w:rsidRPr="00575EA2">
        <w:rPr>
          <w:rFonts w:hint="eastAsia"/>
          <w:szCs w:val="21"/>
        </w:rPr>
        <w:t>设置</w:t>
      </w:r>
      <w:r>
        <w:rPr>
          <w:rFonts w:hint="eastAsia"/>
          <w:szCs w:val="21"/>
        </w:rPr>
        <w:t>进入定向模式(</w:t>
      </w:r>
      <w:r>
        <w:rPr>
          <w:szCs w:val="21"/>
        </w:rPr>
        <w:t>0x21)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C62DA2" w:rsidRPr="00002A9C" w14:paraId="635210D6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0120A1B" w14:textId="77777777" w:rsidR="00C62DA2" w:rsidRPr="00575EA2" w:rsidRDefault="00C62DA2" w:rsidP="00877510">
            <w:pPr>
              <w:pStyle w:val="ad"/>
              <w:ind w:left="420" w:firstLineChars="0" w:firstLine="0"/>
              <w:rPr>
                <w:rFonts w:asciiTheme="minorEastAsia" w:hAnsiTheme="minorEastAsia" w:cs="宋体"/>
                <w:szCs w:val="21"/>
              </w:rPr>
            </w:pPr>
            <w:r w:rsidRPr="00575EA2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575EA2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F1A6999" w14:textId="48938EFA" w:rsidR="00C62DA2" w:rsidRDefault="00C62DA2" w:rsidP="00C62DA2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21</w:t>
            </w:r>
          </w:p>
        </w:tc>
      </w:tr>
      <w:tr w:rsidR="00C62DA2" w:rsidRPr="0028101D" w14:paraId="65A5E625" w14:textId="77777777" w:rsidTr="00877510">
        <w:tc>
          <w:tcPr>
            <w:tcW w:w="1526" w:type="dxa"/>
            <w:shd w:val="clear" w:color="auto" w:fill="auto"/>
            <w:vAlign w:val="center"/>
          </w:tcPr>
          <w:p w14:paraId="5E5CBE21" w14:textId="77777777" w:rsidR="00C62DA2" w:rsidRPr="00002A9C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26F6D068" w14:textId="77777777" w:rsidR="00C62DA2" w:rsidRPr="004E6B38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5EA2">
              <w:rPr>
                <w:rFonts w:hint="eastAsia"/>
                <w:szCs w:val="21"/>
              </w:rPr>
              <w:t>设置</w:t>
            </w:r>
            <w:r>
              <w:rPr>
                <w:rFonts w:hint="eastAsia"/>
                <w:szCs w:val="21"/>
              </w:rPr>
              <w:t>进入定向模式</w:t>
            </w:r>
          </w:p>
        </w:tc>
      </w:tr>
      <w:tr w:rsidR="00C62DA2" w:rsidRPr="00002A9C" w14:paraId="44D1ECC4" w14:textId="77777777" w:rsidTr="00877510">
        <w:tc>
          <w:tcPr>
            <w:tcW w:w="1526" w:type="dxa"/>
            <w:shd w:val="clear" w:color="auto" w:fill="auto"/>
            <w:vAlign w:val="center"/>
          </w:tcPr>
          <w:p w14:paraId="287AF468" w14:textId="77777777" w:rsidR="00C62DA2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FFF00E4" w14:textId="1010647B" w:rsidR="00C62DA2" w:rsidRDefault="002644E3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="00C62DA2"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="00C62DA2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C62DA2"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C62DA2" w:rsidRPr="00002A9C" w14:paraId="02C5FA43" w14:textId="77777777" w:rsidTr="00877510">
        <w:tc>
          <w:tcPr>
            <w:tcW w:w="1526" w:type="dxa"/>
            <w:shd w:val="clear" w:color="auto" w:fill="auto"/>
            <w:vAlign w:val="center"/>
          </w:tcPr>
          <w:p w14:paraId="4474EF0C" w14:textId="77777777" w:rsidR="00C62DA2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5038303" w14:textId="77777777" w:rsidR="00C62DA2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5E6AE9" w:rsidRPr="001C0AE8" w14:paraId="0125FC7A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01E8C99" w14:textId="77777777" w:rsidR="005E6AE9" w:rsidRPr="001C0AE8" w:rsidRDefault="005E6AE9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F047C2A" w14:textId="77777777" w:rsidR="005E6AE9" w:rsidRPr="001C0AE8" w:rsidRDefault="005E6AE9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A1C12AB" w14:textId="77777777" w:rsidR="005E6AE9" w:rsidRPr="001C0AE8" w:rsidRDefault="005E6AE9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02051BA4" w14:textId="77777777" w:rsidR="005E6AE9" w:rsidRPr="001C0AE8" w:rsidRDefault="005E6AE9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19021D2D" w14:textId="77777777" w:rsidR="005E6AE9" w:rsidRPr="001C0AE8" w:rsidRDefault="005E6AE9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5E6AE9" w:rsidRPr="001C0AE8" w14:paraId="65A59C63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953967C" w14:textId="77777777" w:rsidR="005E6AE9" w:rsidRDefault="005E6AE9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6C0D570" w14:textId="77777777" w:rsidR="005E6AE9" w:rsidRPr="00574645" w:rsidRDefault="005E6AE9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EC8E61E" w14:textId="77777777" w:rsidR="005E6AE9" w:rsidRPr="00F14137" w:rsidRDefault="005E6AE9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status</w:t>
            </w:r>
          </w:p>
        </w:tc>
        <w:tc>
          <w:tcPr>
            <w:tcW w:w="1134" w:type="dxa"/>
          </w:tcPr>
          <w:p w14:paraId="6C30E679" w14:textId="77777777" w:rsidR="005E6AE9" w:rsidRPr="00874A55" w:rsidRDefault="005E6AE9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BF69C0">
              <w:rPr>
                <w:rFonts w:asciiTheme="minorEastAsia" w:hAnsiTheme="minorEastAsia"/>
                <w:szCs w:val="21"/>
              </w:rPr>
              <w:t>Uint</w:t>
            </w:r>
            <w:r>
              <w:rPr>
                <w:rFonts w:asciiTheme="minorEastAsia" w:hAnsiTheme="minorEastAsia"/>
                <w:szCs w:val="21"/>
              </w:rPr>
              <w:t>8</w:t>
            </w:r>
            <w:r w:rsidRPr="00BF69C0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2B06A2C9" w14:textId="77777777" w:rsidR="005E6AE9" w:rsidRDefault="005E6AE9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：退出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  <w:p w14:paraId="389FCDC4" w14:textId="77777777" w:rsidR="005E6AE9" w:rsidRPr="00575EA2" w:rsidRDefault="005E6AE9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：进入</w:t>
            </w:r>
          </w:p>
        </w:tc>
      </w:tr>
      <w:tr w:rsidR="00CC56F8" w:rsidRPr="001C0AE8" w14:paraId="6D075743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3885C95" w14:textId="77777777" w:rsidR="00CC56F8" w:rsidRDefault="00CC56F8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1548477" w14:textId="4DAB9D73" w:rsidR="00CC56F8" w:rsidRPr="00CC56F8" w:rsidRDefault="00CC56F8" w:rsidP="00877510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CC56F8">
              <w:rPr>
                <w:rFonts w:asciiTheme="minorEastAsia" w:hAnsiTheme="minorEastAsia" w:hint="eastAsia"/>
                <w:szCs w:val="21"/>
                <w:highlight w:val="yellow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6A95E2" w14:textId="23CEFC4C" w:rsidR="00CC56F8" w:rsidRPr="00CC56F8" w:rsidRDefault="00CC56F8" w:rsidP="00877510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CC56F8">
              <w:rPr>
                <w:rFonts w:asciiTheme="minorEastAsia" w:hAnsiTheme="minorEastAsia"/>
                <w:szCs w:val="21"/>
                <w:highlight w:val="yellow"/>
              </w:rPr>
              <w:t>uav_number</w:t>
            </w:r>
            <w:proofErr w:type="spellEnd"/>
          </w:p>
        </w:tc>
        <w:tc>
          <w:tcPr>
            <w:tcW w:w="1134" w:type="dxa"/>
          </w:tcPr>
          <w:p w14:paraId="0E04D1FA" w14:textId="05F6FD76" w:rsidR="00CC56F8" w:rsidRPr="00CC56F8" w:rsidRDefault="00CC56F8" w:rsidP="00877510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CC56F8">
              <w:rPr>
                <w:rFonts w:asciiTheme="minorEastAsia" w:hAnsiTheme="minorEastAsia"/>
                <w:szCs w:val="21"/>
                <w:highlight w:val="yellow"/>
              </w:rPr>
              <w:t>Uint8_t</w:t>
            </w:r>
          </w:p>
        </w:tc>
        <w:tc>
          <w:tcPr>
            <w:tcW w:w="3260" w:type="dxa"/>
            <w:vAlign w:val="center"/>
          </w:tcPr>
          <w:p w14:paraId="69F8133F" w14:textId="4B0FBE3C" w:rsidR="00CC56F8" w:rsidRPr="00CC56F8" w:rsidRDefault="00CC56F8" w:rsidP="00877510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CC56F8">
              <w:rPr>
                <w:rFonts w:asciiTheme="minorEastAsia" w:hAnsiTheme="minorEastAsia" w:hint="eastAsia"/>
                <w:szCs w:val="21"/>
                <w:highlight w:val="yellow"/>
              </w:rPr>
              <w:t>无人机编号</w:t>
            </w:r>
          </w:p>
        </w:tc>
      </w:tr>
      <w:tr w:rsidR="005E6AE9" w:rsidRPr="001C0AE8" w14:paraId="62724621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735498C6" w14:textId="77777777" w:rsidR="005E6AE9" w:rsidRDefault="005E6AE9" w:rsidP="005E6AE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F75C869" w14:textId="5104B075" w:rsidR="005E6AE9" w:rsidRDefault="005E6AE9" w:rsidP="005E6AE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4962DF3" w14:textId="3BF25710" w:rsidR="005E6AE9" w:rsidRDefault="005E6AE9" w:rsidP="005E6AE9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0F7509">
              <w:rPr>
                <w:rFonts w:asciiTheme="minorEastAsia" w:hAnsiTheme="minorEastAsia"/>
                <w:szCs w:val="21"/>
                <w:highlight w:val="yellow"/>
              </w:rPr>
              <w:t>drone</w:t>
            </w:r>
            <w:r>
              <w:rPr>
                <w:rFonts w:asciiTheme="minorEastAsia" w:hAnsiTheme="minorEastAsia"/>
                <w:szCs w:val="21"/>
                <w:highlight w:val="yellow"/>
              </w:rPr>
              <w:t>Name</w:t>
            </w:r>
            <w:proofErr w:type="spellEnd"/>
          </w:p>
        </w:tc>
        <w:tc>
          <w:tcPr>
            <w:tcW w:w="1134" w:type="dxa"/>
            <w:vAlign w:val="center"/>
          </w:tcPr>
          <w:p w14:paraId="006D99E6" w14:textId="5B02E37E" w:rsidR="005E6AE9" w:rsidRPr="00BF69C0" w:rsidRDefault="005E6AE9" w:rsidP="005E6AE9">
            <w:pPr>
              <w:jc w:val="left"/>
              <w:rPr>
                <w:rFonts w:asciiTheme="minorEastAsia" w:hAnsiTheme="minorEastAsia"/>
                <w:szCs w:val="21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char</w:t>
            </w:r>
          </w:p>
        </w:tc>
        <w:tc>
          <w:tcPr>
            <w:tcW w:w="3260" w:type="dxa"/>
            <w:vAlign w:val="center"/>
          </w:tcPr>
          <w:p w14:paraId="07B5BF23" w14:textId="539FBD39" w:rsidR="005E6AE9" w:rsidRDefault="005E6AE9" w:rsidP="005E6AE9">
            <w:pPr>
              <w:jc w:val="left"/>
              <w:rPr>
                <w:rFonts w:asciiTheme="minorEastAsia" w:hAnsiTheme="minorEastAsia"/>
                <w:szCs w:val="21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字符串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 </w:t>
            </w:r>
            <w:r w:rsidR="00EE1C63">
              <w:rPr>
                <w:rFonts w:asciiTheme="minorEastAsia" w:hAnsiTheme="minorEastAsia"/>
                <w:szCs w:val="21"/>
                <w:highlight w:val="yellow"/>
              </w:rPr>
              <w:t>传输协议</w:t>
            </w:r>
            <w:r>
              <w:rPr>
                <w:rFonts w:asciiTheme="minorEastAsia" w:hAnsiTheme="minorEastAsia"/>
                <w:szCs w:val="21"/>
                <w:highlight w:val="yellow"/>
              </w:rPr>
              <w:t>名称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 xml:space="preserve"> </w:t>
            </w:r>
          </w:p>
        </w:tc>
      </w:tr>
      <w:tr w:rsidR="005E6AE9" w:rsidRPr="001C0AE8" w14:paraId="6250D4DE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30560DF" w14:textId="77777777" w:rsidR="005E6AE9" w:rsidRDefault="005E6AE9" w:rsidP="005E6AE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0620B26" w14:textId="0CAE79B8" w:rsidR="005E6AE9" w:rsidRDefault="005E6AE9" w:rsidP="005E6AE9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C529D39" w14:textId="1C8049A2" w:rsidR="005E6AE9" w:rsidRPr="000F7509" w:rsidRDefault="005E6AE9" w:rsidP="005E6AE9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F7486C">
              <w:rPr>
                <w:rFonts w:asciiTheme="minorEastAsia" w:hAnsiTheme="minorEastAsia"/>
                <w:szCs w:val="21"/>
                <w:highlight w:val="yellow"/>
              </w:rPr>
              <w:t>uFreq</w:t>
            </w:r>
            <w:proofErr w:type="spellEnd"/>
          </w:p>
        </w:tc>
        <w:tc>
          <w:tcPr>
            <w:tcW w:w="1134" w:type="dxa"/>
            <w:vAlign w:val="center"/>
          </w:tcPr>
          <w:p w14:paraId="08668D9E" w14:textId="009591C4" w:rsidR="005E6AE9" w:rsidRPr="000F7509" w:rsidRDefault="005E6AE9" w:rsidP="005E6AE9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uint32_t</w:t>
            </w:r>
          </w:p>
        </w:tc>
        <w:tc>
          <w:tcPr>
            <w:tcW w:w="3260" w:type="dxa"/>
            <w:vAlign w:val="center"/>
          </w:tcPr>
          <w:p w14:paraId="6153AE41" w14:textId="0505AB61" w:rsidR="005E6AE9" w:rsidRPr="000F7509" w:rsidRDefault="005E6AE9" w:rsidP="005E6AE9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LSB 无人机信号频率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(</w:t>
            </w:r>
            <w:proofErr w:type="spellStart"/>
            <w:r>
              <w:rPr>
                <w:rFonts w:asciiTheme="minorEastAsia" w:hAnsiTheme="minorEastAsia"/>
                <w:szCs w:val="21"/>
                <w:highlight w:val="yellow"/>
              </w:rPr>
              <w:t>mHz</w:t>
            </w:r>
            <w:proofErr w:type="spellEnd"/>
            <w:r>
              <w:rPr>
                <w:rFonts w:asciiTheme="minorEastAsia" w:hAnsiTheme="minorEastAsia"/>
                <w:szCs w:val="21"/>
                <w:highlight w:val="yellow"/>
              </w:rPr>
              <w:t>)</w:t>
            </w:r>
          </w:p>
        </w:tc>
      </w:tr>
      <w:tr w:rsidR="005E6AE9" w:rsidRPr="00002A9C" w14:paraId="4F6CC337" w14:textId="77777777" w:rsidTr="00877510">
        <w:tc>
          <w:tcPr>
            <w:tcW w:w="1526" w:type="dxa"/>
            <w:shd w:val="clear" w:color="auto" w:fill="auto"/>
            <w:vAlign w:val="center"/>
          </w:tcPr>
          <w:p w14:paraId="1D6D670C" w14:textId="77777777" w:rsidR="005E6AE9" w:rsidRDefault="005E6AE9" w:rsidP="005E6A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916EC1D" w14:textId="073F90A1" w:rsidR="005E6AE9" w:rsidRDefault="005E6AE9" w:rsidP="00AB74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 w:rsidR="00AB7469">
              <w:rPr>
                <w:rFonts w:asciiTheme="minorEastAsia" w:hAnsiTheme="minorEastAsia"/>
                <w:szCs w:val="21"/>
              </w:rPr>
              <w:t>6</w:t>
            </w:r>
          </w:p>
        </w:tc>
      </w:tr>
      <w:tr w:rsidR="005E6AE9" w:rsidRPr="00002A9C" w14:paraId="0AF46EAF" w14:textId="77777777" w:rsidTr="00877510">
        <w:tc>
          <w:tcPr>
            <w:tcW w:w="1526" w:type="dxa"/>
            <w:shd w:val="clear" w:color="auto" w:fill="auto"/>
            <w:vAlign w:val="center"/>
          </w:tcPr>
          <w:p w14:paraId="1A89F50B" w14:textId="77777777" w:rsidR="005E6AE9" w:rsidRDefault="005E6AE9" w:rsidP="005E6A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98A553A" w14:textId="77777777" w:rsidR="005E6AE9" w:rsidRDefault="005E6AE9" w:rsidP="005E6AE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5E46F688" w14:textId="77777777" w:rsidR="00C62DA2" w:rsidRDefault="00C62DA2" w:rsidP="00C62DA2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C62DA2" w:rsidRPr="00002A9C" w14:paraId="282A4793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36C99C5" w14:textId="77777777" w:rsidR="00C62DA2" w:rsidRPr="00002A9C" w:rsidRDefault="00C62DA2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853F6A7" w14:textId="2883EB6C" w:rsidR="00C62DA2" w:rsidRDefault="00C62DA2" w:rsidP="00C62DA2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0x21</w:t>
            </w:r>
          </w:p>
        </w:tc>
      </w:tr>
      <w:tr w:rsidR="00C62DA2" w:rsidRPr="0028101D" w14:paraId="4C0DECD3" w14:textId="77777777" w:rsidTr="00877510">
        <w:tc>
          <w:tcPr>
            <w:tcW w:w="1526" w:type="dxa"/>
            <w:shd w:val="clear" w:color="auto" w:fill="auto"/>
            <w:vAlign w:val="center"/>
          </w:tcPr>
          <w:p w14:paraId="7908A33F" w14:textId="77777777" w:rsidR="00C62DA2" w:rsidRPr="00002A9C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5B6BA7B7" w14:textId="77777777" w:rsidR="00C62DA2" w:rsidRPr="004E6B38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5EA2">
              <w:rPr>
                <w:rFonts w:hint="eastAsia"/>
                <w:szCs w:val="21"/>
              </w:rPr>
              <w:t>设置</w:t>
            </w:r>
            <w:r>
              <w:rPr>
                <w:rFonts w:hint="eastAsia"/>
                <w:szCs w:val="21"/>
              </w:rPr>
              <w:t>进入定向模式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C62DA2" w:rsidRPr="00002A9C" w14:paraId="2FAE3609" w14:textId="77777777" w:rsidTr="00877510">
        <w:tc>
          <w:tcPr>
            <w:tcW w:w="1526" w:type="dxa"/>
            <w:shd w:val="clear" w:color="auto" w:fill="auto"/>
            <w:vAlign w:val="center"/>
          </w:tcPr>
          <w:p w14:paraId="4D433038" w14:textId="77777777" w:rsidR="00C62DA2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259DBED2" w14:textId="6A820DA3" w:rsidR="00C62DA2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2644E3">
              <w:rPr>
                <w:rFonts w:asciiTheme="minorEastAsia" w:hAnsiTheme="minorEastAsia"/>
                <w:szCs w:val="21"/>
              </w:rPr>
              <w:t>C2</w:t>
            </w:r>
          </w:p>
        </w:tc>
      </w:tr>
      <w:tr w:rsidR="00C62DA2" w:rsidRPr="00002A9C" w14:paraId="4BFF2FFC" w14:textId="77777777" w:rsidTr="00877510">
        <w:tc>
          <w:tcPr>
            <w:tcW w:w="1526" w:type="dxa"/>
            <w:shd w:val="clear" w:color="auto" w:fill="auto"/>
            <w:vAlign w:val="center"/>
          </w:tcPr>
          <w:p w14:paraId="495BD681" w14:textId="77777777" w:rsidR="00C62DA2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340E788" w14:textId="77777777" w:rsidR="00C62DA2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C62DA2" w:rsidRPr="001C0AE8" w14:paraId="7A15887A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7E0BFC0" w14:textId="77777777" w:rsidR="00C62DA2" w:rsidRPr="001C0AE8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428DD20" w14:textId="77777777" w:rsidR="00C62DA2" w:rsidRPr="001C0AE8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EB7ED31" w14:textId="77777777" w:rsidR="00C62DA2" w:rsidRPr="001C0AE8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01133F1B" w14:textId="77777777" w:rsidR="00C62DA2" w:rsidRPr="001C0AE8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5A689B2A" w14:textId="77777777" w:rsidR="00C62DA2" w:rsidRPr="001C0AE8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C62DA2" w:rsidRPr="001C0AE8" w14:paraId="227B4015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7219D0B" w14:textId="77777777" w:rsidR="00C62DA2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F92780D" w14:textId="77777777" w:rsidR="00C62DA2" w:rsidRPr="001D6574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1146862" w14:textId="77777777" w:rsidR="00C62DA2" w:rsidRPr="001D6574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46F55363" w14:textId="77777777" w:rsidR="00C62DA2" w:rsidRPr="001D6574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4C8CEA5C" w14:textId="77777777" w:rsidR="00C62DA2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  <w:p w14:paraId="5507ACC1" w14:textId="77777777" w:rsidR="00C62DA2" w:rsidRPr="001D6574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</w:t>
            </w:r>
          </w:p>
        </w:tc>
      </w:tr>
      <w:tr w:rsidR="00C62DA2" w:rsidRPr="00002A9C" w14:paraId="47C4504C" w14:textId="77777777" w:rsidTr="00877510">
        <w:tc>
          <w:tcPr>
            <w:tcW w:w="1526" w:type="dxa"/>
            <w:shd w:val="clear" w:color="auto" w:fill="auto"/>
            <w:vAlign w:val="center"/>
          </w:tcPr>
          <w:p w14:paraId="6D56228B" w14:textId="77777777" w:rsidR="00C62DA2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C782230" w14:textId="77777777" w:rsidR="00C62DA2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1 </w:t>
            </w:r>
          </w:p>
        </w:tc>
      </w:tr>
      <w:tr w:rsidR="00C62DA2" w:rsidRPr="00002A9C" w14:paraId="5E2FF536" w14:textId="77777777" w:rsidTr="00877510">
        <w:tc>
          <w:tcPr>
            <w:tcW w:w="1526" w:type="dxa"/>
            <w:shd w:val="clear" w:color="auto" w:fill="auto"/>
            <w:vAlign w:val="center"/>
          </w:tcPr>
          <w:p w14:paraId="51494AAD" w14:textId="77777777" w:rsidR="00C62DA2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03C2AB3D" w14:textId="77777777" w:rsidR="00C62DA2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0DEFF57" w14:textId="77777777" w:rsidR="00C62DA2" w:rsidRDefault="00C62DA2" w:rsidP="00C62DA2"/>
    <w:p w14:paraId="416CFC00" w14:textId="17E4EBAF" w:rsidR="001340EA" w:rsidRDefault="001340EA" w:rsidP="001340EA">
      <w:pPr>
        <w:pStyle w:val="4"/>
        <w:numPr>
          <w:ilvl w:val="3"/>
          <w:numId w:val="2"/>
        </w:numPr>
      </w:pPr>
      <w:r>
        <w:rPr>
          <w:rFonts w:hint="eastAsia"/>
          <w:szCs w:val="21"/>
        </w:rPr>
        <w:t>获取工作模式(</w:t>
      </w:r>
      <w:r>
        <w:rPr>
          <w:szCs w:val="21"/>
        </w:rPr>
        <w:t>0x22)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1340EA" w:rsidRPr="00002A9C" w14:paraId="1DCC7345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D0C544F" w14:textId="77777777" w:rsidR="001340EA" w:rsidRPr="00575EA2" w:rsidRDefault="001340EA" w:rsidP="00877510">
            <w:pPr>
              <w:pStyle w:val="ad"/>
              <w:ind w:left="420" w:firstLineChars="0" w:firstLine="0"/>
              <w:rPr>
                <w:rFonts w:asciiTheme="minorEastAsia" w:hAnsiTheme="minorEastAsia" w:cs="宋体"/>
                <w:szCs w:val="21"/>
              </w:rPr>
            </w:pPr>
            <w:r w:rsidRPr="00575EA2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575EA2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D0B190B" w14:textId="5896A0A7" w:rsidR="001340EA" w:rsidRDefault="001340EA" w:rsidP="001340EA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22</w:t>
            </w:r>
          </w:p>
        </w:tc>
      </w:tr>
      <w:tr w:rsidR="001340EA" w:rsidRPr="0028101D" w14:paraId="2E48F8F1" w14:textId="77777777" w:rsidTr="00877510">
        <w:tc>
          <w:tcPr>
            <w:tcW w:w="1526" w:type="dxa"/>
            <w:shd w:val="clear" w:color="auto" w:fill="auto"/>
            <w:vAlign w:val="center"/>
          </w:tcPr>
          <w:p w14:paraId="476EE15A" w14:textId="77777777" w:rsidR="001340EA" w:rsidRPr="00002A9C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3C817E2" w14:textId="77777777" w:rsidR="001340EA" w:rsidRPr="004E6B3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获取工作模式</w:t>
            </w:r>
          </w:p>
        </w:tc>
      </w:tr>
      <w:tr w:rsidR="001340EA" w:rsidRPr="00002A9C" w14:paraId="44992BF3" w14:textId="77777777" w:rsidTr="00877510">
        <w:tc>
          <w:tcPr>
            <w:tcW w:w="1526" w:type="dxa"/>
            <w:shd w:val="clear" w:color="auto" w:fill="auto"/>
            <w:vAlign w:val="center"/>
          </w:tcPr>
          <w:p w14:paraId="40830619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D8DD108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1340EA" w:rsidRPr="00002A9C" w14:paraId="0CB4A614" w14:textId="77777777" w:rsidTr="00877510">
        <w:tc>
          <w:tcPr>
            <w:tcW w:w="1526" w:type="dxa"/>
            <w:shd w:val="clear" w:color="auto" w:fill="auto"/>
            <w:vAlign w:val="center"/>
          </w:tcPr>
          <w:p w14:paraId="4337CF7C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F1FA974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340EA" w:rsidRPr="001C0AE8" w14:paraId="042CBB44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9540611" w14:textId="77777777" w:rsidR="001340EA" w:rsidRPr="001C0AE8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7796183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69EC64B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1429EDB6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27911704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340EA" w:rsidRPr="001C0AE8" w14:paraId="4E307656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318C5C4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867D489" w14:textId="77777777" w:rsidR="001340EA" w:rsidRPr="00574645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2514790" w14:textId="77777777" w:rsidR="001340EA" w:rsidRPr="00F14137" w:rsidRDefault="001340EA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3333733" w14:textId="77777777" w:rsidR="001340EA" w:rsidRPr="00874A55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0ED9A235" w14:textId="77777777" w:rsidR="001340EA" w:rsidRPr="00575EA2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340EA" w:rsidRPr="00002A9C" w14:paraId="06DFB68C" w14:textId="77777777" w:rsidTr="00877510">
        <w:tc>
          <w:tcPr>
            <w:tcW w:w="1526" w:type="dxa"/>
            <w:shd w:val="clear" w:color="auto" w:fill="auto"/>
            <w:vAlign w:val="center"/>
          </w:tcPr>
          <w:p w14:paraId="3438AC17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D2EC8F1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1340EA" w:rsidRPr="00002A9C" w14:paraId="379A4735" w14:textId="77777777" w:rsidTr="00877510">
        <w:tc>
          <w:tcPr>
            <w:tcW w:w="1526" w:type="dxa"/>
            <w:shd w:val="clear" w:color="auto" w:fill="auto"/>
            <w:vAlign w:val="center"/>
          </w:tcPr>
          <w:p w14:paraId="4F6AC90A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4EAF569B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34AAA05C" w14:textId="77777777" w:rsidR="001340EA" w:rsidRDefault="001340EA" w:rsidP="001340EA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1340EA" w:rsidRPr="00002A9C" w14:paraId="3C63D5D9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0D6B6AD" w14:textId="77777777" w:rsidR="001340EA" w:rsidRPr="00002A9C" w:rsidRDefault="001340EA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82AC8BE" w14:textId="3AB13F73" w:rsidR="001340EA" w:rsidRDefault="001340EA" w:rsidP="001340EA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0x22</w:t>
            </w:r>
          </w:p>
        </w:tc>
      </w:tr>
      <w:tr w:rsidR="001340EA" w:rsidRPr="0028101D" w14:paraId="630205C0" w14:textId="77777777" w:rsidTr="00877510">
        <w:tc>
          <w:tcPr>
            <w:tcW w:w="1526" w:type="dxa"/>
            <w:shd w:val="clear" w:color="auto" w:fill="auto"/>
            <w:vAlign w:val="center"/>
          </w:tcPr>
          <w:p w14:paraId="5D0FC1D8" w14:textId="77777777" w:rsidR="001340EA" w:rsidRPr="00002A9C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08C5768" w14:textId="77777777" w:rsidR="001340EA" w:rsidRPr="004E6B3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获取工作模式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1340EA" w:rsidRPr="00002A9C" w14:paraId="3C304B87" w14:textId="77777777" w:rsidTr="00877510">
        <w:tc>
          <w:tcPr>
            <w:tcW w:w="1526" w:type="dxa"/>
            <w:shd w:val="clear" w:color="auto" w:fill="auto"/>
            <w:vAlign w:val="center"/>
          </w:tcPr>
          <w:p w14:paraId="5FA36FD7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1C0663D3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C2</w:t>
            </w:r>
          </w:p>
        </w:tc>
      </w:tr>
      <w:tr w:rsidR="001340EA" w:rsidRPr="00002A9C" w14:paraId="77FD77BB" w14:textId="77777777" w:rsidTr="00877510">
        <w:tc>
          <w:tcPr>
            <w:tcW w:w="1526" w:type="dxa"/>
            <w:shd w:val="clear" w:color="auto" w:fill="auto"/>
            <w:vAlign w:val="center"/>
          </w:tcPr>
          <w:p w14:paraId="23CE4486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B279149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340EA" w:rsidRPr="001C0AE8" w14:paraId="1565E83F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1E73572" w14:textId="77777777" w:rsidR="001340EA" w:rsidRPr="001C0AE8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DFA41A3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4B4E147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5A33638B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007EA3FE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340EA" w:rsidRPr="001C0AE8" w14:paraId="5968C64D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18B695F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C560E21" w14:textId="77777777" w:rsidR="001340EA" w:rsidRPr="001D6574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C68FB6A" w14:textId="77777777" w:rsidR="001340EA" w:rsidRPr="001D6574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12820307" w14:textId="77777777" w:rsidR="001340EA" w:rsidRPr="001D6574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20BADE37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：侦测模式</w:t>
            </w:r>
          </w:p>
          <w:p w14:paraId="3BEBA013" w14:textId="77777777" w:rsidR="001340EA" w:rsidRPr="001D6574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1：定向模式</w:t>
            </w:r>
          </w:p>
        </w:tc>
      </w:tr>
      <w:tr w:rsidR="001340EA" w:rsidRPr="00002A9C" w14:paraId="70FBC7A6" w14:textId="77777777" w:rsidTr="00877510">
        <w:tc>
          <w:tcPr>
            <w:tcW w:w="1526" w:type="dxa"/>
            <w:shd w:val="clear" w:color="auto" w:fill="auto"/>
            <w:vAlign w:val="center"/>
          </w:tcPr>
          <w:p w14:paraId="238C6A2A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CD1A034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1 </w:t>
            </w:r>
          </w:p>
        </w:tc>
      </w:tr>
      <w:tr w:rsidR="001340EA" w:rsidRPr="00002A9C" w14:paraId="278E4308" w14:textId="77777777" w:rsidTr="00877510">
        <w:tc>
          <w:tcPr>
            <w:tcW w:w="1526" w:type="dxa"/>
            <w:shd w:val="clear" w:color="auto" w:fill="auto"/>
            <w:vAlign w:val="center"/>
          </w:tcPr>
          <w:p w14:paraId="06272691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26FF3483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5802CBE6" w14:textId="2354831E" w:rsidR="00134C9C" w:rsidDel="00825FDA" w:rsidRDefault="00134C9C" w:rsidP="00B62D35">
      <w:pPr>
        <w:pStyle w:val="4"/>
        <w:numPr>
          <w:ilvl w:val="3"/>
          <w:numId w:val="2"/>
        </w:numPr>
        <w:rPr>
          <w:del w:id="93" w:author="方浩华" w:date="2023-11-01T17:22:00Z"/>
          <w:szCs w:val="21"/>
        </w:rPr>
      </w:pPr>
      <w:del w:id="94" w:author="方浩华" w:date="2023-11-01T17:22:00Z">
        <w:r w:rsidDel="00825FDA">
          <w:rPr>
            <w:rFonts w:hint="eastAsia"/>
            <w:szCs w:val="21"/>
          </w:rPr>
          <w:delText>设置告警白名单(</w:delText>
        </w:r>
        <w:r w:rsidRPr="00263F69" w:rsidDel="00825FDA">
          <w:rPr>
            <w:color w:val="FF0000"/>
            <w:szCs w:val="21"/>
            <w:rPrChange w:id="95" w:author="方浩华" w:date="2023-11-01T11:34:00Z">
              <w:rPr>
                <w:szCs w:val="21"/>
              </w:rPr>
            </w:rPrChange>
          </w:rPr>
          <w:delText>0x23</w:delText>
        </w:r>
        <w:r w:rsidDel="00825FDA">
          <w:rPr>
            <w:szCs w:val="21"/>
          </w:rPr>
          <w:delText>)</w:delText>
        </w:r>
      </w:del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134C9C" w:rsidRPr="00002A9C" w:rsidDel="00825FDA" w14:paraId="042B66D3" w14:textId="03E14616" w:rsidTr="007C0C8B">
        <w:trPr>
          <w:del w:id="96" w:author="方浩华" w:date="2023-11-01T17:22:00Z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E0BC26B" w14:textId="34CCA779" w:rsidR="00134C9C" w:rsidRPr="00575EA2" w:rsidDel="00825FDA" w:rsidRDefault="00134C9C" w:rsidP="007C0C8B">
            <w:pPr>
              <w:pStyle w:val="ad"/>
              <w:ind w:left="420" w:firstLineChars="0" w:firstLine="0"/>
              <w:rPr>
                <w:del w:id="97" w:author="方浩华" w:date="2023-11-01T17:22:00Z"/>
                <w:rFonts w:asciiTheme="minorEastAsia" w:hAnsiTheme="minorEastAsia" w:cs="宋体"/>
                <w:szCs w:val="21"/>
              </w:rPr>
            </w:pPr>
            <w:del w:id="98" w:author="方浩华" w:date="2023-11-01T17:22:00Z">
              <w:r w:rsidRPr="00575EA2" w:rsidDel="00825FDA">
                <w:rPr>
                  <w:rFonts w:asciiTheme="minorEastAsia" w:hAnsiTheme="minorEastAsia" w:cs="宋体" w:hint="eastAsia"/>
                  <w:szCs w:val="21"/>
                </w:rPr>
                <w:delText>消息</w:delText>
              </w:r>
              <w:r w:rsidRPr="00575EA2" w:rsidDel="00825FDA">
                <w:rPr>
                  <w:rFonts w:asciiTheme="minorEastAsia" w:hAnsiTheme="minorEastAsia" w:cs="宋体"/>
                  <w:szCs w:val="21"/>
                </w:rPr>
                <w:delText>ID</w:delText>
              </w:r>
            </w:del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42E6D7F" w14:textId="798BD117" w:rsidR="00134C9C" w:rsidDel="00825FDA" w:rsidRDefault="00134C9C" w:rsidP="007C0C8B">
            <w:pPr>
              <w:jc w:val="left"/>
              <w:rPr>
                <w:del w:id="99" w:author="方浩华" w:date="2023-11-01T17:22:00Z"/>
                <w:rFonts w:asciiTheme="minorEastAsia" w:hAnsiTheme="minorEastAsia" w:cs="宋体"/>
                <w:szCs w:val="21"/>
              </w:rPr>
            </w:pPr>
            <w:del w:id="100" w:author="方浩华" w:date="2023-11-01T17:22:00Z">
              <w:r w:rsidDel="00825FDA">
                <w:rPr>
                  <w:rFonts w:asciiTheme="minorEastAsia" w:hAnsiTheme="minorEastAsia" w:cs="宋体" w:hint="eastAsia"/>
                  <w:szCs w:val="21"/>
                </w:rPr>
                <w:delText>0x</w:delText>
              </w:r>
              <w:r w:rsidDel="00825FDA">
                <w:rPr>
                  <w:rFonts w:asciiTheme="minorEastAsia" w:hAnsiTheme="minorEastAsia" w:cs="宋体"/>
                  <w:szCs w:val="21"/>
                </w:rPr>
                <w:delText>23</w:delText>
              </w:r>
            </w:del>
          </w:p>
        </w:tc>
      </w:tr>
      <w:tr w:rsidR="00134C9C" w:rsidRPr="0028101D" w:rsidDel="00825FDA" w14:paraId="7FF7ABEF" w14:textId="6AEADB33" w:rsidTr="007C0C8B">
        <w:trPr>
          <w:del w:id="101" w:author="方浩华" w:date="2023-11-01T17:22:00Z"/>
        </w:trPr>
        <w:tc>
          <w:tcPr>
            <w:tcW w:w="1526" w:type="dxa"/>
            <w:shd w:val="clear" w:color="auto" w:fill="auto"/>
            <w:vAlign w:val="center"/>
          </w:tcPr>
          <w:p w14:paraId="10145D49" w14:textId="66846432" w:rsidR="00134C9C" w:rsidRPr="00002A9C" w:rsidDel="00825FDA" w:rsidRDefault="00134C9C" w:rsidP="007C0C8B">
            <w:pPr>
              <w:jc w:val="center"/>
              <w:rPr>
                <w:del w:id="102" w:author="方浩华" w:date="2023-11-01T17:22:00Z"/>
                <w:rFonts w:asciiTheme="minorEastAsia" w:hAnsiTheme="minorEastAsia"/>
                <w:szCs w:val="21"/>
              </w:rPr>
            </w:pPr>
            <w:del w:id="103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消息描述</w:delText>
              </w:r>
            </w:del>
          </w:p>
        </w:tc>
        <w:tc>
          <w:tcPr>
            <w:tcW w:w="6974" w:type="dxa"/>
            <w:gridSpan w:val="4"/>
            <w:vAlign w:val="center"/>
          </w:tcPr>
          <w:p w14:paraId="784B6892" w14:textId="78C9A5CE" w:rsidR="00134C9C" w:rsidRPr="004E6B38" w:rsidDel="00825FDA" w:rsidRDefault="00134C9C" w:rsidP="007C0C8B">
            <w:pPr>
              <w:jc w:val="left"/>
              <w:rPr>
                <w:del w:id="104" w:author="方浩华" w:date="2023-11-01T17:22:00Z"/>
                <w:rFonts w:asciiTheme="minorEastAsia" w:hAnsiTheme="minorEastAsia"/>
                <w:szCs w:val="21"/>
              </w:rPr>
            </w:pPr>
            <w:del w:id="105" w:author="方浩华" w:date="2023-11-01T17:22:00Z">
              <w:r w:rsidDel="00825FDA">
                <w:rPr>
                  <w:rFonts w:hint="eastAsia"/>
                  <w:szCs w:val="21"/>
                </w:rPr>
                <w:delText>设置告警白名单</w:delText>
              </w:r>
              <w:r w:rsidR="00BD67AB" w:rsidDel="00825FDA">
                <w:rPr>
                  <w:rFonts w:hint="eastAsia"/>
                  <w:szCs w:val="21"/>
                </w:rPr>
                <w:delText>（仅支持</w:delText>
              </w:r>
              <w:r w:rsidR="00BD67AB" w:rsidDel="00825FDA">
                <w:rPr>
                  <w:rFonts w:hint="eastAsia"/>
                  <w:szCs w:val="21"/>
                </w:rPr>
                <w:delText>D</w:delText>
              </w:r>
              <w:r w:rsidR="00BD67AB" w:rsidDel="00825FDA">
                <w:rPr>
                  <w:szCs w:val="21"/>
                </w:rPr>
                <w:delText>roneID</w:delText>
              </w:r>
              <w:r w:rsidR="00BD67AB" w:rsidDel="00825FDA">
                <w:rPr>
                  <w:rFonts w:hint="eastAsia"/>
                  <w:szCs w:val="21"/>
                </w:rPr>
                <w:delText>和</w:delText>
              </w:r>
              <w:r w:rsidR="00BD67AB" w:rsidDel="00825FDA">
                <w:rPr>
                  <w:rFonts w:hint="eastAsia"/>
                  <w:szCs w:val="21"/>
                </w:rPr>
                <w:delText>R</w:delText>
              </w:r>
              <w:r w:rsidR="00BD67AB" w:rsidDel="00825FDA">
                <w:rPr>
                  <w:szCs w:val="21"/>
                </w:rPr>
                <w:delText>emoteID</w:delText>
              </w:r>
              <w:r w:rsidR="00BD67AB" w:rsidDel="00825FDA">
                <w:rPr>
                  <w:rFonts w:hint="eastAsia"/>
                  <w:szCs w:val="21"/>
                </w:rPr>
                <w:delText>，不支持频谱侦测）</w:delText>
              </w:r>
            </w:del>
          </w:p>
        </w:tc>
      </w:tr>
      <w:tr w:rsidR="00134C9C" w:rsidRPr="00002A9C" w:rsidDel="00825FDA" w14:paraId="1D5A8AE0" w14:textId="7DE08ABE" w:rsidTr="007C0C8B">
        <w:trPr>
          <w:del w:id="106" w:author="方浩华" w:date="2023-11-01T17:22:00Z"/>
        </w:trPr>
        <w:tc>
          <w:tcPr>
            <w:tcW w:w="1526" w:type="dxa"/>
            <w:shd w:val="clear" w:color="auto" w:fill="auto"/>
            <w:vAlign w:val="center"/>
          </w:tcPr>
          <w:p w14:paraId="5B8BFC9D" w14:textId="3C3AE882" w:rsidR="00134C9C" w:rsidDel="00825FDA" w:rsidRDefault="00134C9C" w:rsidP="007C0C8B">
            <w:pPr>
              <w:jc w:val="center"/>
              <w:rPr>
                <w:del w:id="107" w:author="方浩华" w:date="2023-11-01T17:22:00Z"/>
                <w:rFonts w:asciiTheme="minorEastAsia" w:hAnsiTheme="minorEastAsia"/>
                <w:szCs w:val="21"/>
              </w:rPr>
            </w:pPr>
            <w:del w:id="108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方向</w:delText>
              </w:r>
            </w:del>
          </w:p>
        </w:tc>
        <w:tc>
          <w:tcPr>
            <w:tcW w:w="6974" w:type="dxa"/>
            <w:gridSpan w:val="4"/>
            <w:vAlign w:val="center"/>
          </w:tcPr>
          <w:p w14:paraId="2466F891" w14:textId="2CEC3CAD" w:rsidR="00134C9C" w:rsidDel="00825FDA" w:rsidRDefault="00134C9C" w:rsidP="007C0C8B">
            <w:pPr>
              <w:jc w:val="left"/>
              <w:rPr>
                <w:del w:id="109" w:author="方浩华" w:date="2023-11-01T17:22:00Z"/>
                <w:rFonts w:asciiTheme="minorEastAsia" w:hAnsiTheme="minorEastAsia"/>
                <w:szCs w:val="21"/>
              </w:rPr>
            </w:pPr>
            <w:del w:id="110" w:author="方浩华" w:date="2023-11-01T17:22:00Z">
              <w:r w:rsidDel="00825FDA">
                <w:rPr>
                  <w:rFonts w:asciiTheme="minorEastAsia" w:hAnsiTheme="minorEastAsia"/>
                  <w:szCs w:val="21"/>
                </w:rPr>
                <w:delText>C2</w:delText>
              </w:r>
              <w:r w:rsidRPr="00A04FDA" w:rsidDel="00825FDA">
                <w:rPr>
                  <w:rFonts w:asciiTheme="minorEastAsia" w:hAnsiTheme="minorEastAsia"/>
                  <w:szCs w:val="21"/>
                </w:rPr>
                <w:delText xml:space="preserve"> </w:delText>
              </w:r>
              <w:r w:rsidRPr="00A04FDA" w:rsidDel="00825FDA">
                <w:rPr>
                  <w:rFonts w:asciiTheme="minorEastAsia" w:hAnsiTheme="minorEastAsia"/>
                  <w:szCs w:val="21"/>
                </w:rPr>
                <w:sym w:font="Wingdings" w:char="F0E0"/>
              </w:r>
              <w:r w:rsidDel="00825FDA">
                <w:rPr>
                  <w:rFonts w:asciiTheme="minorEastAsia" w:hAnsiTheme="minorEastAsia"/>
                  <w:szCs w:val="21"/>
                </w:rPr>
                <w:delText xml:space="preserve"> Tracer</w:delText>
              </w:r>
            </w:del>
          </w:p>
        </w:tc>
      </w:tr>
      <w:tr w:rsidR="00134C9C" w:rsidRPr="00002A9C" w:rsidDel="00825FDA" w14:paraId="57AD0F23" w14:textId="6CC8CB0F" w:rsidTr="007C0C8B">
        <w:trPr>
          <w:del w:id="111" w:author="方浩华" w:date="2023-11-01T17:22:00Z"/>
        </w:trPr>
        <w:tc>
          <w:tcPr>
            <w:tcW w:w="1526" w:type="dxa"/>
            <w:shd w:val="clear" w:color="auto" w:fill="auto"/>
            <w:vAlign w:val="center"/>
          </w:tcPr>
          <w:p w14:paraId="358E6FB1" w14:textId="2F9BD0A7" w:rsidR="00134C9C" w:rsidDel="00825FDA" w:rsidRDefault="00134C9C" w:rsidP="007C0C8B">
            <w:pPr>
              <w:jc w:val="center"/>
              <w:rPr>
                <w:del w:id="112" w:author="方浩华" w:date="2023-11-01T17:22:00Z"/>
                <w:rFonts w:asciiTheme="minorEastAsia" w:hAnsiTheme="minorEastAsia"/>
                <w:szCs w:val="21"/>
              </w:rPr>
            </w:pPr>
            <w:del w:id="113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发送频率</w:delText>
              </w:r>
            </w:del>
          </w:p>
        </w:tc>
        <w:tc>
          <w:tcPr>
            <w:tcW w:w="6974" w:type="dxa"/>
            <w:gridSpan w:val="4"/>
            <w:vAlign w:val="center"/>
          </w:tcPr>
          <w:p w14:paraId="345FBB9C" w14:textId="3B454DDC" w:rsidR="00134C9C" w:rsidDel="00825FDA" w:rsidRDefault="000401B6" w:rsidP="007C0C8B">
            <w:pPr>
              <w:jc w:val="left"/>
              <w:rPr>
                <w:del w:id="114" w:author="方浩华" w:date="2023-11-01T17:22:00Z"/>
                <w:rFonts w:asciiTheme="minorEastAsia" w:hAnsiTheme="minorEastAsia"/>
                <w:szCs w:val="21"/>
              </w:rPr>
            </w:pPr>
            <w:del w:id="115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用户</w:delText>
              </w:r>
              <w:r w:rsidR="00134C9C" w:rsidDel="00825FDA">
                <w:rPr>
                  <w:rFonts w:asciiTheme="minorEastAsia" w:hAnsiTheme="minorEastAsia"/>
                  <w:szCs w:val="21"/>
                </w:rPr>
                <w:delText>触发</w:delText>
              </w:r>
            </w:del>
          </w:p>
        </w:tc>
      </w:tr>
      <w:tr w:rsidR="00CB132D" w:rsidRPr="001C0AE8" w:rsidDel="00825FDA" w14:paraId="25FD4FD2" w14:textId="6CA1E01F" w:rsidTr="007C0C8B">
        <w:trPr>
          <w:trHeight w:val="50"/>
          <w:del w:id="116" w:author="方浩华" w:date="2023-11-01T17:22:00Z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52A85C9" w14:textId="24718A0A" w:rsidR="00CB132D" w:rsidRPr="001C0AE8" w:rsidDel="00825FDA" w:rsidRDefault="00CB132D" w:rsidP="007C0C8B">
            <w:pPr>
              <w:jc w:val="center"/>
              <w:rPr>
                <w:del w:id="117" w:author="方浩华" w:date="2023-11-01T17:22:00Z"/>
                <w:rFonts w:asciiTheme="minorEastAsia" w:hAnsiTheme="minorEastAsia"/>
                <w:szCs w:val="21"/>
              </w:rPr>
            </w:pPr>
            <w:del w:id="118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参数</w:delText>
              </w:r>
              <w:r w:rsidRPr="000D3229" w:rsidDel="00825FDA">
                <w:rPr>
                  <w:rFonts w:hint="eastAsia"/>
                  <w:szCs w:val="21"/>
                </w:rPr>
                <w:delText>payload</w:delText>
              </w:r>
            </w:del>
          </w:p>
        </w:tc>
        <w:tc>
          <w:tcPr>
            <w:tcW w:w="737" w:type="dxa"/>
            <w:vAlign w:val="center"/>
          </w:tcPr>
          <w:p w14:paraId="6B5B4237" w14:textId="7228F574" w:rsidR="00CB132D" w:rsidRPr="001C0AE8" w:rsidDel="00825FDA" w:rsidRDefault="00CB132D" w:rsidP="007C0C8B">
            <w:pPr>
              <w:jc w:val="left"/>
              <w:rPr>
                <w:del w:id="119" w:author="方浩华" w:date="2023-11-01T17:22:00Z"/>
                <w:rFonts w:asciiTheme="minorEastAsia" w:hAnsiTheme="minorEastAsia"/>
                <w:szCs w:val="21"/>
              </w:rPr>
            </w:pPr>
            <w:del w:id="120" w:author="方浩华" w:date="2023-11-01T17:22:00Z">
              <w:r w:rsidRPr="00574645" w:rsidDel="00825FDA">
                <w:rPr>
                  <w:rFonts w:asciiTheme="minorEastAsia" w:hAnsiTheme="minorEastAsia" w:hint="eastAsia"/>
                  <w:szCs w:val="21"/>
                </w:rPr>
                <w:delText>字节</w:delText>
              </w:r>
            </w:del>
          </w:p>
        </w:tc>
        <w:tc>
          <w:tcPr>
            <w:tcW w:w="1843" w:type="dxa"/>
            <w:shd w:val="clear" w:color="auto" w:fill="auto"/>
            <w:vAlign w:val="center"/>
          </w:tcPr>
          <w:p w14:paraId="27081BC9" w14:textId="1D270D47" w:rsidR="00CB132D" w:rsidRPr="002C7BCF" w:rsidDel="00825FDA" w:rsidRDefault="00CB132D" w:rsidP="007C0C8B">
            <w:pPr>
              <w:jc w:val="left"/>
              <w:rPr>
                <w:del w:id="121" w:author="方浩华" w:date="2023-11-01T17:22:00Z"/>
                <w:rFonts w:asciiTheme="minorEastAsia" w:hAnsiTheme="minorEastAsia"/>
                <w:szCs w:val="21"/>
              </w:rPr>
            </w:pPr>
            <w:del w:id="122" w:author="方浩华" w:date="2023-11-01T17:22:00Z">
              <w:r w:rsidRPr="002C7BCF" w:rsidDel="00825FDA">
                <w:rPr>
                  <w:rFonts w:asciiTheme="minorEastAsia" w:hAnsiTheme="minorEastAsia"/>
                  <w:szCs w:val="21"/>
                </w:rPr>
                <w:delText>Name</w:delText>
              </w:r>
            </w:del>
          </w:p>
        </w:tc>
        <w:tc>
          <w:tcPr>
            <w:tcW w:w="1134" w:type="dxa"/>
            <w:vAlign w:val="center"/>
          </w:tcPr>
          <w:p w14:paraId="7D1EC5C2" w14:textId="58D169CB" w:rsidR="00CB132D" w:rsidRPr="001C0AE8" w:rsidDel="00825FDA" w:rsidRDefault="00CB132D" w:rsidP="007C0C8B">
            <w:pPr>
              <w:jc w:val="left"/>
              <w:rPr>
                <w:del w:id="123" w:author="方浩华" w:date="2023-11-01T17:22:00Z"/>
                <w:rFonts w:asciiTheme="minorEastAsia" w:hAnsiTheme="minorEastAsia"/>
                <w:szCs w:val="21"/>
              </w:rPr>
            </w:pPr>
            <w:del w:id="124" w:author="方浩华" w:date="2023-11-01T17:22:00Z">
              <w:r w:rsidRPr="00874A55" w:rsidDel="00825FDA">
                <w:rPr>
                  <w:rFonts w:asciiTheme="minorEastAsia" w:hAnsiTheme="minorEastAsia"/>
                  <w:szCs w:val="21"/>
                </w:rPr>
                <w:delText>Type</w:delText>
              </w:r>
            </w:del>
          </w:p>
        </w:tc>
        <w:tc>
          <w:tcPr>
            <w:tcW w:w="3260" w:type="dxa"/>
            <w:vAlign w:val="center"/>
          </w:tcPr>
          <w:p w14:paraId="20959838" w14:textId="7AAA26DD" w:rsidR="00CB132D" w:rsidRPr="002C7BCF" w:rsidDel="00825FDA" w:rsidRDefault="00CB132D" w:rsidP="007C0C8B">
            <w:pPr>
              <w:jc w:val="left"/>
              <w:rPr>
                <w:del w:id="125" w:author="方浩华" w:date="2023-11-01T17:22:00Z"/>
                <w:rFonts w:asciiTheme="minorEastAsia" w:hAnsiTheme="minorEastAsia"/>
                <w:szCs w:val="21"/>
              </w:rPr>
            </w:pPr>
            <w:del w:id="126" w:author="方浩华" w:date="2023-11-01T17:22:00Z">
              <w:r w:rsidRPr="002C7BCF" w:rsidDel="00825FDA">
                <w:rPr>
                  <w:rFonts w:asciiTheme="minorEastAsia" w:hAnsiTheme="minorEastAsia" w:hint="eastAsia"/>
                  <w:szCs w:val="21"/>
                </w:rPr>
                <w:delText>D</w:delText>
              </w:r>
              <w:r w:rsidRPr="002C7BCF" w:rsidDel="00825FDA">
                <w:rPr>
                  <w:rFonts w:asciiTheme="minorEastAsia" w:hAnsiTheme="minorEastAsia"/>
                  <w:szCs w:val="21"/>
                </w:rPr>
                <w:delText>escription</w:delText>
              </w:r>
            </w:del>
          </w:p>
        </w:tc>
      </w:tr>
      <w:tr w:rsidR="002C7BCF" w:rsidRPr="001C0AE8" w:rsidDel="00825FDA" w14:paraId="7517E523" w14:textId="3A62E802" w:rsidTr="007C0C8B">
        <w:trPr>
          <w:trHeight w:val="50"/>
          <w:del w:id="127" w:author="方浩华" w:date="2023-11-01T17:22:00Z"/>
        </w:trPr>
        <w:tc>
          <w:tcPr>
            <w:tcW w:w="1526" w:type="dxa"/>
            <w:vMerge/>
            <w:shd w:val="clear" w:color="auto" w:fill="auto"/>
            <w:vAlign w:val="center"/>
          </w:tcPr>
          <w:p w14:paraId="5872E11E" w14:textId="191FFE93" w:rsidR="002C7BCF" w:rsidDel="00825FDA" w:rsidRDefault="002C7BCF" w:rsidP="007C0C8B">
            <w:pPr>
              <w:jc w:val="center"/>
              <w:rPr>
                <w:del w:id="128" w:author="方浩华" w:date="2023-11-01T17:22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A33283F" w14:textId="797F843C" w:rsidR="002C7BCF" w:rsidRPr="00574645" w:rsidDel="00825FDA" w:rsidRDefault="002C7BCF" w:rsidP="007C0C8B">
            <w:pPr>
              <w:jc w:val="left"/>
              <w:rPr>
                <w:del w:id="129" w:author="方浩华" w:date="2023-11-01T17:22:00Z"/>
                <w:rFonts w:asciiTheme="minorEastAsia" w:hAnsiTheme="minorEastAsia"/>
                <w:szCs w:val="21"/>
              </w:rPr>
            </w:pPr>
            <w:del w:id="130" w:author="方浩华" w:date="2023-11-01T17:20:00Z">
              <w:r w:rsidDel="001B0D62">
                <w:rPr>
                  <w:rFonts w:asciiTheme="minorEastAsia" w:hAnsiTheme="minorEastAsia" w:hint="eastAsia"/>
                  <w:szCs w:val="21"/>
                </w:rPr>
                <w:delText>4</w:delText>
              </w:r>
            </w:del>
          </w:p>
        </w:tc>
        <w:tc>
          <w:tcPr>
            <w:tcW w:w="1843" w:type="dxa"/>
            <w:shd w:val="clear" w:color="auto" w:fill="auto"/>
            <w:vAlign w:val="center"/>
          </w:tcPr>
          <w:p w14:paraId="279BC564" w14:textId="7056E7CC" w:rsidR="002C7BCF" w:rsidRPr="002C7BCF" w:rsidDel="00825FDA" w:rsidRDefault="002C7BCF" w:rsidP="007C0C8B">
            <w:pPr>
              <w:jc w:val="left"/>
              <w:rPr>
                <w:del w:id="131" w:author="方浩华" w:date="2023-11-01T17:22:00Z"/>
                <w:rFonts w:asciiTheme="minorEastAsia" w:hAnsiTheme="minorEastAsia"/>
                <w:szCs w:val="21"/>
              </w:rPr>
            </w:pPr>
            <w:del w:id="132" w:author="方浩华" w:date="2023-11-01T17:22:00Z">
              <w:r w:rsidRPr="002C7BCF" w:rsidDel="00825FDA">
                <w:rPr>
                  <w:rFonts w:asciiTheme="minorEastAsia" w:hAnsiTheme="minorEastAsia" w:hint="eastAsia"/>
                  <w:szCs w:val="21"/>
                </w:rPr>
                <w:delText>t</w:delText>
              </w:r>
              <w:r w:rsidRPr="002C7BCF" w:rsidDel="00825FDA">
                <w:rPr>
                  <w:rFonts w:asciiTheme="minorEastAsia" w:hAnsiTheme="minorEastAsia"/>
                  <w:szCs w:val="21"/>
                </w:rPr>
                <w:delText>otalNum</w:delText>
              </w:r>
            </w:del>
          </w:p>
        </w:tc>
        <w:tc>
          <w:tcPr>
            <w:tcW w:w="1134" w:type="dxa"/>
            <w:vAlign w:val="center"/>
          </w:tcPr>
          <w:p w14:paraId="1DF05244" w14:textId="2C923EF3" w:rsidR="002C7BCF" w:rsidRPr="00874A55" w:rsidDel="00825FDA" w:rsidRDefault="002C7BCF" w:rsidP="007C0C8B">
            <w:pPr>
              <w:jc w:val="left"/>
              <w:rPr>
                <w:del w:id="133" w:author="方浩华" w:date="2023-11-01T17:22:00Z"/>
                <w:rFonts w:asciiTheme="minorEastAsia" w:hAnsiTheme="minorEastAsia"/>
                <w:szCs w:val="21"/>
              </w:rPr>
            </w:pPr>
            <w:del w:id="134" w:author="方浩华" w:date="2023-11-01T17:22:00Z">
              <w:r w:rsidDel="00825FDA">
                <w:rPr>
                  <w:rFonts w:asciiTheme="minorEastAsia" w:hAnsiTheme="minorEastAsia"/>
                  <w:szCs w:val="21"/>
                </w:rPr>
                <w:delText>Uint</w:delText>
              </w:r>
            </w:del>
            <w:del w:id="135" w:author="方浩华" w:date="2023-11-01T17:20:00Z">
              <w:r w:rsidDel="001B0D62">
                <w:rPr>
                  <w:rFonts w:asciiTheme="minorEastAsia" w:hAnsiTheme="minorEastAsia"/>
                  <w:szCs w:val="21"/>
                </w:rPr>
                <w:delText>32</w:delText>
              </w:r>
            </w:del>
            <w:del w:id="136" w:author="方浩华" w:date="2023-11-01T17:22:00Z">
              <w:r w:rsidDel="00825FDA">
                <w:rPr>
                  <w:rFonts w:asciiTheme="minorEastAsia" w:hAnsiTheme="minorEastAsia"/>
                  <w:szCs w:val="21"/>
                </w:rPr>
                <w:delText>_t</w:delText>
              </w:r>
            </w:del>
          </w:p>
        </w:tc>
        <w:tc>
          <w:tcPr>
            <w:tcW w:w="3260" w:type="dxa"/>
            <w:vAlign w:val="center"/>
          </w:tcPr>
          <w:p w14:paraId="2790B260" w14:textId="27170D38" w:rsidR="002C7BCF" w:rsidRPr="002C7BCF" w:rsidDel="00825FDA" w:rsidRDefault="002C7BCF" w:rsidP="007C0C8B">
            <w:pPr>
              <w:jc w:val="left"/>
              <w:rPr>
                <w:del w:id="137" w:author="方浩华" w:date="2023-11-01T17:22:00Z"/>
                <w:rFonts w:asciiTheme="minorEastAsia" w:hAnsiTheme="minorEastAsia"/>
                <w:szCs w:val="21"/>
              </w:rPr>
            </w:pPr>
            <w:del w:id="138" w:author="方浩华" w:date="2023-11-01T17:22:00Z">
              <w:r w:rsidRPr="002C7BCF" w:rsidDel="00825FDA">
                <w:rPr>
                  <w:rFonts w:asciiTheme="minorEastAsia" w:hAnsiTheme="minorEastAsia" w:hint="eastAsia"/>
                  <w:szCs w:val="21"/>
                </w:rPr>
                <w:delText>白名单</w:delText>
              </w:r>
              <w:r w:rsidDel="00825FDA">
                <w:rPr>
                  <w:rFonts w:asciiTheme="minorEastAsia" w:hAnsiTheme="minorEastAsia" w:hint="eastAsia"/>
                  <w:szCs w:val="21"/>
                </w:rPr>
                <w:delText>无人机总数</w:delText>
              </w:r>
            </w:del>
          </w:p>
        </w:tc>
      </w:tr>
      <w:tr w:rsidR="00CB132D" w:rsidRPr="001C0AE8" w:rsidDel="00825FDA" w14:paraId="40F57030" w14:textId="72C83BAF" w:rsidTr="005F7C40">
        <w:trPr>
          <w:trHeight w:val="50"/>
          <w:del w:id="139" w:author="方浩华" w:date="2023-11-01T17:22:00Z"/>
        </w:trPr>
        <w:tc>
          <w:tcPr>
            <w:tcW w:w="1526" w:type="dxa"/>
            <w:vMerge/>
            <w:shd w:val="clear" w:color="auto" w:fill="auto"/>
            <w:vAlign w:val="center"/>
          </w:tcPr>
          <w:p w14:paraId="01EBFCF7" w14:textId="7F6B6AEE" w:rsidR="00CB132D" w:rsidDel="00825FDA" w:rsidRDefault="00CB132D" w:rsidP="00CB132D">
            <w:pPr>
              <w:jc w:val="center"/>
              <w:rPr>
                <w:del w:id="140" w:author="方浩华" w:date="2023-11-01T17:22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55442C1" w14:textId="20A8C9F6" w:rsidR="00CB132D" w:rsidRPr="00574645" w:rsidDel="00825FDA" w:rsidRDefault="00CB132D" w:rsidP="00CB132D">
            <w:pPr>
              <w:jc w:val="left"/>
              <w:rPr>
                <w:del w:id="141" w:author="方浩华" w:date="2023-11-01T17:22:00Z"/>
                <w:rFonts w:asciiTheme="minorEastAsia" w:hAnsiTheme="minorEastAsia"/>
                <w:szCs w:val="21"/>
              </w:rPr>
            </w:pPr>
            <w:del w:id="142" w:author="方浩华" w:date="2023-11-01T17:22:00Z">
              <w:r w:rsidDel="00825FDA">
                <w:rPr>
                  <w:rFonts w:asciiTheme="minorEastAsia" w:hAnsiTheme="minorEastAsia"/>
                  <w:szCs w:val="21"/>
                  <w:highlight w:val="yellow"/>
                </w:rPr>
                <w:delText>32</w:delText>
              </w:r>
            </w:del>
          </w:p>
        </w:tc>
        <w:tc>
          <w:tcPr>
            <w:tcW w:w="1843" w:type="dxa"/>
            <w:shd w:val="clear" w:color="auto" w:fill="auto"/>
            <w:vAlign w:val="center"/>
          </w:tcPr>
          <w:p w14:paraId="1C91DAB5" w14:textId="7C828BF6" w:rsidR="00CB132D" w:rsidRPr="00F14137" w:rsidDel="00825FDA" w:rsidRDefault="00CB132D" w:rsidP="00CB132D">
            <w:pPr>
              <w:jc w:val="left"/>
              <w:rPr>
                <w:del w:id="143" w:author="方浩华" w:date="2023-11-01T17:22:00Z"/>
                <w:rFonts w:asciiTheme="minorEastAsia" w:hAnsiTheme="minorEastAsia"/>
                <w:sz w:val="18"/>
                <w:szCs w:val="18"/>
              </w:rPr>
            </w:pPr>
            <w:del w:id="144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  <w:highlight w:val="yellow"/>
                </w:rPr>
                <w:delText>serialNum</w:delText>
              </w:r>
              <w:r w:rsidR="002760D8" w:rsidDel="00825FDA">
                <w:rPr>
                  <w:rFonts w:asciiTheme="minorEastAsia" w:hAnsiTheme="minorEastAsia"/>
                  <w:szCs w:val="21"/>
                </w:rPr>
                <w:delText>1</w:delText>
              </w:r>
            </w:del>
          </w:p>
        </w:tc>
        <w:tc>
          <w:tcPr>
            <w:tcW w:w="1134" w:type="dxa"/>
            <w:vAlign w:val="center"/>
          </w:tcPr>
          <w:p w14:paraId="22800E26" w14:textId="3B711BAF" w:rsidR="00CB132D" w:rsidRPr="00874A55" w:rsidDel="00825FDA" w:rsidRDefault="00CB132D" w:rsidP="00CB132D">
            <w:pPr>
              <w:jc w:val="left"/>
              <w:rPr>
                <w:del w:id="145" w:author="方浩华" w:date="2023-11-01T17:22:00Z"/>
                <w:rFonts w:asciiTheme="minorEastAsia" w:hAnsiTheme="minorEastAsia"/>
                <w:szCs w:val="21"/>
              </w:rPr>
            </w:pPr>
            <w:del w:id="146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  <w:highlight w:val="yellow"/>
                </w:rPr>
                <w:delText>char</w:delText>
              </w:r>
            </w:del>
          </w:p>
        </w:tc>
        <w:tc>
          <w:tcPr>
            <w:tcW w:w="3260" w:type="dxa"/>
            <w:vAlign w:val="center"/>
          </w:tcPr>
          <w:p w14:paraId="25AB8AB8" w14:textId="71A219E4" w:rsidR="00CB132D" w:rsidRPr="00575EA2" w:rsidDel="00825FDA" w:rsidRDefault="00CB132D" w:rsidP="00CB132D">
            <w:pPr>
              <w:jc w:val="left"/>
              <w:rPr>
                <w:del w:id="147" w:author="方浩华" w:date="2023-11-01T17:22:00Z"/>
                <w:rFonts w:asciiTheme="minorEastAsia" w:hAnsiTheme="minorEastAsia"/>
                <w:szCs w:val="21"/>
              </w:rPr>
            </w:pPr>
            <w:del w:id="148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  <w:highlight w:val="yellow"/>
                </w:rPr>
                <w:delText>字符串 （无人机SN码）</w:delText>
              </w:r>
            </w:del>
          </w:p>
        </w:tc>
      </w:tr>
      <w:tr w:rsidR="00CB132D" w:rsidRPr="001C0AE8" w:rsidDel="00825FDA" w14:paraId="699F1F4C" w14:textId="04A5AF96" w:rsidTr="005F7C40">
        <w:trPr>
          <w:trHeight w:val="50"/>
          <w:del w:id="149" w:author="方浩华" w:date="2023-11-01T17:22:00Z"/>
        </w:trPr>
        <w:tc>
          <w:tcPr>
            <w:tcW w:w="1526" w:type="dxa"/>
            <w:vMerge/>
            <w:shd w:val="clear" w:color="auto" w:fill="auto"/>
            <w:vAlign w:val="center"/>
          </w:tcPr>
          <w:p w14:paraId="3378E693" w14:textId="06A68C28" w:rsidR="00CB132D" w:rsidDel="00825FDA" w:rsidRDefault="00CB132D" w:rsidP="00CB132D">
            <w:pPr>
              <w:jc w:val="center"/>
              <w:rPr>
                <w:del w:id="150" w:author="方浩华" w:date="2023-11-01T17:22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032772F" w14:textId="5BB3D9C2" w:rsidR="00CB132D" w:rsidDel="00825FDA" w:rsidRDefault="00CB132D" w:rsidP="00CB132D">
            <w:pPr>
              <w:jc w:val="left"/>
              <w:rPr>
                <w:del w:id="151" w:author="方浩华" w:date="2023-11-01T17:22:00Z"/>
                <w:rFonts w:asciiTheme="minorEastAsia" w:hAnsiTheme="minorEastAsia"/>
                <w:szCs w:val="21"/>
                <w:highlight w:val="yellow"/>
              </w:rPr>
            </w:pPr>
            <w:del w:id="152" w:author="方浩华" w:date="2023-11-01T17:22:00Z">
              <w:r w:rsidDel="00825FDA">
                <w:rPr>
                  <w:rFonts w:asciiTheme="minorEastAsia" w:hAnsiTheme="minorEastAsia"/>
                  <w:szCs w:val="21"/>
                  <w:highlight w:val="yellow"/>
                </w:rPr>
                <w:delText>32</w:delText>
              </w:r>
            </w:del>
          </w:p>
        </w:tc>
        <w:tc>
          <w:tcPr>
            <w:tcW w:w="1843" w:type="dxa"/>
            <w:shd w:val="clear" w:color="auto" w:fill="auto"/>
            <w:vAlign w:val="center"/>
          </w:tcPr>
          <w:p w14:paraId="6B13217C" w14:textId="25E35A58" w:rsidR="00CB132D" w:rsidDel="00825FDA" w:rsidRDefault="00CB132D" w:rsidP="00CB132D">
            <w:pPr>
              <w:jc w:val="left"/>
              <w:rPr>
                <w:del w:id="153" w:author="方浩华" w:date="2023-11-01T17:22:00Z"/>
                <w:rFonts w:asciiTheme="minorEastAsia" w:hAnsiTheme="minorEastAsia"/>
                <w:szCs w:val="21"/>
                <w:highlight w:val="yellow"/>
              </w:rPr>
            </w:pPr>
            <w:del w:id="154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  <w:highlight w:val="yellow"/>
                </w:rPr>
                <w:delText>serialNum</w:delText>
              </w:r>
              <w:r w:rsidR="002760D8" w:rsidDel="00825FDA">
                <w:rPr>
                  <w:rFonts w:asciiTheme="minorEastAsia" w:hAnsiTheme="minorEastAsia"/>
                  <w:szCs w:val="21"/>
                </w:rPr>
                <w:delText>2</w:delText>
              </w:r>
            </w:del>
          </w:p>
        </w:tc>
        <w:tc>
          <w:tcPr>
            <w:tcW w:w="1134" w:type="dxa"/>
            <w:vAlign w:val="center"/>
          </w:tcPr>
          <w:p w14:paraId="57F882F6" w14:textId="0FE22643" w:rsidR="00CB132D" w:rsidDel="00825FDA" w:rsidRDefault="00CB132D" w:rsidP="00CB132D">
            <w:pPr>
              <w:jc w:val="left"/>
              <w:rPr>
                <w:del w:id="155" w:author="方浩华" w:date="2023-11-01T17:22:00Z"/>
                <w:rFonts w:asciiTheme="minorEastAsia" w:hAnsiTheme="minorEastAsia"/>
                <w:szCs w:val="21"/>
                <w:highlight w:val="yellow"/>
              </w:rPr>
            </w:pPr>
            <w:del w:id="156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  <w:highlight w:val="yellow"/>
                </w:rPr>
                <w:delText>char</w:delText>
              </w:r>
            </w:del>
          </w:p>
        </w:tc>
        <w:tc>
          <w:tcPr>
            <w:tcW w:w="3260" w:type="dxa"/>
            <w:vAlign w:val="center"/>
          </w:tcPr>
          <w:p w14:paraId="73C50D60" w14:textId="3EA2BFD2" w:rsidR="00CB132D" w:rsidDel="00825FDA" w:rsidRDefault="00CB132D" w:rsidP="00CB132D">
            <w:pPr>
              <w:jc w:val="left"/>
              <w:rPr>
                <w:del w:id="157" w:author="方浩华" w:date="2023-11-01T17:22:00Z"/>
                <w:rFonts w:asciiTheme="minorEastAsia" w:hAnsiTheme="minorEastAsia"/>
                <w:szCs w:val="21"/>
                <w:highlight w:val="yellow"/>
              </w:rPr>
            </w:pPr>
            <w:del w:id="158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  <w:highlight w:val="yellow"/>
                </w:rPr>
                <w:delText>字符串 （无人机SN码）</w:delText>
              </w:r>
            </w:del>
          </w:p>
        </w:tc>
      </w:tr>
      <w:tr w:rsidR="00CB132D" w:rsidRPr="001C0AE8" w:rsidDel="00825FDA" w14:paraId="702C279D" w14:textId="1551FD0B" w:rsidTr="005F7C40">
        <w:trPr>
          <w:trHeight w:val="50"/>
          <w:del w:id="159" w:author="方浩华" w:date="2023-11-01T17:22:00Z"/>
        </w:trPr>
        <w:tc>
          <w:tcPr>
            <w:tcW w:w="1526" w:type="dxa"/>
            <w:vMerge/>
            <w:shd w:val="clear" w:color="auto" w:fill="auto"/>
            <w:vAlign w:val="center"/>
          </w:tcPr>
          <w:p w14:paraId="11D15A48" w14:textId="634DCE3A" w:rsidR="00CB132D" w:rsidDel="00825FDA" w:rsidRDefault="00CB132D" w:rsidP="00CB132D">
            <w:pPr>
              <w:jc w:val="center"/>
              <w:rPr>
                <w:del w:id="160" w:author="方浩华" w:date="2023-11-01T17:22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7813A20" w14:textId="3AED84E0" w:rsidR="00CB132D" w:rsidDel="00825FDA" w:rsidRDefault="00CB132D" w:rsidP="00CB132D">
            <w:pPr>
              <w:jc w:val="left"/>
              <w:rPr>
                <w:del w:id="161" w:author="方浩华" w:date="2023-11-01T17:22:00Z"/>
                <w:rFonts w:asciiTheme="minorEastAsia" w:hAnsiTheme="minorEastAsia"/>
                <w:szCs w:val="21"/>
                <w:highlight w:val="yellow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39F996B" w14:textId="450F5E3D" w:rsidR="00CB132D" w:rsidDel="00825FDA" w:rsidRDefault="00CB132D" w:rsidP="00CB132D">
            <w:pPr>
              <w:jc w:val="left"/>
              <w:rPr>
                <w:del w:id="162" w:author="方浩华" w:date="2023-11-01T17:22:00Z"/>
                <w:rFonts w:asciiTheme="minorEastAsia" w:hAnsiTheme="minorEastAsia"/>
                <w:szCs w:val="21"/>
                <w:highlight w:val="yellow"/>
              </w:rPr>
            </w:pPr>
          </w:p>
        </w:tc>
        <w:tc>
          <w:tcPr>
            <w:tcW w:w="1134" w:type="dxa"/>
            <w:vAlign w:val="center"/>
          </w:tcPr>
          <w:p w14:paraId="3CCD75C3" w14:textId="799F3455" w:rsidR="00CB132D" w:rsidDel="00825FDA" w:rsidRDefault="00CB132D" w:rsidP="00CB132D">
            <w:pPr>
              <w:jc w:val="left"/>
              <w:rPr>
                <w:del w:id="163" w:author="方浩华" w:date="2023-11-01T17:22:00Z"/>
                <w:rFonts w:asciiTheme="minorEastAsia" w:hAnsiTheme="minorEastAsia"/>
                <w:szCs w:val="21"/>
                <w:highlight w:val="yellow"/>
              </w:rPr>
            </w:pPr>
          </w:p>
        </w:tc>
        <w:tc>
          <w:tcPr>
            <w:tcW w:w="3260" w:type="dxa"/>
            <w:vAlign w:val="center"/>
          </w:tcPr>
          <w:p w14:paraId="312B9627" w14:textId="6BA7897A" w:rsidR="00CB132D" w:rsidDel="00825FDA" w:rsidRDefault="00CB132D" w:rsidP="00CB132D">
            <w:pPr>
              <w:jc w:val="left"/>
              <w:rPr>
                <w:del w:id="164" w:author="方浩华" w:date="2023-11-01T17:22:00Z"/>
                <w:rFonts w:asciiTheme="minorEastAsia" w:hAnsiTheme="minorEastAsia"/>
                <w:szCs w:val="21"/>
                <w:highlight w:val="yellow"/>
              </w:rPr>
            </w:pPr>
          </w:p>
        </w:tc>
      </w:tr>
      <w:tr w:rsidR="00CB132D" w:rsidRPr="001C0AE8" w:rsidDel="00825FDA" w14:paraId="0E99CF0F" w14:textId="484EBB76" w:rsidTr="005F7C40">
        <w:trPr>
          <w:trHeight w:val="50"/>
          <w:del w:id="165" w:author="方浩华" w:date="2023-11-01T17:22:00Z"/>
        </w:trPr>
        <w:tc>
          <w:tcPr>
            <w:tcW w:w="1526" w:type="dxa"/>
            <w:vMerge/>
            <w:shd w:val="clear" w:color="auto" w:fill="auto"/>
            <w:vAlign w:val="center"/>
          </w:tcPr>
          <w:p w14:paraId="445CF5E1" w14:textId="05653BE2" w:rsidR="00CB132D" w:rsidDel="00825FDA" w:rsidRDefault="00CB132D" w:rsidP="00CB132D">
            <w:pPr>
              <w:jc w:val="center"/>
              <w:rPr>
                <w:del w:id="166" w:author="方浩华" w:date="2023-11-01T17:22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D5199FF" w14:textId="617BAC7F" w:rsidR="00CB132D" w:rsidDel="00825FDA" w:rsidRDefault="00CB132D" w:rsidP="00CB132D">
            <w:pPr>
              <w:jc w:val="left"/>
              <w:rPr>
                <w:del w:id="167" w:author="方浩华" w:date="2023-11-01T17:22:00Z"/>
                <w:rFonts w:asciiTheme="minorEastAsia" w:hAnsiTheme="minorEastAsia"/>
                <w:szCs w:val="21"/>
                <w:highlight w:val="yellow"/>
              </w:rPr>
            </w:pPr>
            <w:del w:id="168" w:author="方浩华" w:date="2023-11-01T17:22:00Z">
              <w:r w:rsidDel="00825FDA">
                <w:rPr>
                  <w:rFonts w:asciiTheme="minorEastAsia" w:hAnsiTheme="minorEastAsia"/>
                  <w:szCs w:val="21"/>
                  <w:highlight w:val="yellow"/>
                </w:rPr>
                <w:delText>32</w:delText>
              </w:r>
            </w:del>
          </w:p>
        </w:tc>
        <w:tc>
          <w:tcPr>
            <w:tcW w:w="1843" w:type="dxa"/>
            <w:shd w:val="clear" w:color="auto" w:fill="auto"/>
            <w:vAlign w:val="center"/>
          </w:tcPr>
          <w:p w14:paraId="7E8D9CA1" w14:textId="3D025B42" w:rsidR="00CB132D" w:rsidDel="00825FDA" w:rsidRDefault="00CB132D" w:rsidP="00CB132D">
            <w:pPr>
              <w:jc w:val="left"/>
              <w:rPr>
                <w:del w:id="169" w:author="方浩华" w:date="2023-11-01T17:22:00Z"/>
                <w:rFonts w:asciiTheme="minorEastAsia" w:hAnsiTheme="minorEastAsia"/>
                <w:szCs w:val="21"/>
                <w:highlight w:val="yellow"/>
              </w:rPr>
            </w:pPr>
            <w:del w:id="170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  <w:highlight w:val="yellow"/>
                </w:rPr>
                <w:delText>serialNum</w:delText>
              </w:r>
              <w:r w:rsidDel="00825FDA">
                <w:rPr>
                  <w:rFonts w:asciiTheme="minorEastAsia" w:hAnsiTheme="minorEastAsia"/>
                  <w:szCs w:val="21"/>
                </w:rPr>
                <w:delText>N</w:delText>
              </w:r>
            </w:del>
          </w:p>
        </w:tc>
        <w:tc>
          <w:tcPr>
            <w:tcW w:w="1134" w:type="dxa"/>
            <w:vAlign w:val="center"/>
          </w:tcPr>
          <w:p w14:paraId="19BEDA41" w14:textId="5ADE8719" w:rsidR="00CB132D" w:rsidDel="00825FDA" w:rsidRDefault="00CB132D" w:rsidP="00CB132D">
            <w:pPr>
              <w:jc w:val="left"/>
              <w:rPr>
                <w:del w:id="171" w:author="方浩华" w:date="2023-11-01T17:22:00Z"/>
                <w:rFonts w:asciiTheme="minorEastAsia" w:hAnsiTheme="minorEastAsia"/>
                <w:szCs w:val="21"/>
                <w:highlight w:val="yellow"/>
              </w:rPr>
            </w:pPr>
            <w:del w:id="172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  <w:highlight w:val="yellow"/>
                </w:rPr>
                <w:delText>char</w:delText>
              </w:r>
            </w:del>
          </w:p>
        </w:tc>
        <w:tc>
          <w:tcPr>
            <w:tcW w:w="3260" w:type="dxa"/>
            <w:vAlign w:val="center"/>
          </w:tcPr>
          <w:p w14:paraId="49C7BC90" w14:textId="75974C15" w:rsidR="00CB132D" w:rsidDel="00825FDA" w:rsidRDefault="00CB132D" w:rsidP="00CB132D">
            <w:pPr>
              <w:jc w:val="left"/>
              <w:rPr>
                <w:del w:id="173" w:author="方浩华" w:date="2023-11-01T17:22:00Z"/>
                <w:rFonts w:asciiTheme="minorEastAsia" w:hAnsiTheme="minorEastAsia"/>
                <w:szCs w:val="21"/>
                <w:highlight w:val="yellow"/>
              </w:rPr>
            </w:pPr>
            <w:del w:id="174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  <w:highlight w:val="yellow"/>
                </w:rPr>
                <w:delText>字符串 （无人机SN码）</w:delText>
              </w:r>
            </w:del>
          </w:p>
        </w:tc>
      </w:tr>
      <w:tr w:rsidR="00CB132D" w:rsidRPr="00002A9C" w:rsidDel="00825FDA" w14:paraId="025B3A7F" w14:textId="05DC2CA7" w:rsidTr="007C0C8B">
        <w:trPr>
          <w:del w:id="175" w:author="方浩华" w:date="2023-11-01T17:22:00Z"/>
        </w:trPr>
        <w:tc>
          <w:tcPr>
            <w:tcW w:w="1526" w:type="dxa"/>
            <w:shd w:val="clear" w:color="auto" w:fill="auto"/>
            <w:vAlign w:val="center"/>
          </w:tcPr>
          <w:p w14:paraId="22DDB5E2" w14:textId="6A549525" w:rsidR="00CB132D" w:rsidDel="00825FDA" w:rsidRDefault="00CB132D" w:rsidP="00CB132D">
            <w:pPr>
              <w:jc w:val="center"/>
              <w:rPr>
                <w:del w:id="176" w:author="方浩华" w:date="2023-11-01T17:22:00Z"/>
                <w:rFonts w:asciiTheme="minorEastAsia" w:hAnsiTheme="minorEastAsia"/>
                <w:szCs w:val="21"/>
              </w:rPr>
            </w:pPr>
            <w:del w:id="177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参数长度</w:delText>
              </w:r>
            </w:del>
          </w:p>
        </w:tc>
        <w:tc>
          <w:tcPr>
            <w:tcW w:w="6974" w:type="dxa"/>
            <w:gridSpan w:val="4"/>
            <w:vAlign w:val="center"/>
          </w:tcPr>
          <w:p w14:paraId="2E976DC7" w14:textId="08783028" w:rsidR="00CB132D" w:rsidDel="00825FDA" w:rsidRDefault="00CB132D" w:rsidP="00CB132D">
            <w:pPr>
              <w:jc w:val="left"/>
              <w:rPr>
                <w:del w:id="178" w:author="方浩华" w:date="2023-11-01T17:22:00Z"/>
                <w:rFonts w:asciiTheme="minorEastAsia" w:hAnsiTheme="minorEastAsia"/>
                <w:szCs w:val="21"/>
              </w:rPr>
            </w:pPr>
            <w:del w:id="179" w:author="方浩华" w:date="2023-11-01T17:22:00Z">
              <w:r w:rsidDel="00825FDA">
                <w:rPr>
                  <w:rFonts w:asciiTheme="minorEastAsia" w:hAnsiTheme="minorEastAsia"/>
                  <w:szCs w:val="21"/>
                </w:rPr>
                <w:delText>32*N</w:delText>
              </w:r>
              <w:r w:rsidR="002C7BCF" w:rsidDel="00825FDA">
                <w:rPr>
                  <w:rFonts w:asciiTheme="minorEastAsia" w:hAnsiTheme="minorEastAsia"/>
                  <w:szCs w:val="21"/>
                </w:rPr>
                <w:delText>+4</w:delText>
              </w:r>
              <w:r w:rsidR="003F17CE" w:rsidDel="00825FDA">
                <w:rPr>
                  <w:rFonts w:asciiTheme="minorEastAsia" w:hAnsiTheme="minorEastAsia" w:hint="eastAsia"/>
                  <w:szCs w:val="21"/>
                </w:rPr>
                <w:delText>（总长度不超过</w:delText>
              </w:r>
              <w:r w:rsidR="003F17CE" w:rsidDel="00825FDA">
                <w:rPr>
                  <w:rFonts w:asciiTheme="minorEastAsia" w:hAnsiTheme="minorEastAsia"/>
                  <w:szCs w:val="21"/>
                </w:rPr>
                <w:delText>payload</w:delText>
              </w:r>
              <w:r w:rsidR="003F17CE" w:rsidDel="00825FDA">
                <w:rPr>
                  <w:rFonts w:asciiTheme="minorEastAsia" w:hAnsiTheme="minorEastAsia" w:hint="eastAsia"/>
                  <w:szCs w:val="21"/>
                </w:rPr>
                <w:delText>最大值）</w:delText>
              </w:r>
            </w:del>
          </w:p>
        </w:tc>
      </w:tr>
      <w:tr w:rsidR="00CB132D" w:rsidRPr="00002A9C" w:rsidDel="00825FDA" w14:paraId="6EA9BF77" w14:textId="3B360592" w:rsidTr="007C0C8B">
        <w:trPr>
          <w:del w:id="180" w:author="方浩华" w:date="2023-11-01T17:22:00Z"/>
        </w:trPr>
        <w:tc>
          <w:tcPr>
            <w:tcW w:w="1526" w:type="dxa"/>
            <w:shd w:val="clear" w:color="auto" w:fill="auto"/>
            <w:vAlign w:val="center"/>
          </w:tcPr>
          <w:p w14:paraId="00DFCD64" w14:textId="095376EC" w:rsidR="00CB132D" w:rsidDel="00825FDA" w:rsidRDefault="00CB132D" w:rsidP="00CB132D">
            <w:pPr>
              <w:jc w:val="center"/>
              <w:rPr>
                <w:del w:id="181" w:author="方浩华" w:date="2023-11-01T17:22:00Z"/>
                <w:rFonts w:asciiTheme="minorEastAsia" w:hAnsiTheme="minorEastAsia"/>
                <w:szCs w:val="21"/>
              </w:rPr>
            </w:pPr>
            <w:del w:id="182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应答</w:delText>
              </w:r>
            </w:del>
          </w:p>
        </w:tc>
        <w:tc>
          <w:tcPr>
            <w:tcW w:w="6974" w:type="dxa"/>
            <w:gridSpan w:val="4"/>
            <w:vAlign w:val="center"/>
          </w:tcPr>
          <w:p w14:paraId="24D73219" w14:textId="193256BB" w:rsidR="00CB132D" w:rsidDel="00825FDA" w:rsidRDefault="00CB132D" w:rsidP="00CB132D">
            <w:pPr>
              <w:jc w:val="left"/>
              <w:rPr>
                <w:del w:id="183" w:author="方浩华" w:date="2023-11-01T17:22:00Z"/>
                <w:rFonts w:asciiTheme="minorEastAsia" w:hAnsiTheme="minorEastAsia"/>
                <w:szCs w:val="21"/>
              </w:rPr>
            </w:pPr>
            <w:del w:id="184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有</w:delText>
              </w:r>
            </w:del>
          </w:p>
        </w:tc>
      </w:tr>
    </w:tbl>
    <w:p w14:paraId="505EC080" w14:textId="22809060" w:rsidR="00134C9C" w:rsidDel="00825FDA" w:rsidRDefault="00134C9C" w:rsidP="00134C9C">
      <w:pPr>
        <w:rPr>
          <w:del w:id="185" w:author="方浩华" w:date="2023-11-01T17:22:00Z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134C9C" w:rsidRPr="00002A9C" w:rsidDel="00825FDA" w14:paraId="3E481409" w14:textId="4CC98A7C" w:rsidTr="007C0C8B">
        <w:trPr>
          <w:del w:id="186" w:author="方浩华" w:date="2023-11-01T17:22:00Z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CEC9FCA" w14:textId="0C4D8B2A" w:rsidR="00134C9C" w:rsidRPr="00002A9C" w:rsidDel="00825FDA" w:rsidRDefault="00134C9C" w:rsidP="007C0C8B">
            <w:pPr>
              <w:jc w:val="center"/>
              <w:rPr>
                <w:del w:id="187" w:author="方浩华" w:date="2023-11-01T17:22:00Z"/>
                <w:rFonts w:asciiTheme="minorEastAsia" w:hAnsiTheme="minorEastAsia" w:cs="宋体"/>
                <w:szCs w:val="21"/>
              </w:rPr>
            </w:pPr>
            <w:del w:id="188" w:author="方浩华" w:date="2023-11-01T17:22:00Z">
              <w:r w:rsidDel="00825FDA">
                <w:rPr>
                  <w:rFonts w:asciiTheme="minorEastAsia" w:hAnsiTheme="minorEastAsia" w:cs="宋体" w:hint="eastAsia"/>
                  <w:szCs w:val="21"/>
                </w:rPr>
                <w:delText>消息</w:delText>
              </w:r>
              <w:r w:rsidDel="00825FDA">
                <w:rPr>
                  <w:rFonts w:asciiTheme="minorEastAsia" w:hAnsiTheme="minorEastAsia" w:cs="宋体"/>
                  <w:szCs w:val="21"/>
                </w:rPr>
                <w:delText>ID</w:delText>
              </w:r>
            </w:del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CBB08A9" w14:textId="60FC5EB1" w:rsidR="00134C9C" w:rsidDel="00825FDA" w:rsidRDefault="00134C9C" w:rsidP="007C0C8B">
            <w:pPr>
              <w:jc w:val="left"/>
              <w:rPr>
                <w:del w:id="189" w:author="方浩华" w:date="2023-11-01T17:22:00Z"/>
                <w:rFonts w:asciiTheme="minorEastAsia" w:hAnsiTheme="minorEastAsia" w:cs="宋体"/>
                <w:szCs w:val="21"/>
              </w:rPr>
            </w:pPr>
            <w:del w:id="190" w:author="方浩华" w:date="2023-11-01T17:22:00Z">
              <w:r w:rsidDel="00825FDA">
                <w:rPr>
                  <w:rFonts w:asciiTheme="minorEastAsia" w:hAnsiTheme="minorEastAsia" w:cs="宋体"/>
                  <w:szCs w:val="21"/>
                </w:rPr>
                <w:delText>0x23</w:delText>
              </w:r>
            </w:del>
          </w:p>
        </w:tc>
      </w:tr>
      <w:tr w:rsidR="00134C9C" w:rsidRPr="0028101D" w:rsidDel="00825FDA" w14:paraId="79DB8299" w14:textId="0DECD440" w:rsidTr="007C0C8B">
        <w:trPr>
          <w:del w:id="191" w:author="方浩华" w:date="2023-11-01T17:22:00Z"/>
        </w:trPr>
        <w:tc>
          <w:tcPr>
            <w:tcW w:w="1526" w:type="dxa"/>
            <w:shd w:val="clear" w:color="auto" w:fill="auto"/>
            <w:vAlign w:val="center"/>
          </w:tcPr>
          <w:p w14:paraId="6E357289" w14:textId="2CE770CD" w:rsidR="00134C9C" w:rsidRPr="00002A9C" w:rsidDel="00825FDA" w:rsidRDefault="00134C9C" w:rsidP="007C0C8B">
            <w:pPr>
              <w:jc w:val="center"/>
              <w:rPr>
                <w:del w:id="192" w:author="方浩华" w:date="2023-11-01T17:22:00Z"/>
                <w:rFonts w:asciiTheme="minorEastAsia" w:hAnsiTheme="minorEastAsia"/>
                <w:szCs w:val="21"/>
              </w:rPr>
            </w:pPr>
            <w:del w:id="193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消息描述</w:delText>
              </w:r>
            </w:del>
          </w:p>
        </w:tc>
        <w:tc>
          <w:tcPr>
            <w:tcW w:w="6974" w:type="dxa"/>
            <w:gridSpan w:val="4"/>
            <w:vAlign w:val="center"/>
          </w:tcPr>
          <w:p w14:paraId="1377E6BC" w14:textId="350B4F45" w:rsidR="00134C9C" w:rsidRPr="004E6B38" w:rsidDel="00825FDA" w:rsidRDefault="000401B6" w:rsidP="007C0C8B">
            <w:pPr>
              <w:jc w:val="left"/>
              <w:rPr>
                <w:del w:id="194" w:author="方浩华" w:date="2023-11-01T17:22:00Z"/>
                <w:rFonts w:asciiTheme="minorEastAsia" w:hAnsiTheme="minorEastAsia"/>
                <w:szCs w:val="21"/>
              </w:rPr>
            </w:pPr>
            <w:del w:id="195" w:author="方浩华" w:date="2023-11-01T17:22:00Z">
              <w:r w:rsidDel="00825FDA">
                <w:rPr>
                  <w:rFonts w:hint="eastAsia"/>
                  <w:szCs w:val="21"/>
                </w:rPr>
                <w:delText>设置告警白名单</w:delText>
              </w:r>
              <w:r w:rsidR="00134C9C" w:rsidDel="00825FDA">
                <w:rPr>
                  <w:rFonts w:asciiTheme="minorEastAsia" w:hAnsiTheme="minorEastAsia" w:hint="eastAsia"/>
                </w:rPr>
                <w:delText xml:space="preserve"> </w:delText>
              </w:r>
              <w:r w:rsidR="00134C9C" w:rsidDel="00825FDA">
                <w:rPr>
                  <w:rFonts w:asciiTheme="minorEastAsia" w:hAnsiTheme="minorEastAsia"/>
                </w:rPr>
                <w:delText xml:space="preserve"> 应答</w:delText>
              </w:r>
            </w:del>
          </w:p>
        </w:tc>
      </w:tr>
      <w:tr w:rsidR="00134C9C" w:rsidRPr="00002A9C" w:rsidDel="00825FDA" w14:paraId="7C4A28E8" w14:textId="00223D97" w:rsidTr="007C0C8B">
        <w:trPr>
          <w:del w:id="196" w:author="方浩华" w:date="2023-11-01T17:22:00Z"/>
        </w:trPr>
        <w:tc>
          <w:tcPr>
            <w:tcW w:w="1526" w:type="dxa"/>
            <w:shd w:val="clear" w:color="auto" w:fill="auto"/>
            <w:vAlign w:val="center"/>
          </w:tcPr>
          <w:p w14:paraId="752E32A5" w14:textId="33B152E2" w:rsidR="00134C9C" w:rsidDel="00825FDA" w:rsidRDefault="00134C9C" w:rsidP="007C0C8B">
            <w:pPr>
              <w:jc w:val="center"/>
              <w:rPr>
                <w:del w:id="197" w:author="方浩华" w:date="2023-11-01T17:22:00Z"/>
                <w:rFonts w:asciiTheme="minorEastAsia" w:hAnsiTheme="minorEastAsia"/>
                <w:szCs w:val="21"/>
              </w:rPr>
            </w:pPr>
            <w:del w:id="198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方向</w:delText>
              </w:r>
            </w:del>
          </w:p>
        </w:tc>
        <w:tc>
          <w:tcPr>
            <w:tcW w:w="6974" w:type="dxa"/>
            <w:gridSpan w:val="4"/>
            <w:vAlign w:val="center"/>
          </w:tcPr>
          <w:p w14:paraId="0859E8F1" w14:textId="6CE74A82" w:rsidR="00134C9C" w:rsidDel="00825FDA" w:rsidRDefault="00134C9C" w:rsidP="007C0C8B">
            <w:pPr>
              <w:jc w:val="left"/>
              <w:rPr>
                <w:del w:id="199" w:author="方浩华" w:date="2023-11-01T17:22:00Z"/>
                <w:rFonts w:asciiTheme="minorEastAsia" w:hAnsiTheme="minorEastAsia"/>
                <w:szCs w:val="21"/>
              </w:rPr>
            </w:pPr>
            <w:del w:id="200" w:author="方浩华" w:date="2023-11-01T17:22:00Z">
              <w:r w:rsidDel="00825FDA">
                <w:rPr>
                  <w:rFonts w:asciiTheme="minorEastAsia" w:hAnsiTheme="minorEastAsia"/>
                  <w:szCs w:val="21"/>
                </w:rPr>
                <w:delText>Tracer</w:delText>
              </w:r>
              <w:r w:rsidRPr="00A04FDA" w:rsidDel="00825FDA">
                <w:rPr>
                  <w:rFonts w:asciiTheme="minorEastAsia" w:hAnsiTheme="minorEastAsia"/>
                  <w:szCs w:val="21"/>
                </w:rPr>
                <w:delText xml:space="preserve"> </w:delText>
              </w:r>
              <w:r w:rsidRPr="00A04FDA" w:rsidDel="00825FDA">
                <w:rPr>
                  <w:rFonts w:asciiTheme="minorEastAsia" w:hAnsiTheme="minorEastAsia"/>
                  <w:szCs w:val="21"/>
                </w:rPr>
                <w:sym w:font="Wingdings" w:char="F0E0"/>
              </w:r>
              <w:r w:rsidDel="00825FDA">
                <w:rPr>
                  <w:rFonts w:asciiTheme="minorEastAsia" w:hAnsiTheme="minorEastAsia"/>
                  <w:szCs w:val="21"/>
                </w:rPr>
                <w:delText xml:space="preserve"> C2</w:delText>
              </w:r>
            </w:del>
          </w:p>
        </w:tc>
      </w:tr>
      <w:tr w:rsidR="00134C9C" w:rsidRPr="00002A9C" w:rsidDel="00825FDA" w14:paraId="572A5B77" w14:textId="38D94259" w:rsidTr="007C0C8B">
        <w:trPr>
          <w:del w:id="201" w:author="方浩华" w:date="2023-11-01T17:22:00Z"/>
        </w:trPr>
        <w:tc>
          <w:tcPr>
            <w:tcW w:w="1526" w:type="dxa"/>
            <w:shd w:val="clear" w:color="auto" w:fill="auto"/>
            <w:vAlign w:val="center"/>
          </w:tcPr>
          <w:p w14:paraId="441057CC" w14:textId="17FC1274" w:rsidR="00134C9C" w:rsidDel="00825FDA" w:rsidRDefault="00134C9C" w:rsidP="007C0C8B">
            <w:pPr>
              <w:jc w:val="center"/>
              <w:rPr>
                <w:del w:id="202" w:author="方浩华" w:date="2023-11-01T17:22:00Z"/>
                <w:rFonts w:asciiTheme="minorEastAsia" w:hAnsiTheme="minorEastAsia"/>
                <w:szCs w:val="21"/>
              </w:rPr>
            </w:pPr>
            <w:del w:id="203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发送频率</w:delText>
              </w:r>
            </w:del>
          </w:p>
        </w:tc>
        <w:tc>
          <w:tcPr>
            <w:tcW w:w="6974" w:type="dxa"/>
            <w:gridSpan w:val="4"/>
            <w:vAlign w:val="center"/>
          </w:tcPr>
          <w:p w14:paraId="42050F57" w14:textId="4C74D341" w:rsidR="00134C9C" w:rsidDel="00825FDA" w:rsidRDefault="00134C9C" w:rsidP="007C0C8B">
            <w:pPr>
              <w:jc w:val="left"/>
              <w:rPr>
                <w:del w:id="204" w:author="方浩华" w:date="2023-11-01T17:22:00Z"/>
                <w:rFonts w:asciiTheme="minorEastAsia" w:hAnsiTheme="minorEastAsia"/>
                <w:szCs w:val="21"/>
              </w:rPr>
            </w:pPr>
            <w:del w:id="205" w:author="方浩华" w:date="2023-11-01T17:22:00Z">
              <w:r w:rsidDel="00825FDA">
                <w:rPr>
                  <w:rFonts w:asciiTheme="minorEastAsia" w:hAnsiTheme="minorEastAsia"/>
                  <w:szCs w:val="21"/>
                </w:rPr>
                <w:delText>用户触发</w:delText>
              </w:r>
            </w:del>
          </w:p>
        </w:tc>
      </w:tr>
      <w:tr w:rsidR="00134C9C" w:rsidRPr="001C0AE8" w:rsidDel="00825FDA" w14:paraId="0CDA63BB" w14:textId="3ABF5251" w:rsidTr="007C0C8B">
        <w:trPr>
          <w:trHeight w:val="50"/>
          <w:del w:id="206" w:author="方浩华" w:date="2023-11-01T17:22:00Z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F03BC6D" w14:textId="40525E6A" w:rsidR="00134C9C" w:rsidRPr="001C0AE8" w:rsidDel="00825FDA" w:rsidRDefault="00134C9C" w:rsidP="007C0C8B">
            <w:pPr>
              <w:jc w:val="center"/>
              <w:rPr>
                <w:del w:id="207" w:author="方浩华" w:date="2023-11-01T17:22:00Z"/>
                <w:rFonts w:asciiTheme="minorEastAsia" w:hAnsiTheme="minorEastAsia"/>
                <w:szCs w:val="21"/>
              </w:rPr>
            </w:pPr>
            <w:del w:id="208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参数</w:delText>
              </w:r>
              <w:r w:rsidRPr="000D3229" w:rsidDel="00825FDA">
                <w:rPr>
                  <w:rFonts w:hint="eastAsia"/>
                  <w:szCs w:val="21"/>
                </w:rPr>
                <w:delText>payload</w:delText>
              </w:r>
            </w:del>
          </w:p>
        </w:tc>
        <w:tc>
          <w:tcPr>
            <w:tcW w:w="737" w:type="dxa"/>
            <w:vAlign w:val="center"/>
          </w:tcPr>
          <w:p w14:paraId="1D604D0F" w14:textId="276805D4" w:rsidR="00134C9C" w:rsidRPr="001C0AE8" w:rsidDel="00825FDA" w:rsidRDefault="00134C9C" w:rsidP="007C0C8B">
            <w:pPr>
              <w:jc w:val="left"/>
              <w:rPr>
                <w:del w:id="209" w:author="方浩华" w:date="2023-11-01T17:22:00Z"/>
                <w:rFonts w:asciiTheme="minorEastAsia" w:hAnsiTheme="minorEastAsia"/>
                <w:szCs w:val="21"/>
              </w:rPr>
            </w:pPr>
            <w:del w:id="210" w:author="方浩华" w:date="2023-11-01T17:22:00Z">
              <w:r w:rsidRPr="00574645" w:rsidDel="00825FDA">
                <w:rPr>
                  <w:rFonts w:asciiTheme="minorEastAsia" w:hAnsiTheme="minorEastAsia" w:hint="eastAsia"/>
                  <w:szCs w:val="21"/>
                </w:rPr>
                <w:delText>字节</w:delText>
              </w:r>
            </w:del>
          </w:p>
        </w:tc>
        <w:tc>
          <w:tcPr>
            <w:tcW w:w="1843" w:type="dxa"/>
            <w:shd w:val="clear" w:color="auto" w:fill="auto"/>
            <w:vAlign w:val="center"/>
          </w:tcPr>
          <w:p w14:paraId="1278F96A" w14:textId="0FBB672D" w:rsidR="00134C9C" w:rsidRPr="001C0AE8" w:rsidDel="00825FDA" w:rsidRDefault="00134C9C" w:rsidP="007C0C8B">
            <w:pPr>
              <w:jc w:val="left"/>
              <w:rPr>
                <w:del w:id="211" w:author="方浩华" w:date="2023-11-01T17:22:00Z"/>
                <w:rFonts w:asciiTheme="minorEastAsia" w:hAnsiTheme="minorEastAsia"/>
                <w:szCs w:val="21"/>
              </w:rPr>
            </w:pPr>
            <w:del w:id="212" w:author="方浩华" w:date="2023-11-01T17:22:00Z">
              <w:r w:rsidRPr="00F14137" w:rsidDel="00825FDA">
                <w:rPr>
                  <w:rFonts w:asciiTheme="minorEastAsia" w:hAnsiTheme="minorEastAsia"/>
                  <w:sz w:val="18"/>
                  <w:szCs w:val="18"/>
                </w:rPr>
                <w:delText>Name</w:delText>
              </w:r>
            </w:del>
          </w:p>
        </w:tc>
        <w:tc>
          <w:tcPr>
            <w:tcW w:w="992" w:type="dxa"/>
            <w:vAlign w:val="center"/>
          </w:tcPr>
          <w:p w14:paraId="46051D7E" w14:textId="628A7850" w:rsidR="00134C9C" w:rsidRPr="001C0AE8" w:rsidDel="00825FDA" w:rsidRDefault="00134C9C" w:rsidP="007C0C8B">
            <w:pPr>
              <w:jc w:val="left"/>
              <w:rPr>
                <w:del w:id="213" w:author="方浩华" w:date="2023-11-01T17:22:00Z"/>
                <w:rFonts w:asciiTheme="minorEastAsia" w:hAnsiTheme="minorEastAsia"/>
                <w:szCs w:val="21"/>
              </w:rPr>
            </w:pPr>
            <w:del w:id="214" w:author="方浩华" w:date="2023-11-01T17:22:00Z">
              <w:r w:rsidRPr="00874A55" w:rsidDel="00825FDA">
                <w:rPr>
                  <w:rFonts w:asciiTheme="minorEastAsia" w:hAnsiTheme="minorEastAsia"/>
                  <w:szCs w:val="21"/>
                </w:rPr>
                <w:delText>Type</w:delText>
              </w:r>
            </w:del>
          </w:p>
        </w:tc>
        <w:tc>
          <w:tcPr>
            <w:tcW w:w="3402" w:type="dxa"/>
            <w:vAlign w:val="center"/>
          </w:tcPr>
          <w:p w14:paraId="4D493746" w14:textId="797C9078" w:rsidR="00134C9C" w:rsidRPr="001C0AE8" w:rsidDel="00825FDA" w:rsidRDefault="00134C9C" w:rsidP="007C0C8B">
            <w:pPr>
              <w:jc w:val="left"/>
              <w:rPr>
                <w:del w:id="215" w:author="方浩华" w:date="2023-11-01T17:22:00Z"/>
                <w:rFonts w:asciiTheme="minorEastAsia" w:hAnsiTheme="minorEastAsia"/>
                <w:szCs w:val="21"/>
              </w:rPr>
            </w:pPr>
            <w:del w:id="216" w:author="方浩华" w:date="2023-11-01T17:22:00Z">
              <w:r w:rsidRPr="00F14137" w:rsidDel="00825FDA">
                <w:rPr>
                  <w:rFonts w:asciiTheme="minorEastAsia" w:hAnsiTheme="minorEastAsia" w:hint="eastAsia"/>
                  <w:sz w:val="18"/>
                  <w:szCs w:val="18"/>
                </w:rPr>
                <w:delText>D</w:delText>
              </w:r>
              <w:r w:rsidRPr="00F14137" w:rsidDel="00825FDA">
                <w:rPr>
                  <w:rFonts w:asciiTheme="minorEastAsia" w:hAnsiTheme="minorEastAsia"/>
                  <w:sz w:val="18"/>
                  <w:szCs w:val="18"/>
                </w:rPr>
                <w:delText>escription</w:delText>
              </w:r>
            </w:del>
          </w:p>
        </w:tc>
      </w:tr>
      <w:tr w:rsidR="00134C9C" w:rsidRPr="001C0AE8" w:rsidDel="00825FDA" w14:paraId="48009B4C" w14:textId="500FC442" w:rsidTr="007C0C8B">
        <w:trPr>
          <w:trHeight w:val="241"/>
          <w:del w:id="217" w:author="方浩华" w:date="2023-11-01T17:22:00Z"/>
        </w:trPr>
        <w:tc>
          <w:tcPr>
            <w:tcW w:w="1526" w:type="dxa"/>
            <w:vMerge/>
            <w:shd w:val="clear" w:color="auto" w:fill="auto"/>
            <w:vAlign w:val="center"/>
          </w:tcPr>
          <w:p w14:paraId="3130B49B" w14:textId="58C5B7AE" w:rsidR="00134C9C" w:rsidDel="00825FDA" w:rsidRDefault="00134C9C" w:rsidP="007C0C8B">
            <w:pPr>
              <w:jc w:val="center"/>
              <w:rPr>
                <w:del w:id="218" w:author="方浩华" w:date="2023-11-01T17:22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48D7693" w14:textId="73C12C01" w:rsidR="00134C9C" w:rsidRPr="001D6574" w:rsidDel="00825FDA" w:rsidRDefault="00134C9C" w:rsidP="007C0C8B">
            <w:pPr>
              <w:jc w:val="left"/>
              <w:rPr>
                <w:del w:id="219" w:author="方浩华" w:date="2023-11-01T17:22:00Z"/>
                <w:rFonts w:asciiTheme="minorEastAsia" w:hAnsiTheme="minorEastAsia"/>
                <w:szCs w:val="21"/>
              </w:rPr>
            </w:pPr>
            <w:del w:id="220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1</w:delText>
              </w:r>
            </w:del>
          </w:p>
        </w:tc>
        <w:tc>
          <w:tcPr>
            <w:tcW w:w="1843" w:type="dxa"/>
            <w:shd w:val="clear" w:color="auto" w:fill="auto"/>
            <w:vAlign w:val="center"/>
          </w:tcPr>
          <w:p w14:paraId="320ABE32" w14:textId="34C95C77" w:rsidR="00134C9C" w:rsidRPr="001D6574" w:rsidDel="00825FDA" w:rsidRDefault="00134C9C" w:rsidP="007C0C8B">
            <w:pPr>
              <w:jc w:val="left"/>
              <w:rPr>
                <w:del w:id="221" w:author="方浩华" w:date="2023-11-01T17:22:00Z"/>
                <w:rFonts w:asciiTheme="minorEastAsia" w:hAnsiTheme="minorEastAsia"/>
                <w:szCs w:val="21"/>
              </w:rPr>
            </w:pPr>
            <w:del w:id="222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status</w:delText>
              </w:r>
            </w:del>
          </w:p>
        </w:tc>
        <w:tc>
          <w:tcPr>
            <w:tcW w:w="992" w:type="dxa"/>
            <w:vAlign w:val="center"/>
          </w:tcPr>
          <w:p w14:paraId="612F4101" w14:textId="33EB01FB" w:rsidR="00134C9C" w:rsidRPr="001D6574" w:rsidDel="00825FDA" w:rsidRDefault="00134C9C" w:rsidP="007C0C8B">
            <w:pPr>
              <w:jc w:val="left"/>
              <w:rPr>
                <w:del w:id="223" w:author="方浩华" w:date="2023-11-01T17:22:00Z"/>
                <w:rFonts w:asciiTheme="minorEastAsia" w:hAnsiTheme="minorEastAsia"/>
                <w:szCs w:val="21"/>
              </w:rPr>
            </w:pPr>
            <w:del w:id="224" w:author="方浩华" w:date="2023-11-01T13:44:00Z">
              <w:r w:rsidDel="0095488E">
                <w:rPr>
                  <w:rFonts w:asciiTheme="minorEastAsia" w:hAnsiTheme="minorEastAsia" w:hint="eastAsia"/>
                  <w:szCs w:val="21"/>
                </w:rPr>
                <w:delText>u</w:delText>
              </w:r>
            </w:del>
            <w:del w:id="225" w:author="方浩华" w:date="2023-11-01T17:22:00Z">
              <w:r w:rsidDel="00825FDA">
                <w:rPr>
                  <w:rFonts w:asciiTheme="minorEastAsia" w:hAnsiTheme="minorEastAsia"/>
                  <w:szCs w:val="21"/>
                </w:rPr>
                <w:delText>int8_t</w:delText>
              </w:r>
            </w:del>
          </w:p>
        </w:tc>
        <w:tc>
          <w:tcPr>
            <w:tcW w:w="3402" w:type="dxa"/>
            <w:vAlign w:val="center"/>
          </w:tcPr>
          <w:p w14:paraId="6CDDB015" w14:textId="148F4074" w:rsidR="00134C9C" w:rsidDel="00825FDA" w:rsidRDefault="00134C9C" w:rsidP="007C0C8B">
            <w:pPr>
              <w:jc w:val="left"/>
              <w:rPr>
                <w:del w:id="226" w:author="方浩华" w:date="2023-11-01T17:22:00Z"/>
                <w:rFonts w:asciiTheme="minorEastAsia" w:hAnsiTheme="minorEastAsia"/>
                <w:szCs w:val="21"/>
              </w:rPr>
            </w:pPr>
            <w:del w:id="227" w:author="方浩华" w:date="2023-11-01T17:22:00Z">
              <w:r w:rsidDel="00825FDA">
                <w:rPr>
                  <w:rFonts w:asciiTheme="minorEastAsia" w:hAnsiTheme="minorEastAsia"/>
                  <w:szCs w:val="21"/>
                </w:rPr>
                <w:delText>0</w:delText>
              </w:r>
              <w:r w:rsidDel="00825FDA">
                <w:rPr>
                  <w:rFonts w:asciiTheme="minorEastAsia" w:hAnsiTheme="minorEastAsia" w:hint="eastAsia"/>
                  <w:szCs w:val="21"/>
                </w:rPr>
                <w:delText>：失败</w:delText>
              </w:r>
            </w:del>
          </w:p>
          <w:p w14:paraId="0FB904FA" w14:textId="53251126" w:rsidR="00134C9C" w:rsidRPr="001D6574" w:rsidDel="00825FDA" w:rsidRDefault="00134C9C" w:rsidP="007C0C8B">
            <w:pPr>
              <w:jc w:val="left"/>
              <w:rPr>
                <w:del w:id="228" w:author="方浩华" w:date="2023-11-01T17:22:00Z"/>
                <w:rFonts w:asciiTheme="minorEastAsia" w:hAnsiTheme="minorEastAsia"/>
                <w:szCs w:val="21"/>
              </w:rPr>
            </w:pPr>
            <w:del w:id="229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1：成功</w:delText>
              </w:r>
            </w:del>
          </w:p>
        </w:tc>
      </w:tr>
      <w:tr w:rsidR="00134C9C" w:rsidRPr="00002A9C" w:rsidDel="00825FDA" w14:paraId="3E932AF9" w14:textId="42939442" w:rsidTr="007C0C8B">
        <w:trPr>
          <w:del w:id="230" w:author="方浩华" w:date="2023-11-01T17:22:00Z"/>
        </w:trPr>
        <w:tc>
          <w:tcPr>
            <w:tcW w:w="1526" w:type="dxa"/>
            <w:shd w:val="clear" w:color="auto" w:fill="auto"/>
            <w:vAlign w:val="center"/>
          </w:tcPr>
          <w:p w14:paraId="5A52A074" w14:textId="0E3B747B" w:rsidR="00134C9C" w:rsidDel="00825FDA" w:rsidRDefault="00134C9C" w:rsidP="007C0C8B">
            <w:pPr>
              <w:jc w:val="center"/>
              <w:rPr>
                <w:del w:id="231" w:author="方浩华" w:date="2023-11-01T17:22:00Z"/>
                <w:rFonts w:asciiTheme="minorEastAsia" w:hAnsiTheme="minorEastAsia"/>
                <w:szCs w:val="21"/>
              </w:rPr>
            </w:pPr>
            <w:del w:id="232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参数长度</w:delText>
              </w:r>
            </w:del>
          </w:p>
        </w:tc>
        <w:tc>
          <w:tcPr>
            <w:tcW w:w="6974" w:type="dxa"/>
            <w:gridSpan w:val="4"/>
            <w:vAlign w:val="center"/>
          </w:tcPr>
          <w:p w14:paraId="2EE266EC" w14:textId="32F6D69A" w:rsidR="00134C9C" w:rsidDel="00825FDA" w:rsidRDefault="00134C9C" w:rsidP="007C0C8B">
            <w:pPr>
              <w:jc w:val="left"/>
              <w:rPr>
                <w:del w:id="233" w:author="方浩华" w:date="2023-11-01T17:22:00Z"/>
                <w:rFonts w:asciiTheme="minorEastAsia" w:hAnsiTheme="minorEastAsia"/>
                <w:szCs w:val="21"/>
              </w:rPr>
            </w:pPr>
            <w:del w:id="234" w:author="方浩华" w:date="2023-11-01T17:22:00Z">
              <w:r w:rsidDel="00825FDA">
                <w:rPr>
                  <w:rFonts w:asciiTheme="minorEastAsia" w:hAnsiTheme="minorEastAsia"/>
                  <w:szCs w:val="21"/>
                </w:rPr>
                <w:delText xml:space="preserve">1 </w:delText>
              </w:r>
            </w:del>
          </w:p>
        </w:tc>
      </w:tr>
      <w:tr w:rsidR="00134C9C" w:rsidRPr="00002A9C" w:rsidDel="00825FDA" w14:paraId="46BE377D" w14:textId="78553EDB" w:rsidTr="007C0C8B">
        <w:trPr>
          <w:del w:id="235" w:author="方浩华" w:date="2023-11-01T17:22:00Z"/>
        </w:trPr>
        <w:tc>
          <w:tcPr>
            <w:tcW w:w="1526" w:type="dxa"/>
            <w:shd w:val="clear" w:color="auto" w:fill="auto"/>
            <w:vAlign w:val="center"/>
          </w:tcPr>
          <w:p w14:paraId="2EE477FC" w14:textId="32AB784D" w:rsidR="00134C9C" w:rsidDel="00825FDA" w:rsidRDefault="00134C9C" w:rsidP="007C0C8B">
            <w:pPr>
              <w:jc w:val="center"/>
              <w:rPr>
                <w:del w:id="236" w:author="方浩华" w:date="2023-11-01T17:22:00Z"/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0DDBDD1C" w14:textId="7732F105" w:rsidR="00134C9C" w:rsidDel="00825FDA" w:rsidRDefault="00134C9C" w:rsidP="007C0C8B">
            <w:pPr>
              <w:jc w:val="left"/>
              <w:rPr>
                <w:del w:id="237" w:author="方浩华" w:date="2023-11-01T17:22:00Z"/>
                <w:rFonts w:asciiTheme="minorEastAsia" w:hAnsiTheme="minorEastAsia"/>
                <w:szCs w:val="21"/>
              </w:rPr>
            </w:pPr>
          </w:p>
        </w:tc>
      </w:tr>
    </w:tbl>
    <w:p w14:paraId="2F47F4E4" w14:textId="12A1D219" w:rsidR="00152928" w:rsidDel="00825FDA" w:rsidRDefault="00152928" w:rsidP="00B62D35">
      <w:pPr>
        <w:pStyle w:val="4"/>
        <w:numPr>
          <w:ilvl w:val="3"/>
          <w:numId w:val="2"/>
        </w:numPr>
        <w:rPr>
          <w:del w:id="238" w:author="方浩华" w:date="2023-11-01T17:22:00Z"/>
          <w:szCs w:val="21"/>
        </w:rPr>
      </w:pPr>
      <w:del w:id="239" w:author="方浩华" w:date="2023-11-01T17:22:00Z">
        <w:r w:rsidDel="00825FDA">
          <w:rPr>
            <w:rFonts w:hint="eastAsia"/>
            <w:szCs w:val="21"/>
          </w:rPr>
          <w:delText>设置告警等级(</w:delText>
        </w:r>
        <w:r w:rsidRPr="00263F69" w:rsidDel="00825FDA">
          <w:rPr>
            <w:color w:val="FF0000"/>
            <w:szCs w:val="21"/>
            <w:rPrChange w:id="240" w:author="方浩华" w:date="2023-11-01T11:34:00Z">
              <w:rPr>
                <w:szCs w:val="21"/>
              </w:rPr>
            </w:rPrChange>
          </w:rPr>
          <w:delText>0x24</w:delText>
        </w:r>
        <w:r w:rsidDel="00825FDA">
          <w:rPr>
            <w:szCs w:val="21"/>
          </w:rPr>
          <w:delText>)</w:delText>
        </w:r>
      </w:del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152928" w:rsidRPr="00002A9C" w:rsidDel="00825FDA" w14:paraId="0B0523A5" w14:textId="5C9CD83F" w:rsidTr="00B622C2">
        <w:trPr>
          <w:del w:id="241" w:author="方浩华" w:date="2023-11-01T17:22:00Z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2DAAA2A" w14:textId="5D5B4942" w:rsidR="00152928" w:rsidRPr="00575EA2" w:rsidDel="00825FDA" w:rsidRDefault="00152928" w:rsidP="00152928">
            <w:pPr>
              <w:pStyle w:val="ad"/>
              <w:ind w:left="420" w:firstLineChars="0" w:firstLine="0"/>
              <w:rPr>
                <w:del w:id="242" w:author="方浩华" w:date="2023-11-01T17:22:00Z"/>
                <w:rFonts w:asciiTheme="minorEastAsia" w:hAnsiTheme="minorEastAsia" w:cs="宋体"/>
                <w:szCs w:val="21"/>
              </w:rPr>
            </w:pPr>
            <w:del w:id="243" w:author="方浩华" w:date="2023-11-01T17:22:00Z">
              <w:r w:rsidRPr="00575EA2" w:rsidDel="00825FDA">
                <w:rPr>
                  <w:rFonts w:asciiTheme="minorEastAsia" w:hAnsiTheme="minorEastAsia" w:cs="宋体" w:hint="eastAsia"/>
                  <w:szCs w:val="21"/>
                </w:rPr>
                <w:delText>消息</w:delText>
              </w:r>
              <w:r w:rsidRPr="00575EA2" w:rsidDel="00825FDA">
                <w:rPr>
                  <w:rFonts w:asciiTheme="minorEastAsia" w:hAnsiTheme="minorEastAsia" w:cs="宋体"/>
                  <w:szCs w:val="21"/>
                </w:rPr>
                <w:delText>ID</w:delText>
              </w:r>
            </w:del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9BEE286" w14:textId="305F8C79" w:rsidR="00152928" w:rsidDel="00825FDA" w:rsidRDefault="00152928" w:rsidP="00B622C2">
            <w:pPr>
              <w:jc w:val="left"/>
              <w:rPr>
                <w:del w:id="244" w:author="方浩华" w:date="2023-11-01T17:22:00Z"/>
                <w:rFonts w:asciiTheme="minorEastAsia" w:hAnsiTheme="minorEastAsia" w:cs="宋体"/>
                <w:szCs w:val="21"/>
              </w:rPr>
            </w:pPr>
            <w:del w:id="245" w:author="方浩华" w:date="2023-11-01T17:22:00Z">
              <w:r w:rsidDel="00825FDA">
                <w:rPr>
                  <w:rFonts w:asciiTheme="minorEastAsia" w:hAnsiTheme="minorEastAsia" w:cs="宋体" w:hint="eastAsia"/>
                  <w:szCs w:val="21"/>
                </w:rPr>
                <w:delText>0x</w:delText>
              </w:r>
              <w:r w:rsidDel="00825FDA">
                <w:rPr>
                  <w:rFonts w:asciiTheme="minorEastAsia" w:hAnsiTheme="minorEastAsia" w:cs="宋体"/>
                  <w:szCs w:val="21"/>
                </w:rPr>
                <w:delText>24</w:delText>
              </w:r>
            </w:del>
          </w:p>
        </w:tc>
      </w:tr>
      <w:tr w:rsidR="00152928" w:rsidRPr="0028101D" w:rsidDel="00825FDA" w14:paraId="6776B799" w14:textId="2495F20F" w:rsidTr="00B622C2">
        <w:trPr>
          <w:del w:id="246" w:author="方浩华" w:date="2023-11-01T17:22:00Z"/>
        </w:trPr>
        <w:tc>
          <w:tcPr>
            <w:tcW w:w="1526" w:type="dxa"/>
            <w:shd w:val="clear" w:color="auto" w:fill="auto"/>
            <w:vAlign w:val="center"/>
          </w:tcPr>
          <w:p w14:paraId="5F35392C" w14:textId="6B261363" w:rsidR="00152928" w:rsidRPr="00002A9C" w:rsidDel="00825FDA" w:rsidRDefault="00152928" w:rsidP="00B622C2">
            <w:pPr>
              <w:jc w:val="center"/>
              <w:rPr>
                <w:del w:id="247" w:author="方浩华" w:date="2023-11-01T17:22:00Z"/>
                <w:rFonts w:asciiTheme="minorEastAsia" w:hAnsiTheme="minorEastAsia"/>
                <w:szCs w:val="21"/>
              </w:rPr>
            </w:pPr>
            <w:del w:id="248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消息描述</w:delText>
              </w:r>
            </w:del>
          </w:p>
        </w:tc>
        <w:tc>
          <w:tcPr>
            <w:tcW w:w="6974" w:type="dxa"/>
            <w:gridSpan w:val="4"/>
            <w:vAlign w:val="center"/>
          </w:tcPr>
          <w:p w14:paraId="17DF2AB9" w14:textId="674386C4" w:rsidR="00152928" w:rsidRPr="004E6B38" w:rsidDel="00825FDA" w:rsidRDefault="00152928" w:rsidP="00B622C2">
            <w:pPr>
              <w:jc w:val="left"/>
              <w:rPr>
                <w:del w:id="249" w:author="方浩华" w:date="2023-11-01T17:22:00Z"/>
                <w:rFonts w:asciiTheme="minorEastAsia" w:hAnsiTheme="minorEastAsia"/>
                <w:szCs w:val="21"/>
              </w:rPr>
            </w:pPr>
            <w:del w:id="250" w:author="方浩华" w:date="2023-11-01T17:22:00Z">
              <w:r w:rsidDel="00825FDA">
                <w:rPr>
                  <w:rFonts w:hint="eastAsia"/>
                  <w:szCs w:val="21"/>
                </w:rPr>
                <w:delText>设置告警等级</w:delText>
              </w:r>
              <w:r w:rsidR="007C303F" w:rsidDel="00825FDA">
                <w:rPr>
                  <w:rFonts w:hint="eastAsia"/>
                  <w:szCs w:val="21"/>
                </w:rPr>
                <w:delText>（拨码开关开启关闭告警，</w:delText>
              </w:r>
              <w:r w:rsidR="00290D14" w:rsidDel="00825FDA">
                <w:rPr>
                  <w:rFonts w:hint="eastAsia"/>
                  <w:szCs w:val="21"/>
                </w:rPr>
                <w:delText>开启时</w:delText>
              </w:r>
              <w:r w:rsidR="007C303F" w:rsidDel="00825FDA">
                <w:rPr>
                  <w:rFonts w:hint="eastAsia"/>
                  <w:szCs w:val="21"/>
                </w:rPr>
                <w:delText>C</w:delText>
              </w:r>
              <w:r w:rsidR="007C303F" w:rsidDel="00825FDA">
                <w:rPr>
                  <w:szCs w:val="21"/>
                </w:rPr>
                <w:delText>2</w:delText>
              </w:r>
              <w:r w:rsidR="007C303F" w:rsidDel="00825FDA">
                <w:rPr>
                  <w:rFonts w:hint="eastAsia"/>
                  <w:szCs w:val="21"/>
                </w:rPr>
                <w:delText>设置告警等级</w:delText>
              </w:r>
              <w:r w:rsidR="00290D14" w:rsidDel="00825FDA">
                <w:rPr>
                  <w:rFonts w:hint="eastAsia"/>
                  <w:szCs w:val="21"/>
                </w:rPr>
                <w:delText>生效</w:delText>
              </w:r>
              <w:r w:rsidR="007C303F" w:rsidDel="00825FDA">
                <w:rPr>
                  <w:rFonts w:hint="eastAsia"/>
                  <w:szCs w:val="21"/>
                </w:rPr>
                <w:delText>）</w:delText>
              </w:r>
            </w:del>
          </w:p>
        </w:tc>
      </w:tr>
      <w:tr w:rsidR="00152928" w:rsidRPr="00002A9C" w:rsidDel="00825FDA" w14:paraId="4AADA526" w14:textId="2FA45CE8" w:rsidTr="00B622C2">
        <w:trPr>
          <w:del w:id="251" w:author="方浩华" w:date="2023-11-01T17:22:00Z"/>
        </w:trPr>
        <w:tc>
          <w:tcPr>
            <w:tcW w:w="1526" w:type="dxa"/>
            <w:shd w:val="clear" w:color="auto" w:fill="auto"/>
            <w:vAlign w:val="center"/>
          </w:tcPr>
          <w:p w14:paraId="506E51DB" w14:textId="25BDE171" w:rsidR="00152928" w:rsidDel="00825FDA" w:rsidRDefault="00152928" w:rsidP="00B622C2">
            <w:pPr>
              <w:jc w:val="center"/>
              <w:rPr>
                <w:del w:id="252" w:author="方浩华" w:date="2023-11-01T17:22:00Z"/>
                <w:rFonts w:asciiTheme="minorEastAsia" w:hAnsiTheme="minorEastAsia"/>
                <w:szCs w:val="21"/>
              </w:rPr>
            </w:pPr>
            <w:del w:id="253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方向</w:delText>
              </w:r>
            </w:del>
          </w:p>
        </w:tc>
        <w:tc>
          <w:tcPr>
            <w:tcW w:w="6974" w:type="dxa"/>
            <w:gridSpan w:val="4"/>
            <w:vAlign w:val="center"/>
          </w:tcPr>
          <w:p w14:paraId="33472044" w14:textId="00C20E1F" w:rsidR="00152928" w:rsidDel="00825FDA" w:rsidRDefault="00152928" w:rsidP="00B622C2">
            <w:pPr>
              <w:jc w:val="left"/>
              <w:rPr>
                <w:del w:id="254" w:author="方浩华" w:date="2023-11-01T17:22:00Z"/>
                <w:rFonts w:asciiTheme="minorEastAsia" w:hAnsiTheme="minorEastAsia"/>
                <w:szCs w:val="21"/>
              </w:rPr>
            </w:pPr>
            <w:del w:id="255" w:author="方浩华" w:date="2023-11-01T17:22:00Z">
              <w:r w:rsidDel="00825FDA">
                <w:rPr>
                  <w:rFonts w:asciiTheme="minorEastAsia" w:hAnsiTheme="minorEastAsia"/>
                  <w:szCs w:val="21"/>
                </w:rPr>
                <w:delText>C2</w:delText>
              </w:r>
              <w:r w:rsidRPr="00A04FDA" w:rsidDel="00825FDA">
                <w:rPr>
                  <w:rFonts w:asciiTheme="minorEastAsia" w:hAnsiTheme="minorEastAsia"/>
                  <w:szCs w:val="21"/>
                </w:rPr>
                <w:delText xml:space="preserve"> </w:delText>
              </w:r>
              <w:r w:rsidRPr="00A04FDA" w:rsidDel="00825FDA">
                <w:rPr>
                  <w:rFonts w:asciiTheme="minorEastAsia" w:hAnsiTheme="minorEastAsia"/>
                  <w:szCs w:val="21"/>
                </w:rPr>
                <w:sym w:font="Wingdings" w:char="F0E0"/>
              </w:r>
              <w:r w:rsidDel="00825FDA">
                <w:rPr>
                  <w:rFonts w:asciiTheme="minorEastAsia" w:hAnsiTheme="minorEastAsia"/>
                  <w:szCs w:val="21"/>
                </w:rPr>
                <w:delText xml:space="preserve"> Tracer</w:delText>
              </w:r>
            </w:del>
          </w:p>
        </w:tc>
      </w:tr>
      <w:tr w:rsidR="00152928" w:rsidRPr="00002A9C" w:rsidDel="00825FDA" w14:paraId="1FE899B8" w14:textId="3B65E2F7" w:rsidTr="00B622C2">
        <w:trPr>
          <w:del w:id="256" w:author="方浩华" w:date="2023-11-01T17:22:00Z"/>
        </w:trPr>
        <w:tc>
          <w:tcPr>
            <w:tcW w:w="1526" w:type="dxa"/>
            <w:shd w:val="clear" w:color="auto" w:fill="auto"/>
            <w:vAlign w:val="center"/>
          </w:tcPr>
          <w:p w14:paraId="02A5717C" w14:textId="6E3DA1CA" w:rsidR="00152928" w:rsidDel="00825FDA" w:rsidRDefault="00152928" w:rsidP="00B622C2">
            <w:pPr>
              <w:jc w:val="center"/>
              <w:rPr>
                <w:del w:id="257" w:author="方浩华" w:date="2023-11-01T17:22:00Z"/>
                <w:rFonts w:asciiTheme="minorEastAsia" w:hAnsiTheme="minorEastAsia"/>
                <w:szCs w:val="21"/>
              </w:rPr>
            </w:pPr>
            <w:del w:id="258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发送频率</w:delText>
              </w:r>
            </w:del>
          </w:p>
        </w:tc>
        <w:tc>
          <w:tcPr>
            <w:tcW w:w="6974" w:type="dxa"/>
            <w:gridSpan w:val="4"/>
            <w:vAlign w:val="center"/>
          </w:tcPr>
          <w:p w14:paraId="1FFF4AE3" w14:textId="1DB81E0F" w:rsidR="00152928" w:rsidDel="00825FDA" w:rsidRDefault="00152928" w:rsidP="00B622C2">
            <w:pPr>
              <w:jc w:val="left"/>
              <w:rPr>
                <w:del w:id="259" w:author="方浩华" w:date="2023-11-01T17:22:00Z"/>
                <w:rFonts w:asciiTheme="minorEastAsia" w:hAnsiTheme="minorEastAsia"/>
                <w:szCs w:val="21"/>
              </w:rPr>
            </w:pPr>
            <w:del w:id="260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用户</w:delText>
              </w:r>
              <w:r w:rsidDel="00825FDA">
                <w:rPr>
                  <w:rFonts w:asciiTheme="minorEastAsia" w:hAnsiTheme="minorEastAsia"/>
                  <w:szCs w:val="21"/>
                </w:rPr>
                <w:delText>触发</w:delText>
              </w:r>
            </w:del>
          </w:p>
        </w:tc>
      </w:tr>
      <w:tr w:rsidR="00152928" w:rsidRPr="001C0AE8" w:rsidDel="00825FDA" w14:paraId="2E36DCBF" w14:textId="314CB250" w:rsidTr="00B622C2">
        <w:trPr>
          <w:trHeight w:val="50"/>
          <w:del w:id="261" w:author="方浩华" w:date="2023-11-01T17:22:00Z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95DFB9D" w14:textId="31EC9B67" w:rsidR="00152928" w:rsidRPr="001C0AE8" w:rsidDel="00825FDA" w:rsidRDefault="00152928" w:rsidP="00B622C2">
            <w:pPr>
              <w:jc w:val="center"/>
              <w:rPr>
                <w:del w:id="262" w:author="方浩华" w:date="2023-11-01T17:22:00Z"/>
                <w:rFonts w:asciiTheme="minorEastAsia" w:hAnsiTheme="minorEastAsia"/>
                <w:szCs w:val="21"/>
              </w:rPr>
            </w:pPr>
            <w:del w:id="263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参数</w:delText>
              </w:r>
              <w:r w:rsidRPr="000D3229" w:rsidDel="00825FDA">
                <w:rPr>
                  <w:rFonts w:hint="eastAsia"/>
                  <w:szCs w:val="21"/>
                </w:rPr>
                <w:delText>payload</w:delText>
              </w:r>
            </w:del>
          </w:p>
        </w:tc>
        <w:tc>
          <w:tcPr>
            <w:tcW w:w="737" w:type="dxa"/>
            <w:vAlign w:val="center"/>
          </w:tcPr>
          <w:p w14:paraId="658A92B8" w14:textId="2990D9E1" w:rsidR="00152928" w:rsidRPr="001C0AE8" w:rsidDel="00825FDA" w:rsidRDefault="00152928" w:rsidP="00B622C2">
            <w:pPr>
              <w:jc w:val="left"/>
              <w:rPr>
                <w:del w:id="264" w:author="方浩华" w:date="2023-11-01T17:22:00Z"/>
                <w:rFonts w:asciiTheme="minorEastAsia" w:hAnsiTheme="minorEastAsia"/>
                <w:szCs w:val="21"/>
              </w:rPr>
            </w:pPr>
            <w:del w:id="265" w:author="方浩华" w:date="2023-11-01T17:22:00Z">
              <w:r w:rsidRPr="00574645" w:rsidDel="00825FDA">
                <w:rPr>
                  <w:rFonts w:asciiTheme="minorEastAsia" w:hAnsiTheme="minorEastAsia" w:hint="eastAsia"/>
                  <w:szCs w:val="21"/>
                </w:rPr>
                <w:delText>字节</w:delText>
              </w:r>
            </w:del>
          </w:p>
        </w:tc>
        <w:tc>
          <w:tcPr>
            <w:tcW w:w="1843" w:type="dxa"/>
            <w:shd w:val="clear" w:color="auto" w:fill="auto"/>
            <w:vAlign w:val="center"/>
          </w:tcPr>
          <w:p w14:paraId="102B9123" w14:textId="5CF09F8B" w:rsidR="00152928" w:rsidRPr="002C7BCF" w:rsidDel="00825FDA" w:rsidRDefault="00152928" w:rsidP="00B622C2">
            <w:pPr>
              <w:jc w:val="left"/>
              <w:rPr>
                <w:del w:id="266" w:author="方浩华" w:date="2023-11-01T17:22:00Z"/>
                <w:rFonts w:asciiTheme="minorEastAsia" w:hAnsiTheme="minorEastAsia"/>
                <w:szCs w:val="21"/>
              </w:rPr>
            </w:pPr>
            <w:del w:id="267" w:author="方浩华" w:date="2023-11-01T17:22:00Z">
              <w:r w:rsidRPr="002C7BCF" w:rsidDel="00825FDA">
                <w:rPr>
                  <w:rFonts w:asciiTheme="minorEastAsia" w:hAnsiTheme="minorEastAsia"/>
                  <w:szCs w:val="21"/>
                </w:rPr>
                <w:delText>Name</w:delText>
              </w:r>
            </w:del>
          </w:p>
        </w:tc>
        <w:tc>
          <w:tcPr>
            <w:tcW w:w="1134" w:type="dxa"/>
            <w:vAlign w:val="center"/>
          </w:tcPr>
          <w:p w14:paraId="726B9B97" w14:textId="35A2001B" w:rsidR="00152928" w:rsidRPr="001C0AE8" w:rsidDel="00825FDA" w:rsidRDefault="00152928" w:rsidP="00B622C2">
            <w:pPr>
              <w:jc w:val="left"/>
              <w:rPr>
                <w:del w:id="268" w:author="方浩华" w:date="2023-11-01T17:22:00Z"/>
                <w:rFonts w:asciiTheme="minorEastAsia" w:hAnsiTheme="minorEastAsia"/>
                <w:szCs w:val="21"/>
              </w:rPr>
            </w:pPr>
            <w:del w:id="269" w:author="方浩华" w:date="2023-11-01T17:22:00Z">
              <w:r w:rsidRPr="00874A55" w:rsidDel="00825FDA">
                <w:rPr>
                  <w:rFonts w:asciiTheme="minorEastAsia" w:hAnsiTheme="minorEastAsia"/>
                  <w:szCs w:val="21"/>
                </w:rPr>
                <w:delText>Type</w:delText>
              </w:r>
            </w:del>
          </w:p>
        </w:tc>
        <w:tc>
          <w:tcPr>
            <w:tcW w:w="3260" w:type="dxa"/>
            <w:vAlign w:val="center"/>
          </w:tcPr>
          <w:p w14:paraId="253CF2AF" w14:textId="080B3714" w:rsidR="00152928" w:rsidRPr="002C7BCF" w:rsidDel="00825FDA" w:rsidRDefault="00152928" w:rsidP="00B622C2">
            <w:pPr>
              <w:jc w:val="left"/>
              <w:rPr>
                <w:del w:id="270" w:author="方浩华" w:date="2023-11-01T17:22:00Z"/>
                <w:rFonts w:asciiTheme="minorEastAsia" w:hAnsiTheme="minorEastAsia"/>
                <w:szCs w:val="21"/>
              </w:rPr>
            </w:pPr>
            <w:del w:id="271" w:author="方浩华" w:date="2023-11-01T17:22:00Z">
              <w:r w:rsidRPr="002C7BCF" w:rsidDel="00825FDA">
                <w:rPr>
                  <w:rFonts w:asciiTheme="minorEastAsia" w:hAnsiTheme="minorEastAsia" w:hint="eastAsia"/>
                  <w:szCs w:val="21"/>
                </w:rPr>
                <w:delText>D</w:delText>
              </w:r>
              <w:r w:rsidRPr="002C7BCF" w:rsidDel="00825FDA">
                <w:rPr>
                  <w:rFonts w:asciiTheme="minorEastAsia" w:hAnsiTheme="minorEastAsia"/>
                  <w:szCs w:val="21"/>
                </w:rPr>
                <w:delText>escription</w:delText>
              </w:r>
            </w:del>
          </w:p>
        </w:tc>
      </w:tr>
      <w:tr w:rsidR="00152928" w:rsidRPr="001C0AE8" w:rsidDel="00825FDA" w14:paraId="5DD5841F" w14:textId="28B2F80F" w:rsidTr="00B622C2">
        <w:trPr>
          <w:trHeight w:val="50"/>
          <w:del w:id="272" w:author="方浩华" w:date="2023-11-01T17:22:00Z"/>
        </w:trPr>
        <w:tc>
          <w:tcPr>
            <w:tcW w:w="1526" w:type="dxa"/>
            <w:vMerge/>
            <w:shd w:val="clear" w:color="auto" w:fill="auto"/>
            <w:vAlign w:val="center"/>
          </w:tcPr>
          <w:p w14:paraId="09BF5592" w14:textId="66617BCE" w:rsidR="00152928" w:rsidDel="00825FDA" w:rsidRDefault="00152928" w:rsidP="00B622C2">
            <w:pPr>
              <w:jc w:val="center"/>
              <w:rPr>
                <w:del w:id="273" w:author="方浩华" w:date="2023-11-01T17:22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C426EC6" w14:textId="19322CAF" w:rsidR="00152928" w:rsidRPr="00574645" w:rsidDel="00825FDA" w:rsidRDefault="00E305F4" w:rsidP="00B622C2">
            <w:pPr>
              <w:jc w:val="left"/>
              <w:rPr>
                <w:del w:id="274" w:author="方浩华" w:date="2023-11-01T17:22:00Z"/>
                <w:rFonts w:asciiTheme="minorEastAsia" w:hAnsiTheme="minorEastAsia"/>
                <w:szCs w:val="21"/>
              </w:rPr>
            </w:pPr>
            <w:del w:id="275" w:author="方浩华" w:date="2023-11-01T17:22:00Z">
              <w:r w:rsidDel="00825FDA">
                <w:rPr>
                  <w:rFonts w:asciiTheme="minorEastAsia" w:hAnsiTheme="minorEastAsia"/>
                  <w:szCs w:val="21"/>
                </w:rPr>
                <w:delText>1</w:delText>
              </w:r>
            </w:del>
          </w:p>
        </w:tc>
        <w:tc>
          <w:tcPr>
            <w:tcW w:w="1843" w:type="dxa"/>
            <w:shd w:val="clear" w:color="auto" w:fill="auto"/>
            <w:vAlign w:val="center"/>
          </w:tcPr>
          <w:p w14:paraId="6BA06643" w14:textId="66724732" w:rsidR="00152928" w:rsidRPr="002C7BCF" w:rsidDel="00825FDA" w:rsidRDefault="00E305F4" w:rsidP="00B622C2">
            <w:pPr>
              <w:jc w:val="left"/>
              <w:rPr>
                <w:del w:id="276" w:author="方浩华" w:date="2023-11-01T17:22:00Z"/>
                <w:rFonts w:asciiTheme="minorEastAsia" w:hAnsiTheme="minorEastAsia"/>
                <w:szCs w:val="21"/>
              </w:rPr>
            </w:pPr>
            <w:del w:id="277" w:author="方浩华" w:date="2023-11-01T17:22:00Z">
              <w:r w:rsidDel="00825FDA">
                <w:rPr>
                  <w:rFonts w:asciiTheme="minorEastAsia" w:hAnsiTheme="minorEastAsia"/>
                  <w:szCs w:val="21"/>
                </w:rPr>
                <w:delText>warnLevel</w:delText>
              </w:r>
            </w:del>
          </w:p>
        </w:tc>
        <w:tc>
          <w:tcPr>
            <w:tcW w:w="1134" w:type="dxa"/>
            <w:vAlign w:val="center"/>
          </w:tcPr>
          <w:p w14:paraId="03800B5C" w14:textId="66C1B372" w:rsidR="00152928" w:rsidRPr="00874A55" w:rsidDel="00825FDA" w:rsidRDefault="00152928" w:rsidP="00B622C2">
            <w:pPr>
              <w:jc w:val="left"/>
              <w:rPr>
                <w:del w:id="278" w:author="方浩华" w:date="2023-11-01T17:22:00Z"/>
                <w:rFonts w:asciiTheme="minorEastAsia" w:hAnsiTheme="minorEastAsia"/>
                <w:szCs w:val="21"/>
              </w:rPr>
            </w:pPr>
            <w:del w:id="279" w:author="方浩华" w:date="2023-11-01T17:22:00Z">
              <w:r w:rsidDel="00825FDA">
                <w:rPr>
                  <w:rFonts w:asciiTheme="minorEastAsia" w:hAnsiTheme="minorEastAsia"/>
                  <w:szCs w:val="21"/>
                </w:rPr>
                <w:delText>Uint</w:delText>
              </w:r>
              <w:r w:rsidR="00E305F4" w:rsidDel="00825FDA">
                <w:rPr>
                  <w:rFonts w:asciiTheme="minorEastAsia" w:hAnsiTheme="minorEastAsia"/>
                  <w:szCs w:val="21"/>
                </w:rPr>
                <w:delText>8</w:delText>
              </w:r>
              <w:r w:rsidDel="00825FDA">
                <w:rPr>
                  <w:rFonts w:asciiTheme="minorEastAsia" w:hAnsiTheme="minorEastAsia"/>
                  <w:szCs w:val="21"/>
                </w:rPr>
                <w:delText>_t</w:delText>
              </w:r>
            </w:del>
          </w:p>
        </w:tc>
        <w:tc>
          <w:tcPr>
            <w:tcW w:w="3260" w:type="dxa"/>
            <w:vAlign w:val="center"/>
          </w:tcPr>
          <w:p w14:paraId="62407501" w14:textId="552933BF" w:rsidR="00152928" w:rsidRPr="002C7BCF" w:rsidDel="00825FDA" w:rsidRDefault="00E305F4" w:rsidP="00B622C2">
            <w:pPr>
              <w:jc w:val="left"/>
              <w:rPr>
                <w:del w:id="280" w:author="方浩华" w:date="2023-11-01T17:22:00Z"/>
                <w:rFonts w:asciiTheme="minorEastAsia" w:hAnsiTheme="minorEastAsia"/>
                <w:szCs w:val="21"/>
              </w:rPr>
            </w:pPr>
            <w:del w:id="281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告警等级</w:delText>
              </w:r>
              <w:r w:rsidR="007C303F" w:rsidDel="00825FDA">
                <w:rPr>
                  <w:rFonts w:asciiTheme="minorEastAsia" w:hAnsiTheme="minorEastAsia" w:hint="eastAsia"/>
                  <w:szCs w:val="21"/>
                </w:rPr>
                <w:delText>（可取值1、</w:delText>
              </w:r>
              <w:r w:rsidR="007C303F" w:rsidDel="00825FDA">
                <w:rPr>
                  <w:rFonts w:asciiTheme="minorEastAsia" w:hAnsiTheme="minorEastAsia"/>
                  <w:szCs w:val="21"/>
                </w:rPr>
                <w:delText>2</w:delText>
              </w:r>
              <w:r w:rsidR="007C303F" w:rsidDel="00825FDA">
                <w:rPr>
                  <w:rFonts w:asciiTheme="minorEastAsia" w:hAnsiTheme="minorEastAsia" w:hint="eastAsia"/>
                  <w:szCs w:val="21"/>
                </w:rPr>
                <w:delText>、</w:delText>
              </w:r>
              <w:r w:rsidR="007C303F" w:rsidDel="00825FDA">
                <w:rPr>
                  <w:rFonts w:asciiTheme="minorEastAsia" w:hAnsiTheme="minorEastAsia"/>
                  <w:szCs w:val="21"/>
                </w:rPr>
                <w:delText>3</w:delText>
              </w:r>
              <w:r w:rsidR="007C303F" w:rsidDel="00825FDA">
                <w:rPr>
                  <w:rFonts w:asciiTheme="minorEastAsia" w:hAnsiTheme="minorEastAsia" w:hint="eastAsia"/>
                  <w:szCs w:val="21"/>
                </w:rPr>
                <w:delText>）</w:delText>
              </w:r>
            </w:del>
          </w:p>
        </w:tc>
      </w:tr>
      <w:tr w:rsidR="00152928" w:rsidRPr="00002A9C" w:rsidDel="00825FDA" w14:paraId="6A2CFFCB" w14:textId="0D1F460D" w:rsidTr="00B622C2">
        <w:trPr>
          <w:del w:id="282" w:author="方浩华" w:date="2023-11-01T17:22:00Z"/>
        </w:trPr>
        <w:tc>
          <w:tcPr>
            <w:tcW w:w="1526" w:type="dxa"/>
            <w:shd w:val="clear" w:color="auto" w:fill="auto"/>
            <w:vAlign w:val="center"/>
          </w:tcPr>
          <w:p w14:paraId="7371A04A" w14:textId="4AD57655" w:rsidR="00152928" w:rsidDel="00825FDA" w:rsidRDefault="00152928" w:rsidP="00B622C2">
            <w:pPr>
              <w:jc w:val="center"/>
              <w:rPr>
                <w:del w:id="283" w:author="方浩华" w:date="2023-11-01T17:22:00Z"/>
                <w:rFonts w:asciiTheme="minorEastAsia" w:hAnsiTheme="minorEastAsia"/>
                <w:szCs w:val="21"/>
              </w:rPr>
            </w:pPr>
            <w:del w:id="284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参数长度</w:delText>
              </w:r>
            </w:del>
          </w:p>
        </w:tc>
        <w:tc>
          <w:tcPr>
            <w:tcW w:w="6974" w:type="dxa"/>
            <w:gridSpan w:val="4"/>
            <w:vAlign w:val="center"/>
          </w:tcPr>
          <w:p w14:paraId="691F2074" w14:textId="215320D5" w:rsidR="00152928" w:rsidDel="00825FDA" w:rsidRDefault="00E305F4" w:rsidP="00B622C2">
            <w:pPr>
              <w:jc w:val="left"/>
              <w:rPr>
                <w:del w:id="285" w:author="方浩华" w:date="2023-11-01T17:22:00Z"/>
                <w:rFonts w:asciiTheme="minorEastAsia" w:hAnsiTheme="minorEastAsia"/>
                <w:szCs w:val="21"/>
              </w:rPr>
            </w:pPr>
            <w:del w:id="286" w:author="方浩华" w:date="2023-11-01T17:22:00Z">
              <w:r w:rsidDel="00825FDA">
                <w:rPr>
                  <w:rFonts w:asciiTheme="minorEastAsia" w:hAnsiTheme="minorEastAsia"/>
                  <w:szCs w:val="21"/>
                </w:rPr>
                <w:delText>1</w:delText>
              </w:r>
            </w:del>
          </w:p>
        </w:tc>
      </w:tr>
      <w:tr w:rsidR="00152928" w:rsidRPr="00002A9C" w:rsidDel="00825FDA" w14:paraId="3148606D" w14:textId="6FA510C4" w:rsidTr="00B622C2">
        <w:trPr>
          <w:del w:id="287" w:author="方浩华" w:date="2023-11-01T17:22:00Z"/>
        </w:trPr>
        <w:tc>
          <w:tcPr>
            <w:tcW w:w="1526" w:type="dxa"/>
            <w:shd w:val="clear" w:color="auto" w:fill="auto"/>
            <w:vAlign w:val="center"/>
          </w:tcPr>
          <w:p w14:paraId="5B5E0009" w14:textId="3B914B54" w:rsidR="00152928" w:rsidDel="00825FDA" w:rsidRDefault="00152928" w:rsidP="00B622C2">
            <w:pPr>
              <w:jc w:val="center"/>
              <w:rPr>
                <w:del w:id="288" w:author="方浩华" w:date="2023-11-01T17:22:00Z"/>
                <w:rFonts w:asciiTheme="minorEastAsia" w:hAnsiTheme="minorEastAsia"/>
                <w:szCs w:val="21"/>
              </w:rPr>
            </w:pPr>
            <w:del w:id="289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应答</w:delText>
              </w:r>
            </w:del>
          </w:p>
        </w:tc>
        <w:tc>
          <w:tcPr>
            <w:tcW w:w="6974" w:type="dxa"/>
            <w:gridSpan w:val="4"/>
            <w:vAlign w:val="center"/>
          </w:tcPr>
          <w:p w14:paraId="40344BAF" w14:textId="36517FEA" w:rsidR="00152928" w:rsidDel="00825FDA" w:rsidRDefault="00152928" w:rsidP="00B622C2">
            <w:pPr>
              <w:jc w:val="left"/>
              <w:rPr>
                <w:del w:id="290" w:author="方浩华" w:date="2023-11-01T17:22:00Z"/>
                <w:rFonts w:asciiTheme="minorEastAsia" w:hAnsiTheme="minorEastAsia"/>
                <w:szCs w:val="21"/>
              </w:rPr>
            </w:pPr>
            <w:del w:id="291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有</w:delText>
              </w:r>
            </w:del>
          </w:p>
        </w:tc>
      </w:tr>
    </w:tbl>
    <w:p w14:paraId="40A805FF" w14:textId="2A812A76" w:rsidR="00152928" w:rsidDel="00825FDA" w:rsidRDefault="00152928" w:rsidP="00152928">
      <w:pPr>
        <w:rPr>
          <w:del w:id="292" w:author="方浩华" w:date="2023-11-01T17:22:00Z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152928" w:rsidRPr="00002A9C" w:rsidDel="00825FDA" w14:paraId="3F458F3D" w14:textId="5709E230" w:rsidTr="00B622C2">
        <w:trPr>
          <w:del w:id="293" w:author="方浩华" w:date="2023-11-01T17:22:00Z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8FADDA8" w14:textId="1F0E2524" w:rsidR="00152928" w:rsidRPr="00002A9C" w:rsidDel="00825FDA" w:rsidRDefault="00152928" w:rsidP="00B622C2">
            <w:pPr>
              <w:jc w:val="center"/>
              <w:rPr>
                <w:del w:id="294" w:author="方浩华" w:date="2023-11-01T17:22:00Z"/>
                <w:rFonts w:asciiTheme="minorEastAsia" w:hAnsiTheme="minorEastAsia" w:cs="宋体"/>
                <w:szCs w:val="21"/>
              </w:rPr>
            </w:pPr>
            <w:del w:id="295" w:author="方浩华" w:date="2023-11-01T17:22:00Z">
              <w:r w:rsidDel="00825FDA">
                <w:rPr>
                  <w:rFonts w:asciiTheme="minorEastAsia" w:hAnsiTheme="minorEastAsia" w:cs="宋体" w:hint="eastAsia"/>
                  <w:szCs w:val="21"/>
                </w:rPr>
                <w:delText>消息</w:delText>
              </w:r>
              <w:r w:rsidDel="00825FDA">
                <w:rPr>
                  <w:rFonts w:asciiTheme="minorEastAsia" w:hAnsiTheme="minorEastAsia" w:cs="宋体"/>
                  <w:szCs w:val="21"/>
                </w:rPr>
                <w:delText>ID</w:delText>
              </w:r>
            </w:del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B163D97" w14:textId="12B8CFD5" w:rsidR="00152928" w:rsidDel="00825FDA" w:rsidRDefault="00152928" w:rsidP="00B622C2">
            <w:pPr>
              <w:jc w:val="left"/>
              <w:rPr>
                <w:del w:id="296" w:author="方浩华" w:date="2023-11-01T17:22:00Z"/>
                <w:rFonts w:asciiTheme="minorEastAsia" w:hAnsiTheme="minorEastAsia" w:cs="宋体"/>
                <w:szCs w:val="21"/>
              </w:rPr>
            </w:pPr>
            <w:del w:id="297" w:author="方浩华" w:date="2023-11-01T17:22:00Z">
              <w:r w:rsidDel="00825FDA">
                <w:rPr>
                  <w:rFonts w:asciiTheme="minorEastAsia" w:hAnsiTheme="minorEastAsia" w:cs="宋体"/>
                  <w:szCs w:val="21"/>
                </w:rPr>
                <w:delText>0x24</w:delText>
              </w:r>
            </w:del>
          </w:p>
        </w:tc>
      </w:tr>
      <w:tr w:rsidR="00152928" w:rsidRPr="0028101D" w:rsidDel="00825FDA" w14:paraId="39C0F6B9" w14:textId="2D873716" w:rsidTr="00B622C2">
        <w:trPr>
          <w:del w:id="298" w:author="方浩华" w:date="2023-11-01T17:22:00Z"/>
        </w:trPr>
        <w:tc>
          <w:tcPr>
            <w:tcW w:w="1526" w:type="dxa"/>
            <w:shd w:val="clear" w:color="auto" w:fill="auto"/>
            <w:vAlign w:val="center"/>
          </w:tcPr>
          <w:p w14:paraId="6A94F8A4" w14:textId="2DD42CFD" w:rsidR="00152928" w:rsidRPr="00002A9C" w:rsidDel="00825FDA" w:rsidRDefault="00152928" w:rsidP="00B622C2">
            <w:pPr>
              <w:jc w:val="center"/>
              <w:rPr>
                <w:del w:id="299" w:author="方浩华" w:date="2023-11-01T17:22:00Z"/>
                <w:rFonts w:asciiTheme="minorEastAsia" w:hAnsiTheme="minorEastAsia"/>
                <w:szCs w:val="21"/>
              </w:rPr>
            </w:pPr>
            <w:del w:id="300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消息描述</w:delText>
              </w:r>
            </w:del>
          </w:p>
        </w:tc>
        <w:tc>
          <w:tcPr>
            <w:tcW w:w="6974" w:type="dxa"/>
            <w:gridSpan w:val="4"/>
            <w:vAlign w:val="center"/>
          </w:tcPr>
          <w:p w14:paraId="7013917A" w14:textId="715A3A9B" w:rsidR="00152928" w:rsidRPr="004E6B38" w:rsidDel="00825FDA" w:rsidRDefault="00152928" w:rsidP="00B622C2">
            <w:pPr>
              <w:jc w:val="left"/>
              <w:rPr>
                <w:del w:id="301" w:author="方浩华" w:date="2023-11-01T17:22:00Z"/>
                <w:rFonts w:asciiTheme="minorEastAsia" w:hAnsiTheme="minorEastAsia"/>
                <w:szCs w:val="21"/>
              </w:rPr>
            </w:pPr>
            <w:del w:id="302" w:author="方浩华" w:date="2023-11-01T17:22:00Z">
              <w:r w:rsidDel="00825FDA">
                <w:rPr>
                  <w:rFonts w:hint="eastAsia"/>
                  <w:szCs w:val="21"/>
                </w:rPr>
                <w:delText>设置告警等级</w:delText>
              </w:r>
              <w:r w:rsidDel="00825FDA">
                <w:rPr>
                  <w:rFonts w:asciiTheme="minorEastAsia" w:hAnsiTheme="minorEastAsia" w:hint="eastAsia"/>
                </w:rPr>
                <w:delText xml:space="preserve"> </w:delText>
              </w:r>
              <w:r w:rsidDel="00825FDA">
                <w:rPr>
                  <w:rFonts w:asciiTheme="minorEastAsia" w:hAnsiTheme="minorEastAsia"/>
                </w:rPr>
                <w:delText xml:space="preserve"> 应答</w:delText>
              </w:r>
            </w:del>
          </w:p>
        </w:tc>
      </w:tr>
      <w:tr w:rsidR="00152928" w:rsidRPr="00002A9C" w:rsidDel="00825FDA" w14:paraId="7F402459" w14:textId="70913B3B" w:rsidTr="00B622C2">
        <w:trPr>
          <w:del w:id="303" w:author="方浩华" w:date="2023-11-01T17:22:00Z"/>
        </w:trPr>
        <w:tc>
          <w:tcPr>
            <w:tcW w:w="1526" w:type="dxa"/>
            <w:shd w:val="clear" w:color="auto" w:fill="auto"/>
            <w:vAlign w:val="center"/>
          </w:tcPr>
          <w:p w14:paraId="3AC5E55C" w14:textId="6C5C95F4" w:rsidR="00152928" w:rsidDel="00825FDA" w:rsidRDefault="00152928" w:rsidP="00B622C2">
            <w:pPr>
              <w:jc w:val="center"/>
              <w:rPr>
                <w:del w:id="304" w:author="方浩华" w:date="2023-11-01T17:22:00Z"/>
                <w:rFonts w:asciiTheme="minorEastAsia" w:hAnsiTheme="minorEastAsia"/>
                <w:szCs w:val="21"/>
              </w:rPr>
            </w:pPr>
            <w:del w:id="305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方向</w:delText>
              </w:r>
            </w:del>
          </w:p>
        </w:tc>
        <w:tc>
          <w:tcPr>
            <w:tcW w:w="6974" w:type="dxa"/>
            <w:gridSpan w:val="4"/>
            <w:vAlign w:val="center"/>
          </w:tcPr>
          <w:p w14:paraId="54FCBF35" w14:textId="407F594A" w:rsidR="00152928" w:rsidDel="00825FDA" w:rsidRDefault="00152928" w:rsidP="00B622C2">
            <w:pPr>
              <w:jc w:val="left"/>
              <w:rPr>
                <w:del w:id="306" w:author="方浩华" w:date="2023-11-01T17:22:00Z"/>
                <w:rFonts w:asciiTheme="minorEastAsia" w:hAnsiTheme="minorEastAsia"/>
                <w:szCs w:val="21"/>
              </w:rPr>
            </w:pPr>
            <w:del w:id="307" w:author="方浩华" w:date="2023-11-01T17:22:00Z">
              <w:r w:rsidDel="00825FDA">
                <w:rPr>
                  <w:rFonts w:asciiTheme="minorEastAsia" w:hAnsiTheme="minorEastAsia"/>
                  <w:szCs w:val="21"/>
                </w:rPr>
                <w:delText>Tracer</w:delText>
              </w:r>
              <w:r w:rsidRPr="00A04FDA" w:rsidDel="00825FDA">
                <w:rPr>
                  <w:rFonts w:asciiTheme="minorEastAsia" w:hAnsiTheme="minorEastAsia"/>
                  <w:szCs w:val="21"/>
                </w:rPr>
                <w:delText xml:space="preserve"> </w:delText>
              </w:r>
              <w:r w:rsidRPr="00A04FDA" w:rsidDel="00825FDA">
                <w:rPr>
                  <w:rFonts w:asciiTheme="minorEastAsia" w:hAnsiTheme="minorEastAsia"/>
                  <w:szCs w:val="21"/>
                </w:rPr>
                <w:sym w:font="Wingdings" w:char="F0E0"/>
              </w:r>
              <w:r w:rsidDel="00825FDA">
                <w:rPr>
                  <w:rFonts w:asciiTheme="minorEastAsia" w:hAnsiTheme="minorEastAsia"/>
                  <w:szCs w:val="21"/>
                </w:rPr>
                <w:delText xml:space="preserve"> C2</w:delText>
              </w:r>
            </w:del>
          </w:p>
        </w:tc>
      </w:tr>
      <w:tr w:rsidR="00152928" w:rsidRPr="00002A9C" w:rsidDel="00825FDA" w14:paraId="677827B5" w14:textId="0E7766C8" w:rsidTr="00B622C2">
        <w:trPr>
          <w:del w:id="308" w:author="方浩华" w:date="2023-11-01T17:22:00Z"/>
        </w:trPr>
        <w:tc>
          <w:tcPr>
            <w:tcW w:w="1526" w:type="dxa"/>
            <w:shd w:val="clear" w:color="auto" w:fill="auto"/>
            <w:vAlign w:val="center"/>
          </w:tcPr>
          <w:p w14:paraId="5ABF7134" w14:textId="4BE2F796" w:rsidR="00152928" w:rsidDel="00825FDA" w:rsidRDefault="00152928" w:rsidP="00B622C2">
            <w:pPr>
              <w:jc w:val="center"/>
              <w:rPr>
                <w:del w:id="309" w:author="方浩华" w:date="2023-11-01T17:22:00Z"/>
                <w:rFonts w:asciiTheme="minorEastAsia" w:hAnsiTheme="minorEastAsia"/>
                <w:szCs w:val="21"/>
              </w:rPr>
            </w:pPr>
            <w:del w:id="310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发送频率</w:delText>
              </w:r>
            </w:del>
          </w:p>
        </w:tc>
        <w:tc>
          <w:tcPr>
            <w:tcW w:w="6974" w:type="dxa"/>
            <w:gridSpan w:val="4"/>
            <w:vAlign w:val="center"/>
          </w:tcPr>
          <w:p w14:paraId="7D66AFEE" w14:textId="2232B5DB" w:rsidR="00152928" w:rsidDel="00825FDA" w:rsidRDefault="00152928" w:rsidP="00B622C2">
            <w:pPr>
              <w:jc w:val="left"/>
              <w:rPr>
                <w:del w:id="311" w:author="方浩华" w:date="2023-11-01T17:22:00Z"/>
                <w:rFonts w:asciiTheme="minorEastAsia" w:hAnsiTheme="minorEastAsia"/>
                <w:szCs w:val="21"/>
              </w:rPr>
            </w:pPr>
            <w:del w:id="312" w:author="方浩华" w:date="2023-11-01T17:22:00Z">
              <w:r w:rsidDel="00825FDA">
                <w:rPr>
                  <w:rFonts w:asciiTheme="minorEastAsia" w:hAnsiTheme="minorEastAsia"/>
                  <w:szCs w:val="21"/>
                </w:rPr>
                <w:delText>用户触发</w:delText>
              </w:r>
            </w:del>
          </w:p>
        </w:tc>
      </w:tr>
      <w:tr w:rsidR="00152928" w:rsidRPr="001C0AE8" w:rsidDel="00825FDA" w14:paraId="1A50304C" w14:textId="082B508E" w:rsidTr="00B622C2">
        <w:trPr>
          <w:trHeight w:val="50"/>
          <w:del w:id="313" w:author="方浩华" w:date="2023-11-01T17:22:00Z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7983A7A" w14:textId="13E88A63" w:rsidR="00152928" w:rsidRPr="001C0AE8" w:rsidDel="00825FDA" w:rsidRDefault="00152928" w:rsidP="00B622C2">
            <w:pPr>
              <w:jc w:val="center"/>
              <w:rPr>
                <w:del w:id="314" w:author="方浩华" w:date="2023-11-01T17:22:00Z"/>
                <w:rFonts w:asciiTheme="minorEastAsia" w:hAnsiTheme="minorEastAsia"/>
                <w:szCs w:val="21"/>
              </w:rPr>
            </w:pPr>
            <w:del w:id="315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参数</w:delText>
              </w:r>
              <w:r w:rsidRPr="000D3229" w:rsidDel="00825FDA">
                <w:rPr>
                  <w:rFonts w:hint="eastAsia"/>
                  <w:szCs w:val="21"/>
                </w:rPr>
                <w:delText>payload</w:delText>
              </w:r>
            </w:del>
          </w:p>
        </w:tc>
        <w:tc>
          <w:tcPr>
            <w:tcW w:w="737" w:type="dxa"/>
            <w:vAlign w:val="center"/>
          </w:tcPr>
          <w:p w14:paraId="76080720" w14:textId="52E77D52" w:rsidR="00152928" w:rsidRPr="001C0AE8" w:rsidDel="00825FDA" w:rsidRDefault="00152928" w:rsidP="00B622C2">
            <w:pPr>
              <w:jc w:val="left"/>
              <w:rPr>
                <w:del w:id="316" w:author="方浩华" w:date="2023-11-01T17:22:00Z"/>
                <w:rFonts w:asciiTheme="minorEastAsia" w:hAnsiTheme="minorEastAsia"/>
                <w:szCs w:val="21"/>
              </w:rPr>
            </w:pPr>
            <w:del w:id="317" w:author="方浩华" w:date="2023-11-01T17:22:00Z">
              <w:r w:rsidRPr="00574645" w:rsidDel="00825FDA">
                <w:rPr>
                  <w:rFonts w:asciiTheme="minorEastAsia" w:hAnsiTheme="minorEastAsia" w:hint="eastAsia"/>
                  <w:szCs w:val="21"/>
                </w:rPr>
                <w:delText>字节</w:delText>
              </w:r>
            </w:del>
          </w:p>
        </w:tc>
        <w:tc>
          <w:tcPr>
            <w:tcW w:w="1843" w:type="dxa"/>
            <w:shd w:val="clear" w:color="auto" w:fill="auto"/>
            <w:vAlign w:val="center"/>
          </w:tcPr>
          <w:p w14:paraId="2D06484B" w14:textId="72E432BE" w:rsidR="00152928" w:rsidRPr="001C0AE8" w:rsidDel="00825FDA" w:rsidRDefault="00152928" w:rsidP="00B622C2">
            <w:pPr>
              <w:jc w:val="left"/>
              <w:rPr>
                <w:del w:id="318" w:author="方浩华" w:date="2023-11-01T17:22:00Z"/>
                <w:rFonts w:asciiTheme="minorEastAsia" w:hAnsiTheme="minorEastAsia"/>
                <w:szCs w:val="21"/>
              </w:rPr>
            </w:pPr>
            <w:del w:id="319" w:author="方浩华" w:date="2023-11-01T17:22:00Z">
              <w:r w:rsidRPr="00F14137" w:rsidDel="00825FDA">
                <w:rPr>
                  <w:rFonts w:asciiTheme="minorEastAsia" w:hAnsiTheme="minorEastAsia"/>
                  <w:sz w:val="18"/>
                  <w:szCs w:val="18"/>
                </w:rPr>
                <w:delText>Name</w:delText>
              </w:r>
            </w:del>
          </w:p>
        </w:tc>
        <w:tc>
          <w:tcPr>
            <w:tcW w:w="992" w:type="dxa"/>
            <w:vAlign w:val="center"/>
          </w:tcPr>
          <w:p w14:paraId="65102DDA" w14:textId="18AE2DCF" w:rsidR="00152928" w:rsidRPr="001C0AE8" w:rsidDel="00825FDA" w:rsidRDefault="00152928" w:rsidP="00B622C2">
            <w:pPr>
              <w:jc w:val="left"/>
              <w:rPr>
                <w:del w:id="320" w:author="方浩华" w:date="2023-11-01T17:22:00Z"/>
                <w:rFonts w:asciiTheme="minorEastAsia" w:hAnsiTheme="minorEastAsia"/>
                <w:szCs w:val="21"/>
              </w:rPr>
            </w:pPr>
            <w:del w:id="321" w:author="方浩华" w:date="2023-11-01T17:22:00Z">
              <w:r w:rsidRPr="00874A55" w:rsidDel="00825FDA">
                <w:rPr>
                  <w:rFonts w:asciiTheme="minorEastAsia" w:hAnsiTheme="minorEastAsia"/>
                  <w:szCs w:val="21"/>
                </w:rPr>
                <w:delText>Type</w:delText>
              </w:r>
            </w:del>
          </w:p>
        </w:tc>
        <w:tc>
          <w:tcPr>
            <w:tcW w:w="3402" w:type="dxa"/>
            <w:vAlign w:val="center"/>
          </w:tcPr>
          <w:p w14:paraId="38BBDE69" w14:textId="39EB04FE" w:rsidR="00152928" w:rsidRPr="001C0AE8" w:rsidDel="00825FDA" w:rsidRDefault="00152928" w:rsidP="00B622C2">
            <w:pPr>
              <w:jc w:val="left"/>
              <w:rPr>
                <w:del w:id="322" w:author="方浩华" w:date="2023-11-01T17:22:00Z"/>
                <w:rFonts w:asciiTheme="minorEastAsia" w:hAnsiTheme="minorEastAsia"/>
                <w:szCs w:val="21"/>
              </w:rPr>
            </w:pPr>
            <w:del w:id="323" w:author="方浩华" w:date="2023-11-01T17:22:00Z">
              <w:r w:rsidRPr="00F14137" w:rsidDel="00825FDA">
                <w:rPr>
                  <w:rFonts w:asciiTheme="minorEastAsia" w:hAnsiTheme="minorEastAsia" w:hint="eastAsia"/>
                  <w:sz w:val="18"/>
                  <w:szCs w:val="18"/>
                </w:rPr>
                <w:delText>D</w:delText>
              </w:r>
              <w:r w:rsidRPr="00F14137" w:rsidDel="00825FDA">
                <w:rPr>
                  <w:rFonts w:asciiTheme="minorEastAsia" w:hAnsiTheme="minorEastAsia"/>
                  <w:sz w:val="18"/>
                  <w:szCs w:val="18"/>
                </w:rPr>
                <w:delText>escription</w:delText>
              </w:r>
            </w:del>
          </w:p>
        </w:tc>
      </w:tr>
      <w:tr w:rsidR="00152928" w:rsidRPr="001C0AE8" w:rsidDel="00825FDA" w14:paraId="61803CD0" w14:textId="643F7268" w:rsidTr="00B622C2">
        <w:trPr>
          <w:trHeight w:val="241"/>
          <w:del w:id="324" w:author="方浩华" w:date="2023-11-01T17:22:00Z"/>
        </w:trPr>
        <w:tc>
          <w:tcPr>
            <w:tcW w:w="1526" w:type="dxa"/>
            <w:vMerge/>
            <w:shd w:val="clear" w:color="auto" w:fill="auto"/>
            <w:vAlign w:val="center"/>
          </w:tcPr>
          <w:p w14:paraId="11599866" w14:textId="00BE079F" w:rsidR="00152928" w:rsidDel="00825FDA" w:rsidRDefault="00152928" w:rsidP="00B622C2">
            <w:pPr>
              <w:jc w:val="center"/>
              <w:rPr>
                <w:del w:id="325" w:author="方浩华" w:date="2023-11-01T17:22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5382ACA" w14:textId="797F0577" w:rsidR="00152928" w:rsidRPr="001D6574" w:rsidDel="00825FDA" w:rsidRDefault="00152928" w:rsidP="00B622C2">
            <w:pPr>
              <w:jc w:val="left"/>
              <w:rPr>
                <w:del w:id="326" w:author="方浩华" w:date="2023-11-01T17:22:00Z"/>
                <w:rFonts w:asciiTheme="minorEastAsia" w:hAnsiTheme="minorEastAsia"/>
                <w:szCs w:val="21"/>
              </w:rPr>
            </w:pPr>
            <w:del w:id="327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1</w:delText>
              </w:r>
            </w:del>
          </w:p>
        </w:tc>
        <w:tc>
          <w:tcPr>
            <w:tcW w:w="1843" w:type="dxa"/>
            <w:shd w:val="clear" w:color="auto" w:fill="auto"/>
            <w:vAlign w:val="center"/>
          </w:tcPr>
          <w:p w14:paraId="46CE67E4" w14:textId="6CC14FF8" w:rsidR="00152928" w:rsidRPr="001D6574" w:rsidDel="00825FDA" w:rsidRDefault="00152928" w:rsidP="00B622C2">
            <w:pPr>
              <w:jc w:val="left"/>
              <w:rPr>
                <w:del w:id="328" w:author="方浩华" w:date="2023-11-01T17:22:00Z"/>
                <w:rFonts w:asciiTheme="minorEastAsia" w:hAnsiTheme="minorEastAsia"/>
                <w:szCs w:val="21"/>
              </w:rPr>
            </w:pPr>
            <w:del w:id="329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status</w:delText>
              </w:r>
            </w:del>
          </w:p>
        </w:tc>
        <w:tc>
          <w:tcPr>
            <w:tcW w:w="992" w:type="dxa"/>
            <w:vAlign w:val="center"/>
          </w:tcPr>
          <w:p w14:paraId="77746DDE" w14:textId="65373E7F" w:rsidR="00152928" w:rsidRPr="001D6574" w:rsidDel="00825FDA" w:rsidRDefault="00152928" w:rsidP="00B622C2">
            <w:pPr>
              <w:jc w:val="left"/>
              <w:rPr>
                <w:del w:id="330" w:author="方浩华" w:date="2023-11-01T17:22:00Z"/>
                <w:rFonts w:asciiTheme="minorEastAsia" w:hAnsiTheme="minorEastAsia"/>
                <w:szCs w:val="21"/>
              </w:rPr>
            </w:pPr>
            <w:del w:id="331" w:author="方浩华" w:date="2023-11-01T13:44:00Z">
              <w:r w:rsidDel="0095488E">
                <w:rPr>
                  <w:rFonts w:asciiTheme="minorEastAsia" w:hAnsiTheme="minorEastAsia" w:hint="eastAsia"/>
                  <w:szCs w:val="21"/>
                </w:rPr>
                <w:delText>u</w:delText>
              </w:r>
            </w:del>
            <w:del w:id="332" w:author="方浩华" w:date="2023-11-01T17:22:00Z">
              <w:r w:rsidDel="00825FDA">
                <w:rPr>
                  <w:rFonts w:asciiTheme="minorEastAsia" w:hAnsiTheme="minorEastAsia"/>
                  <w:szCs w:val="21"/>
                </w:rPr>
                <w:delText>int8_t</w:delText>
              </w:r>
            </w:del>
          </w:p>
        </w:tc>
        <w:tc>
          <w:tcPr>
            <w:tcW w:w="3402" w:type="dxa"/>
            <w:vAlign w:val="center"/>
          </w:tcPr>
          <w:p w14:paraId="48A7C7E6" w14:textId="615969AB" w:rsidR="00152928" w:rsidDel="00825FDA" w:rsidRDefault="00152928" w:rsidP="00B622C2">
            <w:pPr>
              <w:jc w:val="left"/>
              <w:rPr>
                <w:del w:id="333" w:author="方浩华" w:date="2023-11-01T17:22:00Z"/>
                <w:rFonts w:asciiTheme="minorEastAsia" w:hAnsiTheme="minorEastAsia"/>
                <w:szCs w:val="21"/>
              </w:rPr>
            </w:pPr>
            <w:del w:id="334" w:author="方浩华" w:date="2023-11-01T17:22:00Z">
              <w:r w:rsidDel="00825FDA">
                <w:rPr>
                  <w:rFonts w:asciiTheme="minorEastAsia" w:hAnsiTheme="minorEastAsia"/>
                  <w:szCs w:val="21"/>
                </w:rPr>
                <w:delText>0</w:delText>
              </w:r>
              <w:r w:rsidDel="00825FDA">
                <w:rPr>
                  <w:rFonts w:asciiTheme="minorEastAsia" w:hAnsiTheme="minorEastAsia" w:hint="eastAsia"/>
                  <w:szCs w:val="21"/>
                </w:rPr>
                <w:delText>：失败</w:delText>
              </w:r>
            </w:del>
          </w:p>
          <w:p w14:paraId="67AC8BE8" w14:textId="49FF5A7E" w:rsidR="00152928" w:rsidRPr="001D6574" w:rsidDel="00825FDA" w:rsidRDefault="00152928" w:rsidP="00B622C2">
            <w:pPr>
              <w:jc w:val="left"/>
              <w:rPr>
                <w:del w:id="335" w:author="方浩华" w:date="2023-11-01T17:22:00Z"/>
                <w:rFonts w:asciiTheme="minorEastAsia" w:hAnsiTheme="minorEastAsia"/>
                <w:szCs w:val="21"/>
              </w:rPr>
            </w:pPr>
            <w:del w:id="336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1：成功</w:delText>
              </w:r>
            </w:del>
          </w:p>
        </w:tc>
      </w:tr>
      <w:tr w:rsidR="00152928" w:rsidRPr="00002A9C" w:rsidDel="00825FDA" w14:paraId="3C138AFA" w14:textId="2620DF42" w:rsidTr="00B622C2">
        <w:trPr>
          <w:del w:id="337" w:author="方浩华" w:date="2023-11-01T17:22:00Z"/>
        </w:trPr>
        <w:tc>
          <w:tcPr>
            <w:tcW w:w="1526" w:type="dxa"/>
            <w:shd w:val="clear" w:color="auto" w:fill="auto"/>
            <w:vAlign w:val="center"/>
          </w:tcPr>
          <w:p w14:paraId="0FA9E93B" w14:textId="4A4BFF25" w:rsidR="00152928" w:rsidDel="00825FDA" w:rsidRDefault="00152928" w:rsidP="00B622C2">
            <w:pPr>
              <w:jc w:val="center"/>
              <w:rPr>
                <w:del w:id="338" w:author="方浩华" w:date="2023-11-01T17:22:00Z"/>
                <w:rFonts w:asciiTheme="minorEastAsia" w:hAnsiTheme="minorEastAsia"/>
                <w:szCs w:val="21"/>
              </w:rPr>
            </w:pPr>
            <w:del w:id="339" w:author="方浩华" w:date="2023-11-01T17:22:00Z">
              <w:r w:rsidDel="00825FDA">
                <w:rPr>
                  <w:rFonts w:asciiTheme="minorEastAsia" w:hAnsiTheme="minorEastAsia" w:hint="eastAsia"/>
                  <w:szCs w:val="21"/>
                </w:rPr>
                <w:delText>参数长度</w:delText>
              </w:r>
            </w:del>
          </w:p>
        </w:tc>
        <w:tc>
          <w:tcPr>
            <w:tcW w:w="6974" w:type="dxa"/>
            <w:gridSpan w:val="4"/>
            <w:vAlign w:val="center"/>
          </w:tcPr>
          <w:p w14:paraId="046544F8" w14:textId="5F8FAE5C" w:rsidR="00152928" w:rsidDel="00825FDA" w:rsidRDefault="00152928" w:rsidP="00B622C2">
            <w:pPr>
              <w:jc w:val="left"/>
              <w:rPr>
                <w:del w:id="340" w:author="方浩华" w:date="2023-11-01T17:22:00Z"/>
                <w:rFonts w:asciiTheme="minorEastAsia" w:hAnsiTheme="minorEastAsia"/>
                <w:szCs w:val="21"/>
              </w:rPr>
            </w:pPr>
            <w:del w:id="341" w:author="方浩华" w:date="2023-11-01T17:22:00Z">
              <w:r w:rsidDel="00825FDA">
                <w:rPr>
                  <w:rFonts w:asciiTheme="minorEastAsia" w:hAnsiTheme="minorEastAsia"/>
                  <w:szCs w:val="21"/>
                </w:rPr>
                <w:delText xml:space="preserve">1 </w:delText>
              </w:r>
            </w:del>
          </w:p>
        </w:tc>
      </w:tr>
      <w:tr w:rsidR="00152928" w:rsidRPr="00002A9C" w:rsidDel="00825FDA" w14:paraId="7D63919B" w14:textId="7C9FE220" w:rsidTr="00B622C2">
        <w:trPr>
          <w:del w:id="342" w:author="方浩华" w:date="2023-11-01T17:22:00Z"/>
        </w:trPr>
        <w:tc>
          <w:tcPr>
            <w:tcW w:w="1526" w:type="dxa"/>
            <w:shd w:val="clear" w:color="auto" w:fill="auto"/>
            <w:vAlign w:val="center"/>
          </w:tcPr>
          <w:p w14:paraId="54C76B17" w14:textId="5621A6AA" w:rsidR="00152928" w:rsidDel="00825FDA" w:rsidRDefault="00152928" w:rsidP="00B622C2">
            <w:pPr>
              <w:jc w:val="center"/>
              <w:rPr>
                <w:del w:id="343" w:author="方浩华" w:date="2023-11-01T17:22:00Z"/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01643C22" w14:textId="6403B0BB" w:rsidR="00152928" w:rsidDel="00825FDA" w:rsidRDefault="00152928" w:rsidP="00B622C2">
            <w:pPr>
              <w:jc w:val="left"/>
              <w:rPr>
                <w:del w:id="344" w:author="方浩华" w:date="2023-11-01T17:22:00Z"/>
                <w:rFonts w:asciiTheme="minorEastAsia" w:hAnsiTheme="minorEastAsia"/>
                <w:szCs w:val="21"/>
              </w:rPr>
            </w:pPr>
          </w:p>
        </w:tc>
      </w:tr>
    </w:tbl>
    <w:p w14:paraId="399F7E60" w14:textId="6BEAF1B7" w:rsidR="00686B9E" w:rsidRPr="00117881" w:rsidRDefault="00686B9E" w:rsidP="00B62D35">
      <w:pPr>
        <w:pStyle w:val="4"/>
        <w:numPr>
          <w:ilvl w:val="3"/>
          <w:numId w:val="2"/>
        </w:numPr>
      </w:pPr>
      <w:r>
        <w:t>C2</w:t>
      </w:r>
      <w:r>
        <w:rPr>
          <w:rFonts w:hint="eastAsia"/>
        </w:rPr>
        <w:t>发送心跳包(</w:t>
      </w:r>
      <w:r>
        <w:rPr>
          <w:rFonts w:eastAsiaTheme="minorEastAsia" w:cs="宋体" w:hint="eastAsia"/>
          <w:color w:val="000000"/>
          <w:kern w:val="0"/>
          <w:szCs w:val="21"/>
        </w:rPr>
        <w:t>0x</w:t>
      </w:r>
      <w:r>
        <w:rPr>
          <w:rFonts w:eastAsiaTheme="minorEastAsia" w:cs="宋体"/>
          <w:color w:val="000000"/>
          <w:kern w:val="0"/>
          <w:szCs w:val="21"/>
        </w:rPr>
        <w:t>25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86B9E" w:rsidRPr="00002A9C" w14:paraId="47D3473E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6BFFED2" w14:textId="77777777" w:rsidR="00686B9E" w:rsidRPr="00002A9C" w:rsidRDefault="00686B9E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E9F7EE0" w14:textId="77777777" w:rsidR="00686B9E" w:rsidRDefault="00686B9E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25</w:t>
            </w:r>
          </w:p>
        </w:tc>
      </w:tr>
      <w:tr w:rsidR="00686B9E" w:rsidRPr="0028101D" w14:paraId="17FFAF2E" w14:textId="77777777" w:rsidTr="00877510">
        <w:tc>
          <w:tcPr>
            <w:tcW w:w="1526" w:type="dxa"/>
            <w:shd w:val="clear" w:color="auto" w:fill="auto"/>
            <w:vAlign w:val="center"/>
          </w:tcPr>
          <w:p w14:paraId="0F60F6B5" w14:textId="77777777" w:rsidR="00686B9E" w:rsidRPr="00002A9C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5E547C9" w14:textId="7EFB1A1D" w:rsidR="00686B9E" w:rsidRPr="004E6B38" w:rsidRDefault="00686B9E" w:rsidP="002A3A5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t>C2</w:t>
            </w:r>
            <w:r>
              <w:rPr>
                <w:rFonts w:hint="eastAsia"/>
              </w:rPr>
              <w:t>发送心跳包</w:t>
            </w:r>
          </w:p>
        </w:tc>
      </w:tr>
      <w:tr w:rsidR="00686B9E" w:rsidRPr="00002A9C" w14:paraId="4F3D76EF" w14:textId="77777777" w:rsidTr="00877510">
        <w:tc>
          <w:tcPr>
            <w:tcW w:w="1526" w:type="dxa"/>
            <w:shd w:val="clear" w:color="auto" w:fill="auto"/>
            <w:vAlign w:val="center"/>
          </w:tcPr>
          <w:p w14:paraId="46F0444A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A7896CA" w14:textId="0225D096" w:rsidR="00686B9E" w:rsidRDefault="00686B9E" w:rsidP="002A3A5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C2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 w:hint="eastAsia"/>
                <w:szCs w:val="21"/>
              </w:rPr>
              <w:t>Tracer</w:t>
            </w:r>
          </w:p>
        </w:tc>
      </w:tr>
      <w:tr w:rsidR="00686B9E" w:rsidRPr="00002A9C" w14:paraId="31DCBE1A" w14:textId="77777777" w:rsidTr="00877510">
        <w:tc>
          <w:tcPr>
            <w:tcW w:w="1526" w:type="dxa"/>
            <w:shd w:val="clear" w:color="auto" w:fill="auto"/>
            <w:vAlign w:val="center"/>
          </w:tcPr>
          <w:p w14:paraId="04088778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641B57F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C2触发</w:t>
            </w:r>
          </w:p>
        </w:tc>
      </w:tr>
      <w:tr w:rsidR="00686B9E" w:rsidRPr="001C0AE8" w14:paraId="41501AC7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C75B3AC" w14:textId="77777777" w:rsidR="00686B9E" w:rsidRPr="001C0AE8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A7AD195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4C723F5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6BB5E3F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1D1B747A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86B9E" w:rsidRPr="001C0AE8" w14:paraId="050998E6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9200F72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DFD6960" w14:textId="77777777" w:rsidR="00686B9E" w:rsidRPr="0057464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DC03D00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um</w:t>
            </w:r>
          </w:p>
        </w:tc>
        <w:tc>
          <w:tcPr>
            <w:tcW w:w="1134" w:type="dxa"/>
            <w:vAlign w:val="center"/>
          </w:tcPr>
          <w:p w14:paraId="72F0FA85" w14:textId="77777777" w:rsidR="00686B9E" w:rsidRPr="00874A5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21C7B222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累加值，每次加1</w:t>
            </w:r>
          </w:p>
        </w:tc>
      </w:tr>
      <w:tr w:rsidR="00686B9E" w:rsidRPr="001C0AE8" w14:paraId="028F123D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C3B5B29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C252928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68A8C7A2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DFF8578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3EB00A7C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86B9E" w:rsidRPr="00002A9C" w14:paraId="72A0A2AF" w14:textId="77777777" w:rsidTr="00877510">
        <w:tc>
          <w:tcPr>
            <w:tcW w:w="1526" w:type="dxa"/>
            <w:shd w:val="clear" w:color="auto" w:fill="auto"/>
            <w:vAlign w:val="center"/>
          </w:tcPr>
          <w:p w14:paraId="45BB63CF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0F0D824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686B9E" w:rsidRPr="00002A9C" w14:paraId="6F6CCF71" w14:textId="77777777" w:rsidTr="00877510">
        <w:tc>
          <w:tcPr>
            <w:tcW w:w="1526" w:type="dxa"/>
            <w:shd w:val="clear" w:color="auto" w:fill="auto"/>
            <w:vAlign w:val="center"/>
          </w:tcPr>
          <w:p w14:paraId="178E09F7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F20FBE8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3EAE1FE0" w14:textId="6740A03B" w:rsidR="00686B9E" w:rsidRPr="00F75E03" w:rsidRDefault="00686B9E">
      <w:pPr>
        <w:pStyle w:val="4"/>
        <w:numPr>
          <w:ilvl w:val="3"/>
          <w:numId w:val="43"/>
        </w:numPr>
        <w:pPrChange w:id="345" w:author="方浩华" w:date="2023-11-01T14:04:00Z">
          <w:pPr>
            <w:pStyle w:val="4"/>
            <w:numPr>
              <w:ilvl w:val="3"/>
              <w:numId w:val="2"/>
            </w:numPr>
            <w:ind w:left="1080" w:hanging="1080"/>
          </w:pPr>
        </w:pPrChange>
      </w:pPr>
      <w:r>
        <w:rPr>
          <w:rFonts w:hint="eastAsia"/>
        </w:rPr>
        <w:t>获取日志列表(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28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686B9E" w:rsidRPr="00002A9C" w14:paraId="7F49CBCE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909B1D0" w14:textId="77777777" w:rsidR="00686B9E" w:rsidRPr="00002A9C" w:rsidRDefault="00686B9E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3F73F72" w14:textId="77777777" w:rsidR="00686B9E" w:rsidRDefault="00686B9E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</w:t>
            </w:r>
            <w:r>
              <w:rPr>
                <w:rFonts w:asciiTheme="minorEastAsia" w:hAnsiTheme="minorEastAsia" w:cs="宋体"/>
                <w:szCs w:val="21"/>
              </w:rPr>
              <w:t>x28</w:t>
            </w:r>
          </w:p>
        </w:tc>
      </w:tr>
      <w:tr w:rsidR="00686B9E" w:rsidRPr="0028101D" w14:paraId="3AD12D6F" w14:textId="77777777" w:rsidTr="00877510">
        <w:tc>
          <w:tcPr>
            <w:tcW w:w="1526" w:type="dxa"/>
            <w:shd w:val="clear" w:color="auto" w:fill="auto"/>
            <w:vAlign w:val="center"/>
          </w:tcPr>
          <w:p w14:paraId="4D1CA468" w14:textId="77777777" w:rsidR="00686B9E" w:rsidRPr="00002A9C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5EDC0C4F" w14:textId="77777777" w:rsidR="00686B9E" w:rsidRPr="004E6B3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获取日志列表</w:t>
            </w:r>
          </w:p>
        </w:tc>
      </w:tr>
      <w:tr w:rsidR="00686B9E" w:rsidRPr="00002A9C" w14:paraId="43A9D34F" w14:textId="77777777" w:rsidTr="00877510">
        <w:tc>
          <w:tcPr>
            <w:tcW w:w="1526" w:type="dxa"/>
            <w:shd w:val="clear" w:color="auto" w:fill="auto"/>
            <w:vAlign w:val="center"/>
          </w:tcPr>
          <w:p w14:paraId="05C8C309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1EEDD3B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686B9E" w:rsidRPr="00002A9C" w14:paraId="54275DD3" w14:textId="77777777" w:rsidTr="00877510">
        <w:tc>
          <w:tcPr>
            <w:tcW w:w="1526" w:type="dxa"/>
            <w:shd w:val="clear" w:color="auto" w:fill="auto"/>
            <w:vAlign w:val="center"/>
          </w:tcPr>
          <w:p w14:paraId="651C645A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D42BBB2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686B9E" w:rsidRPr="001C0AE8" w14:paraId="5D8E2109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5475068" w14:textId="77777777" w:rsidR="00686B9E" w:rsidRPr="001C0AE8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BE456B6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1DF4F0C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0EE84B6A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00A1E300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86B9E" w:rsidRPr="001C0AE8" w14:paraId="7C847227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0962C4A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C2DE5E8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7D9B2A5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5A75B14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105DE0C4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86B9E" w:rsidRPr="00002A9C" w14:paraId="54B21773" w14:textId="77777777" w:rsidTr="00877510">
        <w:tc>
          <w:tcPr>
            <w:tcW w:w="1526" w:type="dxa"/>
            <w:shd w:val="clear" w:color="auto" w:fill="auto"/>
            <w:vAlign w:val="center"/>
          </w:tcPr>
          <w:p w14:paraId="001C2FCB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4622855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686B9E" w:rsidRPr="00002A9C" w14:paraId="0C349C89" w14:textId="77777777" w:rsidTr="00877510">
        <w:tc>
          <w:tcPr>
            <w:tcW w:w="1526" w:type="dxa"/>
            <w:shd w:val="clear" w:color="auto" w:fill="auto"/>
            <w:vAlign w:val="center"/>
          </w:tcPr>
          <w:p w14:paraId="4F3A8572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131E4B1F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5965F70E" w14:textId="77777777" w:rsidR="00686B9E" w:rsidRDefault="00686B9E" w:rsidP="00686B9E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86B9E" w:rsidRPr="00002A9C" w14:paraId="76A7129C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7C3B246" w14:textId="77777777" w:rsidR="00686B9E" w:rsidRPr="00002A9C" w:rsidRDefault="00686B9E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99AE744" w14:textId="77777777" w:rsidR="00686B9E" w:rsidRDefault="00686B9E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0x28</w:t>
            </w:r>
          </w:p>
        </w:tc>
      </w:tr>
      <w:tr w:rsidR="00686B9E" w:rsidRPr="0028101D" w14:paraId="7C84EDBB" w14:textId="77777777" w:rsidTr="00877510">
        <w:tc>
          <w:tcPr>
            <w:tcW w:w="1526" w:type="dxa"/>
            <w:shd w:val="clear" w:color="auto" w:fill="auto"/>
            <w:vAlign w:val="center"/>
          </w:tcPr>
          <w:p w14:paraId="0281F4FE" w14:textId="77777777" w:rsidR="00686B9E" w:rsidRPr="00002A9C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EA073BD" w14:textId="77777777" w:rsidR="00686B9E" w:rsidRPr="004E6B3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获取日志列表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686B9E" w:rsidRPr="00002A9C" w14:paraId="15FED9EC" w14:textId="77777777" w:rsidTr="00877510">
        <w:tc>
          <w:tcPr>
            <w:tcW w:w="1526" w:type="dxa"/>
            <w:shd w:val="clear" w:color="auto" w:fill="auto"/>
            <w:vAlign w:val="center"/>
          </w:tcPr>
          <w:p w14:paraId="12A10823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6C1DB17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C2</w:t>
            </w:r>
          </w:p>
        </w:tc>
      </w:tr>
      <w:tr w:rsidR="00686B9E" w:rsidRPr="00002A9C" w14:paraId="298B4022" w14:textId="77777777" w:rsidTr="00877510">
        <w:tc>
          <w:tcPr>
            <w:tcW w:w="1526" w:type="dxa"/>
            <w:shd w:val="clear" w:color="auto" w:fill="auto"/>
            <w:vAlign w:val="center"/>
          </w:tcPr>
          <w:p w14:paraId="6CFB0108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46388FD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686B9E" w:rsidRPr="001C0AE8" w14:paraId="1728BAFE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E281352" w14:textId="77777777" w:rsidR="00686B9E" w:rsidRPr="001C0AE8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27A08C1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EAEB764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FBE6B04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771C63AC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86B9E" w:rsidRPr="001C0AE8" w14:paraId="4ED7CBC7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109A5F58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D4867DF" w14:textId="77777777" w:rsidR="00686B9E" w:rsidRPr="0057464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C592A1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Pkg_total_num</w:t>
            </w:r>
            <w:proofErr w:type="spellEnd"/>
          </w:p>
        </w:tc>
        <w:tc>
          <w:tcPr>
            <w:tcW w:w="1134" w:type="dxa"/>
          </w:tcPr>
          <w:p w14:paraId="0F97024F" w14:textId="77777777" w:rsidR="00686B9E" w:rsidRPr="00874A5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2F403FAE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总包数</w:t>
            </w:r>
          </w:p>
        </w:tc>
      </w:tr>
      <w:tr w:rsidR="00686B9E" w:rsidRPr="001C0AE8" w14:paraId="31598A9A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7B17BC4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EE5EC4F" w14:textId="77777777" w:rsidR="00686B9E" w:rsidRPr="0057464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5A7984C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Pkg_cur_num</w:t>
            </w:r>
            <w:proofErr w:type="spellEnd"/>
          </w:p>
        </w:tc>
        <w:tc>
          <w:tcPr>
            <w:tcW w:w="1134" w:type="dxa"/>
          </w:tcPr>
          <w:p w14:paraId="198A705B" w14:textId="77777777" w:rsidR="00686B9E" w:rsidRPr="00874A5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6F05173E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包序号</w:t>
            </w:r>
          </w:p>
        </w:tc>
      </w:tr>
      <w:tr w:rsidR="00686B9E" w:rsidRPr="001C0AE8" w14:paraId="62F1A224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3271122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CC9215E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B11C8B8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len</w:t>
            </w:r>
          </w:p>
        </w:tc>
        <w:tc>
          <w:tcPr>
            <w:tcW w:w="1134" w:type="dxa"/>
          </w:tcPr>
          <w:p w14:paraId="244E362E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B3BAF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67813596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日志名字长度</w:t>
            </w:r>
          </w:p>
        </w:tc>
      </w:tr>
      <w:tr w:rsidR="00686B9E" w:rsidRPr="001C0AE8" w14:paraId="26C507F6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AE6396F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D3648EB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69820EF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1_data_len</w:t>
            </w:r>
          </w:p>
        </w:tc>
        <w:tc>
          <w:tcPr>
            <w:tcW w:w="1134" w:type="dxa"/>
          </w:tcPr>
          <w:p w14:paraId="55344831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B3BAF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51C251B2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日志有效数据长度</w:t>
            </w:r>
          </w:p>
        </w:tc>
      </w:tr>
      <w:tr w:rsidR="00686B9E" w:rsidRPr="001C0AE8" w14:paraId="7EEC944D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FCF2A3A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993E64F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9F74CA0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</w:p>
        </w:tc>
        <w:tc>
          <w:tcPr>
            <w:tcW w:w="1134" w:type="dxa"/>
            <w:vAlign w:val="center"/>
          </w:tcPr>
          <w:p w14:paraId="5F436D91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38CF2C8B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字符串（一条日志名字对应一个字符串）</w:t>
            </w:r>
          </w:p>
        </w:tc>
      </w:tr>
      <w:tr w:rsidR="00686B9E" w:rsidRPr="001C0AE8" w14:paraId="082EDD3D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5025CEF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6B42C8B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91DA3A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11CA26C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228FF821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86B9E" w:rsidRPr="001C0AE8" w14:paraId="0F857A5C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8EA1912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7D08BF4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695BCE6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len</w:t>
            </w:r>
            <w:proofErr w:type="spellEnd"/>
          </w:p>
        </w:tc>
        <w:tc>
          <w:tcPr>
            <w:tcW w:w="1134" w:type="dxa"/>
          </w:tcPr>
          <w:p w14:paraId="297C924E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E4609C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2B059081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日志名字长度</w:t>
            </w:r>
          </w:p>
        </w:tc>
      </w:tr>
      <w:tr w:rsidR="00686B9E" w:rsidRPr="001C0AE8" w14:paraId="079F1EDE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EB3D891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487EE8C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DD7295C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m_data_len</w:t>
            </w:r>
            <w:proofErr w:type="spellEnd"/>
          </w:p>
        </w:tc>
        <w:tc>
          <w:tcPr>
            <w:tcW w:w="1134" w:type="dxa"/>
          </w:tcPr>
          <w:p w14:paraId="125A6041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E4609C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302B4913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日志有效数据长度</w:t>
            </w:r>
          </w:p>
        </w:tc>
      </w:tr>
      <w:tr w:rsidR="00686B9E" w:rsidRPr="001C0AE8" w14:paraId="09C2F6CD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E6FF0A1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76F435B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277BF11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proofErr w:type="spellEnd"/>
          </w:p>
        </w:tc>
        <w:tc>
          <w:tcPr>
            <w:tcW w:w="1134" w:type="dxa"/>
          </w:tcPr>
          <w:p w14:paraId="76E9D42D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E4609C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037DBCDC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字符串（一条日志名字对应一个字符串）</w:t>
            </w:r>
          </w:p>
        </w:tc>
      </w:tr>
      <w:tr w:rsidR="00686B9E" w:rsidRPr="00002A9C" w14:paraId="6EF33EF8" w14:textId="77777777" w:rsidTr="00877510">
        <w:tc>
          <w:tcPr>
            <w:tcW w:w="1526" w:type="dxa"/>
            <w:shd w:val="clear" w:color="auto" w:fill="auto"/>
            <w:vAlign w:val="center"/>
          </w:tcPr>
          <w:p w14:paraId="1782D6C4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175CAD6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/>
                <w:szCs w:val="21"/>
              </w:rPr>
              <w:t>n+4+4）</w:t>
            </w:r>
            <w:r>
              <w:rPr>
                <w:rFonts w:asciiTheme="minorEastAsia" w:hAnsiTheme="minorEastAsia" w:hint="eastAsia"/>
                <w:szCs w:val="21"/>
              </w:rPr>
              <w:t>*m</w:t>
            </w:r>
            <w:r>
              <w:rPr>
                <w:rFonts w:asciiTheme="minorEastAsia" w:hAnsiTheme="minorEastAsia"/>
                <w:szCs w:val="21"/>
              </w:rPr>
              <w:t xml:space="preserve"> +8</w:t>
            </w:r>
          </w:p>
        </w:tc>
      </w:tr>
      <w:tr w:rsidR="00686B9E" w:rsidRPr="00002A9C" w14:paraId="003AEFD9" w14:textId="77777777" w:rsidTr="00877510">
        <w:tc>
          <w:tcPr>
            <w:tcW w:w="1526" w:type="dxa"/>
            <w:shd w:val="clear" w:color="auto" w:fill="auto"/>
            <w:vAlign w:val="center"/>
          </w:tcPr>
          <w:p w14:paraId="04C39806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5EABCF42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00FF547" w14:textId="77777777" w:rsidR="00686B9E" w:rsidRPr="00F75E03" w:rsidRDefault="00686B9E" w:rsidP="00B62D35">
      <w:pPr>
        <w:pStyle w:val="4"/>
        <w:numPr>
          <w:ilvl w:val="3"/>
          <w:numId w:val="2"/>
        </w:numPr>
      </w:pPr>
      <w:r>
        <w:rPr>
          <w:rFonts w:hint="eastAsia"/>
        </w:rPr>
        <w:t>获取日志(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29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86B9E" w:rsidRPr="00002A9C" w14:paraId="4DF3F7B3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F418D65" w14:textId="77777777" w:rsidR="00686B9E" w:rsidRPr="00002A9C" w:rsidRDefault="00686B9E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0DA3370" w14:textId="77777777" w:rsidR="00686B9E" w:rsidRDefault="00686B9E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29</w:t>
            </w:r>
          </w:p>
        </w:tc>
      </w:tr>
      <w:tr w:rsidR="00686B9E" w:rsidRPr="0028101D" w14:paraId="1B23F89D" w14:textId="77777777" w:rsidTr="00877510">
        <w:tc>
          <w:tcPr>
            <w:tcW w:w="1526" w:type="dxa"/>
            <w:shd w:val="clear" w:color="auto" w:fill="auto"/>
            <w:vAlign w:val="center"/>
          </w:tcPr>
          <w:p w14:paraId="237267B8" w14:textId="77777777" w:rsidR="00686B9E" w:rsidRPr="00002A9C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701CD0A" w14:textId="77777777" w:rsidR="00686B9E" w:rsidRPr="004E6B3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获取日志</w:t>
            </w:r>
          </w:p>
        </w:tc>
      </w:tr>
      <w:tr w:rsidR="00686B9E" w:rsidRPr="00002A9C" w14:paraId="0EC5572D" w14:textId="77777777" w:rsidTr="00877510">
        <w:tc>
          <w:tcPr>
            <w:tcW w:w="1526" w:type="dxa"/>
            <w:shd w:val="clear" w:color="auto" w:fill="auto"/>
            <w:vAlign w:val="center"/>
          </w:tcPr>
          <w:p w14:paraId="4E055BC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E9FAD3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686B9E" w:rsidRPr="00002A9C" w14:paraId="6A73F4AE" w14:textId="77777777" w:rsidTr="00877510">
        <w:tc>
          <w:tcPr>
            <w:tcW w:w="1526" w:type="dxa"/>
            <w:shd w:val="clear" w:color="auto" w:fill="auto"/>
            <w:vAlign w:val="center"/>
          </w:tcPr>
          <w:p w14:paraId="43AE094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6A7B268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686B9E" w:rsidRPr="001C0AE8" w14:paraId="50E61684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D7E9A30" w14:textId="77777777" w:rsidR="00686B9E" w:rsidRPr="001C0AE8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CEE219D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68C7FBE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70D71AA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09CE7834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86B9E" w:rsidRPr="001C0AE8" w14:paraId="017717BD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5FAA590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BAE5676" w14:textId="77777777" w:rsidR="00686B9E" w:rsidRPr="0057464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A37BBD8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5D701A">
              <w:rPr>
                <w:rFonts w:asciiTheme="minorEastAsia" w:hAnsiTheme="minorEastAsia"/>
                <w:szCs w:val="21"/>
              </w:rPr>
              <w:t>log_num</w:t>
            </w:r>
            <w:proofErr w:type="spellEnd"/>
          </w:p>
        </w:tc>
        <w:tc>
          <w:tcPr>
            <w:tcW w:w="1134" w:type="dxa"/>
            <w:vAlign w:val="center"/>
          </w:tcPr>
          <w:p w14:paraId="172E122E" w14:textId="77777777" w:rsidR="00686B9E" w:rsidRPr="00874A5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5D7C37D7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日志数量</w:t>
            </w:r>
          </w:p>
        </w:tc>
      </w:tr>
      <w:tr w:rsidR="00686B9E" w:rsidRPr="001C0AE8" w14:paraId="50F9F125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0D65EF6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B05F123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E00B4FD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Log1_id</w:t>
            </w:r>
          </w:p>
        </w:tc>
        <w:tc>
          <w:tcPr>
            <w:tcW w:w="1134" w:type="dxa"/>
            <w:vAlign w:val="center"/>
          </w:tcPr>
          <w:p w14:paraId="3C2C2F9E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062B94D9" w14:textId="77777777" w:rsidR="00686B9E" w:rsidRPr="00A22936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日志I</w:t>
            </w:r>
            <w:r>
              <w:rPr>
                <w:rFonts w:asciiTheme="minorEastAsia" w:hAnsiTheme="minorEastAsia"/>
                <w:szCs w:val="21"/>
              </w:rPr>
              <w:t>D</w:t>
            </w:r>
          </w:p>
        </w:tc>
      </w:tr>
      <w:tr w:rsidR="00686B9E" w:rsidRPr="001C0AE8" w14:paraId="1739C4B1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FA4E7A5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4575832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5DF32EE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len</w:t>
            </w:r>
          </w:p>
        </w:tc>
        <w:tc>
          <w:tcPr>
            <w:tcW w:w="1134" w:type="dxa"/>
            <w:vAlign w:val="center"/>
          </w:tcPr>
          <w:p w14:paraId="0EB1BA38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53419D3B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日志名字长度</w:t>
            </w:r>
          </w:p>
        </w:tc>
      </w:tr>
      <w:tr w:rsidR="00686B9E" w:rsidRPr="001C0AE8" w14:paraId="3A772E4B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E3B6F21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922FAA2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DF61B26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</w:p>
        </w:tc>
        <w:tc>
          <w:tcPr>
            <w:tcW w:w="1134" w:type="dxa"/>
            <w:vAlign w:val="center"/>
          </w:tcPr>
          <w:p w14:paraId="657C7C22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73B323F4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字符串（一条日志名字对应一个字符串）</w:t>
            </w:r>
          </w:p>
        </w:tc>
      </w:tr>
      <w:tr w:rsidR="00686B9E" w:rsidRPr="001C0AE8" w14:paraId="5D391D7B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937C765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BE9207E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9906174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2F79D9F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6066A79D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86B9E" w:rsidRPr="001C0AE8" w14:paraId="4777956B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32CE3A7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C26740F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A3F16A1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Logm_id</w:t>
            </w:r>
            <w:proofErr w:type="spellEnd"/>
          </w:p>
        </w:tc>
        <w:tc>
          <w:tcPr>
            <w:tcW w:w="1134" w:type="dxa"/>
            <w:vAlign w:val="center"/>
          </w:tcPr>
          <w:p w14:paraId="3153D44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7803DE64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日志I</w:t>
            </w:r>
            <w:r>
              <w:rPr>
                <w:rFonts w:asciiTheme="minorEastAsia" w:hAnsiTheme="minorEastAsia"/>
                <w:szCs w:val="21"/>
              </w:rPr>
              <w:t>D</w:t>
            </w:r>
          </w:p>
        </w:tc>
      </w:tr>
      <w:tr w:rsidR="00686B9E" w:rsidRPr="001C0AE8" w14:paraId="08090C80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1AC03B6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F172EC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76AD4C6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len</w:t>
            </w:r>
            <w:proofErr w:type="spellEnd"/>
          </w:p>
        </w:tc>
        <w:tc>
          <w:tcPr>
            <w:tcW w:w="1134" w:type="dxa"/>
            <w:vAlign w:val="center"/>
          </w:tcPr>
          <w:p w14:paraId="68717E27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65019048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日志名字长度</w:t>
            </w:r>
          </w:p>
        </w:tc>
      </w:tr>
      <w:tr w:rsidR="00686B9E" w:rsidRPr="001C0AE8" w14:paraId="69EE7EA7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E314504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331A556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A0A9E3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proofErr w:type="spellEnd"/>
          </w:p>
        </w:tc>
        <w:tc>
          <w:tcPr>
            <w:tcW w:w="1134" w:type="dxa"/>
            <w:vAlign w:val="center"/>
          </w:tcPr>
          <w:p w14:paraId="28A2348B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71C6927B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字符串（一条日志名字对应一个字符串）</w:t>
            </w:r>
          </w:p>
        </w:tc>
      </w:tr>
      <w:tr w:rsidR="00686B9E" w:rsidRPr="00002A9C" w14:paraId="7B540FCB" w14:textId="77777777" w:rsidTr="00877510">
        <w:tc>
          <w:tcPr>
            <w:tcW w:w="1526" w:type="dxa"/>
            <w:shd w:val="clear" w:color="auto" w:fill="auto"/>
            <w:vAlign w:val="center"/>
          </w:tcPr>
          <w:p w14:paraId="7D7DC42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CDBE7AF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（n+4+4）</w:t>
            </w:r>
            <w:r>
              <w:rPr>
                <w:rFonts w:asciiTheme="minorEastAsia" w:hAnsiTheme="minorEastAsia" w:hint="eastAsia"/>
                <w:szCs w:val="21"/>
              </w:rPr>
              <w:t>*m</w:t>
            </w:r>
            <w:r>
              <w:rPr>
                <w:rFonts w:asciiTheme="minorEastAsia" w:hAnsiTheme="minorEastAsia"/>
                <w:szCs w:val="21"/>
              </w:rPr>
              <w:t>+4</w:t>
            </w:r>
          </w:p>
        </w:tc>
      </w:tr>
      <w:tr w:rsidR="00686B9E" w:rsidRPr="00002A9C" w14:paraId="04207275" w14:textId="77777777" w:rsidTr="00877510">
        <w:tc>
          <w:tcPr>
            <w:tcW w:w="1526" w:type="dxa"/>
            <w:shd w:val="clear" w:color="auto" w:fill="auto"/>
            <w:vAlign w:val="center"/>
          </w:tcPr>
          <w:p w14:paraId="62EEDC2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008186E3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6BD3AAA0" w14:textId="77777777" w:rsidR="00686B9E" w:rsidRDefault="00686B9E" w:rsidP="00686B9E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686B9E" w:rsidRPr="00002A9C" w14:paraId="41ACFBA2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245A356" w14:textId="77777777" w:rsidR="00686B9E" w:rsidRPr="00002A9C" w:rsidRDefault="00686B9E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497E15A" w14:textId="77777777" w:rsidR="00686B9E" w:rsidRDefault="00686B9E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0x29</w:t>
            </w:r>
          </w:p>
        </w:tc>
      </w:tr>
      <w:tr w:rsidR="00686B9E" w:rsidRPr="0028101D" w14:paraId="3FA4B498" w14:textId="77777777" w:rsidTr="00877510">
        <w:tc>
          <w:tcPr>
            <w:tcW w:w="1526" w:type="dxa"/>
            <w:shd w:val="clear" w:color="auto" w:fill="auto"/>
            <w:vAlign w:val="center"/>
          </w:tcPr>
          <w:p w14:paraId="243E49B3" w14:textId="77777777" w:rsidR="00686B9E" w:rsidRPr="00002A9C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49E1553" w14:textId="77777777" w:rsidR="00686B9E" w:rsidRPr="004E6B3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获取日志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686B9E" w:rsidRPr="00002A9C" w14:paraId="28EACF5B" w14:textId="77777777" w:rsidTr="00877510">
        <w:tc>
          <w:tcPr>
            <w:tcW w:w="1526" w:type="dxa"/>
            <w:shd w:val="clear" w:color="auto" w:fill="auto"/>
            <w:vAlign w:val="center"/>
          </w:tcPr>
          <w:p w14:paraId="2CB101D6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1DA047AF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C2</w:t>
            </w:r>
          </w:p>
        </w:tc>
      </w:tr>
      <w:tr w:rsidR="00686B9E" w:rsidRPr="00002A9C" w14:paraId="52F96AEA" w14:textId="77777777" w:rsidTr="00877510">
        <w:tc>
          <w:tcPr>
            <w:tcW w:w="1526" w:type="dxa"/>
            <w:shd w:val="clear" w:color="auto" w:fill="auto"/>
            <w:vAlign w:val="center"/>
          </w:tcPr>
          <w:p w14:paraId="5321942C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A3E4C14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686B9E" w:rsidRPr="001C0AE8" w14:paraId="6D565306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5877012" w14:textId="77777777" w:rsidR="00686B9E" w:rsidRPr="001C0AE8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7E32CF1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140018D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F885C8E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5D53A7B9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86B9E" w:rsidRPr="001C0AE8" w14:paraId="4065852F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3BBFFD2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E51F1D4" w14:textId="77777777" w:rsidR="00686B9E" w:rsidRPr="0057464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8B74A5A" w14:textId="77777777" w:rsidR="00686B9E" w:rsidRPr="007753B1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7753B1">
              <w:rPr>
                <w:rFonts w:asciiTheme="minorEastAsia" w:hAnsiTheme="minorEastAsia"/>
                <w:szCs w:val="21"/>
              </w:rPr>
              <w:t>Log_id</w:t>
            </w:r>
            <w:proofErr w:type="spellEnd"/>
          </w:p>
        </w:tc>
        <w:tc>
          <w:tcPr>
            <w:tcW w:w="1134" w:type="dxa"/>
          </w:tcPr>
          <w:p w14:paraId="1AAC2DBF" w14:textId="77777777" w:rsidR="00686B9E" w:rsidRPr="00874A5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5A63C410" w14:textId="77777777" w:rsidR="00686B9E" w:rsidRPr="007753B1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7753B1">
              <w:rPr>
                <w:rFonts w:asciiTheme="minorEastAsia" w:hAnsiTheme="minorEastAsia" w:hint="eastAsia"/>
                <w:szCs w:val="21"/>
              </w:rPr>
              <w:t>日志I</w:t>
            </w:r>
            <w:r w:rsidRPr="007753B1">
              <w:rPr>
                <w:rFonts w:asciiTheme="minorEastAsia" w:hAnsiTheme="minorEastAsia"/>
                <w:szCs w:val="21"/>
              </w:rPr>
              <w:t>D</w:t>
            </w:r>
          </w:p>
        </w:tc>
      </w:tr>
      <w:tr w:rsidR="00686B9E" w:rsidRPr="001C0AE8" w14:paraId="0E6DA7B3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1B34115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4D47069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4E94550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Pkg_total_num</w:t>
            </w:r>
            <w:proofErr w:type="spellEnd"/>
          </w:p>
        </w:tc>
        <w:tc>
          <w:tcPr>
            <w:tcW w:w="1134" w:type="dxa"/>
          </w:tcPr>
          <w:p w14:paraId="0414C763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2C31D2B8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日志总包数</w:t>
            </w:r>
          </w:p>
        </w:tc>
      </w:tr>
      <w:tr w:rsidR="00686B9E" w:rsidRPr="001C0AE8" w14:paraId="6DACF097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FC7431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A667525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A8DC78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Pkg_cur_num</w:t>
            </w:r>
            <w:proofErr w:type="spellEnd"/>
          </w:p>
        </w:tc>
        <w:tc>
          <w:tcPr>
            <w:tcW w:w="1134" w:type="dxa"/>
          </w:tcPr>
          <w:p w14:paraId="741E9AC4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552453B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日志包序号</w:t>
            </w:r>
          </w:p>
        </w:tc>
      </w:tr>
      <w:tr w:rsidR="00686B9E" w:rsidRPr="001C0AE8" w14:paraId="015B129B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E96D1E2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AFE9CD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4D41131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Data_len</w:t>
            </w:r>
            <w:proofErr w:type="spellEnd"/>
          </w:p>
        </w:tc>
        <w:tc>
          <w:tcPr>
            <w:tcW w:w="1134" w:type="dxa"/>
          </w:tcPr>
          <w:p w14:paraId="46A44EE8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2873E669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有效数据长度</w:t>
            </w:r>
          </w:p>
        </w:tc>
      </w:tr>
      <w:tr w:rsidR="00686B9E" w:rsidRPr="001C0AE8" w14:paraId="0C563F26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DE56A3A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528E31B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C9D2BFC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Data</w:t>
            </w:r>
          </w:p>
        </w:tc>
        <w:tc>
          <w:tcPr>
            <w:tcW w:w="1134" w:type="dxa"/>
            <w:vAlign w:val="center"/>
          </w:tcPr>
          <w:p w14:paraId="04AD21F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har</w:t>
            </w:r>
          </w:p>
        </w:tc>
        <w:tc>
          <w:tcPr>
            <w:tcW w:w="3402" w:type="dxa"/>
            <w:vAlign w:val="center"/>
          </w:tcPr>
          <w:p w14:paraId="00FD313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日志数据</w:t>
            </w:r>
          </w:p>
        </w:tc>
      </w:tr>
      <w:tr w:rsidR="00686B9E" w:rsidRPr="00002A9C" w14:paraId="6949AC48" w14:textId="77777777" w:rsidTr="00877510">
        <w:tc>
          <w:tcPr>
            <w:tcW w:w="1526" w:type="dxa"/>
            <w:shd w:val="clear" w:color="auto" w:fill="auto"/>
            <w:vAlign w:val="center"/>
          </w:tcPr>
          <w:p w14:paraId="63C1520F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A75EE75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n+4+4+4+4</w:t>
            </w:r>
          </w:p>
        </w:tc>
      </w:tr>
      <w:tr w:rsidR="00686B9E" w:rsidRPr="00002A9C" w14:paraId="72E2FE17" w14:textId="77777777" w:rsidTr="00877510">
        <w:tc>
          <w:tcPr>
            <w:tcW w:w="1526" w:type="dxa"/>
            <w:shd w:val="clear" w:color="auto" w:fill="auto"/>
            <w:vAlign w:val="center"/>
          </w:tcPr>
          <w:p w14:paraId="4A6345AF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5D752A42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093AA993" w14:textId="77777777" w:rsidR="00686B9E" w:rsidRPr="00F75E03" w:rsidRDefault="00686B9E" w:rsidP="00B62D35">
      <w:pPr>
        <w:pStyle w:val="4"/>
        <w:numPr>
          <w:ilvl w:val="3"/>
          <w:numId w:val="2"/>
        </w:numPr>
      </w:pPr>
      <w:r>
        <w:rPr>
          <w:rFonts w:hint="eastAsia"/>
        </w:rPr>
        <w:t>删除日志(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2a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86B9E" w:rsidRPr="00002A9C" w14:paraId="11074FBC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A883190" w14:textId="77777777" w:rsidR="00686B9E" w:rsidRPr="00002A9C" w:rsidRDefault="00686B9E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5E22DE4" w14:textId="77777777" w:rsidR="00686B9E" w:rsidRDefault="00686B9E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2a</w:t>
            </w:r>
          </w:p>
        </w:tc>
      </w:tr>
      <w:tr w:rsidR="00686B9E" w:rsidRPr="0028101D" w14:paraId="3EFE623A" w14:textId="77777777" w:rsidTr="00877510">
        <w:tc>
          <w:tcPr>
            <w:tcW w:w="1526" w:type="dxa"/>
            <w:shd w:val="clear" w:color="auto" w:fill="auto"/>
            <w:vAlign w:val="center"/>
          </w:tcPr>
          <w:p w14:paraId="608A92D9" w14:textId="77777777" w:rsidR="00686B9E" w:rsidRPr="00002A9C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F306779" w14:textId="77777777" w:rsidR="00686B9E" w:rsidRPr="004E6B3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删除日志</w:t>
            </w:r>
          </w:p>
        </w:tc>
      </w:tr>
      <w:tr w:rsidR="00686B9E" w:rsidRPr="00002A9C" w14:paraId="52698137" w14:textId="77777777" w:rsidTr="00877510">
        <w:tc>
          <w:tcPr>
            <w:tcW w:w="1526" w:type="dxa"/>
            <w:shd w:val="clear" w:color="auto" w:fill="auto"/>
            <w:vAlign w:val="center"/>
          </w:tcPr>
          <w:p w14:paraId="400B19AC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4E4A3B8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686B9E" w:rsidRPr="00002A9C" w14:paraId="2A3B08BF" w14:textId="77777777" w:rsidTr="00877510">
        <w:tc>
          <w:tcPr>
            <w:tcW w:w="1526" w:type="dxa"/>
            <w:shd w:val="clear" w:color="auto" w:fill="auto"/>
            <w:vAlign w:val="center"/>
          </w:tcPr>
          <w:p w14:paraId="348EFDB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CA8FE92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686B9E" w:rsidRPr="001C0AE8" w14:paraId="78B4BE6F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5CB5BD5" w14:textId="77777777" w:rsidR="00686B9E" w:rsidRPr="001C0AE8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58EC90D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1C3ED49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3472E323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3680727C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86B9E" w:rsidRPr="001C0AE8" w14:paraId="46A78742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8FA9BCA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1376AC6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6081854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 w14:paraId="0F9A25A9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27A38163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86B9E" w:rsidRPr="00002A9C" w14:paraId="5F2EBC9E" w14:textId="77777777" w:rsidTr="00877510">
        <w:tc>
          <w:tcPr>
            <w:tcW w:w="1526" w:type="dxa"/>
            <w:shd w:val="clear" w:color="auto" w:fill="auto"/>
            <w:vAlign w:val="center"/>
          </w:tcPr>
          <w:p w14:paraId="23FCD614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35AD94B5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686B9E" w:rsidRPr="00002A9C" w14:paraId="6F9D9CEE" w14:textId="77777777" w:rsidTr="00877510">
        <w:tc>
          <w:tcPr>
            <w:tcW w:w="1526" w:type="dxa"/>
            <w:shd w:val="clear" w:color="auto" w:fill="auto"/>
            <w:vAlign w:val="center"/>
          </w:tcPr>
          <w:p w14:paraId="1F06E393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665540A3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0C9A5000" w14:textId="77777777" w:rsidR="00686B9E" w:rsidRDefault="00686B9E" w:rsidP="00686B9E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686B9E" w:rsidRPr="00002A9C" w14:paraId="4608AEA8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6FBB518" w14:textId="77777777" w:rsidR="00686B9E" w:rsidRPr="00002A9C" w:rsidRDefault="00686B9E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15F09D2" w14:textId="77777777" w:rsidR="00686B9E" w:rsidRDefault="00686B9E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0x2a</w:t>
            </w:r>
          </w:p>
        </w:tc>
      </w:tr>
      <w:tr w:rsidR="00686B9E" w:rsidRPr="0028101D" w14:paraId="123756EB" w14:textId="77777777" w:rsidTr="00877510">
        <w:tc>
          <w:tcPr>
            <w:tcW w:w="1526" w:type="dxa"/>
            <w:shd w:val="clear" w:color="auto" w:fill="auto"/>
            <w:vAlign w:val="center"/>
          </w:tcPr>
          <w:p w14:paraId="5621360D" w14:textId="77777777" w:rsidR="00686B9E" w:rsidRPr="00002A9C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53237474" w14:textId="77777777" w:rsidR="00686B9E" w:rsidRPr="004E6B3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删除日志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686B9E" w:rsidRPr="00002A9C" w14:paraId="450D4AF8" w14:textId="77777777" w:rsidTr="00877510">
        <w:tc>
          <w:tcPr>
            <w:tcW w:w="1526" w:type="dxa"/>
            <w:shd w:val="clear" w:color="auto" w:fill="auto"/>
            <w:vAlign w:val="center"/>
          </w:tcPr>
          <w:p w14:paraId="700E2180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9282B2D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C2</w:t>
            </w:r>
          </w:p>
        </w:tc>
      </w:tr>
      <w:tr w:rsidR="00686B9E" w:rsidRPr="00002A9C" w14:paraId="25CF8512" w14:textId="77777777" w:rsidTr="00877510">
        <w:tc>
          <w:tcPr>
            <w:tcW w:w="1526" w:type="dxa"/>
            <w:shd w:val="clear" w:color="auto" w:fill="auto"/>
            <w:vAlign w:val="center"/>
          </w:tcPr>
          <w:p w14:paraId="2A01DBF8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46084B3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686B9E" w:rsidRPr="001C0AE8" w14:paraId="2C11B302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530C64D" w14:textId="77777777" w:rsidR="00686B9E" w:rsidRPr="001C0AE8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B344BBE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04A94B7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4837D80B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2167F43E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86B9E" w:rsidRPr="001C0AE8" w14:paraId="53D3A0E1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E0D2E51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AB6A40F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BC083A0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53868975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6B5442E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  <w:p w14:paraId="1A97FD0D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</w:t>
            </w:r>
          </w:p>
        </w:tc>
      </w:tr>
      <w:tr w:rsidR="00686B9E" w:rsidRPr="00002A9C" w14:paraId="3691CF86" w14:textId="77777777" w:rsidTr="00877510">
        <w:tc>
          <w:tcPr>
            <w:tcW w:w="1526" w:type="dxa"/>
            <w:shd w:val="clear" w:color="auto" w:fill="auto"/>
            <w:vAlign w:val="center"/>
          </w:tcPr>
          <w:p w14:paraId="78CFCAA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69F411D" w14:textId="77777777" w:rsidR="00686B9E" w:rsidRPr="00E31B6B" w:rsidRDefault="00686B9E" w:rsidP="00B62D35">
            <w:pPr>
              <w:pStyle w:val="ad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86B9E" w:rsidRPr="00002A9C" w14:paraId="43C1E8E1" w14:textId="77777777" w:rsidTr="00877510">
        <w:tc>
          <w:tcPr>
            <w:tcW w:w="1526" w:type="dxa"/>
            <w:shd w:val="clear" w:color="auto" w:fill="auto"/>
            <w:vAlign w:val="center"/>
          </w:tcPr>
          <w:p w14:paraId="12D3274B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49971308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3590DBF5" w14:textId="11532385" w:rsidR="00CC341A" w:rsidRDefault="00CC341A" w:rsidP="00CC341A"/>
    <w:p w14:paraId="47B0A6EB" w14:textId="77777777" w:rsidR="0041238D" w:rsidRDefault="0041238D" w:rsidP="0041238D">
      <w:pPr>
        <w:pStyle w:val="4"/>
        <w:numPr>
          <w:ilvl w:val="3"/>
          <w:numId w:val="2"/>
        </w:numPr>
      </w:pPr>
      <w:r w:rsidRPr="00575EA2">
        <w:rPr>
          <w:rFonts w:hint="eastAsia"/>
          <w:szCs w:val="21"/>
        </w:rPr>
        <w:t>设置</w:t>
      </w:r>
      <w:r>
        <w:rPr>
          <w:rFonts w:hint="eastAsia"/>
          <w:szCs w:val="21"/>
        </w:rPr>
        <w:t>射频开关(</w:t>
      </w:r>
      <w:r>
        <w:rPr>
          <w:szCs w:val="21"/>
        </w:rPr>
        <w:t>0x2</w:t>
      </w:r>
      <w:r>
        <w:rPr>
          <w:rFonts w:hint="eastAsia"/>
          <w:szCs w:val="21"/>
        </w:rPr>
        <w:t>b</w:t>
      </w:r>
      <w:r>
        <w:rPr>
          <w:szCs w:val="21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41238D" w:rsidRPr="00002A9C" w14:paraId="4FDC694B" w14:textId="77777777" w:rsidTr="00941233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F007337" w14:textId="77777777" w:rsidR="0041238D" w:rsidRPr="00575EA2" w:rsidRDefault="0041238D" w:rsidP="00941233">
            <w:pPr>
              <w:pStyle w:val="ad"/>
              <w:ind w:left="420" w:firstLineChars="0" w:firstLine="0"/>
              <w:rPr>
                <w:rFonts w:asciiTheme="minorEastAsia" w:hAnsiTheme="minorEastAsia" w:cs="宋体"/>
                <w:szCs w:val="21"/>
              </w:rPr>
            </w:pPr>
            <w:r w:rsidRPr="00575EA2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575EA2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F50F539" w14:textId="77777777" w:rsidR="0041238D" w:rsidRDefault="0041238D" w:rsidP="00941233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2b</w:t>
            </w:r>
          </w:p>
        </w:tc>
      </w:tr>
      <w:tr w:rsidR="0041238D" w:rsidRPr="0028101D" w14:paraId="7C1C4178" w14:textId="77777777" w:rsidTr="00941233">
        <w:tc>
          <w:tcPr>
            <w:tcW w:w="1526" w:type="dxa"/>
            <w:shd w:val="clear" w:color="auto" w:fill="auto"/>
            <w:vAlign w:val="center"/>
          </w:tcPr>
          <w:p w14:paraId="55C03710" w14:textId="77777777" w:rsidR="0041238D" w:rsidRPr="00002A9C" w:rsidRDefault="0041238D" w:rsidP="009412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A0D5254" w14:textId="77777777" w:rsidR="0041238D" w:rsidRPr="004E6B38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 w:rsidRPr="00575EA2">
              <w:rPr>
                <w:rFonts w:hint="eastAsia"/>
                <w:szCs w:val="21"/>
              </w:rPr>
              <w:t>设置</w:t>
            </w:r>
            <w:r>
              <w:rPr>
                <w:rFonts w:hint="eastAsia"/>
                <w:szCs w:val="21"/>
              </w:rPr>
              <w:t>射频开关</w:t>
            </w:r>
          </w:p>
        </w:tc>
      </w:tr>
      <w:tr w:rsidR="0041238D" w:rsidRPr="00002A9C" w14:paraId="66A71A82" w14:textId="77777777" w:rsidTr="00941233">
        <w:tc>
          <w:tcPr>
            <w:tcW w:w="1526" w:type="dxa"/>
            <w:shd w:val="clear" w:color="auto" w:fill="auto"/>
            <w:vAlign w:val="center"/>
          </w:tcPr>
          <w:p w14:paraId="63089A71" w14:textId="77777777" w:rsidR="0041238D" w:rsidRDefault="0041238D" w:rsidP="009412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C19D902" w14:textId="20556974" w:rsidR="0041238D" w:rsidRDefault="00750D6C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树莓派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41238D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41238D"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41238D" w:rsidRPr="00002A9C" w14:paraId="4299D12D" w14:textId="77777777" w:rsidTr="00941233">
        <w:tc>
          <w:tcPr>
            <w:tcW w:w="1526" w:type="dxa"/>
            <w:shd w:val="clear" w:color="auto" w:fill="auto"/>
            <w:vAlign w:val="center"/>
          </w:tcPr>
          <w:p w14:paraId="33B0E5F0" w14:textId="77777777" w:rsidR="0041238D" w:rsidRDefault="0041238D" w:rsidP="009412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471F391" w14:textId="6686F022" w:rsidR="0041238D" w:rsidRDefault="00E72AA2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树莓派</w:t>
            </w:r>
            <w:r w:rsidR="0041238D">
              <w:rPr>
                <w:rFonts w:asciiTheme="minorEastAsia" w:hAnsiTheme="minorEastAsia"/>
                <w:szCs w:val="21"/>
              </w:rPr>
              <w:t>触发</w:t>
            </w:r>
          </w:p>
        </w:tc>
      </w:tr>
      <w:tr w:rsidR="0041238D" w:rsidRPr="001C0AE8" w14:paraId="119922D3" w14:textId="77777777" w:rsidTr="00941233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1FA7A79" w14:textId="77777777" w:rsidR="0041238D" w:rsidRPr="001C0AE8" w:rsidRDefault="0041238D" w:rsidP="009412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139469B" w14:textId="77777777" w:rsidR="0041238D" w:rsidRPr="001C0AE8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566933" w14:textId="77777777" w:rsidR="0041238D" w:rsidRPr="001C0AE8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70E888A" w14:textId="77777777" w:rsidR="0041238D" w:rsidRPr="001C0AE8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33990D1F" w14:textId="77777777" w:rsidR="0041238D" w:rsidRPr="001C0AE8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41238D" w:rsidRPr="001C0AE8" w14:paraId="056DF762" w14:textId="77777777" w:rsidTr="00941233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AD9B3D9" w14:textId="77777777" w:rsidR="0041238D" w:rsidRDefault="0041238D" w:rsidP="009412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CD55257" w14:textId="77777777" w:rsidR="0041238D" w:rsidRPr="00574645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EC4AA86" w14:textId="77777777" w:rsidR="0041238D" w:rsidRPr="00F14137" w:rsidRDefault="0041238D" w:rsidP="00941233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flag</w:t>
            </w:r>
          </w:p>
        </w:tc>
        <w:tc>
          <w:tcPr>
            <w:tcW w:w="1134" w:type="dxa"/>
          </w:tcPr>
          <w:p w14:paraId="49CEA521" w14:textId="77777777" w:rsidR="0041238D" w:rsidRPr="00874A55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 w:rsidRPr="00BF69C0">
              <w:rPr>
                <w:rFonts w:asciiTheme="minorEastAsia" w:hAnsiTheme="minorEastAsia"/>
                <w:szCs w:val="21"/>
              </w:rPr>
              <w:t>Uint</w:t>
            </w:r>
            <w:r>
              <w:rPr>
                <w:rFonts w:asciiTheme="minorEastAsia" w:hAnsiTheme="minorEastAsia"/>
                <w:szCs w:val="21"/>
              </w:rPr>
              <w:t>8</w:t>
            </w:r>
            <w:r w:rsidRPr="00BF69C0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17A1C3A6" w14:textId="77777777" w:rsidR="0041238D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：关闭射频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  <w:p w14:paraId="33DB76EB" w14:textId="77777777" w:rsidR="0041238D" w:rsidRPr="00575EA2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：打开射频</w:t>
            </w:r>
          </w:p>
        </w:tc>
      </w:tr>
      <w:tr w:rsidR="0041238D" w:rsidRPr="001C0AE8" w14:paraId="3CCF155B" w14:textId="77777777" w:rsidTr="00941233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6B80E31" w14:textId="77777777" w:rsidR="0041238D" w:rsidRDefault="0041238D" w:rsidP="009412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E05525B" w14:textId="77777777" w:rsidR="0041238D" w:rsidRPr="00CC56F8" w:rsidRDefault="0041238D" w:rsidP="00941233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6D353DC1" w14:textId="77777777" w:rsidR="0041238D" w:rsidRPr="00CC56F8" w:rsidRDefault="0041238D" w:rsidP="00941233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</w:p>
        </w:tc>
        <w:tc>
          <w:tcPr>
            <w:tcW w:w="1134" w:type="dxa"/>
          </w:tcPr>
          <w:p w14:paraId="2E8F0701" w14:textId="77777777" w:rsidR="0041238D" w:rsidRPr="00CC56F8" w:rsidRDefault="0041238D" w:rsidP="00941233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</w:p>
        </w:tc>
        <w:tc>
          <w:tcPr>
            <w:tcW w:w="3260" w:type="dxa"/>
            <w:vAlign w:val="center"/>
          </w:tcPr>
          <w:p w14:paraId="400C8ECD" w14:textId="77777777" w:rsidR="0041238D" w:rsidRPr="00CC56F8" w:rsidRDefault="0041238D" w:rsidP="00941233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</w:p>
        </w:tc>
      </w:tr>
      <w:tr w:rsidR="0041238D" w:rsidRPr="001C0AE8" w14:paraId="7ADD10FA" w14:textId="77777777" w:rsidTr="00941233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F731774" w14:textId="77777777" w:rsidR="0041238D" w:rsidRDefault="0041238D" w:rsidP="009412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D579D5A" w14:textId="77777777" w:rsidR="0041238D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153C41DE" w14:textId="77777777" w:rsidR="0041238D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3B78FA8" w14:textId="77777777" w:rsidR="0041238D" w:rsidRPr="00BF69C0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740EE7BC" w14:textId="77777777" w:rsidR="0041238D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1238D" w:rsidRPr="00002A9C" w14:paraId="366E4F55" w14:textId="77777777" w:rsidTr="00941233">
        <w:tc>
          <w:tcPr>
            <w:tcW w:w="1526" w:type="dxa"/>
            <w:shd w:val="clear" w:color="auto" w:fill="auto"/>
            <w:vAlign w:val="center"/>
          </w:tcPr>
          <w:p w14:paraId="0DE1466D" w14:textId="77777777" w:rsidR="0041238D" w:rsidRDefault="0041238D" w:rsidP="009412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65783F7" w14:textId="005B29CE" w:rsidR="0041238D" w:rsidRDefault="00A35F99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41238D" w:rsidRPr="00002A9C" w14:paraId="3695DDAD" w14:textId="77777777" w:rsidTr="00941233">
        <w:tc>
          <w:tcPr>
            <w:tcW w:w="1526" w:type="dxa"/>
            <w:shd w:val="clear" w:color="auto" w:fill="auto"/>
            <w:vAlign w:val="center"/>
          </w:tcPr>
          <w:p w14:paraId="40E636FC" w14:textId="77777777" w:rsidR="0041238D" w:rsidRDefault="0041238D" w:rsidP="009412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5AD849D9" w14:textId="77777777" w:rsidR="0041238D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2E661981" w14:textId="77777777" w:rsidR="0041238D" w:rsidRDefault="0041238D" w:rsidP="0041238D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41238D" w:rsidRPr="00002A9C" w14:paraId="588A1499" w14:textId="77777777" w:rsidTr="00941233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DED33AC" w14:textId="77777777" w:rsidR="0041238D" w:rsidRPr="00002A9C" w:rsidRDefault="0041238D" w:rsidP="00941233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FE3FDBD" w14:textId="77777777" w:rsidR="0041238D" w:rsidRDefault="0041238D" w:rsidP="00941233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0x2b</w:t>
            </w:r>
          </w:p>
        </w:tc>
      </w:tr>
      <w:tr w:rsidR="0041238D" w:rsidRPr="0028101D" w14:paraId="0297E4AC" w14:textId="77777777" w:rsidTr="00941233">
        <w:tc>
          <w:tcPr>
            <w:tcW w:w="1526" w:type="dxa"/>
            <w:shd w:val="clear" w:color="auto" w:fill="auto"/>
            <w:vAlign w:val="center"/>
          </w:tcPr>
          <w:p w14:paraId="444522B9" w14:textId="77777777" w:rsidR="0041238D" w:rsidRPr="00002A9C" w:rsidRDefault="0041238D" w:rsidP="009412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2B51F7B0" w14:textId="1FF5748A" w:rsidR="0041238D" w:rsidRPr="004E6B38" w:rsidRDefault="00120D15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 w:rsidRPr="00575EA2">
              <w:rPr>
                <w:rFonts w:hint="eastAsia"/>
                <w:szCs w:val="21"/>
              </w:rPr>
              <w:t>设置</w:t>
            </w:r>
            <w:r>
              <w:rPr>
                <w:rFonts w:hint="eastAsia"/>
                <w:szCs w:val="21"/>
              </w:rPr>
              <w:t>射频开关</w:t>
            </w:r>
            <w:r w:rsidR="0041238D">
              <w:rPr>
                <w:rFonts w:asciiTheme="minorEastAsia" w:hAnsiTheme="minorEastAsia" w:hint="eastAsia"/>
              </w:rPr>
              <w:t xml:space="preserve"> </w:t>
            </w:r>
            <w:r w:rsidR="0041238D">
              <w:rPr>
                <w:rFonts w:asciiTheme="minorEastAsia" w:hAnsiTheme="minorEastAsia"/>
              </w:rPr>
              <w:t xml:space="preserve"> 应答</w:t>
            </w:r>
          </w:p>
        </w:tc>
      </w:tr>
      <w:tr w:rsidR="0041238D" w:rsidRPr="00002A9C" w14:paraId="694E36E5" w14:textId="77777777" w:rsidTr="00941233">
        <w:tc>
          <w:tcPr>
            <w:tcW w:w="1526" w:type="dxa"/>
            <w:shd w:val="clear" w:color="auto" w:fill="auto"/>
            <w:vAlign w:val="center"/>
          </w:tcPr>
          <w:p w14:paraId="182C43C6" w14:textId="77777777" w:rsidR="0041238D" w:rsidRDefault="0041238D" w:rsidP="009412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530B9A0" w14:textId="34C1B133" w:rsidR="0041238D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750D6C">
              <w:rPr>
                <w:rFonts w:asciiTheme="minorEastAsia" w:hAnsiTheme="minorEastAsia" w:hint="eastAsia"/>
                <w:szCs w:val="21"/>
              </w:rPr>
              <w:t>树莓派</w:t>
            </w:r>
          </w:p>
        </w:tc>
      </w:tr>
      <w:tr w:rsidR="0041238D" w:rsidRPr="00002A9C" w14:paraId="39056CDF" w14:textId="77777777" w:rsidTr="00941233">
        <w:tc>
          <w:tcPr>
            <w:tcW w:w="1526" w:type="dxa"/>
            <w:shd w:val="clear" w:color="auto" w:fill="auto"/>
            <w:vAlign w:val="center"/>
          </w:tcPr>
          <w:p w14:paraId="789CCE1F" w14:textId="77777777" w:rsidR="0041238D" w:rsidRDefault="0041238D" w:rsidP="009412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29C80C9" w14:textId="03C7C596" w:rsidR="0041238D" w:rsidRDefault="00E72AA2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树莓派</w:t>
            </w:r>
            <w:r w:rsidR="004F727B">
              <w:rPr>
                <w:rFonts w:asciiTheme="minorEastAsia" w:hAnsiTheme="minorEastAsia"/>
                <w:szCs w:val="21"/>
              </w:rPr>
              <w:t>触发</w:t>
            </w:r>
            <w:r w:rsidR="004F727B">
              <w:rPr>
                <w:rFonts w:asciiTheme="minorEastAsia" w:hAnsiTheme="minorEastAsia" w:hint="eastAsia"/>
                <w:szCs w:val="21"/>
              </w:rPr>
              <w:t>后应答</w:t>
            </w:r>
          </w:p>
        </w:tc>
      </w:tr>
      <w:tr w:rsidR="0041238D" w:rsidRPr="001C0AE8" w14:paraId="5CE27D04" w14:textId="77777777" w:rsidTr="00941233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02E764A" w14:textId="77777777" w:rsidR="0041238D" w:rsidRPr="001C0AE8" w:rsidRDefault="0041238D" w:rsidP="009412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17CAF1A" w14:textId="77777777" w:rsidR="0041238D" w:rsidRPr="001C0AE8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565775" w14:textId="77777777" w:rsidR="0041238D" w:rsidRPr="001C0AE8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6665E344" w14:textId="77777777" w:rsidR="0041238D" w:rsidRPr="001C0AE8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6DCC97A5" w14:textId="77777777" w:rsidR="0041238D" w:rsidRPr="001C0AE8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41238D" w:rsidRPr="001C0AE8" w14:paraId="756CF34D" w14:textId="77777777" w:rsidTr="00941233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7E2E7D4" w14:textId="77777777" w:rsidR="0041238D" w:rsidRDefault="0041238D" w:rsidP="009412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6E4A700" w14:textId="77777777" w:rsidR="0041238D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CE795ED" w14:textId="77777777" w:rsidR="0041238D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result</w:t>
            </w:r>
          </w:p>
        </w:tc>
        <w:tc>
          <w:tcPr>
            <w:tcW w:w="992" w:type="dxa"/>
            <w:vAlign w:val="center"/>
          </w:tcPr>
          <w:p w14:paraId="7B6F604A" w14:textId="77777777" w:rsidR="0041238D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7ACDE3C0" w14:textId="77777777" w:rsidR="0041238D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  <w:p w14:paraId="47A73A1B" w14:textId="77777777" w:rsidR="0041238D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</w:t>
            </w:r>
          </w:p>
        </w:tc>
      </w:tr>
      <w:tr w:rsidR="0041238D" w:rsidRPr="001C0AE8" w14:paraId="48D15E49" w14:textId="77777777" w:rsidTr="00941233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FBEB47A" w14:textId="77777777" w:rsidR="0041238D" w:rsidRDefault="0041238D" w:rsidP="009412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21E8E8E" w14:textId="77777777" w:rsidR="0041238D" w:rsidRPr="001D6574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94F9628" w14:textId="77777777" w:rsidR="0041238D" w:rsidRPr="001D6574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flag</w:t>
            </w:r>
          </w:p>
        </w:tc>
        <w:tc>
          <w:tcPr>
            <w:tcW w:w="992" w:type="dxa"/>
            <w:vAlign w:val="center"/>
          </w:tcPr>
          <w:p w14:paraId="2D405BB2" w14:textId="77777777" w:rsidR="0041238D" w:rsidRPr="001D6574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190A7A02" w14:textId="77777777" w:rsidR="0041238D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：射频关闭</w:t>
            </w:r>
          </w:p>
          <w:p w14:paraId="41F756FF" w14:textId="77777777" w:rsidR="0041238D" w:rsidRPr="001D6574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：射频打开</w:t>
            </w:r>
          </w:p>
        </w:tc>
      </w:tr>
      <w:tr w:rsidR="0041238D" w:rsidRPr="00002A9C" w14:paraId="66072EC4" w14:textId="77777777" w:rsidTr="00941233">
        <w:tc>
          <w:tcPr>
            <w:tcW w:w="1526" w:type="dxa"/>
            <w:shd w:val="clear" w:color="auto" w:fill="auto"/>
            <w:vAlign w:val="center"/>
          </w:tcPr>
          <w:p w14:paraId="231AF4B5" w14:textId="77777777" w:rsidR="0041238D" w:rsidRDefault="0041238D" w:rsidP="009412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C2A8397" w14:textId="34029951" w:rsidR="0041238D" w:rsidRDefault="00A35F99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 w:rsidR="0041238D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41238D" w:rsidRPr="00002A9C" w14:paraId="478332C0" w14:textId="77777777" w:rsidTr="00941233">
        <w:tc>
          <w:tcPr>
            <w:tcW w:w="1526" w:type="dxa"/>
            <w:shd w:val="clear" w:color="auto" w:fill="auto"/>
            <w:vAlign w:val="center"/>
          </w:tcPr>
          <w:p w14:paraId="3C99F928" w14:textId="77777777" w:rsidR="0041238D" w:rsidRDefault="0041238D" w:rsidP="009412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79F85935" w14:textId="77777777" w:rsidR="0041238D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00FB6725" w14:textId="77777777" w:rsidR="0041238D" w:rsidRDefault="0041238D" w:rsidP="00CC341A"/>
    <w:p w14:paraId="44565B33" w14:textId="2014D815" w:rsidR="001C4275" w:rsidRDefault="00496084" w:rsidP="001C4275">
      <w:pPr>
        <w:pStyle w:val="4"/>
        <w:numPr>
          <w:ilvl w:val="3"/>
          <w:numId w:val="2"/>
        </w:numPr>
      </w:pPr>
      <w:r>
        <w:rPr>
          <w:rFonts w:hint="eastAsia"/>
          <w:szCs w:val="21"/>
        </w:rPr>
        <w:lastRenderedPageBreak/>
        <w:t>C</w:t>
      </w:r>
      <w:r>
        <w:rPr>
          <w:szCs w:val="21"/>
        </w:rPr>
        <w:t>LI</w:t>
      </w:r>
      <w:r>
        <w:rPr>
          <w:rFonts w:hint="eastAsia"/>
          <w:szCs w:val="21"/>
        </w:rPr>
        <w:t>命令</w:t>
      </w:r>
      <w:r w:rsidR="001C4275">
        <w:rPr>
          <w:rFonts w:hint="eastAsia"/>
          <w:szCs w:val="21"/>
        </w:rPr>
        <w:t>(</w:t>
      </w:r>
      <w:r w:rsidR="001C4275">
        <w:rPr>
          <w:szCs w:val="21"/>
        </w:rPr>
        <w:t>0x2f)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1C4275" w:rsidRPr="00002A9C" w14:paraId="6D458454" w14:textId="77777777" w:rsidTr="00D63D8F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FF58354" w14:textId="77777777" w:rsidR="001C4275" w:rsidRPr="00575EA2" w:rsidRDefault="001C4275" w:rsidP="00D63D8F">
            <w:pPr>
              <w:pStyle w:val="ad"/>
              <w:ind w:left="420" w:firstLineChars="0" w:firstLine="0"/>
              <w:rPr>
                <w:rFonts w:asciiTheme="minorEastAsia" w:hAnsiTheme="minorEastAsia" w:cs="宋体"/>
                <w:szCs w:val="21"/>
              </w:rPr>
            </w:pPr>
            <w:r w:rsidRPr="00575EA2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575EA2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8BBF226" w14:textId="0853251C" w:rsidR="001C4275" w:rsidRDefault="001C4275" w:rsidP="00D63D8F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</w:t>
            </w:r>
            <w:r w:rsidR="00040B29">
              <w:rPr>
                <w:rFonts w:asciiTheme="minorEastAsia" w:hAnsiTheme="minorEastAsia" w:cs="宋体"/>
                <w:szCs w:val="21"/>
              </w:rPr>
              <w:t>f</w:t>
            </w:r>
          </w:p>
        </w:tc>
      </w:tr>
      <w:tr w:rsidR="001C4275" w:rsidRPr="0028101D" w14:paraId="75E3974E" w14:textId="77777777" w:rsidTr="00D63D8F">
        <w:tc>
          <w:tcPr>
            <w:tcW w:w="1526" w:type="dxa"/>
            <w:shd w:val="clear" w:color="auto" w:fill="auto"/>
            <w:vAlign w:val="center"/>
          </w:tcPr>
          <w:p w14:paraId="1EF27345" w14:textId="77777777" w:rsidR="001C4275" w:rsidRPr="00002A9C" w:rsidRDefault="001C4275" w:rsidP="00D63D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563CCF25" w14:textId="1FFE8971" w:rsidR="001C4275" w:rsidRPr="004E6B38" w:rsidRDefault="00835124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LI</w:t>
            </w:r>
            <w:r>
              <w:rPr>
                <w:rFonts w:hint="eastAsia"/>
                <w:szCs w:val="21"/>
              </w:rPr>
              <w:t>命令</w:t>
            </w:r>
          </w:p>
        </w:tc>
      </w:tr>
      <w:tr w:rsidR="001C4275" w:rsidRPr="00002A9C" w14:paraId="2B12423E" w14:textId="77777777" w:rsidTr="00D63D8F">
        <w:tc>
          <w:tcPr>
            <w:tcW w:w="1526" w:type="dxa"/>
            <w:shd w:val="clear" w:color="auto" w:fill="auto"/>
            <w:vAlign w:val="center"/>
          </w:tcPr>
          <w:p w14:paraId="37307583" w14:textId="77777777" w:rsidR="001C4275" w:rsidRDefault="001C4275" w:rsidP="00D63D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918E4E6" w14:textId="77777777" w:rsidR="001C4275" w:rsidRDefault="001C4275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1C4275" w:rsidRPr="00002A9C" w14:paraId="5EC27CC9" w14:textId="77777777" w:rsidTr="00D63D8F">
        <w:tc>
          <w:tcPr>
            <w:tcW w:w="1526" w:type="dxa"/>
            <w:shd w:val="clear" w:color="auto" w:fill="auto"/>
            <w:vAlign w:val="center"/>
          </w:tcPr>
          <w:p w14:paraId="76841392" w14:textId="77777777" w:rsidR="001C4275" w:rsidRDefault="001C4275" w:rsidP="00D63D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3EFBA14" w14:textId="77777777" w:rsidR="001C4275" w:rsidRDefault="001C4275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C4275" w:rsidRPr="001C0AE8" w14:paraId="03FD9257" w14:textId="77777777" w:rsidTr="00D63D8F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63A1DF5" w14:textId="77777777" w:rsidR="001C4275" w:rsidRPr="001C0AE8" w:rsidRDefault="001C4275" w:rsidP="00D63D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E9C3245" w14:textId="77777777" w:rsidR="001C4275" w:rsidRPr="001C0AE8" w:rsidRDefault="001C4275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9415AFB" w14:textId="77777777" w:rsidR="001C4275" w:rsidRPr="001C0AE8" w:rsidRDefault="001C4275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B4C27D3" w14:textId="77777777" w:rsidR="001C4275" w:rsidRPr="001C0AE8" w:rsidRDefault="001C4275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43A09EEC" w14:textId="77777777" w:rsidR="001C4275" w:rsidRPr="001C0AE8" w:rsidRDefault="001C4275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3011A3" w:rsidRPr="001C0AE8" w14:paraId="6901694C" w14:textId="77777777" w:rsidTr="00D63D8F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1060DF8" w14:textId="77777777" w:rsidR="003011A3" w:rsidRDefault="003011A3" w:rsidP="00D63D8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052B6F0" w14:textId="3C8A27DA" w:rsidR="003011A3" w:rsidRPr="00574645" w:rsidRDefault="003011A3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40F8D8" w14:textId="258F2C91" w:rsidR="003011A3" w:rsidRPr="00F14137" w:rsidRDefault="003011A3" w:rsidP="00D63D8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</w:t>
            </w:r>
            <w:r>
              <w:rPr>
                <w:rFonts w:asciiTheme="minorEastAsia" w:hAnsiTheme="minorEastAsia"/>
                <w:sz w:val="18"/>
                <w:szCs w:val="18"/>
              </w:rPr>
              <w:t>andle</w:t>
            </w:r>
          </w:p>
        </w:tc>
        <w:tc>
          <w:tcPr>
            <w:tcW w:w="1134" w:type="dxa"/>
            <w:vAlign w:val="center"/>
          </w:tcPr>
          <w:p w14:paraId="27974046" w14:textId="75045CC4" w:rsidR="003011A3" w:rsidRPr="00874A55" w:rsidRDefault="003011A3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7089940B" w14:textId="6448D1FC" w:rsidR="003011A3" w:rsidRPr="00F14137" w:rsidRDefault="006811CD" w:rsidP="00D63D8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请求方可用此字段将请求报文和应答报文配对,一般请求方可以使用自增的计数作为h</w:t>
            </w:r>
            <w:r>
              <w:rPr>
                <w:rFonts w:asciiTheme="minorEastAsia" w:hAnsiTheme="minorEastAsia"/>
                <w:sz w:val="18"/>
                <w:szCs w:val="18"/>
              </w:rPr>
              <w:t>andle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值。</w:t>
            </w:r>
          </w:p>
        </w:tc>
      </w:tr>
      <w:tr w:rsidR="001C4275" w:rsidRPr="001C0AE8" w14:paraId="02D54470" w14:textId="77777777" w:rsidTr="00D63D8F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1E3B579" w14:textId="77777777" w:rsidR="001C4275" w:rsidRDefault="001C4275" w:rsidP="00D63D8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7B5C0B2" w14:textId="63816628" w:rsidR="001C4275" w:rsidRPr="00574645" w:rsidRDefault="00FC1F6B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2AE290E" w14:textId="340AC0EA" w:rsidR="001C4275" w:rsidRPr="00F14137" w:rsidRDefault="00126F16" w:rsidP="00D63D8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1134" w:type="dxa"/>
          </w:tcPr>
          <w:p w14:paraId="4E69E75C" w14:textId="5CCE406D" w:rsidR="001C4275" w:rsidRPr="00874A55" w:rsidRDefault="00464F47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har</w:t>
            </w:r>
          </w:p>
        </w:tc>
        <w:tc>
          <w:tcPr>
            <w:tcW w:w="3260" w:type="dxa"/>
            <w:vAlign w:val="center"/>
          </w:tcPr>
          <w:p w14:paraId="4FDD9621" w14:textId="7E79495C" w:rsidR="001C4275" w:rsidRPr="00575EA2" w:rsidRDefault="00C35D37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n取值</w:t>
            </w:r>
            <w:r w:rsidR="006C5995">
              <w:rPr>
                <w:rFonts w:asciiTheme="minorEastAsia" w:hAnsiTheme="minorEastAsia" w:hint="eastAsia"/>
                <w:szCs w:val="21"/>
              </w:rPr>
              <w:t>小于</w:t>
            </w:r>
            <w:r>
              <w:rPr>
                <w:rFonts w:asciiTheme="minorEastAsia" w:hAnsiTheme="minorEastAsia"/>
                <w:szCs w:val="21"/>
              </w:rPr>
              <w:t>payload</w:t>
            </w:r>
            <w:r>
              <w:rPr>
                <w:rFonts w:asciiTheme="minorEastAsia" w:hAnsiTheme="minorEastAsia" w:hint="eastAsia"/>
                <w:szCs w:val="21"/>
              </w:rPr>
              <w:t>最大长度。</w:t>
            </w:r>
            <w:proofErr w:type="spellStart"/>
            <w:r w:rsidR="000D3112">
              <w:rPr>
                <w:rFonts w:asciiTheme="minorEastAsia" w:hAnsiTheme="minorEastAsia"/>
                <w:szCs w:val="21"/>
              </w:rPr>
              <w:t>Cmd</w:t>
            </w:r>
            <w:proofErr w:type="spellEnd"/>
            <w:r w:rsidR="00B22FAB">
              <w:rPr>
                <w:rFonts w:asciiTheme="minorEastAsia" w:hAnsiTheme="minorEastAsia" w:hint="eastAsia"/>
                <w:szCs w:val="21"/>
              </w:rPr>
              <w:t>为</w:t>
            </w:r>
            <w:r w:rsidR="000D3112">
              <w:rPr>
                <w:rFonts w:asciiTheme="minorEastAsia" w:hAnsiTheme="minorEastAsia" w:hint="eastAsia"/>
                <w:szCs w:val="21"/>
              </w:rPr>
              <w:t>字符串，</w:t>
            </w:r>
            <w:r w:rsidR="00B22FAB">
              <w:rPr>
                <w:rFonts w:asciiTheme="minorEastAsia" w:hAnsiTheme="minorEastAsia" w:hint="eastAsia"/>
                <w:szCs w:val="21"/>
              </w:rPr>
              <w:t>最后一个字符必须为0</w:t>
            </w:r>
          </w:p>
        </w:tc>
      </w:tr>
      <w:tr w:rsidR="001C4275" w:rsidRPr="00002A9C" w14:paraId="624AD525" w14:textId="77777777" w:rsidTr="00D63D8F">
        <w:tc>
          <w:tcPr>
            <w:tcW w:w="1526" w:type="dxa"/>
            <w:shd w:val="clear" w:color="auto" w:fill="auto"/>
            <w:vAlign w:val="center"/>
          </w:tcPr>
          <w:p w14:paraId="4AAF2500" w14:textId="77777777" w:rsidR="001C4275" w:rsidRDefault="001C4275" w:rsidP="00D63D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3C2B4034" w14:textId="615FE2E2" w:rsidR="001C4275" w:rsidRDefault="00351B9D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4+n; n</w:t>
            </w:r>
            <w:r>
              <w:rPr>
                <w:rFonts w:asciiTheme="minorEastAsia" w:hAnsiTheme="minorEastAsia" w:hint="eastAsia"/>
                <w:szCs w:val="21"/>
              </w:rPr>
              <w:t>变长,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只要4</w:t>
            </w:r>
            <w:r>
              <w:rPr>
                <w:rFonts w:asciiTheme="minorEastAsia" w:hAnsiTheme="minorEastAsia"/>
                <w:szCs w:val="21"/>
              </w:rPr>
              <w:t>+n</w:t>
            </w:r>
            <w:r>
              <w:rPr>
                <w:rFonts w:asciiTheme="minorEastAsia" w:hAnsiTheme="minorEastAsia" w:hint="eastAsia"/>
                <w:szCs w:val="21"/>
              </w:rPr>
              <w:t>不大于p</w:t>
            </w:r>
            <w:r>
              <w:rPr>
                <w:rFonts w:asciiTheme="minorEastAsia" w:hAnsiTheme="minorEastAsia"/>
                <w:szCs w:val="21"/>
              </w:rPr>
              <w:t>ayload</w:t>
            </w:r>
            <w:r>
              <w:rPr>
                <w:rFonts w:asciiTheme="minorEastAsia" w:hAnsiTheme="minorEastAsia" w:hint="eastAsia"/>
                <w:szCs w:val="21"/>
              </w:rPr>
              <w:t>最大长度即可。</w:t>
            </w:r>
          </w:p>
        </w:tc>
      </w:tr>
      <w:tr w:rsidR="001C4275" w:rsidRPr="00002A9C" w14:paraId="6075A126" w14:textId="77777777" w:rsidTr="00D63D8F">
        <w:tc>
          <w:tcPr>
            <w:tcW w:w="1526" w:type="dxa"/>
            <w:shd w:val="clear" w:color="auto" w:fill="auto"/>
            <w:vAlign w:val="center"/>
          </w:tcPr>
          <w:p w14:paraId="6BDFC681" w14:textId="77777777" w:rsidR="001C4275" w:rsidRDefault="001C4275" w:rsidP="00D63D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02CF2972" w14:textId="77777777" w:rsidR="001C4275" w:rsidRDefault="001C4275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1BB42B7E" w14:textId="77777777" w:rsidR="001C4275" w:rsidRDefault="001C4275" w:rsidP="001C4275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276"/>
        <w:gridCol w:w="3118"/>
      </w:tblGrid>
      <w:tr w:rsidR="001C4275" w:rsidRPr="00002A9C" w14:paraId="1F7FF98C" w14:textId="77777777" w:rsidTr="00D63D8F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9F52E7A" w14:textId="77777777" w:rsidR="001C4275" w:rsidRPr="00002A9C" w:rsidRDefault="001C4275" w:rsidP="00D63D8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E04F6E0" w14:textId="506A5199" w:rsidR="001C4275" w:rsidRDefault="001C4275" w:rsidP="00D63D8F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0x2</w:t>
            </w:r>
            <w:r w:rsidR="00D4725B">
              <w:rPr>
                <w:rFonts w:asciiTheme="minorEastAsia" w:hAnsiTheme="minorEastAsia" w:cs="宋体"/>
                <w:szCs w:val="21"/>
              </w:rPr>
              <w:t>f</w:t>
            </w:r>
          </w:p>
        </w:tc>
      </w:tr>
      <w:tr w:rsidR="001C4275" w:rsidRPr="0028101D" w14:paraId="047A3476" w14:textId="77777777" w:rsidTr="00D63D8F">
        <w:tc>
          <w:tcPr>
            <w:tcW w:w="1526" w:type="dxa"/>
            <w:shd w:val="clear" w:color="auto" w:fill="auto"/>
            <w:vAlign w:val="center"/>
          </w:tcPr>
          <w:p w14:paraId="0B95213E" w14:textId="77777777" w:rsidR="001C4275" w:rsidRPr="00002A9C" w:rsidRDefault="001C4275" w:rsidP="00D63D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328EF88" w14:textId="26ABFF15" w:rsidR="001C4275" w:rsidRPr="004E6B38" w:rsidRDefault="00292F94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LI</w:t>
            </w:r>
            <w:r>
              <w:rPr>
                <w:rFonts w:hint="eastAsia"/>
                <w:szCs w:val="21"/>
              </w:rPr>
              <w:t>命令</w:t>
            </w:r>
            <w:r w:rsidR="001C4275">
              <w:rPr>
                <w:rFonts w:asciiTheme="minorEastAsia" w:hAnsiTheme="minorEastAsia" w:hint="eastAsia"/>
              </w:rPr>
              <w:t xml:space="preserve"> </w:t>
            </w:r>
            <w:r w:rsidR="001C4275">
              <w:rPr>
                <w:rFonts w:asciiTheme="minorEastAsia" w:hAnsiTheme="minorEastAsia"/>
              </w:rPr>
              <w:t xml:space="preserve"> 应答</w:t>
            </w:r>
          </w:p>
        </w:tc>
      </w:tr>
      <w:tr w:rsidR="001C4275" w:rsidRPr="00002A9C" w14:paraId="79EBEC21" w14:textId="77777777" w:rsidTr="00D63D8F">
        <w:tc>
          <w:tcPr>
            <w:tcW w:w="1526" w:type="dxa"/>
            <w:shd w:val="clear" w:color="auto" w:fill="auto"/>
            <w:vAlign w:val="center"/>
          </w:tcPr>
          <w:p w14:paraId="5F3B56AD" w14:textId="77777777" w:rsidR="001C4275" w:rsidRDefault="001C4275" w:rsidP="00D63D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2791374" w14:textId="77777777" w:rsidR="001C4275" w:rsidRDefault="001C4275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C2</w:t>
            </w:r>
          </w:p>
        </w:tc>
      </w:tr>
      <w:tr w:rsidR="001C4275" w:rsidRPr="00002A9C" w14:paraId="613F0651" w14:textId="77777777" w:rsidTr="00D63D8F">
        <w:tc>
          <w:tcPr>
            <w:tcW w:w="1526" w:type="dxa"/>
            <w:shd w:val="clear" w:color="auto" w:fill="auto"/>
            <w:vAlign w:val="center"/>
          </w:tcPr>
          <w:p w14:paraId="6ACEA786" w14:textId="77777777" w:rsidR="001C4275" w:rsidRDefault="001C4275" w:rsidP="00D63D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14FDA210" w14:textId="77777777" w:rsidR="001C4275" w:rsidRDefault="001C4275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C4275" w:rsidRPr="001C0AE8" w14:paraId="4CAD91B4" w14:textId="77777777" w:rsidTr="00442296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9E24EB5" w14:textId="77777777" w:rsidR="001C4275" w:rsidRPr="001C0AE8" w:rsidRDefault="001C4275" w:rsidP="00D63D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9F24435" w14:textId="77777777" w:rsidR="001C4275" w:rsidRPr="001C0AE8" w:rsidRDefault="001C4275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E2F5F8D" w14:textId="77777777" w:rsidR="001C4275" w:rsidRPr="001C0AE8" w:rsidRDefault="001C4275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276" w:type="dxa"/>
            <w:vAlign w:val="center"/>
          </w:tcPr>
          <w:p w14:paraId="6A7163D6" w14:textId="77777777" w:rsidR="001C4275" w:rsidRPr="001C0AE8" w:rsidRDefault="001C4275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118" w:type="dxa"/>
            <w:vAlign w:val="center"/>
          </w:tcPr>
          <w:p w14:paraId="1B0FEAC0" w14:textId="77777777" w:rsidR="001C4275" w:rsidRPr="001C0AE8" w:rsidRDefault="001C4275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442296" w:rsidRPr="001C0AE8" w14:paraId="033E5FA3" w14:textId="77777777" w:rsidTr="00442296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1E028A8B" w14:textId="77777777" w:rsidR="00442296" w:rsidRDefault="00442296" w:rsidP="0044229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289C10C" w14:textId="2CE317E6" w:rsidR="00442296" w:rsidRPr="00574645" w:rsidRDefault="00442296" w:rsidP="00442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9BFDF4C" w14:textId="1F18910C" w:rsidR="00442296" w:rsidRPr="00F14137" w:rsidRDefault="00442296" w:rsidP="0044229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</w:t>
            </w:r>
            <w:r>
              <w:rPr>
                <w:rFonts w:asciiTheme="minorEastAsia" w:hAnsiTheme="minorEastAsia"/>
                <w:sz w:val="18"/>
                <w:szCs w:val="18"/>
              </w:rPr>
              <w:t>andle</w:t>
            </w:r>
          </w:p>
        </w:tc>
        <w:tc>
          <w:tcPr>
            <w:tcW w:w="1276" w:type="dxa"/>
            <w:vAlign w:val="center"/>
          </w:tcPr>
          <w:p w14:paraId="30E63CB4" w14:textId="0C813F92" w:rsidR="00442296" w:rsidRPr="00874A55" w:rsidRDefault="00442296" w:rsidP="00442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118" w:type="dxa"/>
            <w:vAlign w:val="center"/>
          </w:tcPr>
          <w:p w14:paraId="0BB393EB" w14:textId="2E165FAB" w:rsidR="00442296" w:rsidRPr="00F14137" w:rsidRDefault="00442296" w:rsidP="0044229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用于匹配本命令实例，来自发送方，原值返回给请求方。</w:t>
            </w:r>
          </w:p>
        </w:tc>
      </w:tr>
      <w:tr w:rsidR="00777708" w:rsidRPr="001C0AE8" w14:paraId="5E94F824" w14:textId="77777777" w:rsidTr="00442296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B4CF59F" w14:textId="77777777" w:rsidR="00777708" w:rsidRDefault="00777708" w:rsidP="0044229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2779BA6" w14:textId="1400721E" w:rsidR="00777708" w:rsidRDefault="00777708" w:rsidP="00442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19ADC57" w14:textId="6377CC06" w:rsidR="00777708" w:rsidRDefault="00777708" w:rsidP="0044229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cmd_</w:t>
            </w:r>
            <w:r w:rsidR="0037749A">
              <w:rPr>
                <w:rFonts w:asciiTheme="minorEastAsia" w:hAnsiTheme="minorEastAsia"/>
                <w:sz w:val="18"/>
                <w:szCs w:val="18"/>
              </w:rPr>
              <w:t>parse</w:t>
            </w:r>
            <w:r>
              <w:rPr>
                <w:rFonts w:asciiTheme="minorEastAsia" w:hAnsiTheme="minorEastAsia"/>
                <w:sz w:val="18"/>
                <w:szCs w:val="18"/>
              </w:rPr>
              <w:t>_retcode</w:t>
            </w:r>
            <w:proofErr w:type="spellEnd"/>
          </w:p>
        </w:tc>
        <w:tc>
          <w:tcPr>
            <w:tcW w:w="1276" w:type="dxa"/>
            <w:vAlign w:val="center"/>
          </w:tcPr>
          <w:p w14:paraId="7D03AF72" w14:textId="25F31473" w:rsidR="00777708" w:rsidRDefault="00777708" w:rsidP="00442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118" w:type="dxa"/>
            <w:vAlign w:val="center"/>
          </w:tcPr>
          <w:p w14:paraId="74AD04FF" w14:textId="77777777" w:rsidR="00777708" w:rsidRDefault="0037749A" w:rsidP="0044229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命令解析是否成功</w:t>
            </w:r>
          </w:p>
          <w:p w14:paraId="116EB150" w14:textId="62AFA133" w:rsidR="0048423F" w:rsidRDefault="0048423F" w:rsidP="0044229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成功， &lt;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0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失败</w:t>
            </w:r>
          </w:p>
        </w:tc>
      </w:tr>
      <w:tr w:rsidR="00731274" w:rsidRPr="001C0AE8" w14:paraId="7E6829EF" w14:textId="77777777" w:rsidTr="00442296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C095AC8" w14:textId="77777777" w:rsidR="00731274" w:rsidRDefault="00731274" w:rsidP="0044229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DEC8877" w14:textId="7D1DBC9E" w:rsidR="00731274" w:rsidRDefault="00731274" w:rsidP="00442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63C26F5" w14:textId="2CAC7987" w:rsidR="00731274" w:rsidRDefault="00731274" w:rsidP="0044229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cmd_exec_retcode</w:t>
            </w:r>
            <w:proofErr w:type="spellEnd"/>
          </w:p>
        </w:tc>
        <w:tc>
          <w:tcPr>
            <w:tcW w:w="1276" w:type="dxa"/>
            <w:vAlign w:val="center"/>
          </w:tcPr>
          <w:p w14:paraId="4CAF43CB" w14:textId="40DFE056" w:rsidR="00731274" w:rsidRDefault="00731274" w:rsidP="00442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118" w:type="dxa"/>
            <w:vAlign w:val="center"/>
          </w:tcPr>
          <w:p w14:paraId="7AC8A4D3" w14:textId="64D96334" w:rsidR="00731274" w:rsidRDefault="00731274" w:rsidP="0044229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命令处理函数的</w:t>
            </w:r>
            <w:r w:rsidR="00B2257C">
              <w:rPr>
                <w:rFonts w:asciiTheme="minorEastAsia" w:hAnsiTheme="minorEastAsia" w:hint="eastAsia"/>
                <w:sz w:val="18"/>
                <w:szCs w:val="18"/>
              </w:rPr>
              <w:t>返回值</w:t>
            </w:r>
          </w:p>
        </w:tc>
      </w:tr>
      <w:tr w:rsidR="00442296" w:rsidRPr="001C0AE8" w14:paraId="0A90D419" w14:textId="77777777" w:rsidTr="00442296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9BB8AF2" w14:textId="77777777" w:rsidR="00442296" w:rsidRDefault="00442296" w:rsidP="0044229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ACE369C" w14:textId="78D6D16B" w:rsidR="00442296" w:rsidRPr="001D6574" w:rsidRDefault="00442296" w:rsidP="00442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11F091" w14:textId="2A477F35" w:rsidR="00442296" w:rsidRPr="001D6574" w:rsidRDefault="00442296" w:rsidP="00442296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cmd_</w:t>
            </w:r>
            <w:r w:rsidR="00731274">
              <w:rPr>
                <w:rFonts w:asciiTheme="minorEastAsia" w:hAnsiTheme="minorEastAsia"/>
                <w:szCs w:val="21"/>
              </w:rPr>
              <w:t>exec_output</w:t>
            </w:r>
            <w:proofErr w:type="spellEnd"/>
          </w:p>
        </w:tc>
        <w:tc>
          <w:tcPr>
            <w:tcW w:w="1276" w:type="dxa"/>
            <w:vAlign w:val="center"/>
          </w:tcPr>
          <w:p w14:paraId="3F46A1C0" w14:textId="11BF20BB" w:rsidR="00442296" w:rsidRPr="001D6574" w:rsidRDefault="00442296" w:rsidP="00442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118" w:type="dxa"/>
            <w:vAlign w:val="center"/>
          </w:tcPr>
          <w:p w14:paraId="3FBAEBFD" w14:textId="484A6EC3" w:rsidR="00F97BD8" w:rsidRDefault="00F97BD8" w:rsidP="00442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命令执行的输出结果</w:t>
            </w:r>
          </w:p>
          <w:p w14:paraId="4EDC80B1" w14:textId="5F83009A" w:rsidR="0073082B" w:rsidRDefault="00442296" w:rsidP="00442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通常为字符串返回值，字符串</w:t>
            </w:r>
            <w:r w:rsidR="0073082B">
              <w:rPr>
                <w:rFonts w:asciiTheme="minorEastAsia" w:hAnsiTheme="minorEastAsia" w:hint="eastAsia"/>
                <w:szCs w:val="21"/>
              </w:rPr>
              <w:t>结束，统一带</w:t>
            </w:r>
            <w:r>
              <w:rPr>
                <w:rFonts w:asciiTheme="minorEastAsia" w:hAnsiTheme="minorEastAsia" w:hint="eastAsia"/>
                <w:szCs w:val="21"/>
              </w:rPr>
              <w:t>结束符0</w:t>
            </w:r>
            <w:r w:rsidR="00043067">
              <w:rPr>
                <w:rFonts w:asciiTheme="minorEastAsia" w:hAnsiTheme="minorEastAsia" w:hint="eastAsia"/>
                <w:szCs w:val="21"/>
              </w:rPr>
              <w:t>。</w:t>
            </w:r>
          </w:p>
          <w:p w14:paraId="16565F40" w14:textId="4C09CE43" w:rsidR="00442296" w:rsidRPr="001D6574" w:rsidRDefault="00043067" w:rsidP="00442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也可以是二进制</w:t>
            </w:r>
            <w:r w:rsidR="000B47A5">
              <w:rPr>
                <w:rFonts w:asciiTheme="minorEastAsia" w:hAnsiTheme="minorEastAsia" w:hint="eastAsia"/>
                <w:szCs w:val="21"/>
              </w:rPr>
              <w:t>数据</w:t>
            </w:r>
            <w:r>
              <w:rPr>
                <w:rFonts w:asciiTheme="minorEastAsia" w:hAnsiTheme="minorEastAsia" w:hint="eastAsia"/>
                <w:szCs w:val="21"/>
              </w:rPr>
              <w:t>，它由命令本身决定语义。</w:t>
            </w:r>
          </w:p>
        </w:tc>
      </w:tr>
      <w:tr w:rsidR="00442296" w:rsidRPr="00002A9C" w14:paraId="0C5F319F" w14:textId="77777777" w:rsidTr="00D63D8F">
        <w:tc>
          <w:tcPr>
            <w:tcW w:w="1526" w:type="dxa"/>
            <w:shd w:val="clear" w:color="auto" w:fill="auto"/>
            <w:vAlign w:val="center"/>
          </w:tcPr>
          <w:p w14:paraId="71257F3F" w14:textId="77777777" w:rsidR="00442296" w:rsidRDefault="00442296" w:rsidP="004422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68F8E9F" w14:textId="5CDBB867" w:rsidR="00442296" w:rsidRDefault="00ED5F86" w:rsidP="00442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4+m</w:t>
            </w:r>
            <w:r w:rsidR="000669C9">
              <w:rPr>
                <w:rFonts w:asciiTheme="minorEastAsia" w:hAnsiTheme="minorEastAsia"/>
                <w:szCs w:val="21"/>
              </w:rPr>
              <w:t xml:space="preserve">; </w:t>
            </w:r>
            <w:r w:rsidR="008E7B3A">
              <w:rPr>
                <w:rFonts w:asciiTheme="minorEastAsia" w:hAnsiTheme="minorEastAsia"/>
                <w:szCs w:val="21"/>
              </w:rPr>
              <w:t>m</w:t>
            </w:r>
            <w:r w:rsidR="008E7B3A">
              <w:rPr>
                <w:rFonts w:asciiTheme="minorEastAsia" w:hAnsiTheme="minorEastAsia" w:hint="eastAsia"/>
                <w:szCs w:val="21"/>
              </w:rPr>
              <w:t>变长,</w:t>
            </w:r>
            <w:r w:rsidR="008E7B3A">
              <w:rPr>
                <w:rFonts w:asciiTheme="minorEastAsia" w:hAnsiTheme="minorEastAsia"/>
                <w:szCs w:val="21"/>
              </w:rPr>
              <w:t xml:space="preserve"> </w:t>
            </w:r>
            <w:r w:rsidR="008E7B3A">
              <w:rPr>
                <w:rFonts w:asciiTheme="minorEastAsia" w:hAnsiTheme="minorEastAsia" w:hint="eastAsia"/>
                <w:szCs w:val="21"/>
              </w:rPr>
              <w:t>只要4</w:t>
            </w:r>
            <w:r w:rsidR="008E7B3A">
              <w:rPr>
                <w:rFonts w:asciiTheme="minorEastAsia" w:hAnsiTheme="minorEastAsia"/>
                <w:szCs w:val="21"/>
              </w:rPr>
              <w:t>+m</w:t>
            </w:r>
            <w:r w:rsidR="008E7B3A">
              <w:rPr>
                <w:rFonts w:asciiTheme="minorEastAsia" w:hAnsiTheme="minorEastAsia" w:hint="eastAsia"/>
                <w:szCs w:val="21"/>
              </w:rPr>
              <w:t>不大于p</w:t>
            </w:r>
            <w:r w:rsidR="008E7B3A">
              <w:rPr>
                <w:rFonts w:asciiTheme="minorEastAsia" w:hAnsiTheme="minorEastAsia"/>
                <w:szCs w:val="21"/>
              </w:rPr>
              <w:t>ayload</w:t>
            </w:r>
            <w:r w:rsidR="008E7B3A">
              <w:rPr>
                <w:rFonts w:asciiTheme="minorEastAsia" w:hAnsiTheme="minorEastAsia" w:hint="eastAsia"/>
                <w:szCs w:val="21"/>
              </w:rPr>
              <w:t>最大长度即可。</w:t>
            </w:r>
          </w:p>
        </w:tc>
      </w:tr>
      <w:tr w:rsidR="00442296" w:rsidRPr="00002A9C" w14:paraId="593CACF1" w14:textId="77777777" w:rsidTr="00D63D8F">
        <w:tc>
          <w:tcPr>
            <w:tcW w:w="1526" w:type="dxa"/>
            <w:shd w:val="clear" w:color="auto" w:fill="auto"/>
            <w:vAlign w:val="center"/>
          </w:tcPr>
          <w:p w14:paraId="3AFF5BA8" w14:textId="77777777" w:rsidR="00442296" w:rsidRDefault="00442296" w:rsidP="0044229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716C0D07" w14:textId="77777777" w:rsidR="00442296" w:rsidRDefault="00442296" w:rsidP="0044229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0EC8B1B6" w14:textId="77777777" w:rsidR="001C4275" w:rsidRDefault="001C4275" w:rsidP="00CC341A">
      <w:pPr>
        <w:rPr>
          <w:ins w:id="346" w:author="方浩华" w:date="2023-11-01T17:23:00Z"/>
        </w:rPr>
      </w:pPr>
    </w:p>
    <w:p w14:paraId="4F759644" w14:textId="167E6540" w:rsidR="00825FDA" w:rsidRDefault="00825FDA" w:rsidP="00825FDA">
      <w:pPr>
        <w:pStyle w:val="4"/>
        <w:numPr>
          <w:ilvl w:val="3"/>
          <w:numId w:val="2"/>
        </w:numPr>
        <w:rPr>
          <w:ins w:id="347" w:author="方浩华" w:date="2023-11-01T17:23:00Z"/>
          <w:szCs w:val="21"/>
        </w:rPr>
      </w:pPr>
      <w:ins w:id="348" w:author="方浩华" w:date="2023-11-01T17:23:00Z">
        <w:r>
          <w:rPr>
            <w:rFonts w:hint="eastAsia"/>
            <w:szCs w:val="21"/>
          </w:rPr>
          <w:t>设置告警白名单(</w:t>
        </w:r>
        <w:r w:rsidRPr="00CE3749">
          <w:rPr>
            <w:color w:val="FF0000"/>
            <w:szCs w:val="21"/>
          </w:rPr>
          <w:t>0x</w:t>
        </w:r>
      </w:ins>
      <w:ins w:id="349" w:author="方浩华" w:date="2023-11-01T17:24:00Z">
        <w:r>
          <w:rPr>
            <w:color w:val="FF0000"/>
            <w:szCs w:val="21"/>
          </w:rPr>
          <w:t>C5</w:t>
        </w:r>
      </w:ins>
      <w:ins w:id="350" w:author="方浩华" w:date="2023-11-01T17:23:00Z">
        <w:r>
          <w:rPr>
            <w:szCs w:val="21"/>
          </w:rPr>
          <w:t>)</w:t>
        </w:r>
      </w:ins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825FDA" w:rsidRPr="00002A9C" w14:paraId="4848B84C" w14:textId="77777777" w:rsidTr="00CE3749">
        <w:trPr>
          <w:ins w:id="351" w:author="方浩华" w:date="2023-11-01T17:23:00Z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D129AE6" w14:textId="77777777" w:rsidR="00825FDA" w:rsidRPr="00575EA2" w:rsidRDefault="00825FDA" w:rsidP="00CE3749">
            <w:pPr>
              <w:pStyle w:val="ad"/>
              <w:ind w:left="420" w:firstLineChars="0" w:firstLine="0"/>
              <w:rPr>
                <w:ins w:id="352" w:author="方浩华" w:date="2023-11-01T17:23:00Z"/>
                <w:rFonts w:asciiTheme="minorEastAsia" w:hAnsiTheme="minorEastAsia" w:cs="宋体"/>
                <w:szCs w:val="21"/>
              </w:rPr>
            </w:pPr>
            <w:ins w:id="353" w:author="方浩华" w:date="2023-11-01T17:23:00Z">
              <w:r w:rsidRPr="00575EA2">
                <w:rPr>
                  <w:rFonts w:asciiTheme="minorEastAsia" w:hAnsiTheme="minorEastAsia" w:cs="宋体" w:hint="eastAsia"/>
                  <w:szCs w:val="21"/>
                </w:rPr>
                <w:t>消息</w:t>
              </w:r>
              <w:r w:rsidRPr="00575EA2">
                <w:rPr>
                  <w:rFonts w:asciiTheme="minorEastAsia" w:hAnsiTheme="minorEastAsia" w:cs="宋体"/>
                  <w:szCs w:val="21"/>
                </w:rPr>
                <w:t>ID</w:t>
              </w:r>
            </w:ins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DCD4E7B" w14:textId="24C2DDAE" w:rsidR="00825FDA" w:rsidRDefault="00825FDA" w:rsidP="00CE3749">
            <w:pPr>
              <w:jc w:val="left"/>
              <w:rPr>
                <w:ins w:id="354" w:author="方浩华" w:date="2023-11-01T17:23:00Z"/>
                <w:rFonts w:asciiTheme="minorEastAsia" w:hAnsiTheme="minorEastAsia" w:cs="宋体"/>
                <w:szCs w:val="21"/>
              </w:rPr>
            </w:pPr>
            <w:ins w:id="355" w:author="方浩华" w:date="2023-11-01T17:23:00Z">
              <w:r>
                <w:rPr>
                  <w:rFonts w:asciiTheme="minorEastAsia" w:hAnsiTheme="minorEastAsia" w:cs="宋体" w:hint="eastAsia"/>
                  <w:szCs w:val="21"/>
                </w:rPr>
                <w:t>0x</w:t>
              </w:r>
            </w:ins>
            <w:ins w:id="356" w:author="方浩华" w:date="2023-11-01T17:24:00Z">
              <w:r>
                <w:rPr>
                  <w:rFonts w:asciiTheme="minorEastAsia" w:hAnsiTheme="minorEastAsia" w:cs="宋体"/>
                  <w:szCs w:val="21"/>
                </w:rPr>
                <w:t>C5</w:t>
              </w:r>
            </w:ins>
          </w:p>
        </w:tc>
      </w:tr>
      <w:tr w:rsidR="00825FDA" w:rsidRPr="0028101D" w14:paraId="48B533DC" w14:textId="77777777" w:rsidTr="00CE3749">
        <w:trPr>
          <w:ins w:id="357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28D31FF1" w14:textId="77777777" w:rsidR="00825FDA" w:rsidRPr="00002A9C" w:rsidRDefault="00825FDA" w:rsidP="00CE3749">
            <w:pPr>
              <w:jc w:val="center"/>
              <w:rPr>
                <w:ins w:id="358" w:author="方浩华" w:date="2023-11-01T17:23:00Z"/>
                <w:rFonts w:asciiTheme="minorEastAsia" w:hAnsiTheme="minorEastAsia"/>
                <w:szCs w:val="21"/>
              </w:rPr>
            </w:pPr>
            <w:ins w:id="359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消息描述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467D1C58" w14:textId="77777777" w:rsidR="00825FDA" w:rsidRPr="004E6B38" w:rsidRDefault="00825FDA" w:rsidP="00CE3749">
            <w:pPr>
              <w:jc w:val="left"/>
              <w:rPr>
                <w:ins w:id="360" w:author="方浩华" w:date="2023-11-01T17:23:00Z"/>
                <w:rFonts w:asciiTheme="minorEastAsia" w:hAnsiTheme="minorEastAsia"/>
                <w:szCs w:val="21"/>
              </w:rPr>
            </w:pPr>
            <w:ins w:id="361" w:author="方浩华" w:date="2023-11-01T17:23:00Z">
              <w:r>
                <w:rPr>
                  <w:rFonts w:hint="eastAsia"/>
                  <w:szCs w:val="21"/>
                </w:rPr>
                <w:t>设置告警白名单（仅支持</w:t>
              </w:r>
              <w:proofErr w:type="spellStart"/>
              <w:r>
                <w:rPr>
                  <w:rFonts w:hint="eastAsia"/>
                  <w:szCs w:val="21"/>
                </w:rPr>
                <w:t>D</w:t>
              </w:r>
              <w:r>
                <w:rPr>
                  <w:szCs w:val="21"/>
                </w:rPr>
                <w:t>roneID</w:t>
              </w:r>
              <w:proofErr w:type="spellEnd"/>
              <w:r>
                <w:rPr>
                  <w:rFonts w:hint="eastAsia"/>
                  <w:szCs w:val="21"/>
                </w:rPr>
                <w:t>和</w:t>
              </w:r>
              <w:proofErr w:type="spellStart"/>
              <w:r>
                <w:rPr>
                  <w:rFonts w:hint="eastAsia"/>
                  <w:szCs w:val="21"/>
                </w:rPr>
                <w:t>R</w:t>
              </w:r>
              <w:r>
                <w:rPr>
                  <w:szCs w:val="21"/>
                </w:rPr>
                <w:t>emoteID</w:t>
              </w:r>
              <w:proofErr w:type="spellEnd"/>
              <w:r>
                <w:rPr>
                  <w:rFonts w:hint="eastAsia"/>
                  <w:szCs w:val="21"/>
                </w:rPr>
                <w:t>，不支持频谱侦测）</w:t>
              </w:r>
            </w:ins>
          </w:p>
        </w:tc>
      </w:tr>
      <w:tr w:rsidR="00825FDA" w:rsidRPr="00002A9C" w14:paraId="0B9DDB60" w14:textId="77777777" w:rsidTr="00CE3749">
        <w:trPr>
          <w:ins w:id="362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6A935B3B" w14:textId="77777777" w:rsidR="00825FDA" w:rsidRDefault="00825FDA" w:rsidP="00CE3749">
            <w:pPr>
              <w:jc w:val="center"/>
              <w:rPr>
                <w:ins w:id="363" w:author="方浩华" w:date="2023-11-01T17:23:00Z"/>
                <w:rFonts w:asciiTheme="minorEastAsia" w:hAnsiTheme="minorEastAsia"/>
                <w:szCs w:val="21"/>
              </w:rPr>
            </w:pPr>
            <w:ins w:id="364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方向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321FDE3F" w14:textId="77777777" w:rsidR="00825FDA" w:rsidRDefault="00825FDA" w:rsidP="00CE3749">
            <w:pPr>
              <w:jc w:val="left"/>
              <w:rPr>
                <w:ins w:id="365" w:author="方浩华" w:date="2023-11-01T17:23:00Z"/>
                <w:rFonts w:asciiTheme="minorEastAsia" w:hAnsiTheme="minorEastAsia"/>
                <w:szCs w:val="21"/>
              </w:rPr>
            </w:pPr>
            <w:ins w:id="366" w:author="方浩华" w:date="2023-11-01T17:23:00Z">
              <w:r>
                <w:rPr>
                  <w:rFonts w:asciiTheme="minorEastAsia" w:hAnsiTheme="minorEastAsia"/>
                  <w:szCs w:val="21"/>
                </w:rPr>
                <w:t>C2</w:t>
              </w:r>
              <w:r w:rsidRPr="00A04FDA">
                <w:rPr>
                  <w:rFonts w:asciiTheme="minorEastAsia" w:hAnsiTheme="minorEastAsia"/>
                  <w:szCs w:val="21"/>
                </w:rPr>
                <w:t xml:space="preserve"> </w:t>
              </w:r>
              <w:r w:rsidRPr="00A04FDA">
                <w:rPr>
                  <w:rFonts w:asciiTheme="minorEastAsia" w:hAnsiTheme="minorEastAsia"/>
                  <w:szCs w:val="21"/>
                </w:rPr>
                <w:sym w:font="Wingdings" w:char="F0E0"/>
              </w:r>
              <w:r>
                <w:rPr>
                  <w:rFonts w:asciiTheme="minorEastAsia" w:hAnsiTheme="minorEastAsia"/>
                  <w:szCs w:val="21"/>
                </w:rPr>
                <w:t xml:space="preserve"> Tracer</w:t>
              </w:r>
            </w:ins>
          </w:p>
        </w:tc>
      </w:tr>
      <w:tr w:rsidR="00825FDA" w:rsidRPr="00002A9C" w14:paraId="69ACF571" w14:textId="77777777" w:rsidTr="00CE3749">
        <w:trPr>
          <w:ins w:id="367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41F5A61A" w14:textId="77777777" w:rsidR="00825FDA" w:rsidRDefault="00825FDA" w:rsidP="00CE3749">
            <w:pPr>
              <w:jc w:val="center"/>
              <w:rPr>
                <w:ins w:id="368" w:author="方浩华" w:date="2023-11-01T17:23:00Z"/>
                <w:rFonts w:asciiTheme="minorEastAsia" w:hAnsiTheme="minorEastAsia"/>
                <w:szCs w:val="21"/>
              </w:rPr>
            </w:pPr>
            <w:ins w:id="369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lastRenderedPageBreak/>
                <w:t>发送频率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07F1FE14" w14:textId="77777777" w:rsidR="00825FDA" w:rsidRDefault="00825FDA" w:rsidP="00CE3749">
            <w:pPr>
              <w:jc w:val="left"/>
              <w:rPr>
                <w:ins w:id="370" w:author="方浩华" w:date="2023-11-01T17:23:00Z"/>
                <w:rFonts w:asciiTheme="minorEastAsia" w:hAnsiTheme="minorEastAsia"/>
                <w:szCs w:val="21"/>
              </w:rPr>
            </w:pPr>
            <w:ins w:id="371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用户</w:t>
              </w:r>
              <w:r>
                <w:rPr>
                  <w:rFonts w:asciiTheme="minorEastAsia" w:hAnsiTheme="minorEastAsia"/>
                  <w:szCs w:val="21"/>
                </w:rPr>
                <w:t>触发</w:t>
              </w:r>
            </w:ins>
          </w:p>
        </w:tc>
      </w:tr>
      <w:tr w:rsidR="00825FDA" w:rsidRPr="001C0AE8" w14:paraId="02F6AC02" w14:textId="77777777" w:rsidTr="00CE3749">
        <w:trPr>
          <w:trHeight w:val="50"/>
          <w:ins w:id="372" w:author="方浩华" w:date="2023-11-01T17:23:00Z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B50E863" w14:textId="77777777" w:rsidR="00825FDA" w:rsidRPr="001C0AE8" w:rsidRDefault="00825FDA" w:rsidP="00CE3749">
            <w:pPr>
              <w:jc w:val="center"/>
              <w:rPr>
                <w:ins w:id="373" w:author="方浩华" w:date="2023-11-01T17:23:00Z"/>
                <w:rFonts w:asciiTheme="minorEastAsia" w:hAnsiTheme="minorEastAsia"/>
                <w:szCs w:val="21"/>
              </w:rPr>
            </w:pPr>
            <w:ins w:id="374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参数</w:t>
              </w:r>
              <w:r w:rsidRPr="000D3229">
                <w:rPr>
                  <w:rFonts w:hint="eastAsia"/>
                  <w:szCs w:val="21"/>
                </w:rPr>
                <w:t>payload</w:t>
              </w:r>
            </w:ins>
          </w:p>
        </w:tc>
        <w:tc>
          <w:tcPr>
            <w:tcW w:w="737" w:type="dxa"/>
            <w:vAlign w:val="center"/>
          </w:tcPr>
          <w:p w14:paraId="59EFECDD" w14:textId="77777777" w:rsidR="00825FDA" w:rsidRPr="001C0AE8" w:rsidRDefault="00825FDA" w:rsidP="00CE3749">
            <w:pPr>
              <w:jc w:val="left"/>
              <w:rPr>
                <w:ins w:id="375" w:author="方浩华" w:date="2023-11-01T17:23:00Z"/>
                <w:rFonts w:asciiTheme="minorEastAsia" w:hAnsiTheme="minorEastAsia"/>
                <w:szCs w:val="21"/>
              </w:rPr>
            </w:pPr>
            <w:ins w:id="376" w:author="方浩华" w:date="2023-11-01T17:23:00Z">
              <w:r w:rsidRPr="00574645">
                <w:rPr>
                  <w:rFonts w:asciiTheme="minorEastAsia" w:hAnsiTheme="minorEastAsia" w:hint="eastAsia"/>
                  <w:szCs w:val="21"/>
                </w:rPr>
                <w:t>字节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645EBE63" w14:textId="77777777" w:rsidR="00825FDA" w:rsidRPr="002C7BCF" w:rsidRDefault="00825FDA" w:rsidP="00CE3749">
            <w:pPr>
              <w:jc w:val="left"/>
              <w:rPr>
                <w:ins w:id="377" w:author="方浩华" w:date="2023-11-01T17:23:00Z"/>
                <w:rFonts w:asciiTheme="minorEastAsia" w:hAnsiTheme="minorEastAsia"/>
                <w:szCs w:val="21"/>
              </w:rPr>
            </w:pPr>
            <w:ins w:id="378" w:author="方浩华" w:date="2023-11-01T17:23:00Z">
              <w:r w:rsidRPr="002C7BCF">
                <w:rPr>
                  <w:rFonts w:asciiTheme="minorEastAsia" w:hAnsiTheme="minorEastAsia"/>
                  <w:szCs w:val="21"/>
                </w:rPr>
                <w:t>Name</w:t>
              </w:r>
            </w:ins>
          </w:p>
        </w:tc>
        <w:tc>
          <w:tcPr>
            <w:tcW w:w="1134" w:type="dxa"/>
            <w:vAlign w:val="center"/>
          </w:tcPr>
          <w:p w14:paraId="21BACF95" w14:textId="77777777" w:rsidR="00825FDA" w:rsidRPr="001C0AE8" w:rsidRDefault="00825FDA" w:rsidP="00CE3749">
            <w:pPr>
              <w:jc w:val="left"/>
              <w:rPr>
                <w:ins w:id="379" w:author="方浩华" w:date="2023-11-01T17:23:00Z"/>
                <w:rFonts w:asciiTheme="minorEastAsia" w:hAnsiTheme="minorEastAsia"/>
                <w:szCs w:val="21"/>
              </w:rPr>
            </w:pPr>
            <w:ins w:id="380" w:author="方浩华" w:date="2023-11-01T17:23:00Z">
              <w:r w:rsidRPr="00874A55">
                <w:rPr>
                  <w:rFonts w:asciiTheme="minorEastAsia" w:hAnsiTheme="minorEastAsia"/>
                  <w:szCs w:val="21"/>
                </w:rPr>
                <w:t>Type</w:t>
              </w:r>
            </w:ins>
          </w:p>
        </w:tc>
        <w:tc>
          <w:tcPr>
            <w:tcW w:w="3260" w:type="dxa"/>
            <w:vAlign w:val="center"/>
          </w:tcPr>
          <w:p w14:paraId="16BA4506" w14:textId="77777777" w:rsidR="00825FDA" w:rsidRPr="002C7BCF" w:rsidRDefault="00825FDA" w:rsidP="00CE3749">
            <w:pPr>
              <w:jc w:val="left"/>
              <w:rPr>
                <w:ins w:id="381" w:author="方浩华" w:date="2023-11-01T17:23:00Z"/>
                <w:rFonts w:asciiTheme="minorEastAsia" w:hAnsiTheme="minorEastAsia"/>
                <w:szCs w:val="21"/>
              </w:rPr>
            </w:pPr>
            <w:ins w:id="382" w:author="方浩华" w:date="2023-11-01T17:23:00Z">
              <w:r w:rsidRPr="002C7BCF">
                <w:rPr>
                  <w:rFonts w:asciiTheme="minorEastAsia" w:hAnsiTheme="minorEastAsia" w:hint="eastAsia"/>
                  <w:szCs w:val="21"/>
                </w:rPr>
                <w:t>D</w:t>
              </w:r>
              <w:r w:rsidRPr="002C7BCF">
                <w:rPr>
                  <w:rFonts w:asciiTheme="minorEastAsia" w:hAnsiTheme="minorEastAsia"/>
                  <w:szCs w:val="21"/>
                </w:rPr>
                <w:t>escription</w:t>
              </w:r>
            </w:ins>
          </w:p>
        </w:tc>
      </w:tr>
      <w:tr w:rsidR="00825FDA" w:rsidRPr="001C0AE8" w14:paraId="05D3E3AF" w14:textId="77777777" w:rsidTr="00CE3749">
        <w:trPr>
          <w:trHeight w:val="50"/>
          <w:ins w:id="383" w:author="方浩华" w:date="2023-11-01T17:23:00Z"/>
        </w:trPr>
        <w:tc>
          <w:tcPr>
            <w:tcW w:w="1526" w:type="dxa"/>
            <w:vMerge/>
            <w:shd w:val="clear" w:color="auto" w:fill="auto"/>
            <w:vAlign w:val="center"/>
          </w:tcPr>
          <w:p w14:paraId="4C317E60" w14:textId="77777777" w:rsidR="00825FDA" w:rsidRDefault="00825FDA" w:rsidP="00CE3749">
            <w:pPr>
              <w:jc w:val="center"/>
              <w:rPr>
                <w:ins w:id="384" w:author="方浩华" w:date="2023-11-01T17:23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1CA04D1" w14:textId="77777777" w:rsidR="00825FDA" w:rsidRPr="00574645" w:rsidRDefault="00825FDA" w:rsidP="00CE3749">
            <w:pPr>
              <w:jc w:val="left"/>
              <w:rPr>
                <w:ins w:id="385" w:author="方浩华" w:date="2023-11-01T17:23:00Z"/>
                <w:rFonts w:asciiTheme="minorEastAsia" w:hAnsiTheme="minorEastAsia"/>
                <w:szCs w:val="21"/>
              </w:rPr>
            </w:pPr>
            <w:ins w:id="386" w:author="方浩华" w:date="2023-11-01T17:23:00Z">
              <w:r w:rsidRPr="000F42B0">
                <w:rPr>
                  <w:rFonts w:asciiTheme="minorEastAsia" w:hAnsiTheme="minorEastAsia"/>
                  <w:color w:val="FF0000"/>
                  <w:szCs w:val="21"/>
                  <w:rPrChange w:id="387" w:author="方浩华" w:date="2023-11-01T19:33:00Z">
                    <w:rPr>
                      <w:rFonts w:asciiTheme="minorEastAsia" w:hAnsiTheme="minorEastAsia"/>
                      <w:szCs w:val="21"/>
                    </w:rPr>
                  </w:rPrChange>
                </w:rPr>
                <w:t>2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5E278B88" w14:textId="77777777" w:rsidR="00825FDA" w:rsidRPr="002C7BCF" w:rsidRDefault="00825FDA" w:rsidP="00CE3749">
            <w:pPr>
              <w:jc w:val="left"/>
              <w:rPr>
                <w:ins w:id="388" w:author="方浩华" w:date="2023-11-01T17:23:00Z"/>
                <w:rFonts w:asciiTheme="minorEastAsia" w:hAnsiTheme="minorEastAsia"/>
                <w:szCs w:val="21"/>
              </w:rPr>
            </w:pPr>
            <w:proofErr w:type="spellStart"/>
            <w:ins w:id="389" w:author="方浩华" w:date="2023-11-01T17:23:00Z">
              <w:r w:rsidRPr="002C7BCF">
                <w:rPr>
                  <w:rFonts w:asciiTheme="minorEastAsia" w:hAnsiTheme="minorEastAsia" w:hint="eastAsia"/>
                  <w:szCs w:val="21"/>
                </w:rPr>
                <w:t>t</w:t>
              </w:r>
              <w:r w:rsidRPr="002C7BCF">
                <w:rPr>
                  <w:rFonts w:asciiTheme="minorEastAsia" w:hAnsiTheme="minorEastAsia"/>
                  <w:szCs w:val="21"/>
                </w:rPr>
                <w:t>otalNum</w:t>
              </w:r>
              <w:proofErr w:type="spellEnd"/>
            </w:ins>
          </w:p>
        </w:tc>
        <w:tc>
          <w:tcPr>
            <w:tcW w:w="1134" w:type="dxa"/>
            <w:vAlign w:val="center"/>
          </w:tcPr>
          <w:p w14:paraId="2E20D6CB" w14:textId="77777777" w:rsidR="00825FDA" w:rsidRPr="00874A55" w:rsidRDefault="00825FDA" w:rsidP="00CE3749">
            <w:pPr>
              <w:jc w:val="left"/>
              <w:rPr>
                <w:ins w:id="390" w:author="方浩华" w:date="2023-11-01T17:23:00Z"/>
                <w:rFonts w:asciiTheme="minorEastAsia" w:hAnsiTheme="minorEastAsia"/>
                <w:szCs w:val="21"/>
              </w:rPr>
            </w:pPr>
            <w:ins w:id="391" w:author="方浩华" w:date="2023-11-01T17:23:00Z">
              <w:r w:rsidRPr="000F42B0">
                <w:rPr>
                  <w:rFonts w:asciiTheme="minorEastAsia" w:hAnsiTheme="minorEastAsia"/>
                  <w:color w:val="FF0000"/>
                  <w:szCs w:val="21"/>
                  <w:rPrChange w:id="392" w:author="方浩华" w:date="2023-11-01T19:33:00Z">
                    <w:rPr>
                      <w:rFonts w:asciiTheme="minorEastAsia" w:hAnsiTheme="minorEastAsia"/>
                      <w:szCs w:val="21"/>
                    </w:rPr>
                  </w:rPrChange>
                </w:rPr>
                <w:t>Uint16_t</w:t>
              </w:r>
            </w:ins>
          </w:p>
        </w:tc>
        <w:tc>
          <w:tcPr>
            <w:tcW w:w="3260" w:type="dxa"/>
            <w:vAlign w:val="center"/>
          </w:tcPr>
          <w:p w14:paraId="3CDD0349" w14:textId="77777777" w:rsidR="00825FDA" w:rsidRPr="002C7BCF" w:rsidRDefault="00825FDA" w:rsidP="00CE3749">
            <w:pPr>
              <w:jc w:val="left"/>
              <w:rPr>
                <w:ins w:id="393" w:author="方浩华" w:date="2023-11-01T17:23:00Z"/>
                <w:rFonts w:asciiTheme="minorEastAsia" w:hAnsiTheme="minorEastAsia"/>
                <w:szCs w:val="21"/>
              </w:rPr>
            </w:pPr>
            <w:ins w:id="394" w:author="方浩华" w:date="2023-11-01T17:23:00Z">
              <w:r w:rsidRPr="002C7BCF">
                <w:rPr>
                  <w:rFonts w:asciiTheme="minorEastAsia" w:hAnsiTheme="minorEastAsia" w:hint="eastAsia"/>
                  <w:szCs w:val="21"/>
                </w:rPr>
                <w:t>白名单</w:t>
              </w:r>
              <w:r>
                <w:rPr>
                  <w:rFonts w:asciiTheme="minorEastAsia" w:hAnsiTheme="minorEastAsia" w:hint="eastAsia"/>
                  <w:szCs w:val="21"/>
                </w:rPr>
                <w:t>无人机总数</w:t>
              </w:r>
            </w:ins>
          </w:p>
        </w:tc>
      </w:tr>
      <w:tr w:rsidR="00825FDA" w:rsidRPr="001C0AE8" w14:paraId="30F3CEC3" w14:textId="77777777" w:rsidTr="00CE3749">
        <w:trPr>
          <w:trHeight w:val="50"/>
          <w:ins w:id="395" w:author="方浩华" w:date="2023-11-01T17:23:00Z"/>
        </w:trPr>
        <w:tc>
          <w:tcPr>
            <w:tcW w:w="1526" w:type="dxa"/>
            <w:vMerge/>
            <w:shd w:val="clear" w:color="auto" w:fill="auto"/>
            <w:vAlign w:val="center"/>
          </w:tcPr>
          <w:p w14:paraId="2CD27416" w14:textId="77777777" w:rsidR="00825FDA" w:rsidRDefault="00825FDA" w:rsidP="00CE3749">
            <w:pPr>
              <w:jc w:val="center"/>
              <w:rPr>
                <w:ins w:id="396" w:author="方浩华" w:date="2023-11-01T17:23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0BC3CB9" w14:textId="77777777" w:rsidR="00825FDA" w:rsidRPr="00574645" w:rsidRDefault="00825FDA" w:rsidP="00CE3749">
            <w:pPr>
              <w:jc w:val="left"/>
              <w:rPr>
                <w:ins w:id="397" w:author="方浩华" w:date="2023-11-01T17:23:00Z"/>
                <w:rFonts w:asciiTheme="minorEastAsia" w:hAnsiTheme="minorEastAsia"/>
                <w:szCs w:val="21"/>
              </w:rPr>
            </w:pPr>
            <w:ins w:id="398" w:author="方浩华" w:date="2023-11-01T17:23:00Z">
              <w:r w:rsidRPr="006E652D">
                <w:rPr>
                  <w:rFonts w:asciiTheme="minorEastAsia" w:hAnsiTheme="minorEastAsia"/>
                  <w:szCs w:val="21"/>
                  <w:rPrChange w:id="399" w:author="方浩华" w:date="2023-11-01T17:28:00Z">
                    <w:rPr>
                      <w:rFonts w:asciiTheme="minorEastAsia" w:hAnsiTheme="minorEastAsia"/>
                      <w:szCs w:val="21"/>
                      <w:highlight w:val="yellow"/>
                    </w:rPr>
                  </w:rPrChange>
                </w:rPr>
                <w:t>32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707238AE" w14:textId="77777777" w:rsidR="00825FDA" w:rsidRPr="00F14137" w:rsidRDefault="00825FDA" w:rsidP="00CE3749">
            <w:pPr>
              <w:jc w:val="left"/>
              <w:rPr>
                <w:ins w:id="400" w:author="方浩华" w:date="2023-11-01T17:23:00Z"/>
                <w:rFonts w:asciiTheme="minorEastAsia" w:hAnsiTheme="minorEastAsia"/>
                <w:sz w:val="18"/>
                <w:szCs w:val="18"/>
              </w:rPr>
            </w:pPr>
            <w:ins w:id="401" w:author="方浩华" w:date="2023-11-01T17:23:00Z">
              <w:r w:rsidRPr="006E652D">
                <w:rPr>
                  <w:rFonts w:asciiTheme="minorEastAsia" w:hAnsiTheme="minorEastAsia" w:hint="eastAsia"/>
                  <w:szCs w:val="21"/>
                  <w:rPrChange w:id="402" w:author="方浩华" w:date="2023-11-01T17:28:00Z">
                    <w:rPr>
                      <w:rFonts w:asciiTheme="minorEastAsia" w:hAnsiTheme="minorEastAsia" w:hint="eastAsia"/>
                      <w:szCs w:val="21"/>
                      <w:highlight w:val="yellow"/>
                    </w:rPr>
                  </w:rPrChange>
                </w:rPr>
                <w:t>serialNum</w:t>
              </w:r>
              <w:r w:rsidRPr="006E652D">
                <w:rPr>
                  <w:rFonts w:asciiTheme="minorEastAsia" w:hAnsiTheme="minorEastAsia"/>
                  <w:szCs w:val="21"/>
                </w:rPr>
                <w:t>1</w:t>
              </w:r>
            </w:ins>
          </w:p>
        </w:tc>
        <w:tc>
          <w:tcPr>
            <w:tcW w:w="1134" w:type="dxa"/>
            <w:vAlign w:val="center"/>
          </w:tcPr>
          <w:p w14:paraId="68F5633E" w14:textId="77777777" w:rsidR="00825FDA" w:rsidRPr="00874A55" w:rsidRDefault="00825FDA" w:rsidP="00CE3749">
            <w:pPr>
              <w:jc w:val="left"/>
              <w:rPr>
                <w:ins w:id="403" w:author="方浩华" w:date="2023-11-01T17:23:00Z"/>
                <w:rFonts w:asciiTheme="minorEastAsia" w:hAnsiTheme="minorEastAsia"/>
                <w:szCs w:val="21"/>
              </w:rPr>
            </w:pPr>
            <w:ins w:id="404" w:author="方浩华" w:date="2023-11-01T17:23:00Z">
              <w:r w:rsidRPr="006E652D">
                <w:rPr>
                  <w:rFonts w:asciiTheme="minorEastAsia" w:hAnsiTheme="minorEastAsia" w:hint="eastAsia"/>
                  <w:szCs w:val="21"/>
                  <w:rPrChange w:id="405" w:author="方浩华" w:date="2023-11-01T17:28:00Z">
                    <w:rPr>
                      <w:rFonts w:asciiTheme="minorEastAsia" w:hAnsiTheme="minorEastAsia" w:hint="eastAsia"/>
                      <w:szCs w:val="21"/>
                      <w:highlight w:val="yellow"/>
                    </w:rPr>
                  </w:rPrChange>
                </w:rPr>
                <w:t>char</w:t>
              </w:r>
            </w:ins>
          </w:p>
        </w:tc>
        <w:tc>
          <w:tcPr>
            <w:tcW w:w="3260" w:type="dxa"/>
            <w:vAlign w:val="center"/>
          </w:tcPr>
          <w:p w14:paraId="28ED416E" w14:textId="77777777" w:rsidR="00825FDA" w:rsidRPr="00575EA2" w:rsidRDefault="00825FDA" w:rsidP="00CE3749">
            <w:pPr>
              <w:jc w:val="left"/>
              <w:rPr>
                <w:ins w:id="406" w:author="方浩华" w:date="2023-11-01T17:23:00Z"/>
                <w:rFonts w:asciiTheme="minorEastAsia" w:hAnsiTheme="minorEastAsia"/>
                <w:szCs w:val="21"/>
              </w:rPr>
            </w:pPr>
            <w:ins w:id="407" w:author="方浩华" w:date="2023-11-01T17:23:00Z">
              <w:r w:rsidRPr="006E652D">
                <w:rPr>
                  <w:rFonts w:asciiTheme="minorEastAsia" w:hAnsiTheme="minorEastAsia" w:hint="eastAsia"/>
                  <w:szCs w:val="21"/>
                  <w:rPrChange w:id="408" w:author="方浩华" w:date="2023-11-01T17:28:00Z">
                    <w:rPr>
                      <w:rFonts w:asciiTheme="minorEastAsia" w:hAnsiTheme="minorEastAsia" w:hint="eastAsia"/>
                      <w:szCs w:val="21"/>
                      <w:highlight w:val="yellow"/>
                    </w:rPr>
                  </w:rPrChange>
                </w:rPr>
                <w:t>字符串 （无人机SN码）</w:t>
              </w:r>
            </w:ins>
          </w:p>
        </w:tc>
      </w:tr>
      <w:tr w:rsidR="00825FDA" w:rsidRPr="001C0AE8" w14:paraId="677043F8" w14:textId="77777777" w:rsidTr="00CE3749">
        <w:trPr>
          <w:trHeight w:val="50"/>
          <w:ins w:id="409" w:author="方浩华" w:date="2023-11-01T17:23:00Z"/>
        </w:trPr>
        <w:tc>
          <w:tcPr>
            <w:tcW w:w="1526" w:type="dxa"/>
            <w:vMerge/>
            <w:shd w:val="clear" w:color="auto" w:fill="auto"/>
            <w:vAlign w:val="center"/>
          </w:tcPr>
          <w:p w14:paraId="144FD25A" w14:textId="77777777" w:rsidR="00825FDA" w:rsidRDefault="00825FDA" w:rsidP="00CE3749">
            <w:pPr>
              <w:jc w:val="center"/>
              <w:rPr>
                <w:ins w:id="410" w:author="方浩华" w:date="2023-11-01T17:23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545936C" w14:textId="77777777" w:rsidR="00825FDA" w:rsidRDefault="00825FDA" w:rsidP="00CE3749">
            <w:pPr>
              <w:jc w:val="left"/>
              <w:rPr>
                <w:ins w:id="411" w:author="方浩华" w:date="2023-11-01T17:23:00Z"/>
                <w:rFonts w:asciiTheme="minorEastAsia" w:hAnsiTheme="minorEastAsia"/>
                <w:szCs w:val="21"/>
                <w:highlight w:val="yellow"/>
              </w:rPr>
            </w:pPr>
            <w:ins w:id="412" w:author="方浩华" w:date="2023-11-01T17:23:00Z">
              <w:r w:rsidRPr="006E652D">
                <w:rPr>
                  <w:rFonts w:asciiTheme="minorEastAsia" w:hAnsiTheme="minorEastAsia"/>
                  <w:szCs w:val="21"/>
                  <w:rPrChange w:id="413" w:author="方浩华" w:date="2023-11-01T17:28:00Z">
                    <w:rPr>
                      <w:rFonts w:asciiTheme="minorEastAsia" w:hAnsiTheme="minorEastAsia"/>
                      <w:szCs w:val="21"/>
                      <w:highlight w:val="yellow"/>
                    </w:rPr>
                  </w:rPrChange>
                </w:rPr>
                <w:t>32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69357012" w14:textId="77777777" w:rsidR="00825FDA" w:rsidRDefault="00825FDA" w:rsidP="00CE3749">
            <w:pPr>
              <w:jc w:val="left"/>
              <w:rPr>
                <w:ins w:id="414" w:author="方浩华" w:date="2023-11-01T17:23:00Z"/>
                <w:rFonts w:asciiTheme="minorEastAsia" w:hAnsiTheme="minorEastAsia"/>
                <w:szCs w:val="21"/>
                <w:highlight w:val="yellow"/>
              </w:rPr>
            </w:pPr>
            <w:ins w:id="415" w:author="方浩华" w:date="2023-11-01T17:23:00Z">
              <w:r w:rsidRPr="006E652D">
                <w:rPr>
                  <w:rFonts w:asciiTheme="minorEastAsia" w:hAnsiTheme="minorEastAsia" w:hint="eastAsia"/>
                  <w:szCs w:val="21"/>
                  <w:rPrChange w:id="416" w:author="方浩华" w:date="2023-11-01T17:28:00Z">
                    <w:rPr>
                      <w:rFonts w:asciiTheme="minorEastAsia" w:hAnsiTheme="minorEastAsia" w:hint="eastAsia"/>
                      <w:szCs w:val="21"/>
                      <w:highlight w:val="yellow"/>
                    </w:rPr>
                  </w:rPrChange>
                </w:rPr>
                <w:t>serialNum</w:t>
              </w:r>
              <w:r w:rsidRPr="006E652D">
                <w:rPr>
                  <w:rFonts w:asciiTheme="minorEastAsia" w:hAnsiTheme="minorEastAsia"/>
                  <w:szCs w:val="21"/>
                </w:rPr>
                <w:t>2</w:t>
              </w:r>
            </w:ins>
          </w:p>
        </w:tc>
        <w:tc>
          <w:tcPr>
            <w:tcW w:w="1134" w:type="dxa"/>
            <w:vAlign w:val="center"/>
          </w:tcPr>
          <w:p w14:paraId="42195A93" w14:textId="77777777" w:rsidR="00825FDA" w:rsidRDefault="00825FDA" w:rsidP="00CE3749">
            <w:pPr>
              <w:jc w:val="left"/>
              <w:rPr>
                <w:ins w:id="417" w:author="方浩华" w:date="2023-11-01T17:23:00Z"/>
                <w:rFonts w:asciiTheme="minorEastAsia" w:hAnsiTheme="minorEastAsia"/>
                <w:szCs w:val="21"/>
                <w:highlight w:val="yellow"/>
              </w:rPr>
            </w:pPr>
            <w:ins w:id="418" w:author="方浩华" w:date="2023-11-01T17:23:00Z">
              <w:r w:rsidRPr="006E652D">
                <w:rPr>
                  <w:rFonts w:asciiTheme="minorEastAsia" w:hAnsiTheme="minorEastAsia" w:hint="eastAsia"/>
                  <w:szCs w:val="21"/>
                  <w:rPrChange w:id="419" w:author="方浩华" w:date="2023-11-01T17:28:00Z">
                    <w:rPr>
                      <w:rFonts w:asciiTheme="minorEastAsia" w:hAnsiTheme="minorEastAsia" w:hint="eastAsia"/>
                      <w:szCs w:val="21"/>
                      <w:highlight w:val="yellow"/>
                    </w:rPr>
                  </w:rPrChange>
                </w:rPr>
                <w:t>char</w:t>
              </w:r>
            </w:ins>
          </w:p>
        </w:tc>
        <w:tc>
          <w:tcPr>
            <w:tcW w:w="3260" w:type="dxa"/>
            <w:vAlign w:val="center"/>
          </w:tcPr>
          <w:p w14:paraId="61B492CA" w14:textId="77777777" w:rsidR="00825FDA" w:rsidRDefault="00825FDA" w:rsidP="00CE3749">
            <w:pPr>
              <w:jc w:val="left"/>
              <w:rPr>
                <w:ins w:id="420" w:author="方浩华" w:date="2023-11-01T17:23:00Z"/>
                <w:rFonts w:asciiTheme="minorEastAsia" w:hAnsiTheme="minorEastAsia"/>
                <w:szCs w:val="21"/>
                <w:highlight w:val="yellow"/>
              </w:rPr>
            </w:pPr>
            <w:ins w:id="421" w:author="方浩华" w:date="2023-11-01T17:23:00Z">
              <w:r w:rsidRPr="006E652D">
                <w:rPr>
                  <w:rFonts w:asciiTheme="minorEastAsia" w:hAnsiTheme="minorEastAsia" w:hint="eastAsia"/>
                  <w:szCs w:val="21"/>
                  <w:rPrChange w:id="422" w:author="方浩华" w:date="2023-11-01T17:28:00Z">
                    <w:rPr>
                      <w:rFonts w:asciiTheme="minorEastAsia" w:hAnsiTheme="minorEastAsia" w:hint="eastAsia"/>
                      <w:szCs w:val="21"/>
                      <w:highlight w:val="yellow"/>
                    </w:rPr>
                  </w:rPrChange>
                </w:rPr>
                <w:t>字符串 （无人机SN码）</w:t>
              </w:r>
            </w:ins>
          </w:p>
        </w:tc>
      </w:tr>
      <w:tr w:rsidR="00825FDA" w:rsidRPr="001C0AE8" w14:paraId="6544CE40" w14:textId="77777777" w:rsidTr="00CE3749">
        <w:trPr>
          <w:trHeight w:val="50"/>
          <w:ins w:id="423" w:author="方浩华" w:date="2023-11-01T17:23:00Z"/>
        </w:trPr>
        <w:tc>
          <w:tcPr>
            <w:tcW w:w="1526" w:type="dxa"/>
            <w:vMerge/>
            <w:shd w:val="clear" w:color="auto" w:fill="auto"/>
            <w:vAlign w:val="center"/>
          </w:tcPr>
          <w:p w14:paraId="58EC7335" w14:textId="77777777" w:rsidR="00825FDA" w:rsidRDefault="00825FDA" w:rsidP="00CE3749">
            <w:pPr>
              <w:jc w:val="center"/>
              <w:rPr>
                <w:ins w:id="424" w:author="方浩华" w:date="2023-11-01T17:23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20CAA99" w14:textId="77777777" w:rsidR="00825FDA" w:rsidRDefault="00825FDA" w:rsidP="00CE3749">
            <w:pPr>
              <w:jc w:val="left"/>
              <w:rPr>
                <w:ins w:id="425" w:author="方浩华" w:date="2023-11-01T17:23:00Z"/>
                <w:rFonts w:asciiTheme="minorEastAsia" w:hAnsiTheme="minorEastAsia"/>
                <w:szCs w:val="21"/>
                <w:highlight w:val="yellow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AF96A1A" w14:textId="77777777" w:rsidR="00825FDA" w:rsidRDefault="00825FDA" w:rsidP="00CE3749">
            <w:pPr>
              <w:jc w:val="left"/>
              <w:rPr>
                <w:ins w:id="426" w:author="方浩华" w:date="2023-11-01T17:23:00Z"/>
                <w:rFonts w:asciiTheme="minorEastAsia" w:hAnsiTheme="minorEastAsia"/>
                <w:szCs w:val="21"/>
                <w:highlight w:val="yellow"/>
              </w:rPr>
            </w:pPr>
          </w:p>
        </w:tc>
        <w:tc>
          <w:tcPr>
            <w:tcW w:w="1134" w:type="dxa"/>
            <w:vAlign w:val="center"/>
          </w:tcPr>
          <w:p w14:paraId="0D683BF8" w14:textId="77777777" w:rsidR="00825FDA" w:rsidRDefault="00825FDA" w:rsidP="00CE3749">
            <w:pPr>
              <w:jc w:val="left"/>
              <w:rPr>
                <w:ins w:id="427" w:author="方浩华" w:date="2023-11-01T17:23:00Z"/>
                <w:rFonts w:asciiTheme="minorEastAsia" w:hAnsiTheme="minorEastAsia"/>
                <w:szCs w:val="21"/>
                <w:highlight w:val="yellow"/>
              </w:rPr>
            </w:pPr>
          </w:p>
        </w:tc>
        <w:tc>
          <w:tcPr>
            <w:tcW w:w="3260" w:type="dxa"/>
            <w:vAlign w:val="center"/>
          </w:tcPr>
          <w:p w14:paraId="72D15F60" w14:textId="77777777" w:rsidR="00825FDA" w:rsidRDefault="00825FDA" w:rsidP="00CE3749">
            <w:pPr>
              <w:jc w:val="left"/>
              <w:rPr>
                <w:ins w:id="428" w:author="方浩华" w:date="2023-11-01T17:23:00Z"/>
                <w:rFonts w:asciiTheme="minorEastAsia" w:hAnsiTheme="minorEastAsia"/>
                <w:szCs w:val="21"/>
                <w:highlight w:val="yellow"/>
              </w:rPr>
            </w:pPr>
          </w:p>
        </w:tc>
      </w:tr>
      <w:tr w:rsidR="00825FDA" w:rsidRPr="001C0AE8" w14:paraId="67815210" w14:textId="77777777" w:rsidTr="00CE3749">
        <w:trPr>
          <w:trHeight w:val="50"/>
          <w:ins w:id="429" w:author="方浩华" w:date="2023-11-01T17:23:00Z"/>
        </w:trPr>
        <w:tc>
          <w:tcPr>
            <w:tcW w:w="1526" w:type="dxa"/>
            <w:vMerge/>
            <w:shd w:val="clear" w:color="auto" w:fill="auto"/>
            <w:vAlign w:val="center"/>
          </w:tcPr>
          <w:p w14:paraId="1BA94824" w14:textId="77777777" w:rsidR="00825FDA" w:rsidRDefault="00825FDA" w:rsidP="00CE3749">
            <w:pPr>
              <w:jc w:val="center"/>
              <w:rPr>
                <w:ins w:id="430" w:author="方浩华" w:date="2023-11-01T17:23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8414D37" w14:textId="77777777" w:rsidR="00825FDA" w:rsidRDefault="00825FDA" w:rsidP="00CE3749">
            <w:pPr>
              <w:jc w:val="left"/>
              <w:rPr>
                <w:ins w:id="431" w:author="方浩华" w:date="2023-11-01T17:23:00Z"/>
                <w:rFonts w:asciiTheme="minorEastAsia" w:hAnsiTheme="minorEastAsia"/>
                <w:szCs w:val="21"/>
                <w:highlight w:val="yellow"/>
              </w:rPr>
            </w:pPr>
            <w:ins w:id="432" w:author="方浩华" w:date="2023-11-01T17:23:00Z">
              <w:r w:rsidRPr="006E652D">
                <w:rPr>
                  <w:rFonts w:asciiTheme="minorEastAsia" w:hAnsiTheme="minorEastAsia"/>
                  <w:szCs w:val="21"/>
                  <w:rPrChange w:id="433" w:author="方浩华" w:date="2023-11-01T17:28:00Z">
                    <w:rPr>
                      <w:rFonts w:asciiTheme="minorEastAsia" w:hAnsiTheme="minorEastAsia"/>
                      <w:szCs w:val="21"/>
                      <w:highlight w:val="yellow"/>
                    </w:rPr>
                  </w:rPrChange>
                </w:rPr>
                <w:t>32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0C3C2368" w14:textId="77777777" w:rsidR="00825FDA" w:rsidRPr="006E652D" w:rsidRDefault="00825FDA" w:rsidP="00CE3749">
            <w:pPr>
              <w:jc w:val="left"/>
              <w:rPr>
                <w:ins w:id="434" w:author="方浩华" w:date="2023-11-01T17:23:00Z"/>
                <w:rFonts w:asciiTheme="minorEastAsia" w:hAnsiTheme="minorEastAsia"/>
                <w:szCs w:val="21"/>
                <w:rPrChange w:id="435" w:author="方浩华" w:date="2023-11-01T17:28:00Z">
                  <w:rPr>
                    <w:ins w:id="436" w:author="方浩华" w:date="2023-11-01T17:23:00Z"/>
                    <w:rFonts w:asciiTheme="minorEastAsia" w:hAnsiTheme="minorEastAsia"/>
                    <w:szCs w:val="21"/>
                    <w:highlight w:val="yellow"/>
                  </w:rPr>
                </w:rPrChange>
              </w:rPr>
            </w:pPr>
            <w:proofErr w:type="spellStart"/>
            <w:ins w:id="437" w:author="方浩华" w:date="2023-11-01T17:23:00Z">
              <w:r w:rsidRPr="006E652D">
                <w:rPr>
                  <w:rFonts w:asciiTheme="minorEastAsia" w:hAnsiTheme="minorEastAsia" w:hint="eastAsia"/>
                  <w:szCs w:val="21"/>
                  <w:rPrChange w:id="438" w:author="方浩华" w:date="2023-11-01T17:28:00Z">
                    <w:rPr>
                      <w:rFonts w:asciiTheme="minorEastAsia" w:hAnsiTheme="minorEastAsia" w:hint="eastAsia"/>
                      <w:szCs w:val="21"/>
                      <w:highlight w:val="yellow"/>
                    </w:rPr>
                  </w:rPrChange>
                </w:rPr>
                <w:t>serialNum</w:t>
              </w:r>
              <w:r w:rsidRPr="006E652D">
                <w:rPr>
                  <w:rFonts w:asciiTheme="minorEastAsia" w:hAnsiTheme="minorEastAsia"/>
                  <w:szCs w:val="21"/>
                </w:rPr>
                <w:t>N</w:t>
              </w:r>
              <w:proofErr w:type="spellEnd"/>
            </w:ins>
          </w:p>
        </w:tc>
        <w:tc>
          <w:tcPr>
            <w:tcW w:w="1134" w:type="dxa"/>
            <w:vAlign w:val="center"/>
          </w:tcPr>
          <w:p w14:paraId="7A26F9E3" w14:textId="77777777" w:rsidR="00825FDA" w:rsidRDefault="00825FDA" w:rsidP="00CE3749">
            <w:pPr>
              <w:jc w:val="left"/>
              <w:rPr>
                <w:ins w:id="439" w:author="方浩华" w:date="2023-11-01T17:23:00Z"/>
                <w:rFonts w:asciiTheme="minorEastAsia" w:hAnsiTheme="minorEastAsia"/>
                <w:szCs w:val="21"/>
                <w:highlight w:val="yellow"/>
              </w:rPr>
            </w:pPr>
            <w:ins w:id="440" w:author="方浩华" w:date="2023-11-01T17:23:00Z">
              <w:r w:rsidRPr="006E652D">
                <w:rPr>
                  <w:rFonts w:asciiTheme="minorEastAsia" w:hAnsiTheme="minorEastAsia" w:hint="eastAsia"/>
                  <w:szCs w:val="21"/>
                  <w:rPrChange w:id="441" w:author="方浩华" w:date="2023-11-01T17:28:00Z">
                    <w:rPr>
                      <w:rFonts w:asciiTheme="minorEastAsia" w:hAnsiTheme="minorEastAsia" w:hint="eastAsia"/>
                      <w:szCs w:val="21"/>
                      <w:highlight w:val="yellow"/>
                    </w:rPr>
                  </w:rPrChange>
                </w:rPr>
                <w:t>char</w:t>
              </w:r>
            </w:ins>
          </w:p>
        </w:tc>
        <w:tc>
          <w:tcPr>
            <w:tcW w:w="3260" w:type="dxa"/>
            <w:vAlign w:val="center"/>
          </w:tcPr>
          <w:p w14:paraId="444D60A4" w14:textId="77777777" w:rsidR="00825FDA" w:rsidRDefault="00825FDA" w:rsidP="00CE3749">
            <w:pPr>
              <w:jc w:val="left"/>
              <w:rPr>
                <w:ins w:id="442" w:author="方浩华" w:date="2023-11-01T17:23:00Z"/>
                <w:rFonts w:asciiTheme="minorEastAsia" w:hAnsiTheme="minorEastAsia"/>
                <w:szCs w:val="21"/>
                <w:highlight w:val="yellow"/>
              </w:rPr>
            </w:pPr>
            <w:ins w:id="443" w:author="方浩华" w:date="2023-11-01T17:23:00Z">
              <w:r w:rsidRPr="006E652D">
                <w:rPr>
                  <w:rFonts w:asciiTheme="minorEastAsia" w:hAnsiTheme="minorEastAsia" w:hint="eastAsia"/>
                  <w:szCs w:val="21"/>
                  <w:rPrChange w:id="444" w:author="方浩华" w:date="2023-11-01T17:29:00Z">
                    <w:rPr>
                      <w:rFonts w:asciiTheme="minorEastAsia" w:hAnsiTheme="minorEastAsia" w:hint="eastAsia"/>
                      <w:szCs w:val="21"/>
                      <w:highlight w:val="yellow"/>
                    </w:rPr>
                  </w:rPrChange>
                </w:rPr>
                <w:t>字符串 （无人机SN码）</w:t>
              </w:r>
            </w:ins>
          </w:p>
        </w:tc>
      </w:tr>
      <w:tr w:rsidR="00825FDA" w:rsidRPr="00002A9C" w14:paraId="7FDBC342" w14:textId="77777777" w:rsidTr="00CE3749">
        <w:trPr>
          <w:ins w:id="445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67360B86" w14:textId="77777777" w:rsidR="00825FDA" w:rsidRDefault="00825FDA" w:rsidP="00CE3749">
            <w:pPr>
              <w:jc w:val="center"/>
              <w:rPr>
                <w:ins w:id="446" w:author="方浩华" w:date="2023-11-01T17:23:00Z"/>
                <w:rFonts w:asciiTheme="minorEastAsia" w:hAnsiTheme="minorEastAsia"/>
                <w:szCs w:val="21"/>
              </w:rPr>
            </w:pPr>
            <w:ins w:id="447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参数长度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1F64FA1C" w14:textId="41D82843" w:rsidR="00825FDA" w:rsidRDefault="00825FDA" w:rsidP="00CE3749">
            <w:pPr>
              <w:jc w:val="left"/>
              <w:rPr>
                <w:ins w:id="448" w:author="方浩华" w:date="2023-11-01T17:23:00Z"/>
                <w:rFonts w:asciiTheme="minorEastAsia" w:hAnsiTheme="minorEastAsia"/>
                <w:szCs w:val="21"/>
              </w:rPr>
            </w:pPr>
            <w:ins w:id="449" w:author="方浩华" w:date="2023-11-01T17:23:00Z">
              <w:r w:rsidRPr="000F42B0">
                <w:rPr>
                  <w:rFonts w:asciiTheme="minorEastAsia" w:hAnsiTheme="minorEastAsia"/>
                  <w:color w:val="FF0000"/>
                  <w:szCs w:val="21"/>
                  <w:rPrChange w:id="450" w:author="方浩华" w:date="2023-11-01T19:33:00Z">
                    <w:rPr>
                      <w:rFonts w:asciiTheme="minorEastAsia" w:hAnsiTheme="minorEastAsia"/>
                      <w:szCs w:val="21"/>
                    </w:rPr>
                  </w:rPrChange>
                </w:rPr>
                <w:t>32*N+</w:t>
              </w:r>
            </w:ins>
            <w:ins w:id="451" w:author="方浩华" w:date="2023-11-01T17:24:00Z">
              <w:r w:rsidRPr="000F42B0">
                <w:rPr>
                  <w:rFonts w:asciiTheme="minorEastAsia" w:hAnsiTheme="minorEastAsia"/>
                  <w:color w:val="FF0000"/>
                  <w:szCs w:val="21"/>
                  <w:rPrChange w:id="452" w:author="方浩华" w:date="2023-11-01T19:33:00Z">
                    <w:rPr>
                      <w:rFonts w:asciiTheme="minorEastAsia" w:hAnsiTheme="minorEastAsia"/>
                      <w:szCs w:val="21"/>
                    </w:rPr>
                  </w:rPrChange>
                </w:rPr>
                <w:t>2</w:t>
              </w:r>
            </w:ins>
            <w:ins w:id="453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（总长度不超过</w:t>
              </w:r>
              <w:r>
                <w:rPr>
                  <w:rFonts w:asciiTheme="minorEastAsia" w:hAnsiTheme="minorEastAsia"/>
                  <w:szCs w:val="21"/>
                </w:rPr>
                <w:t>payload</w:t>
              </w:r>
              <w:r>
                <w:rPr>
                  <w:rFonts w:asciiTheme="minorEastAsia" w:hAnsiTheme="minorEastAsia" w:hint="eastAsia"/>
                  <w:szCs w:val="21"/>
                </w:rPr>
                <w:t>最大值）</w:t>
              </w:r>
            </w:ins>
          </w:p>
        </w:tc>
      </w:tr>
      <w:tr w:rsidR="00825FDA" w:rsidRPr="00002A9C" w14:paraId="21FAF125" w14:textId="77777777" w:rsidTr="00CE3749">
        <w:trPr>
          <w:ins w:id="454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2CDEB8EF" w14:textId="77777777" w:rsidR="00825FDA" w:rsidRDefault="00825FDA" w:rsidP="00CE3749">
            <w:pPr>
              <w:jc w:val="center"/>
              <w:rPr>
                <w:ins w:id="455" w:author="方浩华" w:date="2023-11-01T17:23:00Z"/>
                <w:rFonts w:asciiTheme="minorEastAsia" w:hAnsiTheme="minorEastAsia"/>
                <w:szCs w:val="21"/>
              </w:rPr>
            </w:pPr>
            <w:ins w:id="456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应答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77696956" w14:textId="77777777" w:rsidR="00825FDA" w:rsidRDefault="00825FDA" w:rsidP="00CE3749">
            <w:pPr>
              <w:jc w:val="left"/>
              <w:rPr>
                <w:ins w:id="457" w:author="方浩华" w:date="2023-11-01T17:23:00Z"/>
                <w:rFonts w:asciiTheme="minorEastAsia" w:hAnsiTheme="minorEastAsia"/>
                <w:szCs w:val="21"/>
              </w:rPr>
            </w:pPr>
            <w:ins w:id="458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有</w:t>
              </w:r>
            </w:ins>
          </w:p>
        </w:tc>
      </w:tr>
    </w:tbl>
    <w:p w14:paraId="3301D74F" w14:textId="77777777" w:rsidR="00825FDA" w:rsidRDefault="00825FDA" w:rsidP="00825FDA">
      <w:pPr>
        <w:rPr>
          <w:ins w:id="459" w:author="方浩华" w:date="2023-11-01T17:23:00Z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825FDA" w:rsidRPr="00002A9C" w14:paraId="48866E03" w14:textId="77777777" w:rsidTr="00CE3749">
        <w:trPr>
          <w:ins w:id="460" w:author="方浩华" w:date="2023-11-01T17:23:00Z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8ADB462" w14:textId="77777777" w:rsidR="00825FDA" w:rsidRPr="00002A9C" w:rsidRDefault="00825FDA" w:rsidP="00CE3749">
            <w:pPr>
              <w:jc w:val="center"/>
              <w:rPr>
                <w:ins w:id="461" w:author="方浩华" w:date="2023-11-01T17:23:00Z"/>
                <w:rFonts w:asciiTheme="minorEastAsia" w:hAnsiTheme="minorEastAsia" w:cs="宋体"/>
                <w:szCs w:val="21"/>
              </w:rPr>
            </w:pPr>
            <w:ins w:id="462" w:author="方浩华" w:date="2023-11-01T17:23:00Z">
              <w:r>
                <w:rPr>
                  <w:rFonts w:asciiTheme="minorEastAsia" w:hAnsiTheme="minorEastAsia" w:cs="宋体" w:hint="eastAsia"/>
                  <w:szCs w:val="21"/>
                </w:rPr>
                <w:t>消息</w:t>
              </w:r>
              <w:r>
                <w:rPr>
                  <w:rFonts w:asciiTheme="minorEastAsia" w:hAnsiTheme="minorEastAsia" w:cs="宋体"/>
                  <w:szCs w:val="21"/>
                </w:rPr>
                <w:t>ID</w:t>
              </w:r>
            </w:ins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AEE06C4" w14:textId="1F215466" w:rsidR="00825FDA" w:rsidRDefault="00825FDA" w:rsidP="00CE3749">
            <w:pPr>
              <w:jc w:val="left"/>
              <w:rPr>
                <w:ins w:id="463" w:author="方浩华" w:date="2023-11-01T17:23:00Z"/>
                <w:rFonts w:asciiTheme="minorEastAsia" w:hAnsiTheme="minorEastAsia" w:cs="宋体"/>
                <w:szCs w:val="21"/>
              </w:rPr>
            </w:pPr>
            <w:ins w:id="464" w:author="方浩华" w:date="2023-11-01T17:23:00Z">
              <w:r>
                <w:rPr>
                  <w:rFonts w:asciiTheme="minorEastAsia" w:hAnsiTheme="minorEastAsia" w:cs="宋体"/>
                  <w:szCs w:val="21"/>
                </w:rPr>
                <w:t>0x</w:t>
              </w:r>
            </w:ins>
            <w:ins w:id="465" w:author="方浩华" w:date="2023-11-01T17:24:00Z">
              <w:r>
                <w:rPr>
                  <w:rFonts w:asciiTheme="minorEastAsia" w:hAnsiTheme="minorEastAsia" w:cs="宋体"/>
                  <w:szCs w:val="21"/>
                </w:rPr>
                <w:t>C5</w:t>
              </w:r>
            </w:ins>
          </w:p>
        </w:tc>
      </w:tr>
      <w:tr w:rsidR="00825FDA" w:rsidRPr="0028101D" w14:paraId="6617F9AC" w14:textId="77777777" w:rsidTr="00CE3749">
        <w:trPr>
          <w:ins w:id="466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683736A3" w14:textId="77777777" w:rsidR="00825FDA" w:rsidRPr="00002A9C" w:rsidRDefault="00825FDA" w:rsidP="00CE3749">
            <w:pPr>
              <w:jc w:val="center"/>
              <w:rPr>
                <w:ins w:id="467" w:author="方浩华" w:date="2023-11-01T17:23:00Z"/>
                <w:rFonts w:asciiTheme="minorEastAsia" w:hAnsiTheme="minorEastAsia"/>
                <w:szCs w:val="21"/>
              </w:rPr>
            </w:pPr>
            <w:ins w:id="468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消息描述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29380B58" w14:textId="77777777" w:rsidR="00825FDA" w:rsidRPr="004E6B38" w:rsidRDefault="00825FDA" w:rsidP="00CE3749">
            <w:pPr>
              <w:jc w:val="left"/>
              <w:rPr>
                <w:ins w:id="469" w:author="方浩华" w:date="2023-11-01T17:23:00Z"/>
                <w:rFonts w:asciiTheme="minorEastAsia" w:hAnsiTheme="minorEastAsia"/>
                <w:szCs w:val="21"/>
              </w:rPr>
            </w:pPr>
            <w:ins w:id="470" w:author="方浩华" w:date="2023-11-01T17:23:00Z">
              <w:r>
                <w:rPr>
                  <w:rFonts w:hint="eastAsia"/>
                  <w:szCs w:val="21"/>
                </w:rPr>
                <w:t>设置告警白名单</w:t>
              </w:r>
              <w:r>
                <w:rPr>
                  <w:rFonts w:asciiTheme="minorEastAsia" w:hAnsiTheme="minorEastAsia" w:hint="eastAsia"/>
                </w:rPr>
                <w:t xml:space="preserve"> </w:t>
              </w:r>
              <w:r>
                <w:rPr>
                  <w:rFonts w:asciiTheme="minorEastAsia" w:hAnsiTheme="minorEastAsia"/>
                </w:rPr>
                <w:t xml:space="preserve"> 应答</w:t>
              </w:r>
            </w:ins>
          </w:p>
        </w:tc>
      </w:tr>
      <w:tr w:rsidR="00825FDA" w:rsidRPr="00002A9C" w14:paraId="77ECD6AE" w14:textId="77777777" w:rsidTr="00CE3749">
        <w:trPr>
          <w:ins w:id="471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40D218FF" w14:textId="77777777" w:rsidR="00825FDA" w:rsidRDefault="00825FDA" w:rsidP="00CE3749">
            <w:pPr>
              <w:jc w:val="center"/>
              <w:rPr>
                <w:ins w:id="472" w:author="方浩华" w:date="2023-11-01T17:23:00Z"/>
                <w:rFonts w:asciiTheme="minorEastAsia" w:hAnsiTheme="minorEastAsia"/>
                <w:szCs w:val="21"/>
              </w:rPr>
            </w:pPr>
            <w:ins w:id="473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方向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5715BC7C" w14:textId="77777777" w:rsidR="00825FDA" w:rsidRDefault="00825FDA" w:rsidP="00CE3749">
            <w:pPr>
              <w:jc w:val="left"/>
              <w:rPr>
                <w:ins w:id="474" w:author="方浩华" w:date="2023-11-01T17:23:00Z"/>
                <w:rFonts w:asciiTheme="minorEastAsia" w:hAnsiTheme="minorEastAsia"/>
                <w:szCs w:val="21"/>
              </w:rPr>
            </w:pPr>
            <w:ins w:id="475" w:author="方浩华" w:date="2023-11-01T17:23:00Z">
              <w:r>
                <w:rPr>
                  <w:rFonts w:asciiTheme="minorEastAsia" w:hAnsiTheme="minorEastAsia"/>
                  <w:szCs w:val="21"/>
                </w:rPr>
                <w:t>Tracer</w:t>
              </w:r>
              <w:r w:rsidRPr="00A04FDA">
                <w:rPr>
                  <w:rFonts w:asciiTheme="minorEastAsia" w:hAnsiTheme="minorEastAsia"/>
                  <w:szCs w:val="21"/>
                </w:rPr>
                <w:t xml:space="preserve"> </w:t>
              </w:r>
              <w:r w:rsidRPr="00A04FDA">
                <w:rPr>
                  <w:rFonts w:asciiTheme="minorEastAsia" w:hAnsiTheme="minorEastAsia"/>
                  <w:szCs w:val="21"/>
                </w:rPr>
                <w:sym w:font="Wingdings" w:char="F0E0"/>
              </w:r>
              <w:r>
                <w:rPr>
                  <w:rFonts w:asciiTheme="minorEastAsia" w:hAnsiTheme="minorEastAsia"/>
                  <w:szCs w:val="21"/>
                </w:rPr>
                <w:t xml:space="preserve"> C2</w:t>
              </w:r>
            </w:ins>
          </w:p>
        </w:tc>
      </w:tr>
      <w:tr w:rsidR="00825FDA" w:rsidRPr="00002A9C" w14:paraId="14825522" w14:textId="77777777" w:rsidTr="00CE3749">
        <w:trPr>
          <w:ins w:id="476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53F4D828" w14:textId="77777777" w:rsidR="00825FDA" w:rsidRDefault="00825FDA" w:rsidP="00CE3749">
            <w:pPr>
              <w:jc w:val="center"/>
              <w:rPr>
                <w:ins w:id="477" w:author="方浩华" w:date="2023-11-01T17:23:00Z"/>
                <w:rFonts w:asciiTheme="minorEastAsia" w:hAnsiTheme="minorEastAsia"/>
                <w:szCs w:val="21"/>
              </w:rPr>
            </w:pPr>
            <w:ins w:id="478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发送频率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7315559D" w14:textId="77777777" w:rsidR="00825FDA" w:rsidRDefault="00825FDA" w:rsidP="00CE3749">
            <w:pPr>
              <w:jc w:val="left"/>
              <w:rPr>
                <w:ins w:id="479" w:author="方浩华" w:date="2023-11-01T17:23:00Z"/>
                <w:rFonts w:asciiTheme="minorEastAsia" w:hAnsiTheme="minorEastAsia"/>
                <w:szCs w:val="21"/>
              </w:rPr>
            </w:pPr>
            <w:ins w:id="480" w:author="方浩华" w:date="2023-11-01T17:23:00Z">
              <w:r>
                <w:rPr>
                  <w:rFonts w:asciiTheme="minorEastAsia" w:hAnsiTheme="minorEastAsia"/>
                  <w:szCs w:val="21"/>
                </w:rPr>
                <w:t>用户触发</w:t>
              </w:r>
            </w:ins>
          </w:p>
        </w:tc>
      </w:tr>
      <w:tr w:rsidR="00825FDA" w:rsidRPr="001C0AE8" w14:paraId="4B465ED1" w14:textId="77777777" w:rsidTr="00CE3749">
        <w:trPr>
          <w:trHeight w:val="50"/>
          <w:ins w:id="481" w:author="方浩华" w:date="2023-11-01T17:23:00Z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708BECF" w14:textId="77777777" w:rsidR="00825FDA" w:rsidRPr="001C0AE8" w:rsidRDefault="00825FDA" w:rsidP="00CE3749">
            <w:pPr>
              <w:jc w:val="center"/>
              <w:rPr>
                <w:ins w:id="482" w:author="方浩华" w:date="2023-11-01T17:23:00Z"/>
                <w:rFonts w:asciiTheme="minorEastAsia" w:hAnsiTheme="minorEastAsia"/>
                <w:szCs w:val="21"/>
              </w:rPr>
            </w:pPr>
            <w:ins w:id="483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参数</w:t>
              </w:r>
              <w:r w:rsidRPr="000D3229">
                <w:rPr>
                  <w:rFonts w:hint="eastAsia"/>
                  <w:szCs w:val="21"/>
                </w:rPr>
                <w:t>payload</w:t>
              </w:r>
            </w:ins>
          </w:p>
        </w:tc>
        <w:tc>
          <w:tcPr>
            <w:tcW w:w="737" w:type="dxa"/>
            <w:vAlign w:val="center"/>
          </w:tcPr>
          <w:p w14:paraId="558CF3A6" w14:textId="77777777" w:rsidR="00825FDA" w:rsidRPr="001C0AE8" w:rsidRDefault="00825FDA" w:rsidP="00CE3749">
            <w:pPr>
              <w:jc w:val="left"/>
              <w:rPr>
                <w:ins w:id="484" w:author="方浩华" w:date="2023-11-01T17:23:00Z"/>
                <w:rFonts w:asciiTheme="minorEastAsia" w:hAnsiTheme="minorEastAsia"/>
                <w:szCs w:val="21"/>
              </w:rPr>
            </w:pPr>
            <w:ins w:id="485" w:author="方浩华" w:date="2023-11-01T17:23:00Z">
              <w:r w:rsidRPr="00574645">
                <w:rPr>
                  <w:rFonts w:asciiTheme="minorEastAsia" w:hAnsiTheme="minorEastAsia" w:hint="eastAsia"/>
                  <w:szCs w:val="21"/>
                </w:rPr>
                <w:t>字节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1B6C0917" w14:textId="77777777" w:rsidR="00825FDA" w:rsidRPr="001C0AE8" w:rsidRDefault="00825FDA" w:rsidP="00CE3749">
            <w:pPr>
              <w:jc w:val="left"/>
              <w:rPr>
                <w:ins w:id="486" w:author="方浩华" w:date="2023-11-01T17:23:00Z"/>
                <w:rFonts w:asciiTheme="minorEastAsia" w:hAnsiTheme="minorEastAsia"/>
                <w:szCs w:val="21"/>
              </w:rPr>
            </w:pPr>
            <w:ins w:id="487" w:author="方浩华" w:date="2023-11-01T17:23:00Z">
              <w:r w:rsidRPr="00F14137">
                <w:rPr>
                  <w:rFonts w:asciiTheme="minorEastAsia" w:hAnsiTheme="minorEastAsia"/>
                  <w:sz w:val="18"/>
                  <w:szCs w:val="18"/>
                </w:rPr>
                <w:t>Name</w:t>
              </w:r>
            </w:ins>
          </w:p>
        </w:tc>
        <w:tc>
          <w:tcPr>
            <w:tcW w:w="992" w:type="dxa"/>
            <w:vAlign w:val="center"/>
          </w:tcPr>
          <w:p w14:paraId="1AA56C68" w14:textId="77777777" w:rsidR="00825FDA" w:rsidRPr="001C0AE8" w:rsidRDefault="00825FDA" w:rsidP="00CE3749">
            <w:pPr>
              <w:jc w:val="left"/>
              <w:rPr>
                <w:ins w:id="488" w:author="方浩华" w:date="2023-11-01T17:23:00Z"/>
                <w:rFonts w:asciiTheme="minorEastAsia" w:hAnsiTheme="minorEastAsia"/>
                <w:szCs w:val="21"/>
              </w:rPr>
            </w:pPr>
            <w:ins w:id="489" w:author="方浩华" w:date="2023-11-01T17:23:00Z">
              <w:r w:rsidRPr="00874A55">
                <w:rPr>
                  <w:rFonts w:asciiTheme="minorEastAsia" w:hAnsiTheme="minorEastAsia"/>
                  <w:szCs w:val="21"/>
                </w:rPr>
                <w:t>Type</w:t>
              </w:r>
            </w:ins>
          </w:p>
        </w:tc>
        <w:tc>
          <w:tcPr>
            <w:tcW w:w="3402" w:type="dxa"/>
            <w:vAlign w:val="center"/>
          </w:tcPr>
          <w:p w14:paraId="573C9C55" w14:textId="77777777" w:rsidR="00825FDA" w:rsidRPr="001C0AE8" w:rsidRDefault="00825FDA" w:rsidP="00CE3749">
            <w:pPr>
              <w:jc w:val="left"/>
              <w:rPr>
                <w:ins w:id="490" w:author="方浩华" w:date="2023-11-01T17:23:00Z"/>
                <w:rFonts w:asciiTheme="minorEastAsia" w:hAnsiTheme="minorEastAsia"/>
                <w:szCs w:val="21"/>
              </w:rPr>
            </w:pPr>
            <w:ins w:id="491" w:author="方浩华" w:date="2023-11-01T17:23:00Z">
              <w:r w:rsidRPr="00F14137">
                <w:rPr>
                  <w:rFonts w:asciiTheme="minorEastAsia" w:hAnsiTheme="minorEastAsia" w:hint="eastAsia"/>
                  <w:sz w:val="18"/>
                  <w:szCs w:val="18"/>
                </w:rPr>
                <w:t>D</w:t>
              </w:r>
              <w:r w:rsidRPr="00F14137">
                <w:rPr>
                  <w:rFonts w:asciiTheme="minorEastAsia" w:hAnsiTheme="minorEastAsia"/>
                  <w:sz w:val="18"/>
                  <w:szCs w:val="18"/>
                </w:rPr>
                <w:t>escription</w:t>
              </w:r>
            </w:ins>
          </w:p>
        </w:tc>
      </w:tr>
      <w:tr w:rsidR="00825FDA" w:rsidRPr="001C0AE8" w14:paraId="7D40D3AA" w14:textId="77777777" w:rsidTr="00CE3749">
        <w:trPr>
          <w:trHeight w:val="241"/>
          <w:ins w:id="492" w:author="方浩华" w:date="2023-11-01T17:23:00Z"/>
        </w:trPr>
        <w:tc>
          <w:tcPr>
            <w:tcW w:w="1526" w:type="dxa"/>
            <w:vMerge/>
            <w:shd w:val="clear" w:color="auto" w:fill="auto"/>
            <w:vAlign w:val="center"/>
          </w:tcPr>
          <w:p w14:paraId="65B04E04" w14:textId="77777777" w:rsidR="00825FDA" w:rsidRDefault="00825FDA" w:rsidP="00CE3749">
            <w:pPr>
              <w:jc w:val="center"/>
              <w:rPr>
                <w:ins w:id="493" w:author="方浩华" w:date="2023-11-01T17:23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7ADE458" w14:textId="77777777" w:rsidR="00825FDA" w:rsidRPr="001D6574" w:rsidRDefault="00825FDA" w:rsidP="00CE3749">
            <w:pPr>
              <w:jc w:val="left"/>
              <w:rPr>
                <w:ins w:id="494" w:author="方浩华" w:date="2023-11-01T17:23:00Z"/>
                <w:rFonts w:asciiTheme="minorEastAsia" w:hAnsiTheme="minorEastAsia"/>
                <w:szCs w:val="21"/>
              </w:rPr>
            </w:pPr>
            <w:ins w:id="495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1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251DC53C" w14:textId="77777777" w:rsidR="00825FDA" w:rsidRPr="001D6574" w:rsidRDefault="00825FDA" w:rsidP="00CE3749">
            <w:pPr>
              <w:jc w:val="left"/>
              <w:rPr>
                <w:ins w:id="496" w:author="方浩华" w:date="2023-11-01T17:23:00Z"/>
                <w:rFonts w:asciiTheme="minorEastAsia" w:hAnsiTheme="minorEastAsia"/>
                <w:szCs w:val="21"/>
              </w:rPr>
            </w:pPr>
            <w:ins w:id="497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status</w:t>
              </w:r>
            </w:ins>
          </w:p>
        </w:tc>
        <w:tc>
          <w:tcPr>
            <w:tcW w:w="992" w:type="dxa"/>
            <w:vAlign w:val="center"/>
          </w:tcPr>
          <w:p w14:paraId="02244A4B" w14:textId="77777777" w:rsidR="00825FDA" w:rsidRPr="001D6574" w:rsidRDefault="00825FDA" w:rsidP="00CE3749">
            <w:pPr>
              <w:jc w:val="left"/>
              <w:rPr>
                <w:ins w:id="498" w:author="方浩华" w:date="2023-11-01T17:23:00Z"/>
                <w:rFonts w:asciiTheme="minorEastAsia" w:hAnsiTheme="minorEastAsia"/>
                <w:szCs w:val="21"/>
              </w:rPr>
            </w:pPr>
            <w:ins w:id="499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U</w:t>
              </w:r>
              <w:r>
                <w:rPr>
                  <w:rFonts w:asciiTheme="minorEastAsia" w:hAnsiTheme="minorEastAsia"/>
                  <w:szCs w:val="21"/>
                </w:rPr>
                <w:t>int8_t</w:t>
              </w:r>
            </w:ins>
          </w:p>
        </w:tc>
        <w:tc>
          <w:tcPr>
            <w:tcW w:w="3402" w:type="dxa"/>
            <w:vAlign w:val="center"/>
          </w:tcPr>
          <w:p w14:paraId="4542DB43" w14:textId="77777777" w:rsidR="00825FDA" w:rsidRDefault="00825FDA" w:rsidP="00CE3749">
            <w:pPr>
              <w:jc w:val="left"/>
              <w:rPr>
                <w:ins w:id="500" w:author="方浩华" w:date="2023-11-01T17:23:00Z"/>
                <w:rFonts w:asciiTheme="minorEastAsia" w:hAnsiTheme="minorEastAsia"/>
                <w:szCs w:val="21"/>
              </w:rPr>
            </w:pPr>
            <w:ins w:id="501" w:author="方浩华" w:date="2023-11-01T17:23:00Z">
              <w:r>
                <w:rPr>
                  <w:rFonts w:asciiTheme="minorEastAsia" w:hAnsiTheme="minorEastAsia"/>
                  <w:szCs w:val="21"/>
                </w:rPr>
                <w:t>0</w:t>
              </w:r>
              <w:r>
                <w:rPr>
                  <w:rFonts w:asciiTheme="minorEastAsia" w:hAnsiTheme="minorEastAsia" w:hint="eastAsia"/>
                  <w:szCs w:val="21"/>
                </w:rPr>
                <w:t>：失败</w:t>
              </w:r>
            </w:ins>
          </w:p>
          <w:p w14:paraId="30E28624" w14:textId="77777777" w:rsidR="00825FDA" w:rsidRPr="001D6574" w:rsidRDefault="00825FDA" w:rsidP="00CE3749">
            <w:pPr>
              <w:jc w:val="left"/>
              <w:rPr>
                <w:ins w:id="502" w:author="方浩华" w:date="2023-11-01T17:23:00Z"/>
                <w:rFonts w:asciiTheme="minorEastAsia" w:hAnsiTheme="minorEastAsia"/>
                <w:szCs w:val="21"/>
              </w:rPr>
            </w:pPr>
            <w:ins w:id="503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1：成功</w:t>
              </w:r>
            </w:ins>
          </w:p>
        </w:tc>
      </w:tr>
      <w:tr w:rsidR="00825FDA" w:rsidRPr="00002A9C" w14:paraId="73C7BFBA" w14:textId="77777777" w:rsidTr="00CE3749">
        <w:trPr>
          <w:ins w:id="504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3B0510A0" w14:textId="77777777" w:rsidR="00825FDA" w:rsidRDefault="00825FDA" w:rsidP="00CE3749">
            <w:pPr>
              <w:jc w:val="center"/>
              <w:rPr>
                <w:ins w:id="505" w:author="方浩华" w:date="2023-11-01T17:23:00Z"/>
                <w:rFonts w:asciiTheme="minorEastAsia" w:hAnsiTheme="minorEastAsia"/>
                <w:szCs w:val="21"/>
              </w:rPr>
            </w:pPr>
            <w:ins w:id="506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参数长度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4C5BAB4E" w14:textId="77777777" w:rsidR="00825FDA" w:rsidRDefault="00825FDA" w:rsidP="00CE3749">
            <w:pPr>
              <w:jc w:val="left"/>
              <w:rPr>
                <w:ins w:id="507" w:author="方浩华" w:date="2023-11-01T17:23:00Z"/>
                <w:rFonts w:asciiTheme="minorEastAsia" w:hAnsiTheme="minorEastAsia"/>
                <w:szCs w:val="21"/>
              </w:rPr>
            </w:pPr>
            <w:ins w:id="508" w:author="方浩华" w:date="2023-11-01T17:23:00Z">
              <w:r>
                <w:rPr>
                  <w:rFonts w:asciiTheme="minorEastAsia" w:hAnsiTheme="minorEastAsia"/>
                  <w:szCs w:val="21"/>
                </w:rPr>
                <w:t xml:space="preserve">1 </w:t>
              </w:r>
            </w:ins>
          </w:p>
        </w:tc>
      </w:tr>
      <w:tr w:rsidR="00825FDA" w:rsidRPr="00002A9C" w14:paraId="0212DE63" w14:textId="77777777" w:rsidTr="00CE3749">
        <w:trPr>
          <w:ins w:id="509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51132E17" w14:textId="77777777" w:rsidR="00825FDA" w:rsidRDefault="00825FDA" w:rsidP="00CE3749">
            <w:pPr>
              <w:jc w:val="center"/>
              <w:rPr>
                <w:ins w:id="510" w:author="方浩华" w:date="2023-11-01T17:23:00Z"/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67DC1B5E" w14:textId="77777777" w:rsidR="00825FDA" w:rsidRDefault="00825FDA" w:rsidP="00CE3749">
            <w:pPr>
              <w:jc w:val="left"/>
              <w:rPr>
                <w:ins w:id="511" w:author="方浩华" w:date="2023-11-01T17:23:00Z"/>
                <w:rFonts w:asciiTheme="minorEastAsia" w:hAnsiTheme="minorEastAsia"/>
                <w:szCs w:val="21"/>
              </w:rPr>
            </w:pPr>
          </w:p>
        </w:tc>
      </w:tr>
    </w:tbl>
    <w:p w14:paraId="28EA2B65" w14:textId="7073E4D9" w:rsidR="00825FDA" w:rsidRDefault="00825FDA" w:rsidP="00825FDA">
      <w:pPr>
        <w:pStyle w:val="4"/>
        <w:numPr>
          <w:ilvl w:val="3"/>
          <w:numId w:val="2"/>
        </w:numPr>
        <w:rPr>
          <w:ins w:id="512" w:author="方浩华" w:date="2023-11-01T17:23:00Z"/>
          <w:szCs w:val="21"/>
        </w:rPr>
      </w:pPr>
      <w:ins w:id="513" w:author="方浩华" w:date="2023-11-01T17:23:00Z">
        <w:r>
          <w:rPr>
            <w:rFonts w:hint="eastAsia"/>
            <w:szCs w:val="21"/>
          </w:rPr>
          <w:t>设置告警等级(</w:t>
        </w:r>
        <w:r w:rsidRPr="00CE3749">
          <w:rPr>
            <w:color w:val="FF0000"/>
            <w:szCs w:val="21"/>
          </w:rPr>
          <w:t>0x</w:t>
        </w:r>
      </w:ins>
      <w:ins w:id="514" w:author="方浩华" w:date="2023-11-01T17:25:00Z">
        <w:r>
          <w:rPr>
            <w:color w:val="FF0000"/>
            <w:szCs w:val="21"/>
          </w:rPr>
          <w:t>C6</w:t>
        </w:r>
      </w:ins>
      <w:ins w:id="515" w:author="方浩华" w:date="2023-11-01T17:23:00Z">
        <w:r>
          <w:rPr>
            <w:szCs w:val="21"/>
          </w:rPr>
          <w:t>)</w:t>
        </w:r>
      </w:ins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825FDA" w:rsidRPr="00002A9C" w14:paraId="4F4CFE27" w14:textId="77777777" w:rsidTr="00CE3749">
        <w:trPr>
          <w:ins w:id="516" w:author="方浩华" w:date="2023-11-01T17:23:00Z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A8F9AB6" w14:textId="77777777" w:rsidR="00825FDA" w:rsidRPr="00575EA2" w:rsidRDefault="00825FDA" w:rsidP="00CE3749">
            <w:pPr>
              <w:pStyle w:val="ad"/>
              <w:ind w:left="420" w:firstLineChars="0" w:firstLine="0"/>
              <w:rPr>
                <w:ins w:id="517" w:author="方浩华" w:date="2023-11-01T17:23:00Z"/>
                <w:rFonts w:asciiTheme="minorEastAsia" w:hAnsiTheme="minorEastAsia" w:cs="宋体"/>
                <w:szCs w:val="21"/>
              </w:rPr>
            </w:pPr>
            <w:ins w:id="518" w:author="方浩华" w:date="2023-11-01T17:23:00Z">
              <w:r w:rsidRPr="00575EA2">
                <w:rPr>
                  <w:rFonts w:asciiTheme="minorEastAsia" w:hAnsiTheme="minorEastAsia" w:cs="宋体" w:hint="eastAsia"/>
                  <w:szCs w:val="21"/>
                </w:rPr>
                <w:t>消息</w:t>
              </w:r>
              <w:r w:rsidRPr="00575EA2">
                <w:rPr>
                  <w:rFonts w:asciiTheme="minorEastAsia" w:hAnsiTheme="minorEastAsia" w:cs="宋体"/>
                  <w:szCs w:val="21"/>
                </w:rPr>
                <w:t>ID</w:t>
              </w:r>
            </w:ins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22EFA81" w14:textId="06788A30" w:rsidR="00825FDA" w:rsidRDefault="00825FDA" w:rsidP="00CE3749">
            <w:pPr>
              <w:jc w:val="left"/>
              <w:rPr>
                <w:ins w:id="519" w:author="方浩华" w:date="2023-11-01T17:23:00Z"/>
                <w:rFonts w:asciiTheme="minorEastAsia" w:hAnsiTheme="minorEastAsia" w:cs="宋体"/>
                <w:szCs w:val="21"/>
              </w:rPr>
            </w:pPr>
            <w:ins w:id="520" w:author="方浩华" w:date="2023-11-01T17:23:00Z">
              <w:r>
                <w:rPr>
                  <w:rFonts w:asciiTheme="minorEastAsia" w:hAnsiTheme="minorEastAsia" w:cs="宋体" w:hint="eastAsia"/>
                  <w:szCs w:val="21"/>
                </w:rPr>
                <w:t>0x</w:t>
              </w:r>
            </w:ins>
            <w:ins w:id="521" w:author="方浩华" w:date="2023-11-01T17:25:00Z">
              <w:r>
                <w:rPr>
                  <w:rFonts w:asciiTheme="minorEastAsia" w:hAnsiTheme="minorEastAsia" w:cs="宋体"/>
                  <w:szCs w:val="21"/>
                </w:rPr>
                <w:t>C6</w:t>
              </w:r>
            </w:ins>
          </w:p>
        </w:tc>
      </w:tr>
      <w:tr w:rsidR="00825FDA" w:rsidRPr="0028101D" w14:paraId="1F743839" w14:textId="77777777" w:rsidTr="00CE3749">
        <w:trPr>
          <w:ins w:id="522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57BF0F75" w14:textId="77777777" w:rsidR="00825FDA" w:rsidRPr="00002A9C" w:rsidRDefault="00825FDA" w:rsidP="00CE3749">
            <w:pPr>
              <w:jc w:val="center"/>
              <w:rPr>
                <w:ins w:id="523" w:author="方浩华" w:date="2023-11-01T17:23:00Z"/>
                <w:rFonts w:asciiTheme="minorEastAsia" w:hAnsiTheme="minorEastAsia"/>
                <w:szCs w:val="21"/>
              </w:rPr>
            </w:pPr>
            <w:ins w:id="524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消息描述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57C0EDEB" w14:textId="2EC41E28" w:rsidR="00825FDA" w:rsidRPr="004E6B38" w:rsidRDefault="00825FDA" w:rsidP="00CE3749">
            <w:pPr>
              <w:jc w:val="left"/>
              <w:rPr>
                <w:ins w:id="525" w:author="方浩华" w:date="2023-11-01T17:23:00Z"/>
                <w:rFonts w:asciiTheme="minorEastAsia" w:hAnsiTheme="minorEastAsia"/>
                <w:szCs w:val="21"/>
              </w:rPr>
            </w:pPr>
            <w:ins w:id="526" w:author="方浩华" w:date="2023-11-01T17:23:00Z">
              <w:r>
                <w:rPr>
                  <w:rFonts w:hint="eastAsia"/>
                  <w:szCs w:val="21"/>
                </w:rPr>
                <w:t>设置告警等级（拨码开关开启</w:t>
              </w:r>
            </w:ins>
            <w:ins w:id="527" w:author="方浩华" w:date="2023-11-01T17:30:00Z">
              <w:r w:rsidR="008033E3">
                <w:rPr>
                  <w:rFonts w:hint="eastAsia"/>
                  <w:szCs w:val="21"/>
                </w:rPr>
                <w:t>/</w:t>
              </w:r>
            </w:ins>
            <w:ins w:id="528" w:author="方浩华" w:date="2023-11-01T17:23:00Z">
              <w:r>
                <w:rPr>
                  <w:rFonts w:hint="eastAsia"/>
                  <w:szCs w:val="21"/>
                </w:rPr>
                <w:t>关闭告警，开启时</w:t>
              </w:r>
              <w:r>
                <w:rPr>
                  <w:rFonts w:hint="eastAsia"/>
                  <w:szCs w:val="21"/>
                </w:rPr>
                <w:t>C</w:t>
              </w:r>
              <w:r>
                <w:rPr>
                  <w:szCs w:val="21"/>
                </w:rPr>
                <w:t>2</w:t>
              </w:r>
              <w:r>
                <w:rPr>
                  <w:rFonts w:hint="eastAsia"/>
                  <w:szCs w:val="21"/>
                </w:rPr>
                <w:t>设置告警等级生效）</w:t>
              </w:r>
            </w:ins>
          </w:p>
        </w:tc>
      </w:tr>
      <w:tr w:rsidR="00825FDA" w:rsidRPr="00002A9C" w14:paraId="6FACD492" w14:textId="77777777" w:rsidTr="00CE3749">
        <w:trPr>
          <w:ins w:id="529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489DB31B" w14:textId="77777777" w:rsidR="00825FDA" w:rsidRDefault="00825FDA" w:rsidP="00CE3749">
            <w:pPr>
              <w:jc w:val="center"/>
              <w:rPr>
                <w:ins w:id="530" w:author="方浩华" w:date="2023-11-01T17:23:00Z"/>
                <w:rFonts w:asciiTheme="minorEastAsia" w:hAnsiTheme="minorEastAsia"/>
                <w:szCs w:val="21"/>
              </w:rPr>
            </w:pPr>
            <w:ins w:id="531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方向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64ECE8D3" w14:textId="77777777" w:rsidR="00825FDA" w:rsidRDefault="00825FDA" w:rsidP="00CE3749">
            <w:pPr>
              <w:jc w:val="left"/>
              <w:rPr>
                <w:ins w:id="532" w:author="方浩华" w:date="2023-11-01T17:23:00Z"/>
                <w:rFonts w:asciiTheme="minorEastAsia" w:hAnsiTheme="minorEastAsia"/>
                <w:szCs w:val="21"/>
              </w:rPr>
            </w:pPr>
            <w:ins w:id="533" w:author="方浩华" w:date="2023-11-01T17:23:00Z">
              <w:r>
                <w:rPr>
                  <w:rFonts w:asciiTheme="minorEastAsia" w:hAnsiTheme="minorEastAsia"/>
                  <w:szCs w:val="21"/>
                </w:rPr>
                <w:t>C2</w:t>
              </w:r>
              <w:r w:rsidRPr="00A04FDA">
                <w:rPr>
                  <w:rFonts w:asciiTheme="minorEastAsia" w:hAnsiTheme="minorEastAsia"/>
                  <w:szCs w:val="21"/>
                </w:rPr>
                <w:t xml:space="preserve"> </w:t>
              </w:r>
              <w:r w:rsidRPr="00A04FDA">
                <w:rPr>
                  <w:rFonts w:asciiTheme="minorEastAsia" w:hAnsiTheme="minorEastAsia"/>
                  <w:szCs w:val="21"/>
                </w:rPr>
                <w:sym w:font="Wingdings" w:char="F0E0"/>
              </w:r>
              <w:r>
                <w:rPr>
                  <w:rFonts w:asciiTheme="minorEastAsia" w:hAnsiTheme="minorEastAsia"/>
                  <w:szCs w:val="21"/>
                </w:rPr>
                <w:t xml:space="preserve"> Tracer</w:t>
              </w:r>
            </w:ins>
          </w:p>
        </w:tc>
      </w:tr>
      <w:tr w:rsidR="00825FDA" w:rsidRPr="00002A9C" w14:paraId="7EB32424" w14:textId="77777777" w:rsidTr="00CE3749">
        <w:trPr>
          <w:ins w:id="534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5463D0C9" w14:textId="77777777" w:rsidR="00825FDA" w:rsidRDefault="00825FDA" w:rsidP="00CE3749">
            <w:pPr>
              <w:jc w:val="center"/>
              <w:rPr>
                <w:ins w:id="535" w:author="方浩华" w:date="2023-11-01T17:23:00Z"/>
                <w:rFonts w:asciiTheme="minorEastAsia" w:hAnsiTheme="minorEastAsia"/>
                <w:szCs w:val="21"/>
              </w:rPr>
            </w:pPr>
            <w:ins w:id="536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发送频率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144D90A7" w14:textId="77777777" w:rsidR="00825FDA" w:rsidRDefault="00825FDA" w:rsidP="00CE3749">
            <w:pPr>
              <w:jc w:val="left"/>
              <w:rPr>
                <w:ins w:id="537" w:author="方浩华" w:date="2023-11-01T17:23:00Z"/>
                <w:rFonts w:asciiTheme="minorEastAsia" w:hAnsiTheme="minorEastAsia"/>
                <w:szCs w:val="21"/>
              </w:rPr>
            </w:pPr>
            <w:ins w:id="538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用户</w:t>
              </w:r>
              <w:r>
                <w:rPr>
                  <w:rFonts w:asciiTheme="minorEastAsia" w:hAnsiTheme="minorEastAsia"/>
                  <w:szCs w:val="21"/>
                </w:rPr>
                <w:t>触发</w:t>
              </w:r>
            </w:ins>
          </w:p>
        </w:tc>
      </w:tr>
      <w:tr w:rsidR="00825FDA" w:rsidRPr="001C0AE8" w14:paraId="208762D4" w14:textId="77777777" w:rsidTr="00CE3749">
        <w:trPr>
          <w:trHeight w:val="50"/>
          <w:ins w:id="539" w:author="方浩华" w:date="2023-11-01T17:23:00Z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97E723D" w14:textId="77777777" w:rsidR="00825FDA" w:rsidRPr="001C0AE8" w:rsidRDefault="00825FDA" w:rsidP="00CE3749">
            <w:pPr>
              <w:jc w:val="center"/>
              <w:rPr>
                <w:ins w:id="540" w:author="方浩华" w:date="2023-11-01T17:23:00Z"/>
                <w:rFonts w:asciiTheme="minorEastAsia" w:hAnsiTheme="minorEastAsia"/>
                <w:szCs w:val="21"/>
              </w:rPr>
            </w:pPr>
            <w:ins w:id="541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参数</w:t>
              </w:r>
              <w:r w:rsidRPr="000D3229">
                <w:rPr>
                  <w:rFonts w:hint="eastAsia"/>
                  <w:szCs w:val="21"/>
                </w:rPr>
                <w:t>payload</w:t>
              </w:r>
            </w:ins>
          </w:p>
        </w:tc>
        <w:tc>
          <w:tcPr>
            <w:tcW w:w="737" w:type="dxa"/>
            <w:vAlign w:val="center"/>
          </w:tcPr>
          <w:p w14:paraId="42F15D0F" w14:textId="77777777" w:rsidR="00825FDA" w:rsidRPr="001C0AE8" w:rsidRDefault="00825FDA" w:rsidP="00CE3749">
            <w:pPr>
              <w:jc w:val="left"/>
              <w:rPr>
                <w:ins w:id="542" w:author="方浩华" w:date="2023-11-01T17:23:00Z"/>
                <w:rFonts w:asciiTheme="minorEastAsia" w:hAnsiTheme="minorEastAsia"/>
                <w:szCs w:val="21"/>
              </w:rPr>
            </w:pPr>
            <w:ins w:id="543" w:author="方浩华" w:date="2023-11-01T17:23:00Z">
              <w:r w:rsidRPr="00574645">
                <w:rPr>
                  <w:rFonts w:asciiTheme="minorEastAsia" w:hAnsiTheme="minorEastAsia" w:hint="eastAsia"/>
                  <w:szCs w:val="21"/>
                </w:rPr>
                <w:t>字节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408BEC8E" w14:textId="77777777" w:rsidR="00825FDA" w:rsidRPr="002C7BCF" w:rsidRDefault="00825FDA" w:rsidP="00CE3749">
            <w:pPr>
              <w:jc w:val="left"/>
              <w:rPr>
                <w:ins w:id="544" w:author="方浩华" w:date="2023-11-01T17:23:00Z"/>
                <w:rFonts w:asciiTheme="minorEastAsia" w:hAnsiTheme="minorEastAsia"/>
                <w:szCs w:val="21"/>
              </w:rPr>
            </w:pPr>
            <w:ins w:id="545" w:author="方浩华" w:date="2023-11-01T17:23:00Z">
              <w:r w:rsidRPr="002C7BCF">
                <w:rPr>
                  <w:rFonts w:asciiTheme="minorEastAsia" w:hAnsiTheme="minorEastAsia"/>
                  <w:szCs w:val="21"/>
                </w:rPr>
                <w:t>Name</w:t>
              </w:r>
            </w:ins>
          </w:p>
        </w:tc>
        <w:tc>
          <w:tcPr>
            <w:tcW w:w="1134" w:type="dxa"/>
            <w:vAlign w:val="center"/>
          </w:tcPr>
          <w:p w14:paraId="52FED0D6" w14:textId="77777777" w:rsidR="00825FDA" w:rsidRPr="001C0AE8" w:rsidRDefault="00825FDA" w:rsidP="00CE3749">
            <w:pPr>
              <w:jc w:val="left"/>
              <w:rPr>
                <w:ins w:id="546" w:author="方浩华" w:date="2023-11-01T17:23:00Z"/>
                <w:rFonts w:asciiTheme="minorEastAsia" w:hAnsiTheme="minorEastAsia"/>
                <w:szCs w:val="21"/>
              </w:rPr>
            </w:pPr>
            <w:ins w:id="547" w:author="方浩华" w:date="2023-11-01T17:23:00Z">
              <w:r w:rsidRPr="00874A55">
                <w:rPr>
                  <w:rFonts w:asciiTheme="minorEastAsia" w:hAnsiTheme="minorEastAsia"/>
                  <w:szCs w:val="21"/>
                </w:rPr>
                <w:t>Type</w:t>
              </w:r>
            </w:ins>
          </w:p>
        </w:tc>
        <w:tc>
          <w:tcPr>
            <w:tcW w:w="3260" w:type="dxa"/>
            <w:vAlign w:val="center"/>
          </w:tcPr>
          <w:p w14:paraId="149E8600" w14:textId="77777777" w:rsidR="00825FDA" w:rsidRPr="002C7BCF" w:rsidRDefault="00825FDA" w:rsidP="00CE3749">
            <w:pPr>
              <w:jc w:val="left"/>
              <w:rPr>
                <w:ins w:id="548" w:author="方浩华" w:date="2023-11-01T17:23:00Z"/>
                <w:rFonts w:asciiTheme="minorEastAsia" w:hAnsiTheme="minorEastAsia"/>
                <w:szCs w:val="21"/>
              </w:rPr>
            </w:pPr>
            <w:ins w:id="549" w:author="方浩华" w:date="2023-11-01T17:23:00Z">
              <w:r w:rsidRPr="002C7BCF">
                <w:rPr>
                  <w:rFonts w:asciiTheme="minorEastAsia" w:hAnsiTheme="minorEastAsia" w:hint="eastAsia"/>
                  <w:szCs w:val="21"/>
                </w:rPr>
                <w:t>D</w:t>
              </w:r>
              <w:r w:rsidRPr="002C7BCF">
                <w:rPr>
                  <w:rFonts w:asciiTheme="minorEastAsia" w:hAnsiTheme="minorEastAsia"/>
                  <w:szCs w:val="21"/>
                </w:rPr>
                <w:t>escription</w:t>
              </w:r>
            </w:ins>
          </w:p>
        </w:tc>
      </w:tr>
      <w:tr w:rsidR="00825FDA" w:rsidRPr="001C0AE8" w14:paraId="5C162FF0" w14:textId="77777777" w:rsidTr="00CE3749">
        <w:trPr>
          <w:trHeight w:val="50"/>
          <w:ins w:id="550" w:author="方浩华" w:date="2023-11-01T17:23:00Z"/>
        </w:trPr>
        <w:tc>
          <w:tcPr>
            <w:tcW w:w="1526" w:type="dxa"/>
            <w:vMerge/>
            <w:shd w:val="clear" w:color="auto" w:fill="auto"/>
            <w:vAlign w:val="center"/>
          </w:tcPr>
          <w:p w14:paraId="04E714AB" w14:textId="77777777" w:rsidR="00825FDA" w:rsidRDefault="00825FDA" w:rsidP="00CE3749">
            <w:pPr>
              <w:jc w:val="center"/>
              <w:rPr>
                <w:ins w:id="551" w:author="方浩华" w:date="2023-11-01T17:23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01099B2" w14:textId="77777777" w:rsidR="00825FDA" w:rsidRPr="00574645" w:rsidRDefault="00825FDA" w:rsidP="00CE3749">
            <w:pPr>
              <w:jc w:val="left"/>
              <w:rPr>
                <w:ins w:id="552" w:author="方浩华" w:date="2023-11-01T17:23:00Z"/>
                <w:rFonts w:asciiTheme="minorEastAsia" w:hAnsiTheme="minorEastAsia"/>
                <w:szCs w:val="21"/>
              </w:rPr>
            </w:pPr>
            <w:ins w:id="553" w:author="方浩华" w:date="2023-11-01T17:23:00Z">
              <w:r>
                <w:rPr>
                  <w:rFonts w:asciiTheme="minorEastAsia" w:hAnsiTheme="minorEastAsia"/>
                  <w:szCs w:val="21"/>
                </w:rPr>
                <w:t>1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07E516A3" w14:textId="77777777" w:rsidR="00825FDA" w:rsidRPr="002C7BCF" w:rsidRDefault="00825FDA" w:rsidP="00CE3749">
            <w:pPr>
              <w:jc w:val="left"/>
              <w:rPr>
                <w:ins w:id="554" w:author="方浩华" w:date="2023-11-01T17:23:00Z"/>
                <w:rFonts w:asciiTheme="minorEastAsia" w:hAnsiTheme="minorEastAsia"/>
                <w:szCs w:val="21"/>
              </w:rPr>
            </w:pPr>
            <w:proofErr w:type="spellStart"/>
            <w:ins w:id="555" w:author="方浩华" w:date="2023-11-01T17:23:00Z">
              <w:r>
                <w:rPr>
                  <w:rFonts w:asciiTheme="minorEastAsia" w:hAnsiTheme="minorEastAsia"/>
                  <w:szCs w:val="21"/>
                </w:rPr>
                <w:t>warnLevel</w:t>
              </w:r>
              <w:proofErr w:type="spellEnd"/>
            </w:ins>
          </w:p>
        </w:tc>
        <w:tc>
          <w:tcPr>
            <w:tcW w:w="1134" w:type="dxa"/>
            <w:vAlign w:val="center"/>
          </w:tcPr>
          <w:p w14:paraId="7AA21DF0" w14:textId="77777777" w:rsidR="00825FDA" w:rsidRPr="00874A55" w:rsidRDefault="00825FDA" w:rsidP="00CE3749">
            <w:pPr>
              <w:jc w:val="left"/>
              <w:rPr>
                <w:ins w:id="556" w:author="方浩华" w:date="2023-11-01T17:23:00Z"/>
                <w:rFonts w:asciiTheme="minorEastAsia" w:hAnsiTheme="minorEastAsia"/>
                <w:szCs w:val="21"/>
              </w:rPr>
            </w:pPr>
            <w:ins w:id="557" w:author="方浩华" w:date="2023-11-01T17:23:00Z">
              <w:r>
                <w:rPr>
                  <w:rFonts w:asciiTheme="minorEastAsia" w:hAnsiTheme="minorEastAsia"/>
                  <w:szCs w:val="21"/>
                </w:rPr>
                <w:t>Uint8_t</w:t>
              </w:r>
            </w:ins>
          </w:p>
        </w:tc>
        <w:tc>
          <w:tcPr>
            <w:tcW w:w="3260" w:type="dxa"/>
            <w:vAlign w:val="center"/>
          </w:tcPr>
          <w:p w14:paraId="38637F44" w14:textId="77777777" w:rsidR="00825FDA" w:rsidRPr="002C7BCF" w:rsidRDefault="00825FDA" w:rsidP="00CE3749">
            <w:pPr>
              <w:jc w:val="left"/>
              <w:rPr>
                <w:ins w:id="558" w:author="方浩华" w:date="2023-11-01T17:23:00Z"/>
                <w:rFonts w:asciiTheme="minorEastAsia" w:hAnsiTheme="minorEastAsia"/>
                <w:szCs w:val="21"/>
              </w:rPr>
            </w:pPr>
            <w:ins w:id="559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告警等级（可取值1、</w:t>
              </w:r>
              <w:r>
                <w:rPr>
                  <w:rFonts w:asciiTheme="minorEastAsia" w:hAnsiTheme="minorEastAsia"/>
                  <w:szCs w:val="21"/>
                </w:rPr>
                <w:t>2</w:t>
              </w:r>
              <w:r>
                <w:rPr>
                  <w:rFonts w:asciiTheme="minorEastAsia" w:hAnsiTheme="minorEastAsia" w:hint="eastAsia"/>
                  <w:szCs w:val="21"/>
                </w:rPr>
                <w:t>、</w:t>
              </w:r>
              <w:r>
                <w:rPr>
                  <w:rFonts w:asciiTheme="minorEastAsia" w:hAnsiTheme="minorEastAsia"/>
                  <w:szCs w:val="21"/>
                </w:rPr>
                <w:t>3</w:t>
              </w:r>
              <w:r>
                <w:rPr>
                  <w:rFonts w:asciiTheme="minorEastAsia" w:hAnsiTheme="minorEastAsia" w:hint="eastAsia"/>
                  <w:szCs w:val="21"/>
                </w:rPr>
                <w:t>）</w:t>
              </w:r>
            </w:ins>
          </w:p>
        </w:tc>
      </w:tr>
      <w:tr w:rsidR="00825FDA" w:rsidRPr="00002A9C" w14:paraId="6D4BBDCD" w14:textId="77777777" w:rsidTr="00CE3749">
        <w:trPr>
          <w:ins w:id="560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5A39FB07" w14:textId="77777777" w:rsidR="00825FDA" w:rsidRDefault="00825FDA" w:rsidP="00CE3749">
            <w:pPr>
              <w:jc w:val="center"/>
              <w:rPr>
                <w:ins w:id="561" w:author="方浩华" w:date="2023-11-01T17:23:00Z"/>
                <w:rFonts w:asciiTheme="minorEastAsia" w:hAnsiTheme="minorEastAsia"/>
                <w:szCs w:val="21"/>
              </w:rPr>
            </w:pPr>
            <w:ins w:id="562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参数长度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7D602A82" w14:textId="77777777" w:rsidR="00825FDA" w:rsidRDefault="00825FDA" w:rsidP="00CE3749">
            <w:pPr>
              <w:jc w:val="left"/>
              <w:rPr>
                <w:ins w:id="563" w:author="方浩华" w:date="2023-11-01T17:23:00Z"/>
                <w:rFonts w:asciiTheme="minorEastAsia" w:hAnsiTheme="minorEastAsia"/>
                <w:szCs w:val="21"/>
              </w:rPr>
            </w:pPr>
            <w:ins w:id="564" w:author="方浩华" w:date="2023-11-01T17:23:00Z">
              <w:r>
                <w:rPr>
                  <w:rFonts w:asciiTheme="minorEastAsia" w:hAnsiTheme="minorEastAsia"/>
                  <w:szCs w:val="21"/>
                </w:rPr>
                <w:t>1</w:t>
              </w:r>
            </w:ins>
          </w:p>
        </w:tc>
      </w:tr>
      <w:tr w:rsidR="00825FDA" w:rsidRPr="00002A9C" w14:paraId="7ED04FA1" w14:textId="77777777" w:rsidTr="00CE3749">
        <w:trPr>
          <w:ins w:id="565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0DBD55FD" w14:textId="77777777" w:rsidR="00825FDA" w:rsidRDefault="00825FDA" w:rsidP="00CE3749">
            <w:pPr>
              <w:jc w:val="center"/>
              <w:rPr>
                <w:ins w:id="566" w:author="方浩华" w:date="2023-11-01T17:23:00Z"/>
                <w:rFonts w:asciiTheme="minorEastAsia" w:hAnsiTheme="minorEastAsia"/>
                <w:szCs w:val="21"/>
              </w:rPr>
            </w:pPr>
            <w:ins w:id="567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应答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33988FC5" w14:textId="77777777" w:rsidR="00825FDA" w:rsidRDefault="00825FDA" w:rsidP="00CE3749">
            <w:pPr>
              <w:jc w:val="left"/>
              <w:rPr>
                <w:ins w:id="568" w:author="方浩华" w:date="2023-11-01T17:23:00Z"/>
                <w:rFonts w:asciiTheme="minorEastAsia" w:hAnsiTheme="minorEastAsia"/>
                <w:szCs w:val="21"/>
              </w:rPr>
            </w:pPr>
            <w:ins w:id="569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有</w:t>
              </w:r>
            </w:ins>
          </w:p>
        </w:tc>
      </w:tr>
    </w:tbl>
    <w:p w14:paraId="188BD63E" w14:textId="77777777" w:rsidR="00825FDA" w:rsidRDefault="00825FDA" w:rsidP="00825FDA">
      <w:pPr>
        <w:rPr>
          <w:ins w:id="570" w:author="方浩华" w:date="2023-11-01T17:23:00Z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825FDA" w:rsidRPr="00002A9C" w14:paraId="3396B6D8" w14:textId="77777777" w:rsidTr="00CE3749">
        <w:trPr>
          <w:ins w:id="571" w:author="方浩华" w:date="2023-11-01T17:23:00Z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7A6BAA6" w14:textId="77777777" w:rsidR="00825FDA" w:rsidRPr="00002A9C" w:rsidRDefault="00825FDA" w:rsidP="00CE3749">
            <w:pPr>
              <w:jc w:val="center"/>
              <w:rPr>
                <w:ins w:id="572" w:author="方浩华" w:date="2023-11-01T17:23:00Z"/>
                <w:rFonts w:asciiTheme="minorEastAsia" w:hAnsiTheme="minorEastAsia" w:cs="宋体"/>
                <w:szCs w:val="21"/>
              </w:rPr>
            </w:pPr>
            <w:ins w:id="573" w:author="方浩华" w:date="2023-11-01T17:23:00Z">
              <w:r>
                <w:rPr>
                  <w:rFonts w:asciiTheme="minorEastAsia" w:hAnsiTheme="minorEastAsia" w:cs="宋体" w:hint="eastAsia"/>
                  <w:szCs w:val="21"/>
                </w:rPr>
                <w:t>消息</w:t>
              </w:r>
              <w:r>
                <w:rPr>
                  <w:rFonts w:asciiTheme="minorEastAsia" w:hAnsiTheme="minorEastAsia" w:cs="宋体"/>
                  <w:szCs w:val="21"/>
                </w:rPr>
                <w:t>ID</w:t>
              </w:r>
            </w:ins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2535FFF" w14:textId="6C376CA5" w:rsidR="00825FDA" w:rsidRDefault="00825FDA" w:rsidP="00CE3749">
            <w:pPr>
              <w:jc w:val="left"/>
              <w:rPr>
                <w:ins w:id="574" w:author="方浩华" w:date="2023-11-01T17:23:00Z"/>
                <w:rFonts w:asciiTheme="minorEastAsia" w:hAnsiTheme="minorEastAsia" w:cs="宋体"/>
                <w:szCs w:val="21"/>
              </w:rPr>
            </w:pPr>
            <w:ins w:id="575" w:author="方浩华" w:date="2023-11-01T17:23:00Z">
              <w:r>
                <w:rPr>
                  <w:rFonts w:asciiTheme="minorEastAsia" w:hAnsiTheme="minorEastAsia" w:cs="宋体"/>
                  <w:szCs w:val="21"/>
                </w:rPr>
                <w:t>0x</w:t>
              </w:r>
            </w:ins>
            <w:ins w:id="576" w:author="方浩华" w:date="2023-11-01T17:25:00Z">
              <w:r>
                <w:rPr>
                  <w:rFonts w:asciiTheme="minorEastAsia" w:hAnsiTheme="minorEastAsia" w:cs="宋体"/>
                  <w:szCs w:val="21"/>
                </w:rPr>
                <w:t>C6</w:t>
              </w:r>
            </w:ins>
          </w:p>
        </w:tc>
      </w:tr>
      <w:tr w:rsidR="00825FDA" w:rsidRPr="0028101D" w14:paraId="55974CB0" w14:textId="77777777" w:rsidTr="00CE3749">
        <w:trPr>
          <w:ins w:id="577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37F143F3" w14:textId="77777777" w:rsidR="00825FDA" w:rsidRPr="00002A9C" w:rsidRDefault="00825FDA" w:rsidP="00CE3749">
            <w:pPr>
              <w:jc w:val="center"/>
              <w:rPr>
                <w:ins w:id="578" w:author="方浩华" w:date="2023-11-01T17:23:00Z"/>
                <w:rFonts w:asciiTheme="minorEastAsia" w:hAnsiTheme="minorEastAsia"/>
                <w:szCs w:val="21"/>
              </w:rPr>
            </w:pPr>
            <w:ins w:id="579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消息描述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3DC8A60E" w14:textId="77777777" w:rsidR="00825FDA" w:rsidRPr="004E6B38" w:rsidRDefault="00825FDA" w:rsidP="00CE3749">
            <w:pPr>
              <w:jc w:val="left"/>
              <w:rPr>
                <w:ins w:id="580" w:author="方浩华" w:date="2023-11-01T17:23:00Z"/>
                <w:rFonts w:asciiTheme="minorEastAsia" w:hAnsiTheme="minorEastAsia"/>
                <w:szCs w:val="21"/>
              </w:rPr>
            </w:pPr>
            <w:ins w:id="581" w:author="方浩华" w:date="2023-11-01T17:23:00Z">
              <w:r>
                <w:rPr>
                  <w:rFonts w:hint="eastAsia"/>
                  <w:szCs w:val="21"/>
                </w:rPr>
                <w:t>设置告警等级</w:t>
              </w:r>
              <w:r>
                <w:rPr>
                  <w:rFonts w:asciiTheme="minorEastAsia" w:hAnsiTheme="minorEastAsia" w:hint="eastAsia"/>
                </w:rPr>
                <w:t xml:space="preserve"> </w:t>
              </w:r>
              <w:r>
                <w:rPr>
                  <w:rFonts w:asciiTheme="minorEastAsia" w:hAnsiTheme="minorEastAsia"/>
                </w:rPr>
                <w:t xml:space="preserve"> 应答</w:t>
              </w:r>
            </w:ins>
          </w:p>
        </w:tc>
      </w:tr>
      <w:tr w:rsidR="00825FDA" w:rsidRPr="00002A9C" w14:paraId="51FED810" w14:textId="77777777" w:rsidTr="00CE3749">
        <w:trPr>
          <w:ins w:id="582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2865E178" w14:textId="77777777" w:rsidR="00825FDA" w:rsidRDefault="00825FDA" w:rsidP="00CE3749">
            <w:pPr>
              <w:jc w:val="center"/>
              <w:rPr>
                <w:ins w:id="583" w:author="方浩华" w:date="2023-11-01T17:23:00Z"/>
                <w:rFonts w:asciiTheme="minorEastAsia" w:hAnsiTheme="minorEastAsia"/>
                <w:szCs w:val="21"/>
              </w:rPr>
            </w:pPr>
            <w:ins w:id="584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方向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678770CA" w14:textId="77777777" w:rsidR="00825FDA" w:rsidRDefault="00825FDA" w:rsidP="00CE3749">
            <w:pPr>
              <w:jc w:val="left"/>
              <w:rPr>
                <w:ins w:id="585" w:author="方浩华" w:date="2023-11-01T17:23:00Z"/>
                <w:rFonts w:asciiTheme="minorEastAsia" w:hAnsiTheme="minorEastAsia"/>
                <w:szCs w:val="21"/>
              </w:rPr>
            </w:pPr>
            <w:ins w:id="586" w:author="方浩华" w:date="2023-11-01T17:23:00Z">
              <w:r>
                <w:rPr>
                  <w:rFonts w:asciiTheme="minorEastAsia" w:hAnsiTheme="minorEastAsia"/>
                  <w:szCs w:val="21"/>
                </w:rPr>
                <w:t>Tracer</w:t>
              </w:r>
              <w:r w:rsidRPr="00A04FDA">
                <w:rPr>
                  <w:rFonts w:asciiTheme="minorEastAsia" w:hAnsiTheme="minorEastAsia"/>
                  <w:szCs w:val="21"/>
                </w:rPr>
                <w:t xml:space="preserve"> </w:t>
              </w:r>
              <w:r w:rsidRPr="00A04FDA">
                <w:rPr>
                  <w:rFonts w:asciiTheme="minorEastAsia" w:hAnsiTheme="minorEastAsia"/>
                  <w:szCs w:val="21"/>
                </w:rPr>
                <w:sym w:font="Wingdings" w:char="F0E0"/>
              </w:r>
              <w:r>
                <w:rPr>
                  <w:rFonts w:asciiTheme="minorEastAsia" w:hAnsiTheme="minorEastAsia"/>
                  <w:szCs w:val="21"/>
                </w:rPr>
                <w:t xml:space="preserve"> C2</w:t>
              </w:r>
            </w:ins>
          </w:p>
        </w:tc>
      </w:tr>
      <w:tr w:rsidR="00825FDA" w:rsidRPr="00002A9C" w14:paraId="7F33C7A3" w14:textId="77777777" w:rsidTr="00CE3749">
        <w:trPr>
          <w:ins w:id="587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38B3C01F" w14:textId="77777777" w:rsidR="00825FDA" w:rsidRDefault="00825FDA" w:rsidP="00CE3749">
            <w:pPr>
              <w:jc w:val="center"/>
              <w:rPr>
                <w:ins w:id="588" w:author="方浩华" w:date="2023-11-01T17:23:00Z"/>
                <w:rFonts w:asciiTheme="minorEastAsia" w:hAnsiTheme="minorEastAsia"/>
                <w:szCs w:val="21"/>
              </w:rPr>
            </w:pPr>
            <w:ins w:id="589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发送频率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62DE24B9" w14:textId="77777777" w:rsidR="00825FDA" w:rsidRDefault="00825FDA" w:rsidP="00CE3749">
            <w:pPr>
              <w:jc w:val="left"/>
              <w:rPr>
                <w:ins w:id="590" w:author="方浩华" w:date="2023-11-01T17:23:00Z"/>
                <w:rFonts w:asciiTheme="minorEastAsia" w:hAnsiTheme="minorEastAsia"/>
                <w:szCs w:val="21"/>
              </w:rPr>
            </w:pPr>
            <w:ins w:id="591" w:author="方浩华" w:date="2023-11-01T17:23:00Z">
              <w:r>
                <w:rPr>
                  <w:rFonts w:asciiTheme="minorEastAsia" w:hAnsiTheme="minorEastAsia"/>
                  <w:szCs w:val="21"/>
                </w:rPr>
                <w:t>用户触发</w:t>
              </w:r>
            </w:ins>
          </w:p>
        </w:tc>
      </w:tr>
      <w:tr w:rsidR="00825FDA" w:rsidRPr="001C0AE8" w14:paraId="32EFF13B" w14:textId="77777777" w:rsidTr="00CE3749">
        <w:trPr>
          <w:trHeight w:val="50"/>
          <w:ins w:id="592" w:author="方浩华" w:date="2023-11-01T17:23:00Z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07EB0C7" w14:textId="77777777" w:rsidR="00825FDA" w:rsidRPr="001C0AE8" w:rsidRDefault="00825FDA" w:rsidP="00CE3749">
            <w:pPr>
              <w:jc w:val="center"/>
              <w:rPr>
                <w:ins w:id="593" w:author="方浩华" w:date="2023-11-01T17:23:00Z"/>
                <w:rFonts w:asciiTheme="minorEastAsia" w:hAnsiTheme="minorEastAsia"/>
                <w:szCs w:val="21"/>
              </w:rPr>
            </w:pPr>
            <w:ins w:id="594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参数</w:t>
              </w:r>
              <w:r w:rsidRPr="000D3229">
                <w:rPr>
                  <w:rFonts w:hint="eastAsia"/>
                  <w:szCs w:val="21"/>
                </w:rPr>
                <w:t>payload</w:t>
              </w:r>
            </w:ins>
          </w:p>
        </w:tc>
        <w:tc>
          <w:tcPr>
            <w:tcW w:w="737" w:type="dxa"/>
            <w:vAlign w:val="center"/>
          </w:tcPr>
          <w:p w14:paraId="17507FD0" w14:textId="77777777" w:rsidR="00825FDA" w:rsidRPr="001C0AE8" w:rsidRDefault="00825FDA" w:rsidP="00CE3749">
            <w:pPr>
              <w:jc w:val="left"/>
              <w:rPr>
                <w:ins w:id="595" w:author="方浩华" w:date="2023-11-01T17:23:00Z"/>
                <w:rFonts w:asciiTheme="minorEastAsia" w:hAnsiTheme="minorEastAsia"/>
                <w:szCs w:val="21"/>
              </w:rPr>
            </w:pPr>
            <w:ins w:id="596" w:author="方浩华" w:date="2023-11-01T17:23:00Z">
              <w:r w:rsidRPr="00574645">
                <w:rPr>
                  <w:rFonts w:asciiTheme="minorEastAsia" w:hAnsiTheme="minorEastAsia" w:hint="eastAsia"/>
                  <w:szCs w:val="21"/>
                </w:rPr>
                <w:t>字节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064406EA" w14:textId="77777777" w:rsidR="00825FDA" w:rsidRPr="001C0AE8" w:rsidRDefault="00825FDA" w:rsidP="00CE3749">
            <w:pPr>
              <w:jc w:val="left"/>
              <w:rPr>
                <w:ins w:id="597" w:author="方浩华" w:date="2023-11-01T17:23:00Z"/>
                <w:rFonts w:asciiTheme="minorEastAsia" w:hAnsiTheme="minorEastAsia"/>
                <w:szCs w:val="21"/>
              </w:rPr>
            </w:pPr>
            <w:ins w:id="598" w:author="方浩华" w:date="2023-11-01T17:23:00Z">
              <w:r w:rsidRPr="00F14137">
                <w:rPr>
                  <w:rFonts w:asciiTheme="minorEastAsia" w:hAnsiTheme="minorEastAsia"/>
                  <w:sz w:val="18"/>
                  <w:szCs w:val="18"/>
                </w:rPr>
                <w:t>Name</w:t>
              </w:r>
            </w:ins>
          </w:p>
        </w:tc>
        <w:tc>
          <w:tcPr>
            <w:tcW w:w="992" w:type="dxa"/>
            <w:vAlign w:val="center"/>
          </w:tcPr>
          <w:p w14:paraId="7AC9EE66" w14:textId="77777777" w:rsidR="00825FDA" w:rsidRPr="001C0AE8" w:rsidRDefault="00825FDA" w:rsidP="00CE3749">
            <w:pPr>
              <w:jc w:val="left"/>
              <w:rPr>
                <w:ins w:id="599" w:author="方浩华" w:date="2023-11-01T17:23:00Z"/>
                <w:rFonts w:asciiTheme="minorEastAsia" w:hAnsiTheme="minorEastAsia"/>
                <w:szCs w:val="21"/>
              </w:rPr>
            </w:pPr>
            <w:ins w:id="600" w:author="方浩华" w:date="2023-11-01T17:23:00Z">
              <w:r w:rsidRPr="00874A55">
                <w:rPr>
                  <w:rFonts w:asciiTheme="minorEastAsia" w:hAnsiTheme="minorEastAsia"/>
                  <w:szCs w:val="21"/>
                </w:rPr>
                <w:t>Type</w:t>
              </w:r>
            </w:ins>
          </w:p>
        </w:tc>
        <w:tc>
          <w:tcPr>
            <w:tcW w:w="3402" w:type="dxa"/>
            <w:vAlign w:val="center"/>
          </w:tcPr>
          <w:p w14:paraId="2FCBA7C5" w14:textId="77777777" w:rsidR="00825FDA" w:rsidRPr="001C0AE8" w:rsidRDefault="00825FDA" w:rsidP="00CE3749">
            <w:pPr>
              <w:jc w:val="left"/>
              <w:rPr>
                <w:ins w:id="601" w:author="方浩华" w:date="2023-11-01T17:23:00Z"/>
                <w:rFonts w:asciiTheme="minorEastAsia" w:hAnsiTheme="minorEastAsia"/>
                <w:szCs w:val="21"/>
              </w:rPr>
            </w:pPr>
            <w:ins w:id="602" w:author="方浩华" w:date="2023-11-01T17:23:00Z">
              <w:r w:rsidRPr="00F14137">
                <w:rPr>
                  <w:rFonts w:asciiTheme="minorEastAsia" w:hAnsiTheme="minorEastAsia" w:hint="eastAsia"/>
                  <w:sz w:val="18"/>
                  <w:szCs w:val="18"/>
                </w:rPr>
                <w:t>D</w:t>
              </w:r>
              <w:r w:rsidRPr="00F14137">
                <w:rPr>
                  <w:rFonts w:asciiTheme="minorEastAsia" w:hAnsiTheme="minorEastAsia"/>
                  <w:sz w:val="18"/>
                  <w:szCs w:val="18"/>
                </w:rPr>
                <w:t>escription</w:t>
              </w:r>
            </w:ins>
          </w:p>
        </w:tc>
      </w:tr>
      <w:tr w:rsidR="00825FDA" w:rsidRPr="001C0AE8" w14:paraId="608A93AA" w14:textId="77777777" w:rsidTr="00CE3749">
        <w:trPr>
          <w:trHeight w:val="241"/>
          <w:ins w:id="603" w:author="方浩华" w:date="2023-11-01T17:23:00Z"/>
        </w:trPr>
        <w:tc>
          <w:tcPr>
            <w:tcW w:w="1526" w:type="dxa"/>
            <w:vMerge/>
            <w:shd w:val="clear" w:color="auto" w:fill="auto"/>
            <w:vAlign w:val="center"/>
          </w:tcPr>
          <w:p w14:paraId="3A0634E8" w14:textId="77777777" w:rsidR="00825FDA" w:rsidRDefault="00825FDA" w:rsidP="00CE3749">
            <w:pPr>
              <w:jc w:val="center"/>
              <w:rPr>
                <w:ins w:id="604" w:author="方浩华" w:date="2023-11-01T17:23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B288545" w14:textId="77777777" w:rsidR="00825FDA" w:rsidRPr="001D6574" w:rsidRDefault="00825FDA" w:rsidP="00CE3749">
            <w:pPr>
              <w:jc w:val="left"/>
              <w:rPr>
                <w:ins w:id="605" w:author="方浩华" w:date="2023-11-01T17:23:00Z"/>
                <w:rFonts w:asciiTheme="minorEastAsia" w:hAnsiTheme="minorEastAsia"/>
                <w:szCs w:val="21"/>
              </w:rPr>
            </w:pPr>
            <w:ins w:id="606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1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7C8D6B80" w14:textId="77777777" w:rsidR="00825FDA" w:rsidRPr="001D6574" w:rsidRDefault="00825FDA" w:rsidP="00CE3749">
            <w:pPr>
              <w:jc w:val="left"/>
              <w:rPr>
                <w:ins w:id="607" w:author="方浩华" w:date="2023-11-01T17:23:00Z"/>
                <w:rFonts w:asciiTheme="minorEastAsia" w:hAnsiTheme="minorEastAsia"/>
                <w:szCs w:val="21"/>
              </w:rPr>
            </w:pPr>
            <w:ins w:id="608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status</w:t>
              </w:r>
            </w:ins>
          </w:p>
        </w:tc>
        <w:tc>
          <w:tcPr>
            <w:tcW w:w="992" w:type="dxa"/>
            <w:vAlign w:val="center"/>
          </w:tcPr>
          <w:p w14:paraId="5861F99F" w14:textId="77777777" w:rsidR="00825FDA" w:rsidRPr="001D6574" w:rsidRDefault="00825FDA" w:rsidP="00CE3749">
            <w:pPr>
              <w:jc w:val="left"/>
              <w:rPr>
                <w:ins w:id="609" w:author="方浩华" w:date="2023-11-01T17:23:00Z"/>
                <w:rFonts w:asciiTheme="minorEastAsia" w:hAnsiTheme="minorEastAsia"/>
                <w:szCs w:val="21"/>
              </w:rPr>
            </w:pPr>
            <w:ins w:id="610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U</w:t>
              </w:r>
              <w:r>
                <w:rPr>
                  <w:rFonts w:asciiTheme="minorEastAsia" w:hAnsiTheme="minorEastAsia"/>
                  <w:szCs w:val="21"/>
                </w:rPr>
                <w:t>int8_t</w:t>
              </w:r>
            </w:ins>
          </w:p>
        </w:tc>
        <w:tc>
          <w:tcPr>
            <w:tcW w:w="3402" w:type="dxa"/>
            <w:vAlign w:val="center"/>
          </w:tcPr>
          <w:p w14:paraId="41B226CC" w14:textId="77777777" w:rsidR="00825FDA" w:rsidRDefault="00825FDA" w:rsidP="00CE3749">
            <w:pPr>
              <w:jc w:val="left"/>
              <w:rPr>
                <w:ins w:id="611" w:author="方浩华" w:date="2023-11-01T17:23:00Z"/>
                <w:rFonts w:asciiTheme="minorEastAsia" w:hAnsiTheme="minorEastAsia"/>
                <w:szCs w:val="21"/>
              </w:rPr>
            </w:pPr>
            <w:ins w:id="612" w:author="方浩华" w:date="2023-11-01T17:23:00Z">
              <w:r>
                <w:rPr>
                  <w:rFonts w:asciiTheme="minorEastAsia" w:hAnsiTheme="minorEastAsia"/>
                  <w:szCs w:val="21"/>
                </w:rPr>
                <w:t>0</w:t>
              </w:r>
              <w:r>
                <w:rPr>
                  <w:rFonts w:asciiTheme="minorEastAsia" w:hAnsiTheme="minorEastAsia" w:hint="eastAsia"/>
                  <w:szCs w:val="21"/>
                </w:rPr>
                <w:t>：失败</w:t>
              </w:r>
            </w:ins>
          </w:p>
          <w:p w14:paraId="6A87385F" w14:textId="77777777" w:rsidR="00825FDA" w:rsidRPr="001D6574" w:rsidRDefault="00825FDA" w:rsidP="00CE3749">
            <w:pPr>
              <w:jc w:val="left"/>
              <w:rPr>
                <w:ins w:id="613" w:author="方浩华" w:date="2023-11-01T17:23:00Z"/>
                <w:rFonts w:asciiTheme="minorEastAsia" w:hAnsiTheme="minorEastAsia"/>
                <w:szCs w:val="21"/>
              </w:rPr>
            </w:pPr>
            <w:ins w:id="614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1：成功</w:t>
              </w:r>
            </w:ins>
          </w:p>
        </w:tc>
      </w:tr>
      <w:tr w:rsidR="00825FDA" w:rsidRPr="00002A9C" w14:paraId="75B9B855" w14:textId="77777777" w:rsidTr="00CE3749">
        <w:trPr>
          <w:ins w:id="615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3F4FC3F7" w14:textId="77777777" w:rsidR="00825FDA" w:rsidRDefault="00825FDA" w:rsidP="00CE3749">
            <w:pPr>
              <w:jc w:val="center"/>
              <w:rPr>
                <w:ins w:id="616" w:author="方浩华" w:date="2023-11-01T17:23:00Z"/>
                <w:rFonts w:asciiTheme="minorEastAsia" w:hAnsiTheme="minorEastAsia"/>
                <w:szCs w:val="21"/>
              </w:rPr>
            </w:pPr>
            <w:ins w:id="617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参数长度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721DA116" w14:textId="77777777" w:rsidR="00825FDA" w:rsidRDefault="00825FDA" w:rsidP="00CE3749">
            <w:pPr>
              <w:jc w:val="left"/>
              <w:rPr>
                <w:ins w:id="618" w:author="方浩华" w:date="2023-11-01T17:23:00Z"/>
                <w:rFonts w:asciiTheme="minorEastAsia" w:hAnsiTheme="minorEastAsia"/>
                <w:szCs w:val="21"/>
              </w:rPr>
            </w:pPr>
            <w:ins w:id="619" w:author="方浩华" w:date="2023-11-01T17:23:00Z">
              <w:r>
                <w:rPr>
                  <w:rFonts w:asciiTheme="minorEastAsia" w:hAnsiTheme="minorEastAsia"/>
                  <w:szCs w:val="21"/>
                </w:rPr>
                <w:t xml:space="preserve">1 </w:t>
              </w:r>
            </w:ins>
          </w:p>
        </w:tc>
      </w:tr>
      <w:tr w:rsidR="00825FDA" w:rsidRPr="00002A9C" w14:paraId="6AB06FAE" w14:textId="77777777" w:rsidTr="00CE3749">
        <w:trPr>
          <w:ins w:id="620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70E19215" w14:textId="77777777" w:rsidR="00825FDA" w:rsidRDefault="00825FDA" w:rsidP="00CE3749">
            <w:pPr>
              <w:jc w:val="center"/>
              <w:rPr>
                <w:ins w:id="621" w:author="方浩华" w:date="2023-11-01T17:23:00Z"/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18AE1D8D" w14:textId="77777777" w:rsidR="00825FDA" w:rsidRDefault="00825FDA" w:rsidP="00CE3749">
            <w:pPr>
              <w:jc w:val="left"/>
              <w:rPr>
                <w:ins w:id="622" w:author="方浩华" w:date="2023-11-01T17:23:00Z"/>
                <w:rFonts w:asciiTheme="minorEastAsia" w:hAnsiTheme="minorEastAsia"/>
                <w:szCs w:val="21"/>
              </w:rPr>
            </w:pPr>
          </w:p>
        </w:tc>
      </w:tr>
    </w:tbl>
    <w:p w14:paraId="42DDE177" w14:textId="77777777" w:rsidR="00825FDA" w:rsidRDefault="00825FDA" w:rsidP="00CC341A">
      <w:pPr>
        <w:rPr>
          <w:ins w:id="623" w:author="方浩华" w:date="2023-11-01T17:23:00Z"/>
        </w:rPr>
      </w:pPr>
    </w:p>
    <w:p w14:paraId="6B7C1E3C" w14:textId="6840B5EA" w:rsidR="00825FDA" w:rsidRDefault="00825FDA" w:rsidP="00825FDA">
      <w:pPr>
        <w:pStyle w:val="4"/>
        <w:numPr>
          <w:ilvl w:val="3"/>
          <w:numId w:val="2"/>
        </w:numPr>
        <w:rPr>
          <w:ins w:id="624" w:author="方浩华" w:date="2023-11-01T17:23:00Z"/>
        </w:rPr>
      </w:pPr>
      <w:ins w:id="625" w:author="方浩华" w:date="2023-11-01T17:23:00Z">
        <w:r>
          <w:rPr>
            <w:rFonts w:hint="eastAsia"/>
          </w:rPr>
          <w:lastRenderedPageBreak/>
          <w:t>设置隐蔽模式(</w:t>
        </w:r>
        <w:r w:rsidRPr="000F42B0">
          <w:rPr>
            <w:color w:val="FF0000"/>
            <w:rPrChange w:id="626" w:author="方浩华" w:date="2023-11-01T19:32:00Z">
              <w:rPr/>
            </w:rPrChange>
          </w:rPr>
          <w:t>0x</w:t>
        </w:r>
      </w:ins>
      <w:ins w:id="627" w:author="方浩华" w:date="2023-11-01T17:25:00Z">
        <w:r w:rsidR="00345EF1" w:rsidRPr="000F42B0">
          <w:rPr>
            <w:color w:val="FF0000"/>
            <w:rPrChange w:id="628" w:author="方浩华" w:date="2023-11-01T19:32:00Z">
              <w:rPr/>
            </w:rPrChange>
          </w:rPr>
          <w:t>C7</w:t>
        </w:r>
      </w:ins>
      <w:ins w:id="629" w:author="方浩华" w:date="2023-11-01T17:23:00Z">
        <w:r>
          <w:t>)</w:t>
        </w:r>
      </w:ins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825FDA" w:rsidRPr="00002A9C" w14:paraId="3A0197B5" w14:textId="77777777" w:rsidTr="00CE3749">
        <w:trPr>
          <w:ins w:id="630" w:author="方浩华" w:date="2023-11-01T17:23:00Z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3A0C25C" w14:textId="77777777" w:rsidR="00825FDA" w:rsidRPr="00CE3749" w:rsidRDefault="00825FDA" w:rsidP="00CE3749">
            <w:pPr>
              <w:jc w:val="center"/>
              <w:rPr>
                <w:ins w:id="631" w:author="方浩华" w:date="2023-11-01T17:23:00Z"/>
                <w:rFonts w:asciiTheme="minorEastAsia" w:hAnsiTheme="minorEastAsia" w:cs="宋体"/>
                <w:szCs w:val="21"/>
              </w:rPr>
            </w:pPr>
            <w:ins w:id="632" w:author="方浩华" w:date="2023-11-01T17:23:00Z">
              <w:r w:rsidRPr="00CE3749">
                <w:rPr>
                  <w:rFonts w:asciiTheme="minorEastAsia" w:hAnsiTheme="minorEastAsia" w:cs="宋体" w:hint="eastAsia"/>
                  <w:szCs w:val="21"/>
                </w:rPr>
                <w:t>消息</w:t>
              </w:r>
              <w:r w:rsidRPr="00CE3749">
                <w:rPr>
                  <w:rFonts w:asciiTheme="minorEastAsia" w:hAnsiTheme="minorEastAsia" w:cs="宋体"/>
                  <w:szCs w:val="21"/>
                </w:rPr>
                <w:t>ID</w:t>
              </w:r>
            </w:ins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94CFFE4" w14:textId="566F204F" w:rsidR="00825FDA" w:rsidRDefault="00825FDA" w:rsidP="00CE3749">
            <w:pPr>
              <w:jc w:val="left"/>
              <w:rPr>
                <w:ins w:id="633" w:author="方浩华" w:date="2023-11-01T17:23:00Z"/>
                <w:rFonts w:asciiTheme="minorEastAsia" w:hAnsiTheme="minorEastAsia" w:cs="宋体"/>
                <w:szCs w:val="21"/>
              </w:rPr>
            </w:pPr>
            <w:ins w:id="634" w:author="方浩华" w:date="2023-11-01T17:23:00Z">
              <w:r>
                <w:rPr>
                  <w:rFonts w:asciiTheme="minorEastAsia" w:hAnsiTheme="minorEastAsia" w:cs="宋体" w:hint="eastAsia"/>
                  <w:szCs w:val="21"/>
                </w:rPr>
                <w:t>0x</w:t>
              </w:r>
            </w:ins>
            <w:ins w:id="635" w:author="方浩华" w:date="2023-11-01T17:25:00Z">
              <w:r w:rsidR="00345EF1">
                <w:rPr>
                  <w:rFonts w:asciiTheme="minorEastAsia" w:hAnsiTheme="minorEastAsia" w:cs="宋体"/>
                  <w:szCs w:val="21"/>
                </w:rPr>
                <w:t>C7</w:t>
              </w:r>
            </w:ins>
          </w:p>
        </w:tc>
      </w:tr>
      <w:tr w:rsidR="00825FDA" w:rsidRPr="0028101D" w14:paraId="3AA55EC0" w14:textId="77777777" w:rsidTr="00CE3749">
        <w:trPr>
          <w:ins w:id="636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6A25D856" w14:textId="77777777" w:rsidR="00825FDA" w:rsidRPr="00002A9C" w:rsidRDefault="00825FDA" w:rsidP="00CE3749">
            <w:pPr>
              <w:jc w:val="center"/>
              <w:rPr>
                <w:ins w:id="637" w:author="方浩华" w:date="2023-11-01T17:23:00Z"/>
                <w:rFonts w:asciiTheme="minorEastAsia" w:hAnsiTheme="minorEastAsia"/>
                <w:szCs w:val="21"/>
              </w:rPr>
            </w:pPr>
            <w:ins w:id="638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消息描述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48E9566D" w14:textId="77777777" w:rsidR="00825FDA" w:rsidRPr="004E6B38" w:rsidRDefault="00825FDA" w:rsidP="00CE3749">
            <w:pPr>
              <w:jc w:val="left"/>
              <w:rPr>
                <w:ins w:id="639" w:author="方浩华" w:date="2023-11-01T17:23:00Z"/>
                <w:rFonts w:asciiTheme="minorEastAsia" w:hAnsiTheme="minorEastAsia"/>
                <w:szCs w:val="21"/>
              </w:rPr>
            </w:pPr>
            <w:ins w:id="640" w:author="方浩华" w:date="2023-11-01T17:23:00Z">
              <w:r>
                <w:rPr>
                  <w:rFonts w:hint="eastAsia"/>
                  <w:szCs w:val="21"/>
                </w:rPr>
                <w:t>设置隐蔽模式</w:t>
              </w:r>
            </w:ins>
          </w:p>
        </w:tc>
      </w:tr>
      <w:tr w:rsidR="00825FDA" w:rsidRPr="00002A9C" w14:paraId="25CA771F" w14:textId="77777777" w:rsidTr="00CE3749">
        <w:trPr>
          <w:ins w:id="641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7530CCB4" w14:textId="77777777" w:rsidR="00825FDA" w:rsidRDefault="00825FDA" w:rsidP="00CE3749">
            <w:pPr>
              <w:jc w:val="center"/>
              <w:rPr>
                <w:ins w:id="642" w:author="方浩华" w:date="2023-11-01T17:23:00Z"/>
                <w:rFonts w:asciiTheme="minorEastAsia" w:hAnsiTheme="minorEastAsia"/>
                <w:szCs w:val="21"/>
              </w:rPr>
            </w:pPr>
            <w:ins w:id="643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方向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6C2A173D" w14:textId="77777777" w:rsidR="00825FDA" w:rsidRDefault="00825FDA" w:rsidP="00CE3749">
            <w:pPr>
              <w:jc w:val="left"/>
              <w:rPr>
                <w:ins w:id="644" w:author="方浩华" w:date="2023-11-01T17:23:00Z"/>
                <w:rFonts w:asciiTheme="minorEastAsia" w:hAnsiTheme="minorEastAsia"/>
                <w:szCs w:val="21"/>
              </w:rPr>
            </w:pPr>
            <w:ins w:id="645" w:author="方浩华" w:date="2023-11-01T17:23:00Z">
              <w:r>
                <w:rPr>
                  <w:rFonts w:asciiTheme="minorEastAsia" w:hAnsiTheme="minorEastAsia"/>
                  <w:szCs w:val="21"/>
                </w:rPr>
                <w:t>C2</w:t>
              </w:r>
              <w:r w:rsidRPr="00A04FDA">
                <w:rPr>
                  <w:rFonts w:asciiTheme="minorEastAsia" w:hAnsiTheme="minorEastAsia"/>
                  <w:szCs w:val="21"/>
                </w:rPr>
                <w:t xml:space="preserve"> </w:t>
              </w:r>
              <w:r w:rsidRPr="00A04FDA">
                <w:rPr>
                  <w:rFonts w:asciiTheme="minorEastAsia" w:hAnsiTheme="minorEastAsia"/>
                  <w:szCs w:val="21"/>
                </w:rPr>
                <w:sym w:font="Wingdings" w:char="F0E0"/>
              </w:r>
              <w:r>
                <w:rPr>
                  <w:rFonts w:asciiTheme="minorEastAsia" w:hAnsiTheme="minorEastAsia"/>
                  <w:szCs w:val="21"/>
                </w:rPr>
                <w:t xml:space="preserve"> Tracer</w:t>
              </w:r>
            </w:ins>
          </w:p>
        </w:tc>
      </w:tr>
      <w:tr w:rsidR="00825FDA" w:rsidRPr="00002A9C" w14:paraId="1FC55401" w14:textId="77777777" w:rsidTr="00CE3749">
        <w:trPr>
          <w:ins w:id="646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6348B2C2" w14:textId="77777777" w:rsidR="00825FDA" w:rsidRDefault="00825FDA" w:rsidP="00CE3749">
            <w:pPr>
              <w:jc w:val="center"/>
              <w:rPr>
                <w:ins w:id="647" w:author="方浩华" w:date="2023-11-01T17:23:00Z"/>
                <w:rFonts w:asciiTheme="minorEastAsia" w:hAnsiTheme="minorEastAsia"/>
                <w:szCs w:val="21"/>
              </w:rPr>
            </w:pPr>
            <w:ins w:id="648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发送频率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76FE95CA" w14:textId="77777777" w:rsidR="00825FDA" w:rsidRDefault="00825FDA" w:rsidP="00CE3749">
            <w:pPr>
              <w:jc w:val="left"/>
              <w:rPr>
                <w:ins w:id="649" w:author="方浩华" w:date="2023-11-01T17:23:00Z"/>
                <w:rFonts w:asciiTheme="minorEastAsia" w:hAnsiTheme="minorEastAsia"/>
                <w:szCs w:val="21"/>
              </w:rPr>
            </w:pPr>
            <w:ins w:id="650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用户</w:t>
              </w:r>
              <w:r>
                <w:rPr>
                  <w:rFonts w:asciiTheme="minorEastAsia" w:hAnsiTheme="minorEastAsia"/>
                  <w:szCs w:val="21"/>
                </w:rPr>
                <w:t>触发</w:t>
              </w:r>
            </w:ins>
          </w:p>
        </w:tc>
      </w:tr>
      <w:tr w:rsidR="00825FDA" w:rsidRPr="001C0AE8" w14:paraId="104C69A5" w14:textId="77777777" w:rsidTr="00CE3749">
        <w:trPr>
          <w:trHeight w:val="50"/>
          <w:ins w:id="651" w:author="方浩华" w:date="2023-11-01T17:23:00Z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0347A4F" w14:textId="77777777" w:rsidR="00825FDA" w:rsidRPr="001C0AE8" w:rsidRDefault="00825FDA" w:rsidP="00CE3749">
            <w:pPr>
              <w:jc w:val="center"/>
              <w:rPr>
                <w:ins w:id="652" w:author="方浩华" w:date="2023-11-01T17:23:00Z"/>
                <w:rFonts w:asciiTheme="minorEastAsia" w:hAnsiTheme="minorEastAsia"/>
                <w:szCs w:val="21"/>
              </w:rPr>
            </w:pPr>
            <w:ins w:id="653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参数</w:t>
              </w:r>
              <w:r w:rsidRPr="000D3229">
                <w:rPr>
                  <w:rFonts w:hint="eastAsia"/>
                  <w:szCs w:val="21"/>
                </w:rPr>
                <w:t>payload</w:t>
              </w:r>
            </w:ins>
          </w:p>
        </w:tc>
        <w:tc>
          <w:tcPr>
            <w:tcW w:w="737" w:type="dxa"/>
            <w:vAlign w:val="center"/>
          </w:tcPr>
          <w:p w14:paraId="284521A3" w14:textId="77777777" w:rsidR="00825FDA" w:rsidRPr="001C0AE8" w:rsidRDefault="00825FDA" w:rsidP="00CE3749">
            <w:pPr>
              <w:jc w:val="left"/>
              <w:rPr>
                <w:ins w:id="654" w:author="方浩华" w:date="2023-11-01T17:23:00Z"/>
                <w:rFonts w:asciiTheme="minorEastAsia" w:hAnsiTheme="minorEastAsia"/>
                <w:szCs w:val="21"/>
              </w:rPr>
            </w:pPr>
            <w:ins w:id="655" w:author="方浩华" w:date="2023-11-01T17:23:00Z">
              <w:r w:rsidRPr="00574645">
                <w:rPr>
                  <w:rFonts w:asciiTheme="minorEastAsia" w:hAnsiTheme="minorEastAsia" w:hint="eastAsia"/>
                  <w:szCs w:val="21"/>
                </w:rPr>
                <w:t>字节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7F282448" w14:textId="77777777" w:rsidR="00825FDA" w:rsidRPr="002C7BCF" w:rsidRDefault="00825FDA" w:rsidP="00CE3749">
            <w:pPr>
              <w:jc w:val="left"/>
              <w:rPr>
                <w:ins w:id="656" w:author="方浩华" w:date="2023-11-01T17:23:00Z"/>
                <w:rFonts w:asciiTheme="minorEastAsia" w:hAnsiTheme="minorEastAsia"/>
                <w:szCs w:val="21"/>
              </w:rPr>
            </w:pPr>
            <w:ins w:id="657" w:author="方浩华" w:date="2023-11-01T17:23:00Z">
              <w:r w:rsidRPr="002C7BCF">
                <w:rPr>
                  <w:rFonts w:asciiTheme="minorEastAsia" w:hAnsiTheme="minorEastAsia"/>
                  <w:szCs w:val="21"/>
                </w:rPr>
                <w:t>Name</w:t>
              </w:r>
            </w:ins>
          </w:p>
        </w:tc>
        <w:tc>
          <w:tcPr>
            <w:tcW w:w="1134" w:type="dxa"/>
            <w:vAlign w:val="center"/>
          </w:tcPr>
          <w:p w14:paraId="4204D598" w14:textId="77777777" w:rsidR="00825FDA" w:rsidRPr="001C0AE8" w:rsidRDefault="00825FDA" w:rsidP="00CE3749">
            <w:pPr>
              <w:jc w:val="left"/>
              <w:rPr>
                <w:ins w:id="658" w:author="方浩华" w:date="2023-11-01T17:23:00Z"/>
                <w:rFonts w:asciiTheme="minorEastAsia" w:hAnsiTheme="minorEastAsia"/>
                <w:szCs w:val="21"/>
              </w:rPr>
            </w:pPr>
            <w:ins w:id="659" w:author="方浩华" w:date="2023-11-01T17:23:00Z">
              <w:r w:rsidRPr="00874A55">
                <w:rPr>
                  <w:rFonts w:asciiTheme="minorEastAsia" w:hAnsiTheme="minorEastAsia"/>
                  <w:szCs w:val="21"/>
                </w:rPr>
                <w:t>Type</w:t>
              </w:r>
            </w:ins>
          </w:p>
        </w:tc>
        <w:tc>
          <w:tcPr>
            <w:tcW w:w="3260" w:type="dxa"/>
            <w:vAlign w:val="center"/>
          </w:tcPr>
          <w:p w14:paraId="4E82F060" w14:textId="77777777" w:rsidR="00825FDA" w:rsidRPr="002C7BCF" w:rsidRDefault="00825FDA" w:rsidP="00CE3749">
            <w:pPr>
              <w:jc w:val="left"/>
              <w:rPr>
                <w:ins w:id="660" w:author="方浩华" w:date="2023-11-01T17:23:00Z"/>
                <w:rFonts w:asciiTheme="minorEastAsia" w:hAnsiTheme="minorEastAsia"/>
                <w:szCs w:val="21"/>
              </w:rPr>
            </w:pPr>
            <w:ins w:id="661" w:author="方浩华" w:date="2023-11-01T17:23:00Z">
              <w:r w:rsidRPr="002C7BCF">
                <w:rPr>
                  <w:rFonts w:asciiTheme="minorEastAsia" w:hAnsiTheme="minorEastAsia" w:hint="eastAsia"/>
                  <w:szCs w:val="21"/>
                </w:rPr>
                <w:t>D</w:t>
              </w:r>
              <w:r w:rsidRPr="002C7BCF">
                <w:rPr>
                  <w:rFonts w:asciiTheme="minorEastAsia" w:hAnsiTheme="minorEastAsia"/>
                  <w:szCs w:val="21"/>
                </w:rPr>
                <w:t>escription</w:t>
              </w:r>
            </w:ins>
          </w:p>
        </w:tc>
      </w:tr>
      <w:tr w:rsidR="00825FDA" w:rsidRPr="001C0AE8" w14:paraId="6ABEDF91" w14:textId="77777777" w:rsidTr="00CE3749">
        <w:trPr>
          <w:trHeight w:val="50"/>
          <w:ins w:id="662" w:author="方浩华" w:date="2023-11-01T17:23:00Z"/>
        </w:trPr>
        <w:tc>
          <w:tcPr>
            <w:tcW w:w="1526" w:type="dxa"/>
            <w:vMerge/>
            <w:shd w:val="clear" w:color="auto" w:fill="auto"/>
            <w:vAlign w:val="center"/>
          </w:tcPr>
          <w:p w14:paraId="5E7D9F74" w14:textId="77777777" w:rsidR="00825FDA" w:rsidRDefault="00825FDA" w:rsidP="00CE3749">
            <w:pPr>
              <w:jc w:val="center"/>
              <w:rPr>
                <w:ins w:id="663" w:author="方浩华" w:date="2023-11-01T17:23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45B0E0B" w14:textId="77777777" w:rsidR="00825FDA" w:rsidRPr="00574645" w:rsidRDefault="00825FDA" w:rsidP="00CE3749">
            <w:pPr>
              <w:jc w:val="left"/>
              <w:rPr>
                <w:ins w:id="664" w:author="方浩华" w:date="2023-11-01T17:23:00Z"/>
                <w:rFonts w:asciiTheme="minorEastAsia" w:hAnsiTheme="minorEastAsia"/>
                <w:szCs w:val="21"/>
              </w:rPr>
            </w:pPr>
            <w:ins w:id="665" w:author="方浩华" w:date="2023-11-01T17:23:00Z">
              <w:r>
                <w:rPr>
                  <w:rFonts w:asciiTheme="minorEastAsia" w:hAnsiTheme="minorEastAsia"/>
                  <w:szCs w:val="21"/>
                </w:rPr>
                <w:t>1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04367ADD" w14:textId="77777777" w:rsidR="00825FDA" w:rsidRPr="002C7BCF" w:rsidRDefault="00825FDA" w:rsidP="00CE3749">
            <w:pPr>
              <w:jc w:val="left"/>
              <w:rPr>
                <w:ins w:id="666" w:author="方浩华" w:date="2023-11-01T17:23:00Z"/>
                <w:rFonts w:asciiTheme="minorEastAsia" w:hAnsiTheme="minorEastAsia"/>
                <w:szCs w:val="21"/>
              </w:rPr>
            </w:pPr>
            <w:proofErr w:type="spellStart"/>
            <w:ins w:id="667" w:author="方浩华" w:date="2023-11-01T17:23:00Z">
              <w:r>
                <w:rPr>
                  <w:rFonts w:asciiTheme="minorEastAsia" w:hAnsiTheme="minorEastAsia"/>
                  <w:szCs w:val="21"/>
                </w:rPr>
                <w:t>hideMode</w:t>
              </w:r>
              <w:proofErr w:type="spellEnd"/>
            </w:ins>
          </w:p>
        </w:tc>
        <w:tc>
          <w:tcPr>
            <w:tcW w:w="1134" w:type="dxa"/>
            <w:vAlign w:val="center"/>
          </w:tcPr>
          <w:p w14:paraId="391432F9" w14:textId="77777777" w:rsidR="00825FDA" w:rsidRPr="00874A55" w:rsidRDefault="00825FDA" w:rsidP="00CE3749">
            <w:pPr>
              <w:jc w:val="left"/>
              <w:rPr>
                <w:ins w:id="668" w:author="方浩华" w:date="2023-11-01T17:23:00Z"/>
                <w:rFonts w:asciiTheme="minorEastAsia" w:hAnsiTheme="minorEastAsia"/>
                <w:szCs w:val="21"/>
              </w:rPr>
            </w:pPr>
            <w:ins w:id="669" w:author="方浩华" w:date="2023-11-01T17:23:00Z">
              <w:r>
                <w:rPr>
                  <w:rFonts w:asciiTheme="minorEastAsia" w:hAnsiTheme="minorEastAsia"/>
                  <w:szCs w:val="21"/>
                </w:rPr>
                <w:t>Uint8_t</w:t>
              </w:r>
            </w:ins>
          </w:p>
        </w:tc>
        <w:tc>
          <w:tcPr>
            <w:tcW w:w="3260" w:type="dxa"/>
            <w:vAlign w:val="center"/>
          </w:tcPr>
          <w:p w14:paraId="56F44742" w14:textId="77777777" w:rsidR="00825FDA" w:rsidRDefault="00825FDA" w:rsidP="00CE3749">
            <w:pPr>
              <w:jc w:val="left"/>
              <w:rPr>
                <w:ins w:id="670" w:author="方浩华" w:date="2023-11-01T17:23:00Z"/>
                <w:rFonts w:asciiTheme="minorEastAsia" w:hAnsiTheme="minorEastAsia"/>
                <w:szCs w:val="21"/>
              </w:rPr>
            </w:pPr>
            <w:ins w:id="671" w:author="方浩华" w:date="2023-11-01T17:23:00Z">
              <w:r>
                <w:rPr>
                  <w:rFonts w:asciiTheme="minorEastAsia" w:hAnsiTheme="minorEastAsia"/>
                  <w:szCs w:val="21"/>
                </w:rPr>
                <w:t>0</w:t>
              </w:r>
              <w:r>
                <w:rPr>
                  <w:rFonts w:asciiTheme="minorEastAsia" w:hAnsiTheme="minorEastAsia" w:hint="eastAsia"/>
                  <w:szCs w:val="21"/>
                </w:rPr>
                <w:t>：隐蔽模式关闭（LED灯正常工作）</w:t>
              </w:r>
            </w:ins>
          </w:p>
          <w:p w14:paraId="745E8FC8" w14:textId="77777777" w:rsidR="00825FDA" w:rsidRPr="002C7BCF" w:rsidRDefault="00825FDA" w:rsidP="00CE3749">
            <w:pPr>
              <w:jc w:val="left"/>
              <w:rPr>
                <w:ins w:id="672" w:author="方浩华" w:date="2023-11-01T17:23:00Z"/>
                <w:rFonts w:asciiTheme="minorEastAsia" w:hAnsiTheme="minorEastAsia"/>
                <w:szCs w:val="21"/>
              </w:rPr>
            </w:pPr>
            <w:ins w:id="673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1：隐蔽模式打开（LED灯全部关闭）</w:t>
              </w:r>
            </w:ins>
          </w:p>
        </w:tc>
      </w:tr>
      <w:tr w:rsidR="00825FDA" w:rsidRPr="00002A9C" w14:paraId="1BE2BF89" w14:textId="77777777" w:rsidTr="00CE3749">
        <w:trPr>
          <w:ins w:id="674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3793BDE1" w14:textId="77777777" w:rsidR="00825FDA" w:rsidRDefault="00825FDA" w:rsidP="00CE3749">
            <w:pPr>
              <w:jc w:val="center"/>
              <w:rPr>
                <w:ins w:id="675" w:author="方浩华" w:date="2023-11-01T17:23:00Z"/>
                <w:rFonts w:asciiTheme="minorEastAsia" w:hAnsiTheme="minorEastAsia"/>
                <w:szCs w:val="21"/>
              </w:rPr>
            </w:pPr>
            <w:ins w:id="676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参数长度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39E83269" w14:textId="77777777" w:rsidR="00825FDA" w:rsidRDefault="00825FDA" w:rsidP="00CE3749">
            <w:pPr>
              <w:jc w:val="left"/>
              <w:rPr>
                <w:ins w:id="677" w:author="方浩华" w:date="2023-11-01T17:23:00Z"/>
                <w:rFonts w:asciiTheme="minorEastAsia" w:hAnsiTheme="minorEastAsia"/>
                <w:szCs w:val="21"/>
              </w:rPr>
            </w:pPr>
            <w:ins w:id="678" w:author="方浩华" w:date="2023-11-01T17:23:00Z">
              <w:r>
                <w:rPr>
                  <w:rFonts w:asciiTheme="minorEastAsia" w:hAnsiTheme="minorEastAsia"/>
                  <w:szCs w:val="21"/>
                </w:rPr>
                <w:t>1</w:t>
              </w:r>
            </w:ins>
          </w:p>
        </w:tc>
      </w:tr>
      <w:tr w:rsidR="00825FDA" w:rsidRPr="00002A9C" w14:paraId="0081FA4F" w14:textId="77777777" w:rsidTr="00CE3749">
        <w:trPr>
          <w:ins w:id="679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64DAB8FE" w14:textId="77777777" w:rsidR="00825FDA" w:rsidRDefault="00825FDA" w:rsidP="00CE3749">
            <w:pPr>
              <w:jc w:val="center"/>
              <w:rPr>
                <w:ins w:id="680" w:author="方浩华" w:date="2023-11-01T17:23:00Z"/>
                <w:rFonts w:asciiTheme="minorEastAsia" w:hAnsiTheme="minorEastAsia"/>
                <w:szCs w:val="21"/>
              </w:rPr>
            </w:pPr>
            <w:ins w:id="681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应答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35F7DA64" w14:textId="77777777" w:rsidR="00825FDA" w:rsidRDefault="00825FDA" w:rsidP="00CE3749">
            <w:pPr>
              <w:jc w:val="left"/>
              <w:rPr>
                <w:ins w:id="682" w:author="方浩华" w:date="2023-11-01T17:23:00Z"/>
                <w:rFonts w:asciiTheme="minorEastAsia" w:hAnsiTheme="minorEastAsia"/>
                <w:szCs w:val="21"/>
              </w:rPr>
            </w:pPr>
            <w:ins w:id="683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有</w:t>
              </w:r>
            </w:ins>
          </w:p>
        </w:tc>
      </w:tr>
    </w:tbl>
    <w:p w14:paraId="156C6339" w14:textId="77777777" w:rsidR="00825FDA" w:rsidRDefault="00825FDA" w:rsidP="00825FDA">
      <w:pPr>
        <w:rPr>
          <w:ins w:id="684" w:author="方浩华" w:date="2023-11-01T17:23:00Z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825FDA" w:rsidRPr="00002A9C" w14:paraId="3623DFCD" w14:textId="77777777" w:rsidTr="00CE3749">
        <w:trPr>
          <w:ins w:id="685" w:author="方浩华" w:date="2023-11-01T17:23:00Z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A272FDC" w14:textId="77777777" w:rsidR="00825FDA" w:rsidRPr="00002A9C" w:rsidRDefault="00825FDA" w:rsidP="00CE3749">
            <w:pPr>
              <w:jc w:val="center"/>
              <w:rPr>
                <w:ins w:id="686" w:author="方浩华" w:date="2023-11-01T17:23:00Z"/>
                <w:rFonts w:asciiTheme="minorEastAsia" w:hAnsiTheme="minorEastAsia" w:cs="宋体"/>
                <w:szCs w:val="21"/>
              </w:rPr>
            </w:pPr>
            <w:ins w:id="687" w:author="方浩华" w:date="2023-11-01T17:23:00Z">
              <w:r>
                <w:rPr>
                  <w:rFonts w:asciiTheme="minorEastAsia" w:hAnsiTheme="minorEastAsia" w:cs="宋体" w:hint="eastAsia"/>
                  <w:szCs w:val="21"/>
                </w:rPr>
                <w:t>消息</w:t>
              </w:r>
              <w:r>
                <w:rPr>
                  <w:rFonts w:asciiTheme="minorEastAsia" w:hAnsiTheme="minorEastAsia" w:cs="宋体"/>
                  <w:szCs w:val="21"/>
                </w:rPr>
                <w:t>ID</w:t>
              </w:r>
            </w:ins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C64126E" w14:textId="18A5A278" w:rsidR="00825FDA" w:rsidRDefault="00825FDA" w:rsidP="00CE3749">
            <w:pPr>
              <w:jc w:val="left"/>
              <w:rPr>
                <w:ins w:id="688" w:author="方浩华" w:date="2023-11-01T17:23:00Z"/>
                <w:rFonts w:asciiTheme="minorEastAsia" w:hAnsiTheme="minorEastAsia" w:cs="宋体"/>
                <w:szCs w:val="21"/>
              </w:rPr>
            </w:pPr>
            <w:ins w:id="689" w:author="方浩华" w:date="2023-11-01T17:23:00Z">
              <w:r>
                <w:rPr>
                  <w:rFonts w:asciiTheme="minorEastAsia" w:hAnsiTheme="minorEastAsia" w:cs="宋体"/>
                  <w:szCs w:val="21"/>
                </w:rPr>
                <w:t>0x</w:t>
              </w:r>
            </w:ins>
            <w:ins w:id="690" w:author="方浩华" w:date="2023-11-01T17:25:00Z">
              <w:r w:rsidR="009A6B54">
                <w:rPr>
                  <w:rFonts w:asciiTheme="minorEastAsia" w:hAnsiTheme="minorEastAsia" w:cs="宋体"/>
                  <w:szCs w:val="21"/>
                </w:rPr>
                <w:t>C7</w:t>
              </w:r>
            </w:ins>
          </w:p>
        </w:tc>
      </w:tr>
      <w:tr w:rsidR="00825FDA" w:rsidRPr="0028101D" w14:paraId="7DAFC29A" w14:textId="77777777" w:rsidTr="00CE3749">
        <w:trPr>
          <w:ins w:id="691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194D8D26" w14:textId="77777777" w:rsidR="00825FDA" w:rsidRPr="00002A9C" w:rsidRDefault="00825FDA" w:rsidP="00CE3749">
            <w:pPr>
              <w:jc w:val="center"/>
              <w:rPr>
                <w:ins w:id="692" w:author="方浩华" w:date="2023-11-01T17:23:00Z"/>
                <w:rFonts w:asciiTheme="minorEastAsia" w:hAnsiTheme="minorEastAsia"/>
                <w:szCs w:val="21"/>
              </w:rPr>
            </w:pPr>
            <w:ins w:id="693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消息描述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4F2C9DD5" w14:textId="77777777" w:rsidR="00825FDA" w:rsidRPr="004E6B38" w:rsidRDefault="00825FDA" w:rsidP="00CE3749">
            <w:pPr>
              <w:jc w:val="left"/>
              <w:rPr>
                <w:ins w:id="694" w:author="方浩华" w:date="2023-11-01T17:23:00Z"/>
                <w:rFonts w:asciiTheme="minorEastAsia" w:hAnsiTheme="minorEastAsia"/>
                <w:szCs w:val="21"/>
              </w:rPr>
            </w:pPr>
            <w:ins w:id="695" w:author="方浩华" w:date="2023-11-01T17:23:00Z">
              <w:r>
                <w:rPr>
                  <w:rFonts w:hint="eastAsia"/>
                  <w:szCs w:val="21"/>
                </w:rPr>
                <w:t>设置隐蔽模式</w:t>
              </w:r>
              <w:r>
                <w:rPr>
                  <w:rFonts w:asciiTheme="minorEastAsia" w:hAnsiTheme="minorEastAsia" w:hint="eastAsia"/>
                </w:rPr>
                <w:t xml:space="preserve"> </w:t>
              </w:r>
              <w:r>
                <w:rPr>
                  <w:rFonts w:asciiTheme="minorEastAsia" w:hAnsiTheme="minorEastAsia"/>
                </w:rPr>
                <w:t xml:space="preserve"> 应答</w:t>
              </w:r>
            </w:ins>
          </w:p>
        </w:tc>
      </w:tr>
      <w:tr w:rsidR="00825FDA" w:rsidRPr="00002A9C" w14:paraId="3CAE5323" w14:textId="77777777" w:rsidTr="00CE3749">
        <w:trPr>
          <w:ins w:id="696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5AC9800F" w14:textId="77777777" w:rsidR="00825FDA" w:rsidRDefault="00825FDA" w:rsidP="00CE3749">
            <w:pPr>
              <w:jc w:val="center"/>
              <w:rPr>
                <w:ins w:id="697" w:author="方浩华" w:date="2023-11-01T17:23:00Z"/>
                <w:rFonts w:asciiTheme="minorEastAsia" w:hAnsiTheme="minorEastAsia"/>
                <w:szCs w:val="21"/>
              </w:rPr>
            </w:pPr>
            <w:ins w:id="698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方向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7F42B1DC" w14:textId="77777777" w:rsidR="00825FDA" w:rsidRDefault="00825FDA" w:rsidP="00CE3749">
            <w:pPr>
              <w:jc w:val="left"/>
              <w:rPr>
                <w:ins w:id="699" w:author="方浩华" w:date="2023-11-01T17:23:00Z"/>
                <w:rFonts w:asciiTheme="minorEastAsia" w:hAnsiTheme="minorEastAsia"/>
                <w:szCs w:val="21"/>
              </w:rPr>
            </w:pPr>
            <w:ins w:id="700" w:author="方浩华" w:date="2023-11-01T17:23:00Z">
              <w:r>
                <w:rPr>
                  <w:rFonts w:asciiTheme="minorEastAsia" w:hAnsiTheme="minorEastAsia"/>
                  <w:szCs w:val="21"/>
                </w:rPr>
                <w:t>Tracer</w:t>
              </w:r>
              <w:r w:rsidRPr="00A04FDA">
                <w:rPr>
                  <w:rFonts w:asciiTheme="minorEastAsia" w:hAnsiTheme="minorEastAsia"/>
                  <w:szCs w:val="21"/>
                </w:rPr>
                <w:t xml:space="preserve"> </w:t>
              </w:r>
              <w:r w:rsidRPr="00A04FDA">
                <w:rPr>
                  <w:rFonts w:asciiTheme="minorEastAsia" w:hAnsiTheme="minorEastAsia"/>
                  <w:szCs w:val="21"/>
                </w:rPr>
                <w:sym w:font="Wingdings" w:char="F0E0"/>
              </w:r>
              <w:r>
                <w:rPr>
                  <w:rFonts w:asciiTheme="minorEastAsia" w:hAnsiTheme="minorEastAsia"/>
                  <w:szCs w:val="21"/>
                </w:rPr>
                <w:t xml:space="preserve"> C2</w:t>
              </w:r>
            </w:ins>
          </w:p>
        </w:tc>
      </w:tr>
      <w:tr w:rsidR="00825FDA" w:rsidRPr="00002A9C" w14:paraId="6A40FEEC" w14:textId="77777777" w:rsidTr="00CE3749">
        <w:trPr>
          <w:ins w:id="701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06B83644" w14:textId="77777777" w:rsidR="00825FDA" w:rsidRDefault="00825FDA" w:rsidP="00CE3749">
            <w:pPr>
              <w:jc w:val="center"/>
              <w:rPr>
                <w:ins w:id="702" w:author="方浩华" w:date="2023-11-01T17:23:00Z"/>
                <w:rFonts w:asciiTheme="minorEastAsia" w:hAnsiTheme="minorEastAsia"/>
                <w:szCs w:val="21"/>
              </w:rPr>
            </w:pPr>
            <w:ins w:id="703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发送频率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64068C4B" w14:textId="77777777" w:rsidR="00825FDA" w:rsidRDefault="00825FDA" w:rsidP="00CE3749">
            <w:pPr>
              <w:jc w:val="left"/>
              <w:rPr>
                <w:ins w:id="704" w:author="方浩华" w:date="2023-11-01T17:23:00Z"/>
                <w:rFonts w:asciiTheme="minorEastAsia" w:hAnsiTheme="minorEastAsia"/>
                <w:szCs w:val="21"/>
              </w:rPr>
            </w:pPr>
            <w:ins w:id="705" w:author="方浩华" w:date="2023-11-01T17:23:00Z">
              <w:r>
                <w:rPr>
                  <w:rFonts w:asciiTheme="minorEastAsia" w:hAnsiTheme="minorEastAsia"/>
                  <w:szCs w:val="21"/>
                </w:rPr>
                <w:t>用户触发</w:t>
              </w:r>
            </w:ins>
          </w:p>
        </w:tc>
      </w:tr>
      <w:tr w:rsidR="00825FDA" w:rsidRPr="001C0AE8" w14:paraId="1AE93DCD" w14:textId="77777777" w:rsidTr="00CE3749">
        <w:trPr>
          <w:trHeight w:val="50"/>
          <w:ins w:id="706" w:author="方浩华" w:date="2023-11-01T17:23:00Z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A80903B" w14:textId="77777777" w:rsidR="00825FDA" w:rsidRPr="001C0AE8" w:rsidRDefault="00825FDA" w:rsidP="00CE3749">
            <w:pPr>
              <w:jc w:val="center"/>
              <w:rPr>
                <w:ins w:id="707" w:author="方浩华" w:date="2023-11-01T17:23:00Z"/>
                <w:rFonts w:asciiTheme="minorEastAsia" w:hAnsiTheme="minorEastAsia"/>
                <w:szCs w:val="21"/>
              </w:rPr>
            </w:pPr>
            <w:ins w:id="708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参数</w:t>
              </w:r>
              <w:r w:rsidRPr="000D3229">
                <w:rPr>
                  <w:rFonts w:hint="eastAsia"/>
                  <w:szCs w:val="21"/>
                </w:rPr>
                <w:t>payload</w:t>
              </w:r>
            </w:ins>
          </w:p>
        </w:tc>
        <w:tc>
          <w:tcPr>
            <w:tcW w:w="737" w:type="dxa"/>
            <w:vAlign w:val="center"/>
          </w:tcPr>
          <w:p w14:paraId="112A01E0" w14:textId="77777777" w:rsidR="00825FDA" w:rsidRPr="001C0AE8" w:rsidRDefault="00825FDA" w:rsidP="00CE3749">
            <w:pPr>
              <w:jc w:val="left"/>
              <w:rPr>
                <w:ins w:id="709" w:author="方浩华" w:date="2023-11-01T17:23:00Z"/>
                <w:rFonts w:asciiTheme="minorEastAsia" w:hAnsiTheme="minorEastAsia"/>
                <w:szCs w:val="21"/>
              </w:rPr>
            </w:pPr>
            <w:ins w:id="710" w:author="方浩华" w:date="2023-11-01T17:23:00Z">
              <w:r w:rsidRPr="00574645">
                <w:rPr>
                  <w:rFonts w:asciiTheme="minorEastAsia" w:hAnsiTheme="minorEastAsia" w:hint="eastAsia"/>
                  <w:szCs w:val="21"/>
                </w:rPr>
                <w:t>字节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1396AB12" w14:textId="77777777" w:rsidR="00825FDA" w:rsidRPr="001C0AE8" w:rsidRDefault="00825FDA" w:rsidP="00CE3749">
            <w:pPr>
              <w:jc w:val="left"/>
              <w:rPr>
                <w:ins w:id="711" w:author="方浩华" w:date="2023-11-01T17:23:00Z"/>
                <w:rFonts w:asciiTheme="minorEastAsia" w:hAnsiTheme="minorEastAsia"/>
                <w:szCs w:val="21"/>
              </w:rPr>
            </w:pPr>
            <w:ins w:id="712" w:author="方浩华" w:date="2023-11-01T17:23:00Z">
              <w:r w:rsidRPr="00F14137">
                <w:rPr>
                  <w:rFonts w:asciiTheme="minorEastAsia" w:hAnsiTheme="minorEastAsia"/>
                  <w:sz w:val="18"/>
                  <w:szCs w:val="18"/>
                </w:rPr>
                <w:t>Name</w:t>
              </w:r>
            </w:ins>
          </w:p>
        </w:tc>
        <w:tc>
          <w:tcPr>
            <w:tcW w:w="992" w:type="dxa"/>
            <w:vAlign w:val="center"/>
          </w:tcPr>
          <w:p w14:paraId="162D89F7" w14:textId="77777777" w:rsidR="00825FDA" w:rsidRPr="001C0AE8" w:rsidRDefault="00825FDA" w:rsidP="00CE3749">
            <w:pPr>
              <w:jc w:val="left"/>
              <w:rPr>
                <w:ins w:id="713" w:author="方浩华" w:date="2023-11-01T17:23:00Z"/>
                <w:rFonts w:asciiTheme="minorEastAsia" w:hAnsiTheme="minorEastAsia"/>
                <w:szCs w:val="21"/>
              </w:rPr>
            </w:pPr>
            <w:ins w:id="714" w:author="方浩华" w:date="2023-11-01T17:23:00Z">
              <w:r w:rsidRPr="00874A55">
                <w:rPr>
                  <w:rFonts w:asciiTheme="minorEastAsia" w:hAnsiTheme="minorEastAsia"/>
                  <w:szCs w:val="21"/>
                </w:rPr>
                <w:t>Type</w:t>
              </w:r>
            </w:ins>
          </w:p>
        </w:tc>
        <w:tc>
          <w:tcPr>
            <w:tcW w:w="3402" w:type="dxa"/>
            <w:vAlign w:val="center"/>
          </w:tcPr>
          <w:p w14:paraId="6C127396" w14:textId="77777777" w:rsidR="00825FDA" w:rsidRPr="001C0AE8" w:rsidRDefault="00825FDA" w:rsidP="00CE3749">
            <w:pPr>
              <w:jc w:val="left"/>
              <w:rPr>
                <w:ins w:id="715" w:author="方浩华" w:date="2023-11-01T17:23:00Z"/>
                <w:rFonts w:asciiTheme="minorEastAsia" w:hAnsiTheme="minorEastAsia"/>
                <w:szCs w:val="21"/>
              </w:rPr>
            </w:pPr>
            <w:ins w:id="716" w:author="方浩华" w:date="2023-11-01T17:23:00Z">
              <w:r w:rsidRPr="00F14137">
                <w:rPr>
                  <w:rFonts w:asciiTheme="minorEastAsia" w:hAnsiTheme="minorEastAsia" w:hint="eastAsia"/>
                  <w:sz w:val="18"/>
                  <w:szCs w:val="18"/>
                </w:rPr>
                <w:t>D</w:t>
              </w:r>
              <w:r w:rsidRPr="00F14137">
                <w:rPr>
                  <w:rFonts w:asciiTheme="minorEastAsia" w:hAnsiTheme="minorEastAsia"/>
                  <w:sz w:val="18"/>
                  <w:szCs w:val="18"/>
                </w:rPr>
                <w:t>escription</w:t>
              </w:r>
            </w:ins>
          </w:p>
        </w:tc>
      </w:tr>
      <w:tr w:rsidR="00825FDA" w:rsidRPr="001C0AE8" w14:paraId="19DA0E30" w14:textId="77777777" w:rsidTr="00CE3749">
        <w:trPr>
          <w:trHeight w:val="241"/>
          <w:ins w:id="717" w:author="方浩华" w:date="2023-11-01T17:23:00Z"/>
        </w:trPr>
        <w:tc>
          <w:tcPr>
            <w:tcW w:w="1526" w:type="dxa"/>
            <w:vMerge/>
            <w:shd w:val="clear" w:color="auto" w:fill="auto"/>
            <w:vAlign w:val="center"/>
          </w:tcPr>
          <w:p w14:paraId="00F4A224" w14:textId="77777777" w:rsidR="00825FDA" w:rsidRDefault="00825FDA" w:rsidP="00CE3749">
            <w:pPr>
              <w:jc w:val="center"/>
              <w:rPr>
                <w:ins w:id="718" w:author="方浩华" w:date="2023-11-01T17:23:00Z"/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3FCE930" w14:textId="77777777" w:rsidR="00825FDA" w:rsidRPr="001D6574" w:rsidRDefault="00825FDA" w:rsidP="00CE3749">
            <w:pPr>
              <w:jc w:val="left"/>
              <w:rPr>
                <w:ins w:id="719" w:author="方浩华" w:date="2023-11-01T17:23:00Z"/>
                <w:rFonts w:asciiTheme="minorEastAsia" w:hAnsiTheme="minorEastAsia"/>
                <w:szCs w:val="21"/>
              </w:rPr>
            </w:pPr>
            <w:ins w:id="720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1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14:paraId="588AB36C" w14:textId="77777777" w:rsidR="00825FDA" w:rsidRPr="001D6574" w:rsidRDefault="00825FDA" w:rsidP="00CE3749">
            <w:pPr>
              <w:jc w:val="left"/>
              <w:rPr>
                <w:ins w:id="721" w:author="方浩华" w:date="2023-11-01T17:23:00Z"/>
                <w:rFonts w:asciiTheme="minorEastAsia" w:hAnsiTheme="minorEastAsia"/>
                <w:szCs w:val="21"/>
              </w:rPr>
            </w:pPr>
            <w:ins w:id="722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status</w:t>
              </w:r>
            </w:ins>
          </w:p>
        </w:tc>
        <w:tc>
          <w:tcPr>
            <w:tcW w:w="992" w:type="dxa"/>
            <w:vAlign w:val="center"/>
          </w:tcPr>
          <w:p w14:paraId="5C122B7F" w14:textId="77777777" w:rsidR="00825FDA" w:rsidRPr="001D6574" w:rsidRDefault="00825FDA" w:rsidP="00CE3749">
            <w:pPr>
              <w:jc w:val="left"/>
              <w:rPr>
                <w:ins w:id="723" w:author="方浩华" w:date="2023-11-01T17:23:00Z"/>
                <w:rFonts w:asciiTheme="minorEastAsia" w:hAnsiTheme="minorEastAsia"/>
                <w:szCs w:val="21"/>
              </w:rPr>
            </w:pPr>
            <w:ins w:id="724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U</w:t>
              </w:r>
              <w:r>
                <w:rPr>
                  <w:rFonts w:asciiTheme="minorEastAsia" w:hAnsiTheme="minorEastAsia"/>
                  <w:szCs w:val="21"/>
                </w:rPr>
                <w:t>int8_t</w:t>
              </w:r>
            </w:ins>
          </w:p>
        </w:tc>
        <w:tc>
          <w:tcPr>
            <w:tcW w:w="3402" w:type="dxa"/>
            <w:vAlign w:val="center"/>
          </w:tcPr>
          <w:p w14:paraId="401B8B3E" w14:textId="77777777" w:rsidR="00825FDA" w:rsidRDefault="00825FDA" w:rsidP="00CE3749">
            <w:pPr>
              <w:jc w:val="left"/>
              <w:rPr>
                <w:ins w:id="725" w:author="方浩华" w:date="2023-11-01T17:23:00Z"/>
                <w:rFonts w:asciiTheme="minorEastAsia" w:hAnsiTheme="minorEastAsia"/>
                <w:szCs w:val="21"/>
              </w:rPr>
            </w:pPr>
            <w:ins w:id="726" w:author="方浩华" w:date="2023-11-01T17:23:00Z">
              <w:r>
                <w:rPr>
                  <w:rFonts w:asciiTheme="minorEastAsia" w:hAnsiTheme="minorEastAsia"/>
                  <w:szCs w:val="21"/>
                </w:rPr>
                <w:t>0</w:t>
              </w:r>
              <w:r>
                <w:rPr>
                  <w:rFonts w:asciiTheme="minorEastAsia" w:hAnsiTheme="minorEastAsia" w:hint="eastAsia"/>
                  <w:szCs w:val="21"/>
                </w:rPr>
                <w:t>：失败</w:t>
              </w:r>
            </w:ins>
          </w:p>
          <w:p w14:paraId="7BB996C5" w14:textId="77777777" w:rsidR="00825FDA" w:rsidRPr="001D6574" w:rsidRDefault="00825FDA" w:rsidP="00CE3749">
            <w:pPr>
              <w:jc w:val="left"/>
              <w:rPr>
                <w:ins w:id="727" w:author="方浩华" w:date="2023-11-01T17:23:00Z"/>
                <w:rFonts w:asciiTheme="minorEastAsia" w:hAnsiTheme="minorEastAsia"/>
                <w:szCs w:val="21"/>
              </w:rPr>
            </w:pPr>
            <w:ins w:id="728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1：成功</w:t>
              </w:r>
            </w:ins>
          </w:p>
        </w:tc>
      </w:tr>
      <w:tr w:rsidR="00825FDA" w:rsidRPr="00002A9C" w14:paraId="28BC966A" w14:textId="77777777" w:rsidTr="00CE3749">
        <w:trPr>
          <w:ins w:id="729" w:author="方浩华" w:date="2023-11-01T17:23:00Z"/>
        </w:trPr>
        <w:tc>
          <w:tcPr>
            <w:tcW w:w="1526" w:type="dxa"/>
            <w:shd w:val="clear" w:color="auto" w:fill="auto"/>
            <w:vAlign w:val="center"/>
          </w:tcPr>
          <w:p w14:paraId="5D5EFC69" w14:textId="77777777" w:rsidR="00825FDA" w:rsidRDefault="00825FDA" w:rsidP="00CE3749">
            <w:pPr>
              <w:jc w:val="center"/>
              <w:rPr>
                <w:ins w:id="730" w:author="方浩华" w:date="2023-11-01T17:23:00Z"/>
                <w:rFonts w:asciiTheme="minorEastAsia" w:hAnsiTheme="minorEastAsia"/>
                <w:szCs w:val="21"/>
              </w:rPr>
            </w:pPr>
            <w:ins w:id="731" w:author="方浩华" w:date="2023-11-01T17:23:00Z">
              <w:r>
                <w:rPr>
                  <w:rFonts w:asciiTheme="minorEastAsia" w:hAnsiTheme="minorEastAsia" w:hint="eastAsia"/>
                  <w:szCs w:val="21"/>
                </w:rPr>
                <w:t>参数长度</w:t>
              </w:r>
            </w:ins>
          </w:p>
        </w:tc>
        <w:tc>
          <w:tcPr>
            <w:tcW w:w="6974" w:type="dxa"/>
            <w:gridSpan w:val="4"/>
            <w:vAlign w:val="center"/>
          </w:tcPr>
          <w:p w14:paraId="20063218" w14:textId="77777777" w:rsidR="00825FDA" w:rsidRDefault="00825FDA" w:rsidP="00CE3749">
            <w:pPr>
              <w:jc w:val="left"/>
              <w:rPr>
                <w:ins w:id="732" w:author="方浩华" w:date="2023-11-01T17:23:00Z"/>
                <w:rFonts w:asciiTheme="minorEastAsia" w:hAnsiTheme="minorEastAsia"/>
                <w:szCs w:val="21"/>
              </w:rPr>
            </w:pPr>
            <w:ins w:id="733" w:author="方浩华" w:date="2023-11-01T17:23:00Z">
              <w:r>
                <w:rPr>
                  <w:rFonts w:asciiTheme="minorEastAsia" w:hAnsiTheme="minorEastAsia"/>
                  <w:szCs w:val="21"/>
                </w:rPr>
                <w:t xml:space="preserve">1 </w:t>
              </w:r>
            </w:ins>
          </w:p>
        </w:tc>
      </w:tr>
    </w:tbl>
    <w:p w14:paraId="180DF299" w14:textId="77777777" w:rsidR="00825FDA" w:rsidRDefault="00825FDA" w:rsidP="00CC341A">
      <w:pPr>
        <w:rPr>
          <w:rFonts w:hint="eastAsia"/>
        </w:rPr>
      </w:pPr>
    </w:p>
    <w:p w14:paraId="24059F8C" w14:textId="4AAEE755" w:rsidR="00DA73AC" w:rsidRDefault="00DA73AC" w:rsidP="00DA73AC">
      <w:pPr>
        <w:pStyle w:val="3"/>
      </w:pPr>
      <w:r>
        <w:rPr>
          <w:rFonts w:hint="eastAsia"/>
        </w:rPr>
        <w:t>上位机</w:t>
      </w:r>
      <w:r w:rsidRPr="00C2666C">
        <w:rPr>
          <w:rFonts w:hint="eastAsia"/>
        </w:rPr>
        <w:t>测试</w:t>
      </w:r>
      <w:r w:rsidRPr="00D83941">
        <w:rPr>
          <w:rFonts w:hint="eastAsia"/>
        </w:rPr>
        <w:t>信息ID</w:t>
      </w:r>
      <w:r w:rsidR="00686B9E">
        <w:t xml:space="preserve"> 0x7</w:t>
      </w:r>
      <w:r>
        <w:t>*</w:t>
      </w:r>
    </w:p>
    <w:p w14:paraId="06C68B7D" w14:textId="0154712A" w:rsidR="00DA73AC" w:rsidRPr="00CF34C9" w:rsidRDefault="00DA73AC" w:rsidP="00DA73AC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>
        <w:rPr>
          <w:rFonts w:hint="eastAsia"/>
          <w:b/>
          <w:sz w:val="24"/>
          <w:szCs w:val="24"/>
        </w:rPr>
        <w:t>3.</w:t>
      </w:r>
      <w:r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4</w:t>
      </w:r>
      <w:r w:rsidRPr="00D83941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上位机</w:t>
      </w:r>
      <w:r w:rsidRPr="00C2666C">
        <w:rPr>
          <w:rFonts w:hint="eastAsia"/>
          <w:b/>
          <w:sz w:val="24"/>
          <w:szCs w:val="24"/>
        </w:rPr>
        <w:t>测试</w:t>
      </w:r>
      <w:r w:rsidRPr="00D83941">
        <w:rPr>
          <w:rFonts w:hint="eastAsia"/>
          <w:b/>
          <w:sz w:val="24"/>
          <w:szCs w:val="24"/>
        </w:rPr>
        <w:t>信息</w:t>
      </w:r>
      <w:r w:rsidRPr="00D83941">
        <w:rPr>
          <w:rFonts w:hint="eastAsia"/>
          <w:b/>
          <w:sz w:val="24"/>
          <w:szCs w:val="24"/>
        </w:rPr>
        <w:t>ID</w:t>
      </w: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PC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-&gt;</w:t>
      </w:r>
      <w:r w:rsidRPr="00CF3E52">
        <w:rPr>
          <w:rFonts w:hint="eastAsia"/>
          <w:b/>
          <w:sz w:val="24"/>
          <w:szCs w:val="24"/>
        </w:rPr>
        <w:t xml:space="preserve"> </w:t>
      </w:r>
      <w:r w:rsidR="00BD1F29">
        <w:rPr>
          <w:b/>
          <w:sz w:val="24"/>
          <w:szCs w:val="24"/>
        </w:rPr>
        <w:t>Tracer</w:t>
      </w:r>
      <w:r>
        <w:rPr>
          <w:rFonts w:hint="eastAsia"/>
          <w:b/>
          <w:sz w:val="24"/>
          <w:szCs w:val="24"/>
        </w:rPr>
        <w:t>）</w:t>
      </w:r>
    </w:p>
    <w:tbl>
      <w:tblPr>
        <w:tblStyle w:val="TableNormal1"/>
        <w:tblW w:w="8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993"/>
        <w:gridCol w:w="2693"/>
        <w:gridCol w:w="4045"/>
      </w:tblGrid>
      <w:tr w:rsidR="00DA73AC" w:rsidRPr="001E6AD4" w14:paraId="702B3FF8" w14:textId="77777777" w:rsidTr="003655F7">
        <w:trPr>
          <w:trHeight w:val="402"/>
          <w:jc w:val="center"/>
        </w:trPr>
        <w:tc>
          <w:tcPr>
            <w:tcW w:w="706" w:type="dxa"/>
            <w:shd w:val="clear" w:color="auto" w:fill="BFBFBF" w:themeFill="background1" w:themeFillShade="BF"/>
            <w:vAlign w:val="center"/>
          </w:tcPr>
          <w:p w14:paraId="09E1F4C8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C78633D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消息ID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7183F90B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宏定义</w:t>
            </w:r>
          </w:p>
        </w:tc>
        <w:tc>
          <w:tcPr>
            <w:tcW w:w="4045" w:type="dxa"/>
            <w:shd w:val="clear" w:color="auto" w:fill="BFBFBF" w:themeFill="background1" w:themeFillShade="BF"/>
            <w:vAlign w:val="center"/>
          </w:tcPr>
          <w:p w14:paraId="6EF60BB0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DA73AC" w:rsidRPr="001E6AD4" w14:paraId="52F3AA4D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4182FC3D" w14:textId="77777777" w:rsidR="00DA73AC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93" w:type="dxa"/>
            <w:vAlign w:val="center"/>
          </w:tcPr>
          <w:p w14:paraId="5913770B" w14:textId="69CF149C" w:rsidR="00DA73AC" w:rsidRDefault="00DA73AC" w:rsidP="00886FB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 w:rsidR="00686B9E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7</w:t>
            </w:r>
            <w:r w:rsidR="00886FB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693" w:type="dxa"/>
            <w:vAlign w:val="center"/>
          </w:tcPr>
          <w:p w14:paraId="5ACAB464" w14:textId="739CA01D" w:rsidR="00DA73AC" w:rsidRDefault="00DA73AC" w:rsidP="00686B9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8F00C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CMD_GET_</w:t>
            </w:r>
            <w:r w:rsidR="00686B9E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SELF_CHECK</w:t>
            </w:r>
          </w:p>
        </w:tc>
        <w:tc>
          <w:tcPr>
            <w:tcW w:w="4045" w:type="dxa"/>
            <w:vAlign w:val="center"/>
          </w:tcPr>
          <w:p w14:paraId="2D77408A" w14:textId="07BA129A" w:rsidR="00DA73AC" w:rsidRDefault="00686B9E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T</w:t>
            </w:r>
            <w:r>
              <w:rPr>
                <w:rFonts w:cs="宋体"/>
                <w:color w:val="000000"/>
                <w:kern w:val="0"/>
                <w:szCs w:val="21"/>
              </w:rPr>
              <w:t>自检信息获取请求</w:t>
            </w:r>
          </w:p>
        </w:tc>
      </w:tr>
    </w:tbl>
    <w:p w14:paraId="68D92057" w14:textId="77777777" w:rsidR="00DA73AC" w:rsidRPr="00C32444" w:rsidRDefault="00DA73AC" w:rsidP="00DA73AC">
      <w:pPr>
        <w:spacing w:line="360" w:lineRule="auto"/>
      </w:pPr>
    </w:p>
    <w:p w14:paraId="48FE9A14" w14:textId="708912C3" w:rsidR="00686B9E" w:rsidRPr="00117881" w:rsidRDefault="00686B9E" w:rsidP="00B62D35">
      <w:pPr>
        <w:pStyle w:val="4"/>
        <w:numPr>
          <w:ilvl w:val="3"/>
          <w:numId w:val="2"/>
        </w:numPr>
      </w:pPr>
      <w:r>
        <w:rPr>
          <w:rFonts w:cs="宋体"/>
          <w:color w:val="000000"/>
          <w:kern w:val="0"/>
          <w:szCs w:val="21"/>
        </w:rPr>
        <w:t>T自检信息获取请求</w:t>
      </w:r>
      <w:r>
        <w:rPr>
          <w:rFonts w:hint="eastAsia"/>
        </w:rPr>
        <w:t>(</w:t>
      </w:r>
      <w:r w:rsidRPr="00263F69">
        <w:rPr>
          <w:rFonts w:eastAsiaTheme="minorEastAsia" w:cs="宋体"/>
          <w:color w:val="FF0000"/>
          <w:kern w:val="0"/>
          <w:szCs w:val="21"/>
          <w:rPrChange w:id="734" w:author="方浩华" w:date="2023-11-01T11:29:00Z">
            <w:rPr>
              <w:rFonts w:eastAsiaTheme="minorEastAsia" w:cs="宋体"/>
              <w:color w:val="000000"/>
              <w:kern w:val="0"/>
              <w:szCs w:val="21"/>
            </w:rPr>
          </w:rPrChange>
        </w:rPr>
        <w:t>0x7</w:t>
      </w:r>
      <w:r w:rsidR="00E305F4" w:rsidRPr="00263F69">
        <w:rPr>
          <w:rFonts w:eastAsiaTheme="minorEastAsia" w:cs="宋体"/>
          <w:color w:val="FF0000"/>
          <w:kern w:val="0"/>
          <w:szCs w:val="21"/>
          <w:rPrChange w:id="735" w:author="方浩华" w:date="2023-11-01T11:29:00Z">
            <w:rPr>
              <w:rFonts w:eastAsiaTheme="minorEastAsia" w:cs="宋体"/>
              <w:color w:val="000000"/>
              <w:kern w:val="0"/>
              <w:szCs w:val="21"/>
            </w:rPr>
          </w:rPrChange>
        </w:rPr>
        <w:t>3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86B9E" w:rsidRPr="00002A9C" w14:paraId="124730A2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A69BD04" w14:textId="77777777" w:rsidR="00686B9E" w:rsidRPr="00002A9C" w:rsidRDefault="00686B9E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58534CA" w14:textId="3AB8C852" w:rsidR="00686B9E" w:rsidRDefault="00686B9E" w:rsidP="00886FB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 w:rsidR="00B97D16">
              <w:rPr>
                <w:rFonts w:asciiTheme="minorEastAsia" w:hAnsiTheme="minorEastAsia" w:cs="宋体"/>
                <w:szCs w:val="21"/>
              </w:rPr>
              <w:t>7</w:t>
            </w:r>
            <w:r w:rsidR="00886FB0">
              <w:rPr>
                <w:rFonts w:asciiTheme="minorEastAsia" w:hAnsiTheme="minorEastAsia" w:cs="宋体"/>
                <w:szCs w:val="21"/>
              </w:rPr>
              <w:t>3</w:t>
            </w:r>
          </w:p>
        </w:tc>
      </w:tr>
      <w:tr w:rsidR="00686B9E" w:rsidRPr="0028101D" w14:paraId="3CFC187B" w14:textId="77777777" w:rsidTr="00877510">
        <w:tc>
          <w:tcPr>
            <w:tcW w:w="1526" w:type="dxa"/>
            <w:shd w:val="clear" w:color="auto" w:fill="auto"/>
            <w:vAlign w:val="center"/>
          </w:tcPr>
          <w:p w14:paraId="50216515" w14:textId="77777777" w:rsidR="00686B9E" w:rsidRPr="00002A9C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2C2FB33E" w14:textId="0CEF8EE8" w:rsidR="00686B9E" w:rsidRPr="004E6B38" w:rsidRDefault="00686B9E" w:rsidP="00686B9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读取</w:t>
            </w:r>
            <w:r>
              <w:rPr>
                <w:rFonts w:cs="宋体"/>
                <w:color w:val="000000"/>
                <w:kern w:val="0"/>
                <w:szCs w:val="21"/>
              </w:rPr>
              <w:t>自检信息</w:t>
            </w:r>
          </w:p>
        </w:tc>
      </w:tr>
      <w:tr w:rsidR="00686B9E" w:rsidRPr="00002A9C" w14:paraId="6382C951" w14:textId="77777777" w:rsidTr="00877510">
        <w:tc>
          <w:tcPr>
            <w:tcW w:w="1526" w:type="dxa"/>
            <w:shd w:val="clear" w:color="auto" w:fill="auto"/>
            <w:vAlign w:val="center"/>
          </w:tcPr>
          <w:p w14:paraId="2E44010C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1E90573" w14:textId="621EE431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PC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686B9E" w:rsidRPr="00002A9C" w14:paraId="020525B5" w14:textId="77777777" w:rsidTr="00877510">
        <w:tc>
          <w:tcPr>
            <w:tcW w:w="1526" w:type="dxa"/>
            <w:shd w:val="clear" w:color="auto" w:fill="auto"/>
            <w:vAlign w:val="center"/>
          </w:tcPr>
          <w:p w14:paraId="2B721FA4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434A0AE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686B9E" w:rsidRPr="001C0AE8" w14:paraId="3EDEDF74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A8432D9" w14:textId="77777777" w:rsidR="00686B9E" w:rsidRPr="001C0AE8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C9F7B1C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D42CE91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36FB7202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67518EC4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86B9E" w:rsidRPr="001C0AE8" w14:paraId="77459225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72F2E59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811D191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EA17B39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401017D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25A2F2B3" w14:textId="77777777" w:rsidR="00686B9E" w:rsidRDefault="00686B9E" w:rsidP="00877510">
            <w:pPr>
              <w:jc w:val="left"/>
            </w:pPr>
          </w:p>
        </w:tc>
      </w:tr>
      <w:tr w:rsidR="00686B9E" w:rsidRPr="00002A9C" w14:paraId="799BC107" w14:textId="77777777" w:rsidTr="00877510">
        <w:tc>
          <w:tcPr>
            <w:tcW w:w="1526" w:type="dxa"/>
            <w:shd w:val="clear" w:color="auto" w:fill="auto"/>
            <w:vAlign w:val="center"/>
          </w:tcPr>
          <w:p w14:paraId="43047C78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E27D825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686B9E" w:rsidRPr="00002A9C" w14:paraId="6211916F" w14:textId="77777777" w:rsidTr="00877510">
        <w:tc>
          <w:tcPr>
            <w:tcW w:w="1526" w:type="dxa"/>
            <w:shd w:val="clear" w:color="auto" w:fill="auto"/>
            <w:vAlign w:val="center"/>
          </w:tcPr>
          <w:p w14:paraId="67493595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7E9981B2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57052E42" w14:textId="77777777" w:rsidR="00686B9E" w:rsidRDefault="00686B9E" w:rsidP="00686B9E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992"/>
        <w:gridCol w:w="1843"/>
        <w:gridCol w:w="1134"/>
        <w:gridCol w:w="3260"/>
      </w:tblGrid>
      <w:tr w:rsidR="00686B9E" w:rsidRPr="00002A9C" w14:paraId="57532748" w14:textId="77777777" w:rsidTr="00877510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CCC7922" w14:textId="77777777" w:rsidR="00686B9E" w:rsidRPr="00002A9C" w:rsidRDefault="00686B9E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7229" w:type="dxa"/>
            <w:gridSpan w:val="4"/>
            <w:shd w:val="clear" w:color="auto" w:fill="D9D9D9" w:themeFill="background1" w:themeFillShade="D9"/>
            <w:vAlign w:val="center"/>
          </w:tcPr>
          <w:p w14:paraId="4B50016A" w14:textId="6CBA16B8" w:rsidR="00686B9E" w:rsidRDefault="00686B9E" w:rsidP="00886FB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 w:rsidR="00B97D16">
              <w:rPr>
                <w:rFonts w:asciiTheme="minorEastAsia" w:hAnsiTheme="minorEastAsia" w:cs="宋体"/>
                <w:szCs w:val="21"/>
              </w:rPr>
              <w:t>7</w:t>
            </w:r>
            <w:r w:rsidR="00886FB0">
              <w:rPr>
                <w:rFonts w:asciiTheme="minorEastAsia" w:hAnsiTheme="minorEastAsia" w:cs="宋体"/>
                <w:szCs w:val="21"/>
              </w:rPr>
              <w:t>3</w:t>
            </w:r>
          </w:p>
        </w:tc>
      </w:tr>
      <w:tr w:rsidR="00686B9E" w:rsidRPr="0028101D" w14:paraId="6C67880D" w14:textId="77777777" w:rsidTr="00877510">
        <w:tc>
          <w:tcPr>
            <w:tcW w:w="1271" w:type="dxa"/>
            <w:shd w:val="clear" w:color="auto" w:fill="auto"/>
            <w:vAlign w:val="center"/>
          </w:tcPr>
          <w:p w14:paraId="2C16E4F3" w14:textId="77777777" w:rsidR="00686B9E" w:rsidRPr="00002A9C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7229" w:type="dxa"/>
            <w:gridSpan w:val="4"/>
            <w:vAlign w:val="center"/>
          </w:tcPr>
          <w:p w14:paraId="055A186C" w14:textId="1650D192" w:rsidR="00686B9E" w:rsidRPr="004E6B3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上报</w:t>
            </w:r>
            <w:r w:rsidRPr="00686B9E">
              <w:rPr>
                <w:rFonts w:asciiTheme="minorEastAsia" w:hAnsiTheme="minorEastAsia" w:hint="eastAsia"/>
                <w:szCs w:val="21"/>
              </w:rPr>
              <w:t>工作模式</w:t>
            </w:r>
            <w:r>
              <w:rPr>
                <w:rFonts w:asciiTheme="minorEastAsia" w:hAnsiTheme="minor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FPGA旁温度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散热铝板温度0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散热铝板温度1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电子罗盘</w:t>
            </w:r>
            <w:r>
              <w:rPr>
                <w:rFonts w:asciiTheme="minorEastAsia" w:hAnsiTheme="minorEastAsia" w:hint="eastAsia"/>
                <w:szCs w:val="21"/>
              </w:rPr>
              <w:t>状态、</w:t>
            </w:r>
            <w:r w:rsidRPr="00686B9E">
              <w:rPr>
                <w:rFonts w:asciiTheme="minorEastAsia" w:hAnsiTheme="minorEastAsia" w:hint="eastAsia"/>
                <w:szCs w:val="21"/>
              </w:rPr>
              <w:t>风扇转速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电池电量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proofErr w:type="gramStart"/>
            <w:r w:rsidRPr="00686B9E">
              <w:rPr>
                <w:rFonts w:asciiTheme="minorEastAsia" w:hAnsiTheme="minorEastAsia" w:hint="eastAsia"/>
                <w:szCs w:val="21"/>
              </w:rPr>
              <w:t>图传模块</w:t>
            </w:r>
            <w:proofErr w:type="gramEnd"/>
            <w:r w:rsidRPr="00686B9E">
              <w:rPr>
                <w:rFonts w:asciiTheme="minorEastAsia" w:hAnsiTheme="minorEastAsia" w:hint="eastAsia"/>
                <w:szCs w:val="21"/>
              </w:rPr>
              <w:t>状态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proofErr w:type="gramStart"/>
            <w:r w:rsidRPr="00686B9E">
              <w:rPr>
                <w:rFonts w:asciiTheme="minorEastAsia" w:hAnsiTheme="minorEastAsia" w:hint="eastAsia"/>
                <w:szCs w:val="21"/>
              </w:rPr>
              <w:t>图传连接</w:t>
            </w:r>
            <w:proofErr w:type="gramEnd"/>
            <w:r w:rsidRPr="00686B9E">
              <w:rPr>
                <w:rFonts w:asciiTheme="minorEastAsia" w:hAnsiTheme="minorEastAsia" w:hint="eastAsia"/>
                <w:szCs w:val="21"/>
              </w:rPr>
              <w:t>状态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proofErr w:type="gramStart"/>
            <w:r w:rsidRPr="00686B9E">
              <w:rPr>
                <w:rFonts w:asciiTheme="minorEastAsia" w:hAnsiTheme="minorEastAsia" w:hint="eastAsia"/>
                <w:szCs w:val="21"/>
              </w:rPr>
              <w:t>图传连接</w:t>
            </w:r>
            <w:proofErr w:type="gramEnd"/>
            <w:r w:rsidRPr="00686B9E">
              <w:rPr>
                <w:rFonts w:asciiTheme="minorEastAsia" w:hAnsiTheme="minorEastAsia" w:hint="eastAsia"/>
                <w:szCs w:val="21"/>
              </w:rPr>
              <w:t>频率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RN440模块状态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RN440检测结果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RG440模块状态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RG450连接状态</w:t>
            </w:r>
            <w:r>
              <w:rPr>
                <w:rFonts w:asciiTheme="minorEastAsia" w:hAnsiTheme="minorEastAsia"/>
                <w:szCs w:val="21"/>
              </w:rPr>
              <w:t>等设备信息</w:t>
            </w:r>
          </w:p>
        </w:tc>
      </w:tr>
      <w:tr w:rsidR="00686B9E" w:rsidRPr="00002A9C" w14:paraId="3BDC4E8A" w14:textId="77777777" w:rsidTr="00877510">
        <w:tc>
          <w:tcPr>
            <w:tcW w:w="1271" w:type="dxa"/>
            <w:shd w:val="clear" w:color="auto" w:fill="auto"/>
            <w:vAlign w:val="center"/>
          </w:tcPr>
          <w:p w14:paraId="5ADB49F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7229" w:type="dxa"/>
            <w:gridSpan w:val="4"/>
            <w:vAlign w:val="center"/>
          </w:tcPr>
          <w:p w14:paraId="29B26513" w14:textId="68025778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C</w:t>
            </w:r>
          </w:p>
        </w:tc>
      </w:tr>
      <w:tr w:rsidR="00686B9E" w:rsidRPr="00002A9C" w14:paraId="27A4F4EE" w14:textId="77777777" w:rsidTr="00877510">
        <w:tc>
          <w:tcPr>
            <w:tcW w:w="1271" w:type="dxa"/>
            <w:shd w:val="clear" w:color="auto" w:fill="auto"/>
            <w:vAlign w:val="center"/>
          </w:tcPr>
          <w:p w14:paraId="0DBDC64C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7229" w:type="dxa"/>
            <w:gridSpan w:val="4"/>
            <w:vAlign w:val="center"/>
          </w:tcPr>
          <w:p w14:paraId="446D13FF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686B9E" w:rsidRPr="001C0AE8" w14:paraId="08EF1E1D" w14:textId="77777777" w:rsidTr="00877510">
        <w:trPr>
          <w:trHeight w:val="50"/>
        </w:trPr>
        <w:tc>
          <w:tcPr>
            <w:tcW w:w="1271" w:type="dxa"/>
            <w:vMerge w:val="restart"/>
            <w:shd w:val="clear" w:color="auto" w:fill="auto"/>
            <w:vAlign w:val="center"/>
          </w:tcPr>
          <w:p w14:paraId="7E551963" w14:textId="77777777" w:rsidR="00686B9E" w:rsidRPr="001C0AE8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992" w:type="dxa"/>
            <w:vAlign w:val="center"/>
          </w:tcPr>
          <w:p w14:paraId="21BBDD62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F28BA2A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187AB4A0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36703006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86B9E" w:rsidRPr="001C0AE8" w14:paraId="686C63E4" w14:textId="77777777" w:rsidTr="00877510">
        <w:trPr>
          <w:trHeight w:val="50"/>
        </w:trPr>
        <w:tc>
          <w:tcPr>
            <w:tcW w:w="1271" w:type="dxa"/>
            <w:vMerge/>
            <w:shd w:val="clear" w:color="auto" w:fill="auto"/>
            <w:vAlign w:val="center"/>
          </w:tcPr>
          <w:p w14:paraId="58630065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91315EE" w14:textId="77777777" w:rsidR="00686B9E" w:rsidRPr="0057464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C3D333D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ersion</w:t>
            </w:r>
          </w:p>
        </w:tc>
        <w:tc>
          <w:tcPr>
            <w:tcW w:w="1134" w:type="dxa"/>
            <w:vAlign w:val="center"/>
          </w:tcPr>
          <w:p w14:paraId="72E37496" w14:textId="77777777" w:rsidR="00686B9E" w:rsidRPr="00874A5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center"/>
          </w:tcPr>
          <w:p w14:paraId="1AFC9EFF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从0x0000开始，每更新一次协议，版本号加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</w:tr>
      <w:tr w:rsidR="00686B9E" w:rsidRPr="001C0AE8" w14:paraId="27AC9FAD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6A1763B7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E5963E9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65AA1DB" w14:textId="77777777" w:rsidR="00686B9E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empFpga</w:t>
            </w:r>
            <w:proofErr w:type="spellEnd"/>
          </w:p>
        </w:tc>
        <w:tc>
          <w:tcPr>
            <w:tcW w:w="1134" w:type="dxa"/>
            <w:vAlign w:val="center"/>
          </w:tcPr>
          <w:p w14:paraId="3E0041F3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2AEED6A1" w14:textId="77777777" w:rsidR="00686B9E" w:rsidRPr="00D211D8" w:rsidRDefault="00686B9E" w:rsidP="00877510">
            <w:pPr>
              <w:jc w:val="left"/>
              <w:rPr>
                <w:color w:val="000000" w:themeColor="text1"/>
              </w:rPr>
            </w:pP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FPGA芯片温度，单位0</w:t>
            </w:r>
            <w:r w:rsidRPr="00D211D8">
              <w:rPr>
                <w:rFonts w:ascii="等线" w:eastAsia="等线" w:hAnsi="等线"/>
                <w:color w:val="000000" w:themeColor="text1"/>
                <w:sz w:val="22"/>
              </w:rPr>
              <w:t>.01度，</w:t>
            </w: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0x</w:t>
            </w:r>
            <w:r w:rsidRPr="00D211D8">
              <w:rPr>
                <w:rFonts w:ascii="等线" w:eastAsia="等线" w:hAnsi="等线"/>
                <w:color w:val="000000" w:themeColor="text1"/>
                <w:sz w:val="22"/>
              </w:rPr>
              <w:t>FFFF无效数据</w:t>
            </w:r>
            <w:r>
              <w:rPr>
                <w:rFonts w:ascii="等线" w:eastAsia="等线" w:hAnsi="等线" w:hint="eastAsia"/>
                <w:color w:val="000000" w:themeColor="text1"/>
                <w:sz w:val="22"/>
              </w:rPr>
              <w:t>，偏移值：-</w:t>
            </w:r>
            <w:r>
              <w:rPr>
                <w:rFonts w:ascii="等线" w:eastAsia="等线" w:hAnsi="等线"/>
                <w:color w:val="000000" w:themeColor="text1"/>
                <w:sz w:val="22"/>
              </w:rPr>
              <w:t>10000，实际温度数值为</w:t>
            </w:r>
            <w:r>
              <w:rPr>
                <w:rFonts w:ascii="等线" w:eastAsia="等线" w:hAnsi="等线" w:hint="eastAsia"/>
                <w:color w:val="000000" w:themeColor="text1"/>
                <w:sz w:val="22"/>
              </w:rPr>
              <w:t>1</w:t>
            </w:r>
            <w:r>
              <w:rPr>
                <w:rFonts w:ascii="等线" w:eastAsia="等线" w:hAnsi="等线"/>
                <w:color w:val="000000" w:themeColor="text1"/>
                <w:sz w:val="22"/>
              </w:rPr>
              <w:t>6位无符号</w:t>
            </w:r>
            <w:proofErr w:type="gramStart"/>
            <w:r>
              <w:rPr>
                <w:rFonts w:ascii="等线" w:eastAsia="等线" w:hAnsi="等线"/>
                <w:color w:val="000000" w:themeColor="text1"/>
                <w:sz w:val="22"/>
              </w:rPr>
              <w:t>整数值减</w:t>
            </w:r>
            <w:proofErr w:type="gramEnd"/>
            <w:r>
              <w:rPr>
                <w:rFonts w:ascii="等线" w:eastAsia="等线" w:hAnsi="等线" w:hint="eastAsia"/>
                <w:color w:val="000000" w:themeColor="text1"/>
                <w:sz w:val="22"/>
              </w:rPr>
              <w:t>1</w:t>
            </w:r>
            <w:r>
              <w:rPr>
                <w:rFonts w:ascii="等线" w:eastAsia="等线" w:hAnsi="等线"/>
                <w:color w:val="000000" w:themeColor="text1"/>
                <w:sz w:val="22"/>
              </w:rPr>
              <w:t>0000</w:t>
            </w:r>
          </w:p>
        </w:tc>
      </w:tr>
      <w:tr w:rsidR="00686B9E" w:rsidRPr="001C0AE8" w14:paraId="55B4BF86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24768AB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2B534CC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CB76288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TempBatBoard1</w:t>
            </w:r>
          </w:p>
        </w:tc>
        <w:tc>
          <w:tcPr>
            <w:tcW w:w="1134" w:type="dxa"/>
            <w:vAlign w:val="center"/>
          </w:tcPr>
          <w:p w14:paraId="124BCEF4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014F2E6D" w14:textId="474E0D0D" w:rsidR="00686B9E" w:rsidRPr="00D211D8" w:rsidRDefault="00D06032" w:rsidP="00877510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D06032">
              <w:rPr>
                <w:rFonts w:ascii="等线" w:eastAsia="等线" w:hAnsi="等线" w:hint="eastAsia"/>
                <w:color w:val="000000" w:themeColor="text1"/>
                <w:sz w:val="22"/>
              </w:rPr>
              <w:t>散热铝板</w:t>
            </w:r>
            <w:r w:rsidR="00686B9E"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温度1，单位0</w:t>
            </w:r>
            <w:r w:rsidR="00686B9E" w:rsidRPr="00D211D8">
              <w:rPr>
                <w:rFonts w:ascii="等线" w:eastAsia="等线" w:hAnsi="等线"/>
                <w:color w:val="000000" w:themeColor="text1"/>
                <w:sz w:val="22"/>
              </w:rPr>
              <w:t>.01度，</w:t>
            </w:r>
            <w:r w:rsidR="00686B9E"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0x</w:t>
            </w:r>
            <w:r w:rsidR="00686B9E" w:rsidRPr="00D211D8">
              <w:rPr>
                <w:rFonts w:ascii="等线" w:eastAsia="等线" w:hAnsi="等线"/>
                <w:color w:val="000000" w:themeColor="text1"/>
                <w:sz w:val="22"/>
              </w:rPr>
              <w:t>FFFF无效数据</w:t>
            </w:r>
            <w:r w:rsidR="00686B9E">
              <w:rPr>
                <w:rFonts w:ascii="等线" w:eastAsia="等线" w:hAnsi="等线" w:hint="eastAsia"/>
                <w:color w:val="000000" w:themeColor="text1"/>
                <w:sz w:val="22"/>
              </w:rPr>
              <w:t>，偏移值：-</w:t>
            </w:r>
            <w:r w:rsidR="00686B9E">
              <w:rPr>
                <w:rFonts w:ascii="等线" w:eastAsia="等线" w:hAnsi="等线"/>
                <w:color w:val="000000" w:themeColor="text1"/>
                <w:sz w:val="22"/>
              </w:rPr>
              <w:t>10000，实际温度数值为</w:t>
            </w:r>
            <w:r w:rsidR="00686B9E">
              <w:rPr>
                <w:rFonts w:ascii="等线" w:eastAsia="等线" w:hAnsi="等线" w:hint="eastAsia"/>
                <w:color w:val="000000" w:themeColor="text1"/>
                <w:sz w:val="22"/>
              </w:rPr>
              <w:t>1</w:t>
            </w:r>
            <w:r w:rsidR="00686B9E">
              <w:rPr>
                <w:rFonts w:ascii="等线" w:eastAsia="等线" w:hAnsi="等线"/>
                <w:color w:val="000000" w:themeColor="text1"/>
                <w:sz w:val="22"/>
              </w:rPr>
              <w:t>6位无符号</w:t>
            </w:r>
            <w:proofErr w:type="gramStart"/>
            <w:r w:rsidR="00686B9E">
              <w:rPr>
                <w:rFonts w:ascii="等线" w:eastAsia="等线" w:hAnsi="等线"/>
                <w:color w:val="000000" w:themeColor="text1"/>
                <w:sz w:val="22"/>
              </w:rPr>
              <w:t>整数值减</w:t>
            </w:r>
            <w:proofErr w:type="gramEnd"/>
            <w:r w:rsidR="00686B9E">
              <w:rPr>
                <w:rFonts w:ascii="等线" w:eastAsia="等线" w:hAnsi="等线" w:hint="eastAsia"/>
                <w:color w:val="000000" w:themeColor="text1"/>
                <w:sz w:val="22"/>
              </w:rPr>
              <w:t>1</w:t>
            </w:r>
            <w:r w:rsidR="00686B9E">
              <w:rPr>
                <w:rFonts w:ascii="等线" w:eastAsia="等线" w:hAnsi="等线"/>
                <w:color w:val="000000" w:themeColor="text1"/>
                <w:sz w:val="22"/>
              </w:rPr>
              <w:t>0000</w:t>
            </w:r>
          </w:p>
        </w:tc>
      </w:tr>
      <w:tr w:rsidR="00686B9E" w:rsidRPr="001C0AE8" w14:paraId="2735597C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12244CC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5A3209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E267C67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TempBatBoard2</w:t>
            </w:r>
          </w:p>
        </w:tc>
        <w:tc>
          <w:tcPr>
            <w:tcW w:w="1134" w:type="dxa"/>
            <w:vAlign w:val="center"/>
          </w:tcPr>
          <w:p w14:paraId="157F47B3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4EEE4E0E" w14:textId="2C137171" w:rsidR="00686B9E" w:rsidRPr="00D211D8" w:rsidRDefault="00D06032" w:rsidP="00877510">
            <w:pPr>
              <w:jc w:val="left"/>
              <w:rPr>
                <w:color w:val="000000" w:themeColor="text1"/>
              </w:rPr>
            </w:pPr>
            <w:r w:rsidRPr="00D06032">
              <w:rPr>
                <w:rFonts w:ascii="等线" w:eastAsia="等线" w:hAnsi="等线" w:hint="eastAsia"/>
                <w:color w:val="000000" w:themeColor="text1"/>
                <w:sz w:val="22"/>
              </w:rPr>
              <w:t>散热铝板</w:t>
            </w:r>
            <w:r w:rsidR="00686B9E"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温度</w:t>
            </w:r>
            <w:r w:rsidR="00686B9E">
              <w:rPr>
                <w:rFonts w:ascii="等线" w:eastAsia="等线" w:hAnsi="等线"/>
                <w:color w:val="000000" w:themeColor="text1"/>
                <w:sz w:val="22"/>
              </w:rPr>
              <w:t>2</w:t>
            </w:r>
            <w:r w:rsidR="00686B9E"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，单位0</w:t>
            </w:r>
            <w:r w:rsidR="00686B9E" w:rsidRPr="00D211D8">
              <w:rPr>
                <w:rFonts w:ascii="等线" w:eastAsia="等线" w:hAnsi="等线"/>
                <w:color w:val="000000" w:themeColor="text1"/>
                <w:sz w:val="22"/>
              </w:rPr>
              <w:t>.01度，</w:t>
            </w:r>
            <w:r w:rsidR="00686B9E"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0x</w:t>
            </w:r>
            <w:r w:rsidR="00686B9E" w:rsidRPr="00D211D8">
              <w:rPr>
                <w:rFonts w:ascii="等线" w:eastAsia="等线" w:hAnsi="等线"/>
                <w:color w:val="000000" w:themeColor="text1"/>
                <w:sz w:val="22"/>
              </w:rPr>
              <w:t>FFFF无效数据</w:t>
            </w:r>
            <w:r w:rsidR="00686B9E">
              <w:rPr>
                <w:rFonts w:ascii="等线" w:eastAsia="等线" w:hAnsi="等线" w:hint="eastAsia"/>
                <w:color w:val="000000" w:themeColor="text1"/>
                <w:sz w:val="22"/>
              </w:rPr>
              <w:t>，偏移值：-</w:t>
            </w:r>
            <w:r w:rsidR="00686B9E">
              <w:rPr>
                <w:rFonts w:ascii="等线" w:eastAsia="等线" w:hAnsi="等线"/>
                <w:color w:val="000000" w:themeColor="text1"/>
                <w:sz w:val="22"/>
              </w:rPr>
              <w:t>10000，实际温度数值为</w:t>
            </w:r>
            <w:r w:rsidR="00686B9E">
              <w:rPr>
                <w:rFonts w:ascii="等线" w:eastAsia="等线" w:hAnsi="等线" w:hint="eastAsia"/>
                <w:color w:val="000000" w:themeColor="text1"/>
                <w:sz w:val="22"/>
              </w:rPr>
              <w:t>1</w:t>
            </w:r>
            <w:r w:rsidR="00686B9E">
              <w:rPr>
                <w:rFonts w:ascii="等线" w:eastAsia="等线" w:hAnsi="等线"/>
                <w:color w:val="000000" w:themeColor="text1"/>
                <w:sz w:val="22"/>
              </w:rPr>
              <w:t>6位无符号</w:t>
            </w:r>
            <w:proofErr w:type="gramStart"/>
            <w:r w:rsidR="00686B9E">
              <w:rPr>
                <w:rFonts w:ascii="等线" w:eastAsia="等线" w:hAnsi="等线"/>
                <w:color w:val="000000" w:themeColor="text1"/>
                <w:sz w:val="22"/>
              </w:rPr>
              <w:t>整数值减</w:t>
            </w:r>
            <w:proofErr w:type="gramEnd"/>
            <w:r w:rsidR="00686B9E">
              <w:rPr>
                <w:rFonts w:ascii="等线" w:eastAsia="等线" w:hAnsi="等线" w:hint="eastAsia"/>
                <w:color w:val="000000" w:themeColor="text1"/>
                <w:sz w:val="22"/>
              </w:rPr>
              <w:t>1</w:t>
            </w:r>
            <w:r w:rsidR="00686B9E">
              <w:rPr>
                <w:rFonts w:ascii="等线" w:eastAsia="等线" w:hAnsi="等线"/>
                <w:color w:val="000000" w:themeColor="text1"/>
                <w:sz w:val="22"/>
              </w:rPr>
              <w:t>0000</w:t>
            </w:r>
          </w:p>
        </w:tc>
      </w:tr>
      <w:tr w:rsidR="00A96AB1" w:rsidRPr="001C0AE8" w14:paraId="6E1B3639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7B839079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14A6101" w14:textId="1B6D4105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D781E56" w14:textId="49642BB7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B</w:t>
            </w:r>
            <w:r>
              <w:rPr>
                <w:rFonts w:asciiTheme="minorEastAsia" w:hAnsiTheme="minorEastAsia"/>
                <w:szCs w:val="21"/>
              </w:rPr>
              <w:t>atteryCap</w:t>
            </w:r>
            <w:proofErr w:type="spellEnd"/>
          </w:p>
        </w:tc>
        <w:tc>
          <w:tcPr>
            <w:tcW w:w="1134" w:type="dxa"/>
            <w:vAlign w:val="center"/>
          </w:tcPr>
          <w:p w14:paraId="24307AD9" w14:textId="22EDEF96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72E59F3F" w14:textId="1D0D1ABF" w:rsidR="00A96AB1" w:rsidRPr="00D06032" w:rsidRDefault="00A96AB1" w:rsidP="00A96AB1">
            <w:pPr>
              <w:jc w:val="left"/>
              <w:rPr>
                <w:rFonts w:ascii="等线" w:eastAsia="等线" w:hAnsi="等线"/>
                <w:color w:val="000000" w:themeColor="text1"/>
                <w:sz w:val="22"/>
              </w:rPr>
            </w:pP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电池电量，现电量同电池总电量比值的百分数，单位</w:t>
            </w:r>
            <w:r>
              <w:rPr>
                <w:rFonts w:ascii="等线" w:eastAsia="等线" w:hAnsi="等线" w:hint="eastAsia"/>
                <w:color w:val="000000" w:themeColor="text1"/>
                <w:sz w:val="22"/>
              </w:rPr>
              <w:t>:</w:t>
            </w:r>
            <w:r>
              <w:rPr>
                <w:rFonts w:ascii="等线" w:eastAsia="等线" w:hAnsi="等线"/>
                <w:color w:val="000000" w:themeColor="text1"/>
                <w:sz w:val="22"/>
              </w:rPr>
              <w:t>%</w:t>
            </w:r>
            <w:r>
              <w:rPr>
                <w:rFonts w:ascii="等线" w:eastAsia="等线" w:hAnsi="等线" w:hint="eastAsia"/>
                <w:color w:val="000000" w:themeColor="text1"/>
                <w:sz w:val="22"/>
              </w:rPr>
              <w:t>，取值范围（0~</w:t>
            </w:r>
            <w:r>
              <w:rPr>
                <w:rFonts w:ascii="等线" w:eastAsia="等线" w:hAnsi="等线"/>
                <w:color w:val="000000" w:themeColor="text1"/>
                <w:sz w:val="22"/>
              </w:rPr>
              <w:t>100</w:t>
            </w:r>
            <w:r>
              <w:rPr>
                <w:rFonts w:ascii="等线" w:eastAsia="等线" w:hAnsi="等线" w:hint="eastAsia"/>
                <w:color w:val="000000" w:themeColor="text1"/>
                <w:sz w:val="22"/>
              </w:rPr>
              <w:t>%）</w:t>
            </w:r>
            <w:r w:rsidRPr="00D211D8">
              <w:rPr>
                <w:rFonts w:ascii="等线" w:eastAsia="等线" w:hAnsi="等线"/>
                <w:color w:val="000000" w:themeColor="text1"/>
                <w:sz w:val="22"/>
              </w:rPr>
              <w:t>，</w:t>
            </w: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0x</w:t>
            </w:r>
            <w:r w:rsidRPr="00D211D8">
              <w:rPr>
                <w:rFonts w:ascii="等线" w:eastAsia="等线" w:hAnsi="等线"/>
                <w:color w:val="000000" w:themeColor="text1"/>
                <w:sz w:val="22"/>
              </w:rPr>
              <w:t>FFFF无效数据</w:t>
            </w:r>
          </w:p>
        </w:tc>
      </w:tr>
      <w:tr w:rsidR="00A96AB1" w:rsidRPr="001C0AE8" w14:paraId="727AB1BA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5CB07264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8213E24" w14:textId="0C6E4DC3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E59E6C9" w14:textId="7EA9F01A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WorkMode</w:t>
            </w:r>
            <w:proofErr w:type="spellEnd"/>
          </w:p>
        </w:tc>
        <w:tc>
          <w:tcPr>
            <w:tcW w:w="1134" w:type="dxa"/>
            <w:vAlign w:val="center"/>
          </w:tcPr>
          <w:p w14:paraId="49F782AA" w14:textId="586D1379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0E864ED6" w14:textId="5F63D33D" w:rsidR="002B55A8" w:rsidRDefault="002B55A8" w:rsidP="00A96AB1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2B55A8">
              <w:rPr>
                <w:rFonts w:ascii="等线" w:eastAsia="等线" w:hAnsi="等线" w:hint="eastAsia"/>
                <w:color w:val="000000"/>
                <w:sz w:val="22"/>
              </w:rPr>
              <w:t>ID侦测模式：0</w:t>
            </w:r>
          </w:p>
          <w:p w14:paraId="375C7ED6" w14:textId="518B12FA" w:rsidR="00A96AB1" w:rsidRPr="00D211D8" w:rsidRDefault="002B55A8" w:rsidP="00A96AB1">
            <w:pPr>
              <w:jc w:val="left"/>
              <w:rPr>
                <w:rFonts w:ascii="等线" w:eastAsia="等线" w:hAnsi="等线"/>
                <w:color w:val="000000" w:themeColor="text1"/>
                <w:sz w:val="22"/>
              </w:rPr>
            </w:pPr>
            <w:r w:rsidRPr="002B55A8">
              <w:rPr>
                <w:rFonts w:ascii="等线" w:eastAsia="等线" w:hAnsi="等线" w:hint="eastAsia"/>
                <w:color w:val="000000"/>
                <w:sz w:val="22"/>
              </w:rPr>
              <w:t>频谱侦测模式：2</w:t>
            </w:r>
          </w:p>
        </w:tc>
      </w:tr>
      <w:tr w:rsidR="00A96AB1" w:rsidRPr="001C0AE8" w14:paraId="0DA8EB55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1F8DDE2C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090FBBA" w14:textId="77777777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515DBD2" w14:textId="77777777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</w:t>
            </w:r>
            <w:r>
              <w:rPr>
                <w:rFonts w:asciiTheme="minorEastAsia" w:hAnsiTheme="minorEastAsia"/>
                <w:szCs w:val="21"/>
              </w:rPr>
              <w:t>igitComStatus</w:t>
            </w:r>
            <w:proofErr w:type="spellEnd"/>
          </w:p>
        </w:tc>
        <w:tc>
          <w:tcPr>
            <w:tcW w:w="1134" w:type="dxa"/>
          </w:tcPr>
          <w:p w14:paraId="629EEB8B" w14:textId="77777777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711C39">
              <w:rPr>
                <w:rFonts w:asciiTheme="minorEastAsia" w:hAnsiTheme="minorEastAsia"/>
                <w:szCs w:val="21"/>
              </w:rPr>
              <w:t>uint8</w:t>
            </w:r>
            <w:r w:rsidRPr="00711C39">
              <w:rPr>
                <w:rFonts w:asciiTheme="minorEastAsia" w:hAnsiTheme="minorEastAsia" w:hint="eastAsia"/>
                <w:szCs w:val="21"/>
              </w:rPr>
              <w:t>_</w:t>
            </w:r>
            <w:r w:rsidRPr="00711C39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05BF0ED6" w14:textId="77777777" w:rsidR="00A96AB1" w:rsidRPr="00D211D8" w:rsidRDefault="00A96AB1" w:rsidP="00A96AB1">
            <w:pPr>
              <w:jc w:val="left"/>
              <w:rPr>
                <w:color w:val="000000" w:themeColor="text1"/>
              </w:rPr>
            </w:pPr>
            <w:r>
              <w:rPr>
                <w:rFonts w:ascii="等线" w:eastAsia="等线" w:hAnsi="等线" w:hint="eastAsia"/>
                <w:color w:val="000000" w:themeColor="text1"/>
                <w:sz w:val="22"/>
              </w:rPr>
              <w:t>对每一帧</w:t>
            </w: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电子罗盘数据</w:t>
            </w:r>
            <w:r>
              <w:rPr>
                <w:rFonts w:ascii="等线" w:eastAsia="等线" w:hAnsi="等线" w:hint="eastAsia"/>
                <w:color w:val="000000" w:themeColor="text1"/>
                <w:sz w:val="22"/>
              </w:rPr>
              <w:t>进行判断</w:t>
            </w: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；异常：0；正常：1</w:t>
            </w:r>
          </w:p>
        </w:tc>
      </w:tr>
      <w:tr w:rsidR="00A96AB1" w:rsidRPr="001C0AE8" w14:paraId="1685A346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4A2998B5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8D43FE8" w14:textId="57B25AB2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1A46D31" w14:textId="704E525A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F</w:t>
            </w:r>
            <w:r>
              <w:rPr>
                <w:rFonts w:asciiTheme="minorEastAsia" w:hAnsiTheme="minorEastAsia"/>
                <w:szCs w:val="21"/>
              </w:rPr>
              <w:t>anRateStatus</w:t>
            </w:r>
            <w:proofErr w:type="spellEnd"/>
          </w:p>
        </w:tc>
        <w:tc>
          <w:tcPr>
            <w:tcW w:w="1134" w:type="dxa"/>
          </w:tcPr>
          <w:p w14:paraId="5BFDB655" w14:textId="07BA31EC" w:rsidR="00A96AB1" w:rsidRPr="00711C39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711C39">
              <w:rPr>
                <w:rFonts w:asciiTheme="minorEastAsia" w:hAnsiTheme="minorEastAsia"/>
                <w:szCs w:val="21"/>
              </w:rPr>
              <w:t>uint8</w:t>
            </w:r>
            <w:r w:rsidRPr="00711C39">
              <w:rPr>
                <w:rFonts w:asciiTheme="minorEastAsia" w:hAnsiTheme="minorEastAsia" w:hint="eastAsia"/>
                <w:szCs w:val="21"/>
              </w:rPr>
              <w:t>_</w:t>
            </w:r>
            <w:r w:rsidRPr="00711C39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2F48CA4C" w14:textId="0D19DB84" w:rsidR="00A96AB1" w:rsidRDefault="00A96AB1" w:rsidP="00A96AB1">
            <w:pPr>
              <w:jc w:val="left"/>
              <w:rPr>
                <w:rFonts w:ascii="等线" w:eastAsia="等线" w:hAnsi="等线"/>
                <w:color w:val="000000" w:themeColor="text1"/>
                <w:sz w:val="22"/>
              </w:rPr>
            </w:pP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判断占空比与预设值相同为正常；异常：0；正常：1</w:t>
            </w:r>
          </w:p>
        </w:tc>
      </w:tr>
      <w:tr w:rsidR="00D577A2" w:rsidRPr="001C0AE8" w14:paraId="6476D4B5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5EF3131C" w14:textId="77777777" w:rsidR="00D577A2" w:rsidRDefault="00D577A2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E30F0B1" w14:textId="3DCB08AF" w:rsidR="00D577A2" w:rsidRDefault="00D577A2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8E6FC6" w14:textId="2AA862F3" w:rsidR="00D577A2" w:rsidRDefault="00D577A2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F</w:t>
            </w:r>
            <w:r>
              <w:rPr>
                <w:rFonts w:asciiTheme="minorEastAsia" w:hAnsiTheme="minorEastAsia"/>
                <w:szCs w:val="21"/>
              </w:rPr>
              <w:t>anRate</w:t>
            </w:r>
            <w:proofErr w:type="spellEnd"/>
          </w:p>
        </w:tc>
        <w:tc>
          <w:tcPr>
            <w:tcW w:w="1134" w:type="dxa"/>
          </w:tcPr>
          <w:p w14:paraId="4162BE9E" w14:textId="79AF0825" w:rsidR="00D577A2" w:rsidRPr="00711C39" w:rsidRDefault="00D577A2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711C39">
              <w:rPr>
                <w:rFonts w:asciiTheme="minorEastAsia" w:hAnsiTheme="minorEastAsia"/>
                <w:szCs w:val="21"/>
              </w:rPr>
              <w:t>uint8</w:t>
            </w:r>
            <w:r w:rsidRPr="00711C39">
              <w:rPr>
                <w:rFonts w:asciiTheme="minorEastAsia" w:hAnsiTheme="minorEastAsia" w:hint="eastAsia"/>
                <w:szCs w:val="21"/>
              </w:rPr>
              <w:t>_</w:t>
            </w:r>
            <w:r w:rsidRPr="00711C39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04379C60" w14:textId="68E47BB3" w:rsidR="00D577A2" w:rsidRPr="00D211D8" w:rsidRDefault="00D577A2" w:rsidP="00A96AB1">
            <w:pPr>
              <w:jc w:val="left"/>
              <w:rPr>
                <w:rFonts w:ascii="等线" w:eastAsia="等线" w:hAnsi="等线"/>
                <w:color w:val="000000" w:themeColor="text1"/>
                <w:sz w:val="22"/>
              </w:rPr>
            </w:pPr>
            <w:r w:rsidRPr="00D577A2">
              <w:rPr>
                <w:rFonts w:ascii="等线" w:eastAsia="等线" w:hAnsi="等线" w:hint="eastAsia"/>
                <w:color w:val="000000" w:themeColor="text1"/>
                <w:sz w:val="22"/>
              </w:rPr>
              <w:t>风扇当前转速</w:t>
            </w:r>
          </w:p>
        </w:tc>
      </w:tr>
      <w:tr w:rsidR="00A96AB1" w:rsidRPr="001C0AE8" w14:paraId="3438A70D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79966958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14:paraId="1A5441C4" w14:textId="1136F052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404600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6BCC27" w14:textId="5E6E51F5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DevStatus</w:t>
            </w:r>
          </w:p>
        </w:tc>
        <w:tc>
          <w:tcPr>
            <w:tcW w:w="1134" w:type="dxa"/>
          </w:tcPr>
          <w:p w14:paraId="1B83C6BE" w14:textId="72219AC9" w:rsidR="00A96AB1" w:rsidRPr="00711C39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A9378B">
              <w:rPr>
                <w:rFonts w:asciiTheme="minorEastAsia" w:hAnsiTheme="minorEastAsia"/>
                <w:szCs w:val="21"/>
              </w:rPr>
              <w:t>uint8</w:t>
            </w:r>
            <w:r w:rsidRPr="00A9378B">
              <w:rPr>
                <w:rFonts w:asciiTheme="minorEastAsia" w:hAnsiTheme="minorEastAsia" w:hint="eastAsia"/>
                <w:szCs w:val="21"/>
              </w:rPr>
              <w:t>_</w:t>
            </w:r>
            <w:r w:rsidRPr="00A9378B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296C20F2" w14:textId="426E9101" w:rsidR="00A96AB1" w:rsidRPr="00D211D8" w:rsidRDefault="00A96AB1" w:rsidP="00A96AB1">
            <w:pPr>
              <w:jc w:val="left"/>
              <w:rPr>
                <w:rFonts w:ascii="等线" w:eastAsia="等线" w:hAnsi="等线"/>
                <w:color w:val="000000" w:themeColor="text1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图传模块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状态</w:t>
            </w:r>
          </w:p>
        </w:tc>
      </w:tr>
      <w:tr w:rsidR="00A96AB1" w:rsidRPr="001C0AE8" w14:paraId="1AFA929E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19D891C7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14:paraId="245D3026" w14:textId="03AE23FA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404600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0CE5C4" w14:textId="0E5B7813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ConnectStatus</w:t>
            </w:r>
            <w:proofErr w:type="spellEnd"/>
          </w:p>
        </w:tc>
        <w:tc>
          <w:tcPr>
            <w:tcW w:w="1134" w:type="dxa"/>
          </w:tcPr>
          <w:p w14:paraId="57D76060" w14:textId="0E3C186B" w:rsidR="00A96AB1" w:rsidRPr="00711C39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A9378B">
              <w:rPr>
                <w:rFonts w:asciiTheme="minorEastAsia" w:hAnsiTheme="minorEastAsia"/>
                <w:szCs w:val="21"/>
              </w:rPr>
              <w:t>uint8</w:t>
            </w:r>
            <w:r w:rsidRPr="00A9378B">
              <w:rPr>
                <w:rFonts w:asciiTheme="minorEastAsia" w:hAnsiTheme="minorEastAsia" w:hint="eastAsia"/>
                <w:szCs w:val="21"/>
              </w:rPr>
              <w:t>_</w:t>
            </w:r>
            <w:r w:rsidRPr="00A9378B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7C992A59" w14:textId="26BDA496" w:rsidR="00A96AB1" w:rsidRPr="00D211D8" w:rsidRDefault="00A96AB1" w:rsidP="00A96AB1">
            <w:pPr>
              <w:jc w:val="left"/>
              <w:rPr>
                <w:rFonts w:ascii="等线" w:eastAsia="等线" w:hAnsi="等线"/>
                <w:color w:val="000000" w:themeColor="text1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图传连接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状态</w:t>
            </w:r>
          </w:p>
        </w:tc>
      </w:tr>
      <w:tr w:rsidR="00A96AB1" w:rsidRPr="001C0AE8" w14:paraId="21C54913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3462E78B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14:paraId="51599284" w14:textId="4AA6EB69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404600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456B5AE" w14:textId="1C2D034B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Frequence</w:t>
            </w:r>
            <w:proofErr w:type="spellEnd"/>
          </w:p>
        </w:tc>
        <w:tc>
          <w:tcPr>
            <w:tcW w:w="1134" w:type="dxa"/>
          </w:tcPr>
          <w:p w14:paraId="3D84CB59" w14:textId="32817D0A" w:rsidR="00A96AB1" w:rsidRPr="00711C39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A9378B">
              <w:rPr>
                <w:rFonts w:asciiTheme="minorEastAsia" w:hAnsiTheme="minorEastAsia"/>
                <w:szCs w:val="21"/>
              </w:rPr>
              <w:t>uint8</w:t>
            </w:r>
            <w:r w:rsidRPr="00A9378B">
              <w:rPr>
                <w:rFonts w:asciiTheme="minorEastAsia" w:hAnsiTheme="minorEastAsia" w:hint="eastAsia"/>
                <w:szCs w:val="21"/>
              </w:rPr>
              <w:t>_</w:t>
            </w:r>
            <w:r w:rsidRPr="00A9378B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2A79E7FB" w14:textId="545FE46F" w:rsidR="00A96AB1" w:rsidRPr="00D211D8" w:rsidRDefault="00A96AB1" w:rsidP="00A96AB1">
            <w:pPr>
              <w:jc w:val="left"/>
              <w:rPr>
                <w:rFonts w:ascii="等线" w:eastAsia="等线" w:hAnsi="等线"/>
                <w:color w:val="000000" w:themeColor="text1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图传连接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频率</w:t>
            </w:r>
          </w:p>
        </w:tc>
      </w:tr>
      <w:tr w:rsidR="00A96AB1" w:rsidRPr="001C0AE8" w14:paraId="009EDA09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48475B50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14:paraId="7486EAFE" w14:textId="00A200D4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404600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6F217CB" w14:textId="694265B1" w:rsidR="00A96AB1" w:rsidRDefault="00BE1F12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/>
                <w:szCs w:val="21"/>
              </w:rPr>
              <w:t>WIFI(</w:t>
            </w:r>
            <w:proofErr w:type="spellStart"/>
            <w:proofErr w:type="gramEnd"/>
            <w:r>
              <w:rPr>
                <w:rFonts w:asciiTheme="minorEastAsia" w:hAnsiTheme="minorEastAsia"/>
                <w:szCs w:val="21"/>
              </w:rPr>
              <w:t>remote</w:t>
            </w:r>
            <w:r w:rsidR="00C24DD9">
              <w:rPr>
                <w:rFonts w:asciiTheme="minorEastAsia" w:hAnsiTheme="minorEastAsia"/>
                <w:szCs w:val="21"/>
              </w:rPr>
              <w:t>id</w:t>
            </w:r>
            <w:proofErr w:type="spellEnd"/>
            <w:r>
              <w:rPr>
                <w:rFonts w:asciiTheme="minorEastAsia" w:hAnsiTheme="minorEastAsia"/>
                <w:szCs w:val="21"/>
              </w:rPr>
              <w:t>)</w:t>
            </w:r>
            <w:proofErr w:type="spellStart"/>
            <w:r w:rsidR="00A96AB1">
              <w:rPr>
                <w:rFonts w:asciiTheme="minorEastAsia" w:hAnsiTheme="minorEastAsia"/>
                <w:szCs w:val="21"/>
              </w:rPr>
              <w:t>DevStatus</w:t>
            </w:r>
            <w:proofErr w:type="spellEnd"/>
          </w:p>
        </w:tc>
        <w:tc>
          <w:tcPr>
            <w:tcW w:w="1134" w:type="dxa"/>
          </w:tcPr>
          <w:p w14:paraId="4087BAF6" w14:textId="2CA6BD01" w:rsidR="00A96AB1" w:rsidRPr="00711C39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A9378B">
              <w:rPr>
                <w:rFonts w:asciiTheme="minorEastAsia" w:hAnsiTheme="minorEastAsia"/>
                <w:szCs w:val="21"/>
              </w:rPr>
              <w:t>uint8</w:t>
            </w:r>
            <w:r w:rsidRPr="00A9378B">
              <w:rPr>
                <w:rFonts w:asciiTheme="minorEastAsia" w:hAnsiTheme="minorEastAsia" w:hint="eastAsia"/>
                <w:szCs w:val="21"/>
              </w:rPr>
              <w:t>_</w:t>
            </w:r>
            <w:r w:rsidRPr="00A9378B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321C3EB8" w14:textId="5C3F88DC" w:rsidR="00A96AB1" w:rsidRPr="00D211D8" w:rsidRDefault="00BE1F12" w:rsidP="00A96AB1">
            <w:pPr>
              <w:jc w:val="left"/>
              <w:rPr>
                <w:rFonts w:ascii="等线" w:eastAsia="等线" w:hAnsi="等线"/>
                <w:color w:val="000000" w:themeColor="text1"/>
                <w:sz w:val="22"/>
              </w:rPr>
            </w:pPr>
            <w:r>
              <w:rPr>
                <w:rFonts w:asciiTheme="minorEastAsia" w:hAnsiTheme="minorEastAsia"/>
                <w:szCs w:val="21"/>
              </w:rPr>
              <w:t>WIFI(</w:t>
            </w:r>
            <w:proofErr w:type="spellStart"/>
            <w:r>
              <w:rPr>
                <w:rFonts w:asciiTheme="minorEastAsia" w:hAnsiTheme="minorEastAsia"/>
                <w:szCs w:val="21"/>
              </w:rPr>
              <w:t>remote</w:t>
            </w:r>
            <w:r w:rsidR="00C24DD9">
              <w:rPr>
                <w:rFonts w:asciiTheme="minorEastAsia" w:hAnsiTheme="minorEastAsia"/>
                <w:szCs w:val="21"/>
              </w:rPr>
              <w:t>id</w:t>
            </w:r>
            <w:proofErr w:type="spellEnd"/>
            <w:r>
              <w:rPr>
                <w:rFonts w:asciiTheme="minorEastAsia" w:hAnsiTheme="minorEastAsia"/>
                <w:szCs w:val="21"/>
              </w:rPr>
              <w:t>)</w:t>
            </w:r>
            <w:r w:rsidR="00A96AB1">
              <w:rPr>
                <w:rFonts w:ascii="等线" w:eastAsia="等线" w:hAnsi="等线" w:hint="eastAsia"/>
                <w:color w:val="000000"/>
                <w:sz w:val="22"/>
              </w:rPr>
              <w:t>模块状态</w:t>
            </w:r>
          </w:p>
        </w:tc>
      </w:tr>
      <w:tr w:rsidR="00A96AB1" w:rsidRPr="001C0AE8" w14:paraId="3797B8D1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3035C64D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14:paraId="1A054959" w14:textId="620664C9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404600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7DB98D9" w14:textId="58660050" w:rsidR="00A96AB1" w:rsidRDefault="00BE1F12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/>
                <w:szCs w:val="21"/>
              </w:rPr>
              <w:t>WIFI(</w:t>
            </w:r>
            <w:proofErr w:type="spellStart"/>
            <w:proofErr w:type="gramEnd"/>
            <w:r>
              <w:rPr>
                <w:rFonts w:asciiTheme="minorEastAsia" w:hAnsiTheme="minorEastAsia"/>
                <w:szCs w:val="21"/>
              </w:rPr>
              <w:t>remote</w:t>
            </w:r>
            <w:r w:rsidR="00C24DD9">
              <w:rPr>
                <w:rFonts w:asciiTheme="minorEastAsia" w:hAnsiTheme="minorEastAsia"/>
                <w:szCs w:val="21"/>
              </w:rPr>
              <w:t>id</w:t>
            </w:r>
            <w:proofErr w:type="spellEnd"/>
            <w:r>
              <w:rPr>
                <w:rFonts w:asciiTheme="minorEastAsia" w:hAnsiTheme="minorEastAsia"/>
                <w:szCs w:val="21"/>
              </w:rPr>
              <w:t>)</w:t>
            </w:r>
            <w:proofErr w:type="spellStart"/>
            <w:r w:rsidR="00A96AB1">
              <w:rPr>
                <w:rFonts w:asciiTheme="minorEastAsia" w:hAnsiTheme="minorEastAsia"/>
                <w:szCs w:val="21"/>
              </w:rPr>
              <w:t>C</w:t>
            </w:r>
            <w:r w:rsidR="00A96AB1">
              <w:rPr>
                <w:rFonts w:asciiTheme="minorEastAsia" w:hAnsiTheme="minorEastAsia"/>
                <w:szCs w:val="21"/>
              </w:rPr>
              <w:lastRenderedPageBreak/>
              <w:t>onnectStatus</w:t>
            </w:r>
            <w:proofErr w:type="spellEnd"/>
          </w:p>
        </w:tc>
        <w:tc>
          <w:tcPr>
            <w:tcW w:w="1134" w:type="dxa"/>
          </w:tcPr>
          <w:p w14:paraId="1E839B8B" w14:textId="13AD9713" w:rsidR="00A96AB1" w:rsidRPr="00711C39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A9378B">
              <w:rPr>
                <w:rFonts w:asciiTheme="minorEastAsia" w:hAnsiTheme="minorEastAsia"/>
                <w:szCs w:val="21"/>
              </w:rPr>
              <w:lastRenderedPageBreak/>
              <w:t>uint8</w:t>
            </w:r>
            <w:r w:rsidRPr="00A9378B">
              <w:rPr>
                <w:rFonts w:asciiTheme="minorEastAsia" w:hAnsiTheme="minorEastAsia" w:hint="eastAsia"/>
                <w:szCs w:val="21"/>
              </w:rPr>
              <w:t>_</w:t>
            </w:r>
            <w:r w:rsidRPr="00A9378B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39F2EDC0" w14:textId="090984E5" w:rsidR="00A96AB1" w:rsidRPr="00D211D8" w:rsidRDefault="00BE1F12" w:rsidP="00CC1CA4">
            <w:pPr>
              <w:jc w:val="left"/>
              <w:rPr>
                <w:rFonts w:ascii="等线" w:eastAsia="等线" w:hAnsi="等线"/>
                <w:color w:val="000000" w:themeColor="text1"/>
                <w:sz w:val="22"/>
              </w:rPr>
            </w:pPr>
            <w:r>
              <w:rPr>
                <w:rFonts w:asciiTheme="minorEastAsia" w:hAnsiTheme="minorEastAsia"/>
                <w:szCs w:val="21"/>
              </w:rPr>
              <w:t>WIFI(</w:t>
            </w:r>
            <w:proofErr w:type="spellStart"/>
            <w:r>
              <w:rPr>
                <w:rFonts w:asciiTheme="minorEastAsia" w:hAnsiTheme="minorEastAsia"/>
                <w:szCs w:val="21"/>
              </w:rPr>
              <w:t>remote</w:t>
            </w:r>
            <w:r w:rsidR="00C24DD9">
              <w:rPr>
                <w:rFonts w:asciiTheme="minorEastAsia" w:hAnsiTheme="minorEastAsia"/>
                <w:szCs w:val="21"/>
              </w:rPr>
              <w:t>id</w:t>
            </w:r>
            <w:proofErr w:type="spellEnd"/>
            <w:r>
              <w:rPr>
                <w:rFonts w:asciiTheme="minorEastAsia" w:hAnsiTheme="minorEastAsia"/>
                <w:szCs w:val="21"/>
              </w:rPr>
              <w:t>)</w:t>
            </w:r>
            <w:r w:rsidR="003C1F40">
              <w:rPr>
                <w:rFonts w:ascii="等线" w:eastAsia="等线" w:hAnsi="等线" w:hint="eastAsia"/>
                <w:color w:val="000000"/>
                <w:sz w:val="22"/>
              </w:rPr>
              <w:t>连接状态</w:t>
            </w:r>
          </w:p>
        </w:tc>
      </w:tr>
      <w:tr w:rsidR="00A96AB1" w:rsidRPr="001C0AE8" w14:paraId="6D033E4D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63144DB2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14:paraId="1CF589EC" w14:textId="2A554D76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404600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2B8D790" w14:textId="3A159EDF" w:rsidR="00A96AB1" w:rsidRPr="00A96AB1" w:rsidRDefault="00BE1F12" w:rsidP="00BE1F12">
            <w:pPr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/>
                <w:szCs w:val="21"/>
              </w:rPr>
              <w:t>WIFI(</w:t>
            </w:r>
            <w:proofErr w:type="gramEnd"/>
            <w:r>
              <w:rPr>
                <w:rFonts w:asciiTheme="minorEastAsia" w:hAnsiTheme="minorEastAsia"/>
                <w:szCs w:val="21"/>
              </w:rPr>
              <w:t>net)</w:t>
            </w:r>
            <w:proofErr w:type="spellStart"/>
            <w:r w:rsidR="00A96AB1">
              <w:rPr>
                <w:rFonts w:asciiTheme="minorEastAsia" w:hAnsiTheme="minorEastAsia"/>
                <w:szCs w:val="21"/>
              </w:rPr>
              <w:t>DevStatus</w:t>
            </w:r>
            <w:proofErr w:type="spellEnd"/>
          </w:p>
        </w:tc>
        <w:tc>
          <w:tcPr>
            <w:tcW w:w="1134" w:type="dxa"/>
          </w:tcPr>
          <w:p w14:paraId="583264F6" w14:textId="058960DD" w:rsidR="00A96AB1" w:rsidRPr="00711C39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A9378B">
              <w:rPr>
                <w:rFonts w:asciiTheme="minorEastAsia" w:hAnsiTheme="minorEastAsia"/>
                <w:szCs w:val="21"/>
              </w:rPr>
              <w:t>uint8</w:t>
            </w:r>
            <w:r w:rsidRPr="00A9378B">
              <w:rPr>
                <w:rFonts w:asciiTheme="minorEastAsia" w:hAnsiTheme="minorEastAsia" w:hint="eastAsia"/>
                <w:szCs w:val="21"/>
              </w:rPr>
              <w:t>_</w:t>
            </w:r>
            <w:r w:rsidRPr="00A9378B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20580D4E" w14:textId="434A5BBC" w:rsidR="00A96AB1" w:rsidRPr="00D211D8" w:rsidRDefault="00BE1F12" w:rsidP="00A96AB1">
            <w:pPr>
              <w:jc w:val="left"/>
              <w:rPr>
                <w:rFonts w:ascii="等线" w:eastAsia="等线" w:hAnsi="等线"/>
                <w:color w:val="000000" w:themeColor="text1"/>
                <w:sz w:val="22"/>
              </w:rPr>
            </w:pPr>
            <w:r>
              <w:rPr>
                <w:rFonts w:asciiTheme="minorEastAsia" w:hAnsiTheme="minorEastAsia"/>
                <w:szCs w:val="21"/>
              </w:rPr>
              <w:t>WIFI(net)</w:t>
            </w:r>
            <w:r w:rsidR="00A96AB1">
              <w:rPr>
                <w:rFonts w:ascii="等线" w:eastAsia="等线" w:hAnsi="等线" w:hint="eastAsia"/>
                <w:color w:val="000000"/>
                <w:sz w:val="22"/>
              </w:rPr>
              <w:t>模块</w:t>
            </w:r>
            <w:commentRangeStart w:id="736"/>
            <w:r w:rsidR="00A96AB1">
              <w:rPr>
                <w:rFonts w:ascii="等线" w:eastAsia="等线" w:hAnsi="等线" w:hint="eastAsia"/>
                <w:color w:val="000000"/>
                <w:sz w:val="22"/>
              </w:rPr>
              <w:t>状态</w:t>
            </w:r>
            <w:commentRangeEnd w:id="736"/>
            <w:r w:rsidR="00694B1C">
              <w:rPr>
                <w:rStyle w:val="af"/>
              </w:rPr>
              <w:commentReference w:id="736"/>
            </w:r>
          </w:p>
        </w:tc>
      </w:tr>
      <w:tr w:rsidR="00A96AB1" w:rsidRPr="008D48B1" w14:paraId="2C7F41DB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08E9C116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14:paraId="0AA1125B" w14:textId="25897006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404600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049EAB9" w14:textId="168E2DFD" w:rsidR="00A96AB1" w:rsidRDefault="00BE1F12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/>
                <w:szCs w:val="21"/>
              </w:rPr>
              <w:t>WIFI(</w:t>
            </w:r>
            <w:proofErr w:type="gramEnd"/>
            <w:r>
              <w:rPr>
                <w:rFonts w:asciiTheme="minorEastAsia" w:hAnsiTheme="minorEastAsia"/>
                <w:szCs w:val="21"/>
              </w:rPr>
              <w:t>net)</w:t>
            </w:r>
            <w:proofErr w:type="spellStart"/>
            <w:r w:rsidR="00A96AB1">
              <w:rPr>
                <w:rFonts w:asciiTheme="minorEastAsia" w:hAnsiTheme="minorEastAsia"/>
                <w:szCs w:val="21"/>
              </w:rPr>
              <w:t>ConnectStatus</w:t>
            </w:r>
            <w:proofErr w:type="spellEnd"/>
          </w:p>
        </w:tc>
        <w:tc>
          <w:tcPr>
            <w:tcW w:w="1134" w:type="dxa"/>
          </w:tcPr>
          <w:p w14:paraId="0EBEA7DB" w14:textId="0255B12A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A9378B">
              <w:rPr>
                <w:rFonts w:asciiTheme="minorEastAsia" w:hAnsiTheme="minorEastAsia"/>
                <w:szCs w:val="21"/>
              </w:rPr>
              <w:t>uint8</w:t>
            </w:r>
            <w:r w:rsidRPr="00A9378B">
              <w:rPr>
                <w:rFonts w:asciiTheme="minorEastAsia" w:hAnsiTheme="minorEastAsia" w:hint="eastAsia"/>
                <w:szCs w:val="21"/>
              </w:rPr>
              <w:t>_</w:t>
            </w:r>
            <w:r w:rsidRPr="00A9378B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433A3E92" w14:textId="307BE53B" w:rsidR="00A96AB1" w:rsidRPr="00D211D8" w:rsidRDefault="00BE1F12" w:rsidP="00A96AB1">
            <w:pPr>
              <w:jc w:val="left"/>
              <w:rPr>
                <w:color w:val="000000" w:themeColor="text1"/>
              </w:rPr>
            </w:pPr>
            <w:r>
              <w:rPr>
                <w:rFonts w:asciiTheme="minorEastAsia" w:hAnsiTheme="minorEastAsia"/>
                <w:szCs w:val="21"/>
              </w:rPr>
              <w:t>WIFI(net)</w:t>
            </w:r>
            <w:r w:rsidR="00A96AB1">
              <w:rPr>
                <w:rFonts w:ascii="等线" w:eastAsia="等线" w:hAnsi="等线" w:hint="eastAsia"/>
                <w:color w:val="000000"/>
                <w:sz w:val="22"/>
              </w:rPr>
              <w:t>连接</w:t>
            </w:r>
            <w:commentRangeStart w:id="737"/>
            <w:r w:rsidR="00A96AB1">
              <w:rPr>
                <w:rFonts w:ascii="等线" w:eastAsia="等线" w:hAnsi="等线" w:hint="eastAsia"/>
                <w:color w:val="000000"/>
                <w:sz w:val="22"/>
              </w:rPr>
              <w:t>状态</w:t>
            </w:r>
            <w:commentRangeEnd w:id="737"/>
            <w:r w:rsidR="007D4378">
              <w:rPr>
                <w:rStyle w:val="af"/>
              </w:rPr>
              <w:commentReference w:id="737"/>
            </w:r>
          </w:p>
        </w:tc>
      </w:tr>
      <w:tr w:rsidR="00A96AB1" w:rsidRPr="00002A9C" w14:paraId="545AFCB8" w14:textId="77777777" w:rsidTr="00877510">
        <w:tc>
          <w:tcPr>
            <w:tcW w:w="1271" w:type="dxa"/>
            <w:shd w:val="clear" w:color="auto" w:fill="auto"/>
            <w:vAlign w:val="center"/>
          </w:tcPr>
          <w:p w14:paraId="0EB1B6DE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7229" w:type="dxa"/>
            <w:gridSpan w:val="4"/>
            <w:vAlign w:val="center"/>
          </w:tcPr>
          <w:p w14:paraId="52C1154D" w14:textId="248C190A" w:rsidR="00A96AB1" w:rsidRDefault="00A96AB1" w:rsidP="00D577A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 w:rsidR="00D577A2"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5A67AE" w:rsidRPr="00002A9C" w14:paraId="6AF4FDC3" w14:textId="77777777" w:rsidTr="00877510">
        <w:tc>
          <w:tcPr>
            <w:tcW w:w="1271" w:type="dxa"/>
            <w:shd w:val="clear" w:color="auto" w:fill="auto"/>
            <w:vAlign w:val="center"/>
          </w:tcPr>
          <w:p w14:paraId="419DFF34" w14:textId="7F378863" w:rsidR="005A67AE" w:rsidRDefault="005A67AE" w:rsidP="005A67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7229" w:type="dxa"/>
            <w:gridSpan w:val="4"/>
            <w:vAlign w:val="center"/>
          </w:tcPr>
          <w:p w14:paraId="655437FE" w14:textId="3A686FE4" w:rsidR="005A67AE" w:rsidRDefault="005A67AE" w:rsidP="005A67A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53B810A8" w14:textId="77777777" w:rsidR="00686B9E" w:rsidRPr="00E05FAB" w:rsidRDefault="00686B9E" w:rsidP="00686B9E"/>
    <w:p w14:paraId="758A3362" w14:textId="0DFD49A3" w:rsidR="006B07A1" w:rsidRDefault="006B07A1" w:rsidP="00686B9E"/>
    <w:p w14:paraId="2B60C8D1" w14:textId="690B4E5A" w:rsidR="00DA73AC" w:rsidRDefault="00DA73AC" w:rsidP="00DA73AC">
      <w:pPr>
        <w:pStyle w:val="3"/>
      </w:pPr>
      <w:r>
        <w:rPr>
          <w:rFonts w:hint="eastAsia"/>
        </w:rPr>
        <w:t>生产配置</w:t>
      </w:r>
      <w:r w:rsidRPr="00D83941">
        <w:rPr>
          <w:rFonts w:hint="eastAsia"/>
        </w:rPr>
        <w:t>信息ID</w:t>
      </w:r>
      <w:r>
        <w:t xml:space="preserve"> 0x8*</w:t>
      </w:r>
    </w:p>
    <w:p w14:paraId="3B04CA2D" w14:textId="7BD180F7" w:rsidR="00DA73AC" w:rsidRPr="00CF34C9" w:rsidRDefault="00DA73AC" w:rsidP="00DA73AC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>
        <w:rPr>
          <w:rFonts w:hint="eastAsia"/>
          <w:b/>
          <w:sz w:val="24"/>
          <w:szCs w:val="24"/>
        </w:rPr>
        <w:t>3.</w:t>
      </w:r>
      <w:r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5</w:t>
      </w:r>
      <w:r w:rsidRPr="00D83941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生产配置</w:t>
      </w:r>
      <w:r w:rsidRPr="00D83941">
        <w:rPr>
          <w:rFonts w:hint="eastAsia"/>
          <w:b/>
          <w:sz w:val="24"/>
          <w:szCs w:val="24"/>
        </w:rPr>
        <w:t>信息</w:t>
      </w:r>
      <w:r w:rsidRPr="00D83941">
        <w:rPr>
          <w:rFonts w:hint="eastAsia"/>
          <w:b/>
          <w:sz w:val="24"/>
          <w:szCs w:val="24"/>
        </w:rPr>
        <w:t>ID</w:t>
      </w: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PC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-&gt;</w:t>
      </w:r>
      <w:r w:rsidRPr="00CF3E52">
        <w:rPr>
          <w:rFonts w:hint="eastAsia"/>
          <w:b/>
          <w:sz w:val="24"/>
          <w:szCs w:val="24"/>
        </w:rPr>
        <w:t xml:space="preserve"> </w:t>
      </w:r>
      <w:r w:rsidR="00BD1F29">
        <w:rPr>
          <w:b/>
          <w:sz w:val="24"/>
          <w:szCs w:val="24"/>
        </w:rPr>
        <w:t>Tracer</w:t>
      </w:r>
      <w:r>
        <w:rPr>
          <w:rFonts w:hint="eastAsia"/>
          <w:b/>
          <w:sz w:val="24"/>
          <w:szCs w:val="24"/>
        </w:rPr>
        <w:t>）</w:t>
      </w:r>
    </w:p>
    <w:tbl>
      <w:tblPr>
        <w:tblStyle w:val="TableNormal1"/>
        <w:tblW w:w="8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993"/>
        <w:gridCol w:w="2832"/>
        <w:gridCol w:w="3906"/>
      </w:tblGrid>
      <w:tr w:rsidR="00DA73AC" w:rsidRPr="001E6AD4" w14:paraId="0C6E7D70" w14:textId="77777777" w:rsidTr="003655F7">
        <w:trPr>
          <w:trHeight w:val="402"/>
          <w:jc w:val="center"/>
        </w:trPr>
        <w:tc>
          <w:tcPr>
            <w:tcW w:w="706" w:type="dxa"/>
            <w:shd w:val="clear" w:color="auto" w:fill="BFBFBF" w:themeFill="background1" w:themeFillShade="BF"/>
            <w:vAlign w:val="center"/>
          </w:tcPr>
          <w:p w14:paraId="41CCE86E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CFD93C2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消息ID</w:t>
            </w:r>
          </w:p>
        </w:tc>
        <w:tc>
          <w:tcPr>
            <w:tcW w:w="2832" w:type="dxa"/>
            <w:shd w:val="clear" w:color="auto" w:fill="BFBFBF" w:themeFill="background1" w:themeFillShade="BF"/>
            <w:vAlign w:val="center"/>
          </w:tcPr>
          <w:p w14:paraId="571A6479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宏定义</w:t>
            </w:r>
          </w:p>
        </w:tc>
        <w:tc>
          <w:tcPr>
            <w:tcW w:w="3906" w:type="dxa"/>
            <w:shd w:val="clear" w:color="auto" w:fill="BFBFBF" w:themeFill="background1" w:themeFillShade="BF"/>
            <w:vAlign w:val="center"/>
          </w:tcPr>
          <w:p w14:paraId="2A8D5E7C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DA73AC" w:rsidRPr="001E6AD4" w14:paraId="6557914F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05CEE29F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14:paraId="6CD89253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8</w:t>
            </w: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832" w:type="dxa"/>
            <w:vAlign w:val="center"/>
          </w:tcPr>
          <w:p w14:paraId="4B726C91" w14:textId="77777777" w:rsidR="00DA73AC" w:rsidRPr="00E84E12" w:rsidRDefault="00DA73AC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65E3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CMD_SET_BOARD_SN</w:t>
            </w:r>
          </w:p>
        </w:tc>
        <w:tc>
          <w:tcPr>
            <w:tcW w:w="3906" w:type="dxa"/>
            <w:vAlign w:val="center"/>
          </w:tcPr>
          <w:p w14:paraId="7FBBDE99" w14:textId="77777777" w:rsidR="00DA73AC" w:rsidRPr="00E84E12" w:rsidRDefault="00DA73AC" w:rsidP="003655F7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C设置电路板S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DA73AC" w:rsidRPr="001E6AD4" w14:paraId="103544B2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6B6E7C1B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14:paraId="089C140B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81</w:t>
            </w:r>
          </w:p>
        </w:tc>
        <w:tc>
          <w:tcPr>
            <w:tcW w:w="2832" w:type="dxa"/>
            <w:vAlign w:val="center"/>
          </w:tcPr>
          <w:p w14:paraId="66B9A3C4" w14:textId="77777777" w:rsidR="00DA73AC" w:rsidRPr="00E84E12" w:rsidRDefault="00DA73AC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65E3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CMD_GET_BOARD_SN</w:t>
            </w:r>
          </w:p>
        </w:tc>
        <w:tc>
          <w:tcPr>
            <w:tcW w:w="3906" w:type="dxa"/>
            <w:vAlign w:val="center"/>
          </w:tcPr>
          <w:p w14:paraId="7ACC71C3" w14:textId="77777777" w:rsidR="00DA73AC" w:rsidRPr="00E84E12" w:rsidRDefault="00DA73AC" w:rsidP="003655F7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C获取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电路板S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DA73AC" w:rsidRPr="001E6AD4" w14:paraId="5408043E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66992812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1CA3185A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82</w:t>
            </w:r>
          </w:p>
        </w:tc>
        <w:tc>
          <w:tcPr>
            <w:tcW w:w="2832" w:type="dxa"/>
            <w:vAlign w:val="center"/>
          </w:tcPr>
          <w:p w14:paraId="37E9F80F" w14:textId="77777777" w:rsidR="00DA73AC" w:rsidRPr="00E84E12" w:rsidRDefault="00DA73AC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1651B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CMD_GET_SOFTWARE_VERSION</w:t>
            </w:r>
          </w:p>
        </w:tc>
        <w:tc>
          <w:tcPr>
            <w:tcW w:w="3906" w:type="dxa"/>
            <w:vAlign w:val="center"/>
          </w:tcPr>
          <w:p w14:paraId="25DE163E" w14:textId="77777777" w:rsidR="00DA73AC" w:rsidRPr="00E84E12" w:rsidRDefault="00DA73AC" w:rsidP="003655F7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获取软件版本</w:t>
            </w:r>
          </w:p>
        </w:tc>
      </w:tr>
    </w:tbl>
    <w:p w14:paraId="52978F72" w14:textId="77777777" w:rsidR="00DA73AC" w:rsidRDefault="00DA73AC" w:rsidP="00B62D35">
      <w:pPr>
        <w:pStyle w:val="4"/>
        <w:numPr>
          <w:ilvl w:val="3"/>
          <w:numId w:val="2"/>
        </w:numPr>
      </w:pPr>
      <w:r>
        <w:t>C</w:t>
      </w:r>
      <w:r>
        <w:rPr>
          <w:rFonts w:hint="eastAsia"/>
        </w:rPr>
        <w:t>设置电路板S</w:t>
      </w:r>
      <w:r>
        <w:t>N</w:t>
      </w:r>
      <w:r>
        <w:rPr>
          <w:rFonts w:hint="eastAsia"/>
        </w:rPr>
        <w:t>号(0x</w:t>
      </w:r>
      <w:r>
        <w:t>80</w:t>
      </w:r>
      <w:r>
        <w:rPr>
          <w:rFonts w:hint="eastAsia"/>
        </w:rPr>
        <w:t>)</w:t>
      </w:r>
    </w:p>
    <w:p w14:paraId="1B66E8D9" w14:textId="77777777" w:rsidR="00DA73AC" w:rsidRPr="00E1444F" w:rsidRDefault="00DA73AC" w:rsidP="00DA73AC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DA73AC" w:rsidRPr="00002A9C" w14:paraId="69C100B6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5FF9DE7" w14:textId="77777777" w:rsidR="00DA73AC" w:rsidRPr="00002A9C" w:rsidRDefault="00DA73AC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A599549" w14:textId="77777777" w:rsidR="00DA73AC" w:rsidRDefault="00DA73AC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80</w:t>
            </w:r>
          </w:p>
        </w:tc>
      </w:tr>
      <w:tr w:rsidR="00DA73AC" w:rsidRPr="0028101D" w14:paraId="179AFE30" w14:textId="77777777" w:rsidTr="003655F7">
        <w:tc>
          <w:tcPr>
            <w:tcW w:w="1526" w:type="dxa"/>
            <w:shd w:val="clear" w:color="auto" w:fill="auto"/>
            <w:vAlign w:val="center"/>
          </w:tcPr>
          <w:p w14:paraId="2C45353D" w14:textId="77777777" w:rsidR="00DA73AC" w:rsidRPr="00002A9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61826F2" w14:textId="77777777" w:rsidR="00DA73AC" w:rsidRPr="004E6B3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设置电路板的S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DA73AC" w:rsidRPr="00002A9C" w14:paraId="4A111A24" w14:textId="77777777" w:rsidTr="003655F7">
        <w:tc>
          <w:tcPr>
            <w:tcW w:w="1526" w:type="dxa"/>
            <w:shd w:val="clear" w:color="auto" w:fill="auto"/>
            <w:vAlign w:val="center"/>
          </w:tcPr>
          <w:p w14:paraId="30163D0C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030C562" w14:textId="4BB9FA59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C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BD1F29">
              <w:rPr>
                <w:rFonts w:asciiTheme="minorEastAsia" w:hAnsiTheme="minorEastAsia" w:hint="eastAsia"/>
                <w:szCs w:val="21"/>
              </w:rPr>
              <w:t>Tracer</w:t>
            </w:r>
          </w:p>
        </w:tc>
      </w:tr>
      <w:tr w:rsidR="00DA73AC" w:rsidRPr="00002A9C" w14:paraId="2F1CC6FF" w14:textId="77777777" w:rsidTr="003655F7">
        <w:tc>
          <w:tcPr>
            <w:tcW w:w="1526" w:type="dxa"/>
            <w:shd w:val="clear" w:color="auto" w:fill="auto"/>
            <w:vAlign w:val="center"/>
          </w:tcPr>
          <w:p w14:paraId="0D24B33E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3FD1508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17EFC45C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E0AFE79" w14:textId="77777777" w:rsidR="00DA73AC" w:rsidRPr="001C0AE8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6D15FFF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95C6CD1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59C743B9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4C7DFA15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1ADF0BD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44CB0E5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D2B3939" w14:textId="32323202" w:rsidR="00DA73AC" w:rsidRPr="001D6574" w:rsidRDefault="00276922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E3F3F76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号</w:t>
            </w:r>
          </w:p>
        </w:tc>
        <w:tc>
          <w:tcPr>
            <w:tcW w:w="1134" w:type="dxa"/>
            <w:vAlign w:val="center"/>
          </w:tcPr>
          <w:p w14:paraId="4B72602B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7DE02457" w14:textId="77777777" w:rsidR="00DA73AC" w:rsidRPr="001D6574" w:rsidRDefault="00DA73AC" w:rsidP="003655F7">
            <w:pPr>
              <w:ind w:firstLineChars="300" w:firstLine="63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十六进制的S</w:t>
            </w: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号</w:t>
            </w:r>
          </w:p>
        </w:tc>
      </w:tr>
      <w:tr w:rsidR="00DA73AC" w:rsidRPr="00002A9C" w14:paraId="482AC205" w14:textId="77777777" w:rsidTr="003655F7">
        <w:tc>
          <w:tcPr>
            <w:tcW w:w="1526" w:type="dxa"/>
            <w:shd w:val="clear" w:color="auto" w:fill="auto"/>
            <w:vAlign w:val="center"/>
          </w:tcPr>
          <w:p w14:paraId="79D57EFB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E756184" w14:textId="3DDA634C" w:rsidR="00DA73AC" w:rsidRDefault="00276922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N（范围：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-20）</w:t>
            </w:r>
          </w:p>
        </w:tc>
      </w:tr>
      <w:tr w:rsidR="00DA73AC" w:rsidRPr="00002A9C" w14:paraId="6FEADFB3" w14:textId="77777777" w:rsidTr="003655F7">
        <w:tc>
          <w:tcPr>
            <w:tcW w:w="1526" w:type="dxa"/>
            <w:shd w:val="clear" w:color="auto" w:fill="auto"/>
            <w:vAlign w:val="center"/>
          </w:tcPr>
          <w:p w14:paraId="2B621515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6CCF833E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2094D1BC" w14:textId="77777777" w:rsidR="00DA73AC" w:rsidRDefault="00DA73AC" w:rsidP="00DA73AC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DA73AC" w:rsidRPr="00002A9C" w14:paraId="3F78207A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83EEEF2" w14:textId="77777777" w:rsidR="00DA73AC" w:rsidRPr="00002A9C" w:rsidRDefault="00DA73AC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1615EA0" w14:textId="77777777" w:rsidR="00DA73AC" w:rsidRDefault="00DA73AC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80</w:t>
            </w:r>
          </w:p>
        </w:tc>
      </w:tr>
      <w:tr w:rsidR="00DA73AC" w:rsidRPr="0028101D" w14:paraId="76E28789" w14:textId="77777777" w:rsidTr="003655F7">
        <w:tc>
          <w:tcPr>
            <w:tcW w:w="1526" w:type="dxa"/>
            <w:shd w:val="clear" w:color="auto" w:fill="auto"/>
            <w:vAlign w:val="center"/>
          </w:tcPr>
          <w:p w14:paraId="7E82C800" w14:textId="77777777" w:rsidR="00DA73AC" w:rsidRPr="00002A9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A3FA67A" w14:textId="77777777" w:rsidR="00DA73AC" w:rsidRPr="004E6B3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设置电路板S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号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DA73AC" w:rsidRPr="00002A9C" w14:paraId="614F7D80" w14:textId="77777777" w:rsidTr="003655F7">
        <w:tc>
          <w:tcPr>
            <w:tcW w:w="1526" w:type="dxa"/>
            <w:shd w:val="clear" w:color="auto" w:fill="auto"/>
            <w:vAlign w:val="center"/>
          </w:tcPr>
          <w:p w14:paraId="6B767E4A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BD7CFE6" w14:textId="1E3D0FF2" w:rsidR="00DA73AC" w:rsidRDefault="00BD1F29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DA73AC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DA73AC">
              <w:rPr>
                <w:rFonts w:asciiTheme="minorEastAsia" w:hAnsiTheme="minorEastAsia"/>
                <w:szCs w:val="21"/>
              </w:rPr>
              <w:t xml:space="preserve"> P</w:t>
            </w:r>
          </w:p>
        </w:tc>
      </w:tr>
      <w:tr w:rsidR="00DA73AC" w:rsidRPr="00002A9C" w14:paraId="07FBE6EC" w14:textId="77777777" w:rsidTr="003655F7">
        <w:tc>
          <w:tcPr>
            <w:tcW w:w="1526" w:type="dxa"/>
            <w:shd w:val="clear" w:color="auto" w:fill="auto"/>
            <w:vAlign w:val="center"/>
          </w:tcPr>
          <w:p w14:paraId="418E7443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110F033D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6CEDE025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5D6A235" w14:textId="77777777" w:rsidR="00DA73AC" w:rsidRPr="001C0AE8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619A71D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12CF7E6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452F0FD7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397F8A6A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42C2C53F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CBCCAE6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1C0C347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B106006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0E4088F2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5CD25952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  <w:p w14:paraId="0CB97B7B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</w:t>
            </w:r>
          </w:p>
        </w:tc>
      </w:tr>
      <w:tr w:rsidR="00DA73AC" w:rsidRPr="00002A9C" w14:paraId="1BC8892A" w14:textId="77777777" w:rsidTr="003655F7">
        <w:tc>
          <w:tcPr>
            <w:tcW w:w="1526" w:type="dxa"/>
            <w:shd w:val="clear" w:color="auto" w:fill="auto"/>
            <w:vAlign w:val="center"/>
          </w:tcPr>
          <w:p w14:paraId="4515D821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2114672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DA73AC" w:rsidRPr="00002A9C" w14:paraId="4D7AD695" w14:textId="77777777" w:rsidTr="003655F7">
        <w:tc>
          <w:tcPr>
            <w:tcW w:w="1526" w:type="dxa"/>
            <w:shd w:val="clear" w:color="auto" w:fill="auto"/>
            <w:vAlign w:val="center"/>
          </w:tcPr>
          <w:p w14:paraId="7742CC92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58AF05B5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C86E632" w14:textId="77777777" w:rsidR="00DA73AC" w:rsidRDefault="00DA73AC" w:rsidP="00DA73AC">
      <w:pPr>
        <w:widowControl/>
        <w:jc w:val="left"/>
      </w:pPr>
    </w:p>
    <w:p w14:paraId="5E3A04B9" w14:textId="77777777" w:rsidR="00DA73AC" w:rsidRDefault="00DA73AC" w:rsidP="00B62D35">
      <w:pPr>
        <w:pStyle w:val="4"/>
        <w:numPr>
          <w:ilvl w:val="3"/>
          <w:numId w:val="2"/>
        </w:numPr>
      </w:pPr>
      <w:r>
        <w:lastRenderedPageBreak/>
        <w:t>C</w:t>
      </w:r>
      <w:r>
        <w:rPr>
          <w:rFonts w:hint="eastAsia"/>
        </w:rPr>
        <w:t>获取电路板S</w:t>
      </w:r>
      <w:r>
        <w:t>N</w:t>
      </w:r>
      <w:r>
        <w:rPr>
          <w:rFonts w:hint="eastAsia"/>
        </w:rPr>
        <w:t>号(0x</w:t>
      </w:r>
      <w:r>
        <w:t>81</w:t>
      </w:r>
      <w:r>
        <w:rPr>
          <w:rFonts w:hint="eastAsia"/>
        </w:rPr>
        <w:t>)</w:t>
      </w:r>
    </w:p>
    <w:p w14:paraId="72D41115" w14:textId="77777777" w:rsidR="00DA73AC" w:rsidRPr="00E1444F" w:rsidRDefault="00DA73AC" w:rsidP="00DA73AC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DA73AC" w:rsidRPr="00002A9C" w14:paraId="52A8BA01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CA057B3" w14:textId="77777777" w:rsidR="00DA73AC" w:rsidRPr="00002A9C" w:rsidRDefault="00DA73AC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E515EA5" w14:textId="77777777" w:rsidR="00DA73AC" w:rsidRDefault="00DA73AC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81</w:t>
            </w:r>
          </w:p>
        </w:tc>
      </w:tr>
      <w:tr w:rsidR="00DA73AC" w:rsidRPr="0028101D" w14:paraId="4E5A0D1D" w14:textId="77777777" w:rsidTr="003655F7">
        <w:tc>
          <w:tcPr>
            <w:tcW w:w="1526" w:type="dxa"/>
            <w:shd w:val="clear" w:color="auto" w:fill="auto"/>
            <w:vAlign w:val="center"/>
          </w:tcPr>
          <w:p w14:paraId="2DF49EF1" w14:textId="77777777" w:rsidR="00DA73AC" w:rsidRPr="00002A9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C825094" w14:textId="77777777" w:rsidR="00DA73AC" w:rsidRPr="004E6B3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获取电路板的S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DA73AC" w:rsidRPr="00002A9C" w14:paraId="2B65ED51" w14:textId="77777777" w:rsidTr="003655F7">
        <w:tc>
          <w:tcPr>
            <w:tcW w:w="1526" w:type="dxa"/>
            <w:shd w:val="clear" w:color="auto" w:fill="auto"/>
            <w:vAlign w:val="center"/>
          </w:tcPr>
          <w:p w14:paraId="6FB5F915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3219BE2" w14:textId="44AFE332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C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BD1F29">
              <w:rPr>
                <w:rFonts w:asciiTheme="minorEastAsia" w:hAnsiTheme="minorEastAsia" w:hint="eastAsia"/>
                <w:szCs w:val="21"/>
              </w:rPr>
              <w:t>Tracer</w:t>
            </w:r>
          </w:p>
        </w:tc>
      </w:tr>
      <w:tr w:rsidR="00DA73AC" w:rsidRPr="00002A9C" w14:paraId="014780F7" w14:textId="77777777" w:rsidTr="003655F7">
        <w:tc>
          <w:tcPr>
            <w:tcW w:w="1526" w:type="dxa"/>
            <w:shd w:val="clear" w:color="auto" w:fill="auto"/>
            <w:vAlign w:val="center"/>
          </w:tcPr>
          <w:p w14:paraId="004E0975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CCD767D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3C797AFD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F2B46A5" w14:textId="77777777" w:rsidR="00DA73AC" w:rsidRPr="001C0AE8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A41E34A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CB94777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2AF77D8E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73988028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30B3A39B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B700A83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4500BD2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DE25505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EE4A9EF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55581F3F" w14:textId="77777777" w:rsidR="00DA73AC" w:rsidRPr="001D6574" w:rsidRDefault="00DA73AC" w:rsidP="003655F7">
            <w:pPr>
              <w:ind w:firstLineChars="300" w:firstLine="63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A73AC" w:rsidRPr="00002A9C" w14:paraId="5BC1CB84" w14:textId="77777777" w:rsidTr="003655F7">
        <w:tc>
          <w:tcPr>
            <w:tcW w:w="1526" w:type="dxa"/>
            <w:shd w:val="clear" w:color="auto" w:fill="auto"/>
            <w:vAlign w:val="center"/>
          </w:tcPr>
          <w:p w14:paraId="7698447A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A87EDFC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DA73AC" w:rsidRPr="00002A9C" w14:paraId="111C7CB8" w14:textId="77777777" w:rsidTr="003655F7">
        <w:tc>
          <w:tcPr>
            <w:tcW w:w="1526" w:type="dxa"/>
            <w:shd w:val="clear" w:color="auto" w:fill="auto"/>
            <w:vAlign w:val="center"/>
          </w:tcPr>
          <w:p w14:paraId="34A9612B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61017CC5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0CE94895" w14:textId="77777777" w:rsidR="00DA73AC" w:rsidRDefault="00DA73AC" w:rsidP="00DA73AC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DA73AC" w:rsidRPr="00002A9C" w14:paraId="63E12CEA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C923645" w14:textId="77777777" w:rsidR="00DA73AC" w:rsidRPr="00002A9C" w:rsidRDefault="00DA73AC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038F379" w14:textId="77777777" w:rsidR="00DA73AC" w:rsidRDefault="00DA73AC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81</w:t>
            </w:r>
          </w:p>
        </w:tc>
      </w:tr>
      <w:tr w:rsidR="00DA73AC" w:rsidRPr="0028101D" w14:paraId="20DB6E61" w14:textId="77777777" w:rsidTr="003655F7">
        <w:tc>
          <w:tcPr>
            <w:tcW w:w="1526" w:type="dxa"/>
            <w:shd w:val="clear" w:color="auto" w:fill="auto"/>
            <w:vAlign w:val="center"/>
          </w:tcPr>
          <w:p w14:paraId="5085038B" w14:textId="77777777" w:rsidR="00DA73AC" w:rsidRPr="00002A9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9E5D2FA" w14:textId="77777777" w:rsidR="00DA73AC" w:rsidRPr="004E6B3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获取电路板S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号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DA73AC" w:rsidRPr="00002A9C" w14:paraId="53692111" w14:textId="77777777" w:rsidTr="003655F7">
        <w:tc>
          <w:tcPr>
            <w:tcW w:w="1526" w:type="dxa"/>
            <w:shd w:val="clear" w:color="auto" w:fill="auto"/>
            <w:vAlign w:val="center"/>
          </w:tcPr>
          <w:p w14:paraId="1D264380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FF84B2F" w14:textId="1E3973A1" w:rsidR="00DA73AC" w:rsidRDefault="00BD1F29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DA73AC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DA73AC">
              <w:rPr>
                <w:rFonts w:asciiTheme="minorEastAsia" w:hAnsiTheme="minorEastAsia"/>
                <w:szCs w:val="21"/>
              </w:rPr>
              <w:t xml:space="preserve"> P</w:t>
            </w:r>
          </w:p>
        </w:tc>
      </w:tr>
      <w:tr w:rsidR="00DA73AC" w:rsidRPr="00002A9C" w14:paraId="2FD3D778" w14:textId="77777777" w:rsidTr="003655F7">
        <w:tc>
          <w:tcPr>
            <w:tcW w:w="1526" w:type="dxa"/>
            <w:shd w:val="clear" w:color="auto" w:fill="auto"/>
            <w:vAlign w:val="center"/>
          </w:tcPr>
          <w:p w14:paraId="03265E99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207C9C1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32BDF30E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CFDE5CA" w14:textId="77777777" w:rsidR="00DA73AC" w:rsidRPr="001C0AE8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6365765C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67A8A8D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662228F9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478ACBEC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1E474558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C221D27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3C53C6F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AC2AF1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27F8375E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7870E67D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</w:tc>
      </w:tr>
      <w:tr w:rsidR="00DA73AC" w:rsidRPr="001C0AE8" w14:paraId="1057859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F3C053B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CA16E1E" w14:textId="6C6C8C9C" w:rsidR="00DA73AC" w:rsidRDefault="00276922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80A4BE4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号</w:t>
            </w:r>
          </w:p>
        </w:tc>
        <w:tc>
          <w:tcPr>
            <w:tcW w:w="992" w:type="dxa"/>
            <w:vAlign w:val="center"/>
          </w:tcPr>
          <w:p w14:paraId="4E0E3F3F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139D306D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成功获取十六进制的S</w:t>
            </w: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号</w:t>
            </w:r>
          </w:p>
        </w:tc>
      </w:tr>
      <w:tr w:rsidR="00DA73AC" w:rsidRPr="00002A9C" w14:paraId="53EAC2D5" w14:textId="77777777" w:rsidTr="003655F7">
        <w:tc>
          <w:tcPr>
            <w:tcW w:w="1526" w:type="dxa"/>
            <w:shd w:val="clear" w:color="auto" w:fill="auto"/>
            <w:vAlign w:val="center"/>
          </w:tcPr>
          <w:p w14:paraId="08ACA9FB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301B788" w14:textId="100739B4" w:rsidR="00DA73AC" w:rsidRDefault="00276922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N（范围：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-20）</w:t>
            </w:r>
          </w:p>
        </w:tc>
      </w:tr>
      <w:tr w:rsidR="00DA73AC" w:rsidRPr="00002A9C" w14:paraId="2C25A4F9" w14:textId="77777777" w:rsidTr="003655F7">
        <w:tc>
          <w:tcPr>
            <w:tcW w:w="1526" w:type="dxa"/>
            <w:shd w:val="clear" w:color="auto" w:fill="auto"/>
            <w:vAlign w:val="center"/>
          </w:tcPr>
          <w:p w14:paraId="70414AD4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13E0A4F9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3B36A6FE" w14:textId="77777777" w:rsidR="00DA73AC" w:rsidRDefault="00DA73AC" w:rsidP="00DA73AC">
      <w:pPr>
        <w:widowControl/>
        <w:jc w:val="left"/>
      </w:pPr>
    </w:p>
    <w:p w14:paraId="3AB14381" w14:textId="77777777" w:rsidR="00DA73AC" w:rsidRDefault="00DA73AC" w:rsidP="00B62D35">
      <w:pPr>
        <w:pStyle w:val="4"/>
        <w:numPr>
          <w:ilvl w:val="3"/>
          <w:numId w:val="2"/>
        </w:numPr>
      </w:pPr>
      <w:r>
        <w:t>C</w:t>
      </w:r>
      <w:r>
        <w:rPr>
          <w:rFonts w:hint="eastAsia"/>
        </w:rPr>
        <w:t>获取软件版本(0x</w:t>
      </w:r>
      <w:r>
        <w:t>82</w:t>
      </w:r>
      <w:r>
        <w:rPr>
          <w:rFonts w:hint="eastAsia"/>
        </w:rPr>
        <w:t>)</w:t>
      </w:r>
    </w:p>
    <w:p w14:paraId="3D776E8D" w14:textId="77777777" w:rsidR="00DA73AC" w:rsidRPr="00E1444F" w:rsidRDefault="00DA73AC" w:rsidP="00DA73AC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DA73AC" w:rsidRPr="00002A9C" w14:paraId="1236A977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9D8E407" w14:textId="77777777" w:rsidR="00DA73AC" w:rsidRPr="00002A9C" w:rsidRDefault="00DA73AC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0B09AFE" w14:textId="77777777" w:rsidR="00DA73AC" w:rsidRDefault="00DA73AC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82</w:t>
            </w:r>
          </w:p>
        </w:tc>
      </w:tr>
      <w:tr w:rsidR="00DA73AC" w:rsidRPr="0028101D" w14:paraId="2152A349" w14:textId="77777777" w:rsidTr="003655F7">
        <w:tc>
          <w:tcPr>
            <w:tcW w:w="1526" w:type="dxa"/>
            <w:shd w:val="clear" w:color="auto" w:fill="auto"/>
            <w:vAlign w:val="center"/>
          </w:tcPr>
          <w:p w14:paraId="560FEDA2" w14:textId="77777777" w:rsidR="00DA73AC" w:rsidRPr="00002A9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C1C360F" w14:textId="77777777" w:rsidR="00DA73AC" w:rsidRPr="004E6B3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获取软件版本的S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DA73AC" w:rsidRPr="00002A9C" w14:paraId="3562FA0F" w14:textId="77777777" w:rsidTr="003655F7">
        <w:tc>
          <w:tcPr>
            <w:tcW w:w="1526" w:type="dxa"/>
            <w:shd w:val="clear" w:color="auto" w:fill="auto"/>
            <w:vAlign w:val="center"/>
          </w:tcPr>
          <w:p w14:paraId="7A4EE615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FDDA72B" w14:textId="6408C352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C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BD1F29">
              <w:rPr>
                <w:rFonts w:asciiTheme="minorEastAsia" w:hAnsiTheme="minorEastAsia" w:hint="eastAsia"/>
                <w:szCs w:val="21"/>
              </w:rPr>
              <w:t>Tracer</w:t>
            </w:r>
          </w:p>
        </w:tc>
      </w:tr>
      <w:tr w:rsidR="00DA73AC" w:rsidRPr="00002A9C" w14:paraId="7B3945A2" w14:textId="77777777" w:rsidTr="003655F7">
        <w:tc>
          <w:tcPr>
            <w:tcW w:w="1526" w:type="dxa"/>
            <w:shd w:val="clear" w:color="auto" w:fill="auto"/>
            <w:vAlign w:val="center"/>
          </w:tcPr>
          <w:p w14:paraId="311FD855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DBB0847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7732CA59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F3160BE" w14:textId="77777777" w:rsidR="00DA73AC" w:rsidRPr="001C0AE8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45953D6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1F1E10D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753A548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0EF8BB36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33F6BDC1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289C053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9A42411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19087A04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53DBD1F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5C8D4E03" w14:textId="77777777" w:rsidR="00DA73AC" w:rsidRPr="001D6574" w:rsidRDefault="00DA73AC" w:rsidP="003655F7">
            <w:pPr>
              <w:ind w:firstLineChars="300" w:firstLine="63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A73AC" w:rsidRPr="00002A9C" w14:paraId="182A82D7" w14:textId="77777777" w:rsidTr="003655F7">
        <w:tc>
          <w:tcPr>
            <w:tcW w:w="1526" w:type="dxa"/>
            <w:shd w:val="clear" w:color="auto" w:fill="auto"/>
            <w:vAlign w:val="center"/>
          </w:tcPr>
          <w:p w14:paraId="1BDA67D6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4CE449A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DA73AC" w:rsidRPr="00002A9C" w14:paraId="0FF508C9" w14:textId="77777777" w:rsidTr="003655F7">
        <w:tc>
          <w:tcPr>
            <w:tcW w:w="1526" w:type="dxa"/>
            <w:shd w:val="clear" w:color="auto" w:fill="auto"/>
            <w:vAlign w:val="center"/>
          </w:tcPr>
          <w:p w14:paraId="31EA431B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031D23DA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465ECF67" w14:textId="77777777" w:rsidR="00DA73AC" w:rsidRDefault="00DA73AC" w:rsidP="00DA73AC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DA73AC" w:rsidRPr="00002A9C" w14:paraId="39037D16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E477EBB" w14:textId="77777777" w:rsidR="00DA73AC" w:rsidRPr="00002A9C" w:rsidRDefault="00DA73AC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7D59D61" w14:textId="77777777" w:rsidR="00DA73AC" w:rsidRDefault="00DA73AC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82</w:t>
            </w:r>
          </w:p>
        </w:tc>
      </w:tr>
      <w:tr w:rsidR="00DA73AC" w:rsidRPr="0028101D" w14:paraId="10D51606" w14:textId="77777777" w:rsidTr="003655F7">
        <w:tc>
          <w:tcPr>
            <w:tcW w:w="1526" w:type="dxa"/>
            <w:shd w:val="clear" w:color="auto" w:fill="auto"/>
            <w:vAlign w:val="center"/>
          </w:tcPr>
          <w:p w14:paraId="55E28F94" w14:textId="77777777" w:rsidR="00DA73AC" w:rsidRPr="00002A9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FAB11C1" w14:textId="77777777" w:rsidR="00DA73AC" w:rsidRPr="004E6B3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获取软件版本的S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号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DA73AC" w:rsidRPr="00002A9C" w14:paraId="2D09A327" w14:textId="77777777" w:rsidTr="003655F7">
        <w:tc>
          <w:tcPr>
            <w:tcW w:w="1526" w:type="dxa"/>
            <w:shd w:val="clear" w:color="auto" w:fill="auto"/>
            <w:vAlign w:val="center"/>
          </w:tcPr>
          <w:p w14:paraId="59BA8FDD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52DE727" w14:textId="2E6AA2FF" w:rsidR="00DA73AC" w:rsidRDefault="00BD1F29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DA73AC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DA73AC">
              <w:rPr>
                <w:rFonts w:asciiTheme="minorEastAsia" w:hAnsiTheme="minorEastAsia"/>
                <w:szCs w:val="21"/>
              </w:rPr>
              <w:t xml:space="preserve"> P</w:t>
            </w:r>
          </w:p>
        </w:tc>
      </w:tr>
      <w:tr w:rsidR="00DA73AC" w:rsidRPr="00002A9C" w14:paraId="491E8D44" w14:textId="77777777" w:rsidTr="003655F7">
        <w:tc>
          <w:tcPr>
            <w:tcW w:w="1526" w:type="dxa"/>
            <w:shd w:val="clear" w:color="auto" w:fill="auto"/>
            <w:vAlign w:val="center"/>
          </w:tcPr>
          <w:p w14:paraId="65C4DCCB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C57387A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500C6D60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41E4797" w14:textId="77777777" w:rsidR="00DA73AC" w:rsidRPr="001C0AE8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8AD3630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8048A1A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61331043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7F03CE40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78F3BE3B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7CCED18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BB076CD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不定长</w:t>
            </w:r>
            <w:proofErr w:type="gramEnd"/>
          </w:p>
        </w:tc>
        <w:tc>
          <w:tcPr>
            <w:tcW w:w="1843" w:type="dxa"/>
            <w:shd w:val="clear" w:color="auto" w:fill="auto"/>
            <w:vAlign w:val="center"/>
          </w:tcPr>
          <w:p w14:paraId="1BCA8272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软件版本号</w:t>
            </w:r>
          </w:p>
        </w:tc>
        <w:tc>
          <w:tcPr>
            <w:tcW w:w="992" w:type="dxa"/>
            <w:vAlign w:val="center"/>
          </w:tcPr>
          <w:p w14:paraId="42FB1F70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36F1E53A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成功获取软件版本十六进制的S</w:t>
            </w: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号</w:t>
            </w:r>
          </w:p>
        </w:tc>
      </w:tr>
      <w:tr w:rsidR="00DA73AC" w:rsidRPr="00002A9C" w14:paraId="5109854E" w14:textId="77777777" w:rsidTr="003655F7">
        <w:tc>
          <w:tcPr>
            <w:tcW w:w="1526" w:type="dxa"/>
            <w:shd w:val="clear" w:color="auto" w:fill="auto"/>
            <w:vAlign w:val="center"/>
          </w:tcPr>
          <w:p w14:paraId="39D5C74F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94BEE80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不定长</w:t>
            </w:r>
            <w:proofErr w:type="gramEnd"/>
          </w:p>
        </w:tc>
      </w:tr>
      <w:tr w:rsidR="00DA73AC" w:rsidRPr="00002A9C" w14:paraId="3E7ECE4F" w14:textId="77777777" w:rsidTr="003655F7">
        <w:tc>
          <w:tcPr>
            <w:tcW w:w="1526" w:type="dxa"/>
            <w:shd w:val="clear" w:color="auto" w:fill="auto"/>
            <w:vAlign w:val="center"/>
          </w:tcPr>
          <w:p w14:paraId="754BF53F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7E0C7203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F164B7C" w14:textId="77777777" w:rsidR="005D4907" w:rsidRDefault="005D4907" w:rsidP="005D4907">
      <w:pPr>
        <w:spacing w:line="360" w:lineRule="auto"/>
      </w:pPr>
    </w:p>
    <w:p w14:paraId="1BBAFBB3" w14:textId="77777777" w:rsidR="00E458EC" w:rsidRDefault="00E458EC" w:rsidP="00DA73AC"/>
    <w:p w14:paraId="73954BD9" w14:textId="76F7ED03" w:rsidR="00E31B6B" w:rsidRDefault="00E31B6B" w:rsidP="00686B9E">
      <w:pPr>
        <w:pStyle w:val="3"/>
      </w:pPr>
      <w:r>
        <w:rPr>
          <w:rFonts w:hint="eastAsia"/>
        </w:rPr>
        <w:lastRenderedPageBreak/>
        <w:t>日志功能流程接口补充</w:t>
      </w:r>
      <w:r w:rsidR="00861D95">
        <w:rPr>
          <w:rFonts w:hint="eastAsia"/>
        </w:rPr>
        <w:t>(前端&lt;</w:t>
      </w:r>
      <w:r w:rsidR="00861D95">
        <w:t>--&gt;</w:t>
      </w:r>
      <w:r w:rsidR="00861D95">
        <w:rPr>
          <w:rFonts w:hint="eastAsia"/>
        </w:rPr>
        <w:t>业务</w:t>
      </w:r>
      <w:r w:rsidR="00861D95">
        <w:t>)</w:t>
      </w:r>
    </w:p>
    <w:p w14:paraId="07A0448A" w14:textId="20043960" w:rsidR="00E31B6B" w:rsidRDefault="0073174C" w:rsidP="00E31B6B">
      <w:r>
        <w:rPr>
          <w:noProof/>
        </w:rPr>
        <w:drawing>
          <wp:inline distT="0" distB="0" distL="0" distR="0" wp14:anchorId="7B669B5D" wp14:editId="338A9EE8">
            <wp:extent cx="6100811" cy="6229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2104" cy="624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48760F0" w14:textId="189EA02C" w:rsidR="00ED3B64" w:rsidRDefault="00ED3B64" w:rsidP="00E31B6B"/>
    <w:p w14:paraId="18736851" w14:textId="1E75A4F9" w:rsidR="00ED3B64" w:rsidRDefault="00ED3B64" w:rsidP="00E31B6B"/>
    <w:p w14:paraId="2A282E8A" w14:textId="526ACEFD" w:rsidR="00ED3B64" w:rsidRDefault="002E458E" w:rsidP="00B62D35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>获取</w:t>
      </w:r>
      <w:r w:rsidR="00BD1F29">
        <w:rPr>
          <w:rFonts w:hint="eastAsia"/>
        </w:rPr>
        <w:t>Tracer</w:t>
      </w:r>
      <w:r>
        <w:rPr>
          <w:rFonts w:hint="eastAsia"/>
        </w:rPr>
        <w:t>日志列表</w:t>
      </w:r>
    </w:p>
    <w:p w14:paraId="4A8909DD" w14:textId="77777777" w:rsidR="002E458E" w:rsidRPr="002E458E" w:rsidRDefault="002E458E" w:rsidP="002E458E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ED3B64" w:rsidRPr="0028101D" w14:paraId="4955558A" w14:textId="77777777" w:rsidTr="003655F7">
        <w:tc>
          <w:tcPr>
            <w:tcW w:w="1526" w:type="dxa"/>
            <w:shd w:val="clear" w:color="auto" w:fill="auto"/>
            <w:vAlign w:val="center"/>
          </w:tcPr>
          <w:p w14:paraId="3CD7417B" w14:textId="77777777" w:rsidR="00ED3B64" w:rsidRPr="00002A9C" w:rsidRDefault="00ED3B64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28F7E693" w14:textId="501724F2" w:rsidR="00ED3B64" w:rsidRPr="004E6B38" w:rsidRDefault="00ED3B64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</w:t>
            </w:r>
            <w:r w:rsidR="00BD1F29">
              <w:rPr>
                <w:rFonts w:hint="eastAsia"/>
              </w:rPr>
              <w:t>Tracer</w:t>
            </w:r>
            <w:r>
              <w:rPr>
                <w:rFonts w:hint="eastAsia"/>
              </w:rPr>
              <w:t>日志列表</w:t>
            </w:r>
            <w:r w:rsidR="00AF6E6D">
              <w:rPr>
                <w:rFonts w:hint="eastAsia"/>
              </w:rPr>
              <w:t>R</w:t>
            </w:r>
            <w:r w:rsidR="00AF6E6D">
              <w:t>estful</w:t>
            </w:r>
            <w:r w:rsidR="003101B5">
              <w:t xml:space="preserve"> </w:t>
            </w:r>
            <w:r w:rsidR="003101B5">
              <w:rPr>
                <w:rFonts w:hint="eastAsia"/>
              </w:rPr>
              <w:t>请求</w:t>
            </w:r>
            <w:r w:rsidR="00CE2AE5">
              <w:rPr>
                <w:rFonts w:hint="eastAsia"/>
              </w:rPr>
              <w:t xml:space="preserve"> </w:t>
            </w:r>
            <w:r w:rsidR="00CE2AE5">
              <w:t xml:space="preserve">    </w:t>
            </w:r>
            <w:r w:rsidR="00CE2AE5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/device/gun/log/list</w:t>
            </w:r>
          </w:p>
        </w:tc>
      </w:tr>
      <w:tr w:rsidR="00ED3B64" w:rsidRPr="00002A9C" w14:paraId="309B6243" w14:textId="77777777" w:rsidTr="003655F7">
        <w:tc>
          <w:tcPr>
            <w:tcW w:w="1526" w:type="dxa"/>
            <w:shd w:val="clear" w:color="auto" w:fill="auto"/>
            <w:vAlign w:val="center"/>
          </w:tcPr>
          <w:p w14:paraId="69BF7B8D" w14:textId="77777777" w:rsidR="00ED3B64" w:rsidRDefault="00ED3B64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71F3CA0E" w14:textId="62974D8C" w:rsidR="00ED3B64" w:rsidRDefault="00ED3B64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前端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业务</w:t>
            </w:r>
          </w:p>
        </w:tc>
      </w:tr>
      <w:tr w:rsidR="00ED3B64" w:rsidRPr="00002A9C" w14:paraId="783C3A36" w14:textId="77777777" w:rsidTr="003655F7">
        <w:tc>
          <w:tcPr>
            <w:tcW w:w="1526" w:type="dxa"/>
            <w:shd w:val="clear" w:color="auto" w:fill="auto"/>
            <w:vAlign w:val="center"/>
          </w:tcPr>
          <w:p w14:paraId="541582D3" w14:textId="77777777" w:rsidR="00ED3B64" w:rsidRDefault="00ED3B64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5848B45D" w14:textId="77777777" w:rsidR="00ED3B64" w:rsidRDefault="00ED3B64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2122B1" w:rsidRPr="001C0AE8" w14:paraId="55C8256D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9920F12" w14:textId="7ABD5F74" w:rsidR="002122B1" w:rsidRPr="001C0AE8" w:rsidRDefault="002122B1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2580" w:type="dxa"/>
            <w:vAlign w:val="center"/>
          </w:tcPr>
          <w:p w14:paraId="77F98187" w14:textId="225708B9" w:rsidR="002122B1" w:rsidRPr="001C0AE8" w:rsidRDefault="002122B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</w:t>
            </w:r>
          </w:p>
        </w:tc>
        <w:tc>
          <w:tcPr>
            <w:tcW w:w="992" w:type="dxa"/>
            <w:vAlign w:val="center"/>
          </w:tcPr>
          <w:p w14:paraId="39EB1819" w14:textId="77777777" w:rsidR="002122B1" w:rsidRPr="001C0AE8" w:rsidRDefault="002122B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0B083AE5" w14:textId="77777777" w:rsidR="002122B1" w:rsidRPr="001C0AE8" w:rsidRDefault="002122B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122B1" w:rsidRPr="001C0AE8" w14:paraId="672FADD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A50B650" w14:textId="77777777" w:rsidR="002122B1" w:rsidRDefault="002122B1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175FD0A" w14:textId="11600047" w:rsidR="002122B1" w:rsidRPr="001D6574" w:rsidRDefault="002122B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Sn</w:t>
            </w:r>
          </w:p>
        </w:tc>
        <w:tc>
          <w:tcPr>
            <w:tcW w:w="992" w:type="dxa"/>
            <w:vAlign w:val="center"/>
          </w:tcPr>
          <w:p w14:paraId="767918BC" w14:textId="72C7295B" w:rsidR="002122B1" w:rsidRPr="001D6574" w:rsidRDefault="002122B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1EB6D5AA" w14:textId="586EC3FA" w:rsidR="002122B1" w:rsidRPr="001D6574" w:rsidRDefault="002122B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设备标识</w:t>
            </w:r>
          </w:p>
        </w:tc>
      </w:tr>
      <w:tr w:rsidR="002122B1" w:rsidRPr="001C0AE8" w14:paraId="24834C12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0A89F02" w14:textId="77777777" w:rsidR="002122B1" w:rsidRDefault="002122B1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5FE8BEDB" w14:textId="6E06FF47" w:rsidR="002122B1" w:rsidRDefault="002122B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F</w:t>
            </w:r>
            <w:r>
              <w:rPr>
                <w:rFonts w:asciiTheme="minorEastAsia" w:hAnsiTheme="minorEastAsia"/>
                <w:szCs w:val="21"/>
              </w:rPr>
              <w:t>ilePath</w:t>
            </w:r>
            <w:proofErr w:type="spellEnd"/>
          </w:p>
        </w:tc>
        <w:tc>
          <w:tcPr>
            <w:tcW w:w="992" w:type="dxa"/>
            <w:vAlign w:val="center"/>
          </w:tcPr>
          <w:p w14:paraId="7EEEBB10" w14:textId="58A1FFAB" w:rsidR="002122B1" w:rsidRDefault="002122B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278B4282" w14:textId="30DD790E" w:rsidR="002122B1" w:rsidRDefault="002122B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日志文件夹路径，需要对比本地日志文件是否已经下载。</w:t>
            </w:r>
          </w:p>
        </w:tc>
      </w:tr>
      <w:tr w:rsidR="00ED3B64" w:rsidRPr="00002A9C" w14:paraId="7C6C4D3A" w14:textId="77777777" w:rsidTr="003655F7">
        <w:tc>
          <w:tcPr>
            <w:tcW w:w="1526" w:type="dxa"/>
            <w:shd w:val="clear" w:color="auto" w:fill="auto"/>
            <w:vAlign w:val="center"/>
          </w:tcPr>
          <w:p w14:paraId="73049765" w14:textId="77777777" w:rsidR="00ED3B64" w:rsidRDefault="00ED3B64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3"/>
            <w:vAlign w:val="center"/>
          </w:tcPr>
          <w:p w14:paraId="1230FD26" w14:textId="77777777" w:rsidR="00ED3B64" w:rsidRDefault="00ED3B64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094D4F01" w14:textId="176B6D20" w:rsidR="00ED3B64" w:rsidRDefault="00ED3B64" w:rsidP="00E31B6B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3101B5" w:rsidRPr="0028101D" w14:paraId="2B064756" w14:textId="77777777" w:rsidTr="003655F7">
        <w:tc>
          <w:tcPr>
            <w:tcW w:w="1526" w:type="dxa"/>
            <w:shd w:val="clear" w:color="auto" w:fill="auto"/>
            <w:vAlign w:val="center"/>
          </w:tcPr>
          <w:p w14:paraId="0E625745" w14:textId="77777777" w:rsidR="003101B5" w:rsidRPr="00002A9C" w:rsidRDefault="003101B5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6DBA9C2C" w14:textId="1B255E3E" w:rsidR="003101B5" w:rsidRPr="004E6B38" w:rsidRDefault="003101B5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</w:t>
            </w:r>
            <w:r w:rsidR="00BD1F29">
              <w:rPr>
                <w:rFonts w:hint="eastAsia"/>
              </w:rPr>
              <w:t>Tracer</w:t>
            </w:r>
            <w:r>
              <w:rPr>
                <w:rFonts w:hint="eastAsia"/>
              </w:rPr>
              <w:t>日志列表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应答</w:t>
            </w:r>
          </w:p>
        </w:tc>
      </w:tr>
      <w:tr w:rsidR="003101B5" w:rsidRPr="00002A9C" w14:paraId="7EEDA2F1" w14:textId="77777777" w:rsidTr="003655F7">
        <w:tc>
          <w:tcPr>
            <w:tcW w:w="1526" w:type="dxa"/>
            <w:shd w:val="clear" w:color="auto" w:fill="auto"/>
            <w:vAlign w:val="center"/>
          </w:tcPr>
          <w:p w14:paraId="2AEB71C1" w14:textId="77777777" w:rsidR="003101B5" w:rsidRDefault="003101B5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2577C5D8" w14:textId="67B5C32C" w:rsidR="003101B5" w:rsidRDefault="003101B5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前端</w:t>
            </w:r>
          </w:p>
        </w:tc>
      </w:tr>
      <w:tr w:rsidR="003101B5" w:rsidRPr="00002A9C" w14:paraId="1D9A3A25" w14:textId="77777777" w:rsidTr="003655F7">
        <w:tc>
          <w:tcPr>
            <w:tcW w:w="1526" w:type="dxa"/>
            <w:shd w:val="clear" w:color="auto" w:fill="auto"/>
            <w:vAlign w:val="center"/>
          </w:tcPr>
          <w:p w14:paraId="7D90EF95" w14:textId="77777777" w:rsidR="003101B5" w:rsidRDefault="003101B5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3C442708" w14:textId="77777777" w:rsidR="003101B5" w:rsidRDefault="003101B5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066D83" w:rsidRPr="001C0AE8" w14:paraId="75AC31D5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0B567EC" w14:textId="2E873AAD" w:rsidR="00066D83" w:rsidRPr="001C0AE8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响应</w:t>
            </w:r>
            <w:r w:rsidR="00066D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2580" w:type="dxa"/>
            <w:vAlign w:val="center"/>
          </w:tcPr>
          <w:p w14:paraId="0A609158" w14:textId="731C7C10" w:rsidR="00066D83" w:rsidRPr="001C0AE8" w:rsidRDefault="00066D83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</w:t>
            </w:r>
          </w:p>
        </w:tc>
        <w:tc>
          <w:tcPr>
            <w:tcW w:w="992" w:type="dxa"/>
            <w:vAlign w:val="center"/>
          </w:tcPr>
          <w:p w14:paraId="35B490D2" w14:textId="77777777" w:rsidR="00066D83" w:rsidRPr="001C0AE8" w:rsidRDefault="00066D83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6B249670" w14:textId="77777777" w:rsidR="00066D83" w:rsidRPr="001C0AE8" w:rsidRDefault="00066D83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066D83" w:rsidRPr="001C0AE8" w14:paraId="7D2F944F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A00AEFD" w14:textId="77777777" w:rsidR="00066D83" w:rsidRDefault="00066D83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37460E6E" w14:textId="3BF85FD2" w:rsidR="00066D83" w:rsidRPr="00B23938" w:rsidRDefault="00066D83" w:rsidP="003655F7">
            <w:pPr>
              <w:jc w:val="left"/>
              <w:rPr>
                <w:rFonts w:asciiTheme="minorEastAsia" w:hAnsiTheme="minorEastAsia"/>
                <w:strike/>
                <w:szCs w:val="21"/>
              </w:rPr>
            </w:pPr>
            <w:proofErr w:type="spellStart"/>
            <w:proofErr w:type="gramStart"/>
            <w:r w:rsidRPr="00B23938">
              <w:rPr>
                <w:rFonts w:asciiTheme="minorEastAsia" w:hAnsiTheme="minorEastAsia"/>
                <w:strike/>
                <w:szCs w:val="21"/>
              </w:rPr>
              <w:t>LogNameLen</w:t>
            </w:r>
            <w:proofErr w:type="spellEnd"/>
            <w:r w:rsidRPr="00B23938">
              <w:rPr>
                <w:rFonts w:asciiTheme="minorEastAsia" w:hAnsiTheme="minorEastAsia"/>
                <w:strike/>
                <w:szCs w:val="21"/>
              </w:rPr>
              <w:t xml:space="preserve">  1</w:t>
            </w:r>
            <w:proofErr w:type="gramEnd"/>
          </w:p>
        </w:tc>
        <w:tc>
          <w:tcPr>
            <w:tcW w:w="992" w:type="dxa"/>
            <w:vAlign w:val="center"/>
          </w:tcPr>
          <w:p w14:paraId="15A468BB" w14:textId="005EC3EF" w:rsidR="00066D83" w:rsidRPr="00F631C8" w:rsidRDefault="00F631C8" w:rsidP="003655F7">
            <w:pPr>
              <w:jc w:val="left"/>
              <w:rPr>
                <w:rFonts w:asciiTheme="minorEastAsia" w:hAnsiTheme="minorEastAsia"/>
                <w:strike/>
                <w:szCs w:val="21"/>
              </w:rPr>
            </w:pPr>
            <w:r w:rsidRPr="00F631C8">
              <w:rPr>
                <w:rFonts w:asciiTheme="minorEastAsia" w:hAnsiTheme="minorEastAsia" w:hint="eastAsia"/>
                <w:strike/>
                <w:szCs w:val="21"/>
              </w:rPr>
              <w:t>int</w:t>
            </w:r>
          </w:p>
        </w:tc>
        <w:tc>
          <w:tcPr>
            <w:tcW w:w="3402" w:type="dxa"/>
            <w:vAlign w:val="center"/>
          </w:tcPr>
          <w:p w14:paraId="5F528E72" w14:textId="26D71B9B" w:rsidR="00066D83" w:rsidRPr="00B23938" w:rsidRDefault="00066D83" w:rsidP="003655F7">
            <w:pPr>
              <w:jc w:val="left"/>
              <w:rPr>
                <w:rFonts w:asciiTheme="minorEastAsia" w:hAnsiTheme="minorEastAsia"/>
                <w:strike/>
                <w:szCs w:val="21"/>
              </w:rPr>
            </w:pPr>
            <w:r w:rsidRPr="00B23938">
              <w:rPr>
                <w:rFonts w:asciiTheme="minorEastAsia" w:hAnsiTheme="minorEastAsia" w:hint="eastAsia"/>
                <w:strike/>
                <w:szCs w:val="21"/>
              </w:rPr>
              <w:t xml:space="preserve">文件名字长度 </w:t>
            </w:r>
            <w:r w:rsidRPr="00B23938">
              <w:rPr>
                <w:rFonts w:asciiTheme="minorEastAsia" w:hAnsiTheme="minorEastAsia"/>
                <w:strike/>
                <w:szCs w:val="21"/>
              </w:rPr>
              <w:t xml:space="preserve"> </w:t>
            </w:r>
            <w:r w:rsidRPr="00B23938">
              <w:rPr>
                <w:rFonts w:asciiTheme="minorEastAsia" w:hAnsiTheme="minorEastAsia" w:hint="eastAsia"/>
                <w:strike/>
                <w:szCs w:val="21"/>
              </w:rPr>
              <w:t>是否返回给前端？</w:t>
            </w:r>
          </w:p>
        </w:tc>
      </w:tr>
      <w:tr w:rsidR="00066D83" w:rsidRPr="001C0AE8" w14:paraId="1700A652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559A64B" w14:textId="77777777" w:rsidR="00066D83" w:rsidRDefault="00066D83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7B4D4E01" w14:textId="5617C039" w:rsidR="00066D83" w:rsidRDefault="00066D83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066D83">
              <w:rPr>
                <w:rFonts w:asciiTheme="minorEastAsia" w:hAnsiTheme="minorEastAsia"/>
                <w:szCs w:val="21"/>
              </w:rPr>
              <w:t>LogName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   1</w:t>
            </w:r>
          </w:p>
        </w:tc>
        <w:tc>
          <w:tcPr>
            <w:tcW w:w="992" w:type="dxa"/>
            <w:vAlign w:val="center"/>
          </w:tcPr>
          <w:p w14:paraId="5FB6767F" w14:textId="77777777" w:rsidR="00066D83" w:rsidRDefault="00066D83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75ECC2F8" w14:textId="63E50749" w:rsidR="00066D83" w:rsidRDefault="00066D83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日志文件名称</w:t>
            </w:r>
          </w:p>
        </w:tc>
      </w:tr>
      <w:tr w:rsidR="00066D83" w:rsidRPr="001C0AE8" w14:paraId="4C580D43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B1F6C80" w14:textId="77777777" w:rsidR="00066D83" w:rsidRDefault="00066D83" w:rsidP="00066D8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F92283E" w14:textId="6DB095F6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proofErr w:type="gramStart"/>
            <w:r w:rsidRPr="00066D83">
              <w:rPr>
                <w:rFonts w:asciiTheme="minorEastAsia" w:hAnsiTheme="minorEastAsia"/>
                <w:szCs w:val="21"/>
              </w:rPr>
              <w:t>LogDataLen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1</w:t>
            </w:r>
            <w:proofErr w:type="gramEnd"/>
          </w:p>
        </w:tc>
        <w:tc>
          <w:tcPr>
            <w:tcW w:w="992" w:type="dxa"/>
            <w:vAlign w:val="center"/>
          </w:tcPr>
          <w:p w14:paraId="451E9FC6" w14:textId="7C21BCC6" w:rsidR="00066D83" w:rsidRDefault="00CA54CF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402" w:type="dxa"/>
            <w:vAlign w:val="center"/>
          </w:tcPr>
          <w:p w14:paraId="42E4532F" w14:textId="435BC953" w:rsid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日志有效数据长度</w:t>
            </w:r>
          </w:p>
        </w:tc>
      </w:tr>
      <w:tr w:rsidR="00066D83" w:rsidRPr="001C0AE8" w14:paraId="5EFDFC4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DE148B2" w14:textId="77777777" w:rsidR="00066D83" w:rsidRDefault="00066D83" w:rsidP="00066D8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56AEA8A8" w14:textId="1312FD80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066D83">
              <w:rPr>
                <w:rFonts w:asciiTheme="minorEastAsia" w:hAnsiTheme="minorEastAsia"/>
                <w:szCs w:val="21"/>
              </w:rPr>
              <w:t>LogState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  1</w:t>
            </w:r>
          </w:p>
        </w:tc>
        <w:tc>
          <w:tcPr>
            <w:tcW w:w="992" w:type="dxa"/>
            <w:vAlign w:val="center"/>
          </w:tcPr>
          <w:p w14:paraId="058926A0" w14:textId="726E3E5E" w:rsidR="00066D83" w:rsidRDefault="00CA54CF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402" w:type="dxa"/>
            <w:vAlign w:val="center"/>
          </w:tcPr>
          <w:p w14:paraId="799B89AF" w14:textId="7A7A7C51" w:rsid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 w:rsidRPr="00066D83">
              <w:rPr>
                <w:rFonts w:asciiTheme="minorEastAsia" w:hAnsiTheme="minorEastAsia" w:hint="eastAsia"/>
                <w:szCs w:val="21"/>
              </w:rPr>
              <w:t>日志是否已经下载到本地的状态</w:t>
            </w:r>
          </w:p>
        </w:tc>
      </w:tr>
      <w:tr w:rsidR="00066D83" w:rsidRPr="001C0AE8" w14:paraId="79992D79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3513876" w14:textId="77777777" w:rsidR="00066D83" w:rsidRDefault="00066D83" w:rsidP="00066D8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6DEFDD2F" w14:textId="109DB8FF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……</w:t>
            </w:r>
          </w:p>
        </w:tc>
        <w:tc>
          <w:tcPr>
            <w:tcW w:w="992" w:type="dxa"/>
            <w:vAlign w:val="center"/>
          </w:tcPr>
          <w:p w14:paraId="26053782" w14:textId="0DCA4F7A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…</w:t>
            </w:r>
          </w:p>
        </w:tc>
        <w:tc>
          <w:tcPr>
            <w:tcW w:w="3402" w:type="dxa"/>
            <w:vAlign w:val="center"/>
          </w:tcPr>
          <w:p w14:paraId="312F2B34" w14:textId="16C26DBB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……</w:t>
            </w:r>
          </w:p>
        </w:tc>
      </w:tr>
      <w:tr w:rsidR="00066D83" w:rsidRPr="001C0AE8" w14:paraId="1783F9B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6BFAE1F" w14:textId="77777777" w:rsidR="00066D83" w:rsidRDefault="00066D83" w:rsidP="00066D8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02877F02" w14:textId="5DD7D9B0" w:rsidR="00066D83" w:rsidRPr="00B23938" w:rsidRDefault="00066D83" w:rsidP="00066D83">
            <w:pPr>
              <w:jc w:val="left"/>
              <w:rPr>
                <w:rFonts w:asciiTheme="minorEastAsia" w:hAnsiTheme="minorEastAsia"/>
                <w:strike/>
                <w:szCs w:val="21"/>
              </w:rPr>
            </w:pPr>
            <w:proofErr w:type="spellStart"/>
            <w:proofErr w:type="gramStart"/>
            <w:r w:rsidRPr="00B23938">
              <w:rPr>
                <w:rFonts w:asciiTheme="minorEastAsia" w:hAnsiTheme="minorEastAsia"/>
                <w:strike/>
                <w:szCs w:val="21"/>
              </w:rPr>
              <w:t>LogNameLen</w:t>
            </w:r>
            <w:proofErr w:type="spellEnd"/>
            <w:r w:rsidRPr="00B23938">
              <w:rPr>
                <w:rFonts w:asciiTheme="minorEastAsia" w:hAnsiTheme="minorEastAsia"/>
                <w:strike/>
                <w:szCs w:val="21"/>
              </w:rPr>
              <w:t xml:space="preserve">  </w:t>
            </w:r>
            <w:r w:rsidRPr="00B23938">
              <w:rPr>
                <w:rFonts w:asciiTheme="minorEastAsia" w:hAnsiTheme="minorEastAsia" w:hint="eastAsia"/>
                <w:strike/>
                <w:szCs w:val="21"/>
              </w:rPr>
              <w:t>m</w:t>
            </w:r>
            <w:proofErr w:type="gramEnd"/>
            <w:r w:rsidRPr="00B23938">
              <w:rPr>
                <w:rFonts w:asciiTheme="minorEastAsia" w:hAnsiTheme="minorEastAsia"/>
                <w:strike/>
                <w:szCs w:val="21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2320157E" w14:textId="74E524D7" w:rsidR="00066D83" w:rsidRPr="00F631C8" w:rsidRDefault="00F631C8" w:rsidP="00066D83">
            <w:pPr>
              <w:jc w:val="left"/>
              <w:rPr>
                <w:rFonts w:asciiTheme="minorEastAsia" w:hAnsiTheme="minorEastAsia"/>
                <w:strike/>
                <w:szCs w:val="21"/>
              </w:rPr>
            </w:pPr>
            <w:r w:rsidRPr="00F631C8">
              <w:rPr>
                <w:rFonts w:asciiTheme="minorEastAsia" w:hAnsiTheme="minorEastAsia" w:hint="eastAsia"/>
                <w:strike/>
                <w:szCs w:val="21"/>
              </w:rPr>
              <w:t>int</w:t>
            </w:r>
          </w:p>
        </w:tc>
        <w:tc>
          <w:tcPr>
            <w:tcW w:w="3402" w:type="dxa"/>
            <w:vAlign w:val="center"/>
          </w:tcPr>
          <w:p w14:paraId="20E54B3C" w14:textId="2B1DA52F" w:rsidR="00066D83" w:rsidRPr="00B23938" w:rsidRDefault="00066D83" w:rsidP="00066D83">
            <w:pPr>
              <w:jc w:val="left"/>
              <w:rPr>
                <w:rFonts w:asciiTheme="minorEastAsia" w:hAnsiTheme="minorEastAsia"/>
                <w:strike/>
                <w:szCs w:val="21"/>
              </w:rPr>
            </w:pPr>
            <w:r w:rsidRPr="00B23938">
              <w:rPr>
                <w:rFonts w:asciiTheme="minorEastAsia" w:hAnsiTheme="minorEastAsia" w:hint="eastAsia"/>
                <w:strike/>
                <w:szCs w:val="21"/>
              </w:rPr>
              <w:t xml:space="preserve">文件名字长度 </w:t>
            </w:r>
            <w:r w:rsidRPr="00B23938">
              <w:rPr>
                <w:rFonts w:asciiTheme="minorEastAsia" w:hAnsiTheme="minorEastAsia"/>
                <w:strike/>
                <w:szCs w:val="21"/>
              </w:rPr>
              <w:t xml:space="preserve"> </w:t>
            </w:r>
            <w:r w:rsidRPr="00B23938">
              <w:rPr>
                <w:rFonts w:asciiTheme="minorEastAsia" w:hAnsiTheme="minorEastAsia" w:hint="eastAsia"/>
                <w:strike/>
                <w:szCs w:val="21"/>
              </w:rPr>
              <w:t>是否返回给前端？</w:t>
            </w:r>
          </w:p>
        </w:tc>
      </w:tr>
      <w:tr w:rsidR="00066D83" w:rsidRPr="001C0AE8" w14:paraId="43E4DAC2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EDDBC05" w14:textId="77777777" w:rsidR="00066D83" w:rsidRDefault="00066D83" w:rsidP="00066D8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5B82F28B" w14:textId="2A978EE4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066D83">
              <w:rPr>
                <w:rFonts w:asciiTheme="minorEastAsia" w:hAnsiTheme="minorEastAsia"/>
                <w:szCs w:val="21"/>
              </w:rPr>
              <w:t>LogName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   </w:t>
            </w:r>
            <w:r>
              <w:rPr>
                <w:rFonts w:asciiTheme="minorEastAsia" w:hAnsiTheme="minorEastAsia" w:hint="eastAsia"/>
                <w:szCs w:val="21"/>
              </w:rPr>
              <w:t>m</w:t>
            </w:r>
          </w:p>
        </w:tc>
        <w:tc>
          <w:tcPr>
            <w:tcW w:w="992" w:type="dxa"/>
            <w:vAlign w:val="center"/>
          </w:tcPr>
          <w:p w14:paraId="499F9975" w14:textId="3976B06D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0ACF0AFA" w14:textId="195B256F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日志文件名称</w:t>
            </w:r>
          </w:p>
        </w:tc>
      </w:tr>
      <w:tr w:rsidR="00066D83" w:rsidRPr="001C0AE8" w14:paraId="14AF17C9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AF5584E" w14:textId="77777777" w:rsidR="00066D83" w:rsidRDefault="00066D83" w:rsidP="00066D8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3149998E" w14:textId="13517F06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proofErr w:type="gramStart"/>
            <w:r w:rsidRPr="00066D83">
              <w:rPr>
                <w:rFonts w:asciiTheme="minorEastAsia" w:hAnsiTheme="minorEastAsia"/>
                <w:szCs w:val="21"/>
              </w:rPr>
              <w:t>LogDataLen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m</w:t>
            </w:r>
            <w:proofErr w:type="gramEnd"/>
          </w:p>
        </w:tc>
        <w:tc>
          <w:tcPr>
            <w:tcW w:w="992" w:type="dxa"/>
            <w:vAlign w:val="center"/>
          </w:tcPr>
          <w:p w14:paraId="6F94A1BE" w14:textId="74485FF2" w:rsidR="00066D83" w:rsidRPr="00066D83" w:rsidRDefault="00CA54CF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402" w:type="dxa"/>
            <w:vAlign w:val="center"/>
          </w:tcPr>
          <w:p w14:paraId="340DE8F7" w14:textId="36AD6903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日志有效数据长度</w:t>
            </w:r>
          </w:p>
        </w:tc>
      </w:tr>
      <w:tr w:rsidR="00066D83" w:rsidRPr="001C0AE8" w14:paraId="1ECC543C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4D4E9E2" w14:textId="77777777" w:rsidR="00066D83" w:rsidRDefault="00066D83" w:rsidP="00066D8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671D4543" w14:textId="3882B384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066D83">
              <w:rPr>
                <w:rFonts w:asciiTheme="minorEastAsia" w:hAnsiTheme="minorEastAsia"/>
                <w:szCs w:val="21"/>
              </w:rPr>
              <w:t>LogState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  </w:t>
            </w:r>
            <w:r>
              <w:rPr>
                <w:rFonts w:asciiTheme="minorEastAsia" w:hAnsiTheme="minorEastAsia" w:hint="eastAsia"/>
                <w:szCs w:val="21"/>
              </w:rPr>
              <w:t>m</w:t>
            </w:r>
          </w:p>
        </w:tc>
        <w:tc>
          <w:tcPr>
            <w:tcW w:w="992" w:type="dxa"/>
            <w:vAlign w:val="center"/>
          </w:tcPr>
          <w:p w14:paraId="68F70416" w14:textId="206F406D" w:rsidR="00066D83" w:rsidRPr="00066D83" w:rsidRDefault="00CA54CF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bool</w:t>
            </w:r>
          </w:p>
        </w:tc>
        <w:tc>
          <w:tcPr>
            <w:tcW w:w="3402" w:type="dxa"/>
            <w:vAlign w:val="center"/>
          </w:tcPr>
          <w:p w14:paraId="6764BDA5" w14:textId="745D848C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 w:rsidRPr="00066D83">
              <w:rPr>
                <w:rFonts w:asciiTheme="minorEastAsia" w:hAnsiTheme="minorEastAsia" w:hint="eastAsia"/>
                <w:szCs w:val="21"/>
              </w:rPr>
              <w:t>日志是否已经下载到本地的状态</w:t>
            </w:r>
            <w:r w:rsidR="00CA54CF">
              <w:rPr>
                <w:rFonts w:asciiTheme="minorEastAsia" w:hAnsiTheme="minorEastAsia" w:hint="eastAsia"/>
                <w:szCs w:val="21"/>
              </w:rPr>
              <w:t>,</w:t>
            </w:r>
            <w:r w:rsidR="00CA54CF">
              <w:rPr>
                <w:rFonts w:asciiTheme="minorEastAsia" w:hAnsiTheme="minorEastAsia"/>
                <w:szCs w:val="21"/>
              </w:rPr>
              <w:t>true:</w:t>
            </w:r>
            <w:r w:rsidR="00CA54CF">
              <w:rPr>
                <w:rFonts w:asciiTheme="minorEastAsia" w:hAnsiTheme="minorEastAsia" w:hint="eastAsia"/>
                <w:szCs w:val="21"/>
              </w:rPr>
              <w:t>本地已存在，false：</w:t>
            </w:r>
            <w:proofErr w:type="gramStart"/>
            <w:r w:rsidR="00CA54CF">
              <w:rPr>
                <w:rFonts w:asciiTheme="minorEastAsia" w:hAnsiTheme="minorEastAsia" w:hint="eastAsia"/>
                <w:szCs w:val="21"/>
              </w:rPr>
              <w:t>本地不</w:t>
            </w:r>
            <w:proofErr w:type="gramEnd"/>
            <w:r w:rsidR="00CA54CF">
              <w:rPr>
                <w:rFonts w:asciiTheme="minorEastAsia" w:hAnsiTheme="minorEastAsia" w:hint="eastAsia"/>
                <w:szCs w:val="21"/>
              </w:rPr>
              <w:t>存在</w:t>
            </w:r>
          </w:p>
        </w:tc>
      </w:tr>
    </w:tbl>
    <w:p w14:paraId="0F461362" w14:textId="77777777" w:rsidR="003101B5" w:rsidRPr="00E31B6B" w:rsidRDefault="003101B5" w:rsidP="00E31B6B"/>
    <w:p w14:paraId="1B7AAC97" w14:textId="093D560A" w:rsidR="003B4EFE" w:rsidRDefault="003B4EFE" w:rsidP="00B62D35">
      <w:pPr>
        <w:pStyle w:val="4"/>
        <w:numPr>
          <w:ilvl w:val="3"/>
          <w:numId w:val="2"/>
        </w:numPr>
      </w:pPr>
      <w:r>
        <w:rPr>
          <w:rFonts w:hint="eastAsia"/>
        </w:rPr>
        <w:t>获取</w:t>
      </w:r>
      <w:r w:rsidR="00BD1F29">
        <w:rPr>
          <w:rFonts w:hint="eastAsia"/>
        </w:rPr>
        <w:t>Tracer</w:t>
      </w:r>
      <w:r>
        <w:rPr>
          <w:rFonts w:hint="eastAsia"/>
        </w:rPr>
        <w:t>日志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3B4EFE" w:rsidRPr="0028101D" w14:paraId="1B619F72" w14:textId="77777777" w:rsidTr="003655F7">
        <w:tc>
          <w:tcPr>
            <w:tcW w:w="1526" w:type="dxa"/>
            <w:shd w:val="clear" w:color="auto" w:fill="auto"/>
            <w:vAlign w:val="center"/>
          </w:tcPr>
          <w:p w14:paraId="724D812E" w14:textId="77777777" w:rsidR="003B4EFE" w:rsidRPr="00002A9C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2261C224" w14:textId="181E1A9C" w:rsidR="003B4EFE" w:rsidRPr="004E6B38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</w:t>
            </w:r>
            <w:r w:rsidR="00BD1F29">
              <w:rPr>
                <w:rFonts w:hint="eastAsia"/>
              </w:rPr>
              <w:t>Tracer</w:t>
            </w: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请求</w:t>
            </w:r>
            <w:r w:rsidR="00541090">
              <w:rPr>
                <w:rFonts w:hint="eastAsia"/>
              </w:rPr>
              <w:t xml:space="preserve"> </w:t>
            </w:r>
            <w:r w:rsidR="00541090">
              <w:t xml:space="preserve">     </w:t>
            </w:r>
            <w:r w:rsidR="00541090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/device/gun/log/get</w:t>
            </w:r>
          </w:p>
        </w:tc>
      </w:tr>
      <w:tr w:rsidR="003B4EFE" w:rsidRPr="00002A9C" w14:paraId="43E3EB40" w14:textId="77777777" w:rsidTr="003655F7">
        <w:tc>
          <w:tcPr>
            <w:tcW w:w="1526" w:type="dxa"/>
            <w:shd w:val="clear" w:color="auto" w:fill="auto"/>
            <w:vAlign w:val="center"/>
          </w:tcPr>
          <w:p w14:paraId="0B2E8D04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13E49990" w14:textId="77777777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前端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业务</w:t>
            </w:r>
          </w:p>
        </w:tc>
      </w:tr>
      <w:tr w:rsidR="003B4EFE" w:rsidRPr="00002A9C" w14:paraId="1D24D2AF" w14:textId="77777777" w:rsidTr="003655F7">
        <w:tc>
          <w:tcPr>
            <w:tcW w:w="1526" w:type="dxa"/>
            <w:shd w:val="clear" w:color="auto" w:fill="auto"/>
            <w:vAlign w:val="center"/>
          </w:tcPr>
          <w:p w14:paraId="19C4CA19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2D89DE60" w14:textId="77777777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3B4EFE" w:rsidRPr="001C0AE8" w14:paraId="78EC0E2F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8B333D4" w14:textId="77777777" w:rsidR="003B4EFE" w:rsidRPr="001C0AE8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2580" w:type="dxa"/>
            <w:vAlign w:val="center"/>
          </w:tcPr>
          <w:p w14:paraId="7DD824F4" w14:textId="77777777" w:rsidR="003B4EFE" w:rsidRPr="001C0AE8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</w:t>
            </w:r>
          </w:p>
        </w:tc>
        <w:tc>
          <w:tcPr>
            <w:tcW w:w="992" w:type="dxa"/>
            <w:vAlign w:val="center"/>
          </w:tcPr>
          <w:p w14:paraId="680E95C8" w14:textId="77777777" w:rsidR="003B4EFE" w:rsidRPr="001C0AE8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1294FE4A" w14:textId="77777777" w:rsidR="003B4EFE" w:rsidRPr="001C0AE8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3B4EFE" w:rsidRPr="001C0AE8" w14:paraId="7629661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2E90ED9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1EB525B" w14:textId="77777777" w:rsidR="003B4EFE" w:rsidRPr="001D6574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Sn</w:t>
            </w:r>
          </w:p>
        </w:tc>
        <w:tc>
          <w:tcPr>
            <w:tcW w:w="992" w:type="dxa"/>
            <w:vAlign w:val="center"/>
          </w:tcPr>
          <w:p w14:paraId="0BC33764" w14:textId="77777777" w:rsidR="003B4EFE" w:rsidRPr="001D6574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5B30B1FF" w14:textId="77777777" w:rsidR="003B4EFE" w:rsidRPr="001D6574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设备标识</w:t>
            </w:r>
          </w:p>
        </w:tc>
      </w:tr>
      <w:tr w:rsidR="003B4EFE" w:rsidRPr="001C0AE8" w14:paraId="2E757565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D3E741F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4FF9952A" w14:textId="6537448A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Log</w:t>
            </w:r>
            <w:r>
              <w:rPr>
                <w:rFonts w:asciiTheme="minorEastAsia" w:hAnsiTheme="minorEastAsia"/>
                <w:szCs w:val="21"/>
              </w:rPr>
              <w:t>Path</w:t>
            </w:r>
            <w:proofErr w:type="spellEnd"/>
          </w:p>
        </w:tc>
        <w:tc>
          <w:tcPr>
            <w:tcW w:w="992" w:type="dxa"/>
            <w:vAlign w:val="center"/>
          </w:tcPr>
          <w:p w14:paraId="34DC462C" w14:textId="77777777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017CDEA1" w14:textId="419F09B3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日志文件存储的路径</w:t>
            </w:r>
          </w:p>
        </w:tc>
      </w:tr>
      <w:tr w:rsidR="00601BD6" w:rsidRPr="001C0AE8" w14:paraId="78C10B12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70CD7AC3" w14:textId="77777777" w:rsidR="00601BD6" w:rsidRDefault="00601BD6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5EB7218" w14:textId="769DB01B" w:rsidR="00601BD6" w:rsidRDefault="00601BD6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/>
                <w:szCs w:val="21"/>
              </w:rPr>
              <w:t>Logs[</w:t>
            </w:r>
            <w:proofErr w:type="gramEnd"/>
            <w:r w:rsidR="00F84E84">
              <w:rPr>
                <w:rFonts w:asciiTheme="minorEastAsia" w:hAnsiTheme="minorEastAsia" w:hint="eastAsia"/>
                <w:szCs w:val="21"/>
              </w:rPr>
              <w:t>{</w:t>
            </w:r>
            <w:proofErr w:type="spellStart"/>
            <w:r w:rsidR="00F84E84">
              <w:rPr>
                <w:rFonts w:asciiTheme="minorEastAsia" w:hAnsiTheme="minorEastAsia" w:hint="eastAsia"/>
                <w:szCs w:val="21"/>
              </w:rPr>
              <w:t>LogId</w:t>
            </w:r>
            <w:r w:rsidR="00F84E84">
              <w:rPr>
                <w:rFonts w:asciiTheme="minorEastAsia" w:hAnsiTheme="minorEastAsia"/>
                <w:szCs w:val="21"/>
              </w:rPr>
              <w:t>,LogNameLen,LogName</w:t>
            </w:r>
            <w:proofErr w:type="spellEnd"/>
            <w:r w:rsidR="00F84E84">
              <w:rPr>
                <w:rFonts w:asciiTheme="minorEastAsia" w:hAnsiTheme="minorEastAsia"/>
                <w:szCs w:val="21"/>
              </w:rPr>
              <w:t>},…………</w:t>
            </w:r>
            <w:r w:rsidR="00F84E84">
              <w:rPr>
                <w:rFonts w:asciiTheme="minorEastAsia" w:hAnsiTheme="minorEastAsia" w:hint="eastAsia"/>
                <w:szCs w:val="21"/>
              </w:rPr>
              <w:t>{</w:t>
            </w:r>
            <w:proofErr w:type="spellStart"/>
            <w:r w:rsidR="00F84E84">
              <w:rPr>
                <w:rFonts w:asciiTheme="minorEastAsia" w:hAnsiTheme="minorEastAsia" w:hint="eastAsia"/>
                <w:szCs w:val="21"/>
              </w:rPr>
              <w:t>LogId</w:t>
            </w:r>
            <w:r w:rsidR="00F84E84">
              <w:rPr>
                <w:rFonts w:asciiTheme="minorEastAsia" w:hAnsiTheme="minorEastAsia"/>
                <w:szCs w:val="21"/>
              </w:rPr>
              <w:t>,LogNameLen,LogName</w:t>
            </w:r>
            <w:proofErr w:type="spellEnd"/>
            <w:r w:rsidR="00F84E84">
              <w:rPr>
                <w:rFonts w:asciiTheme="minorEastAsia" w:hAnsiTheme="minorEastAsia"/>
                <w:szCs w:val="21"/>
              </w:rPr>
              <w:t>}</w:t>
            </w:r>
            <w:r>
              <w:rPr>
                <w:rFonts w:asciiTheme="minorEastAsia" w:hAnsiTheme="minorEastAsia"/>
                <w:szCs w:val="21"/>
              </w:rPr>
              <w:lastRenderedPageBreak/>
              <w:t>]</w:t>
            </w:r>
          </w:p>
        </w:tc>
        <w:tc>
          <w:tcPr>
            <w:tcW w:w="992" w:type="dxa"/>
            <w:vAlign w:val="center"/>
          </w:tcPr>
          <w:p w14:paraId="0484C1E3" w14:textId="77777777" w:rsidR="00601BD6" w:rsidRDefault="00601BD6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740ED9A9" w14:textId="6586C604" w:rsidR="00601BD6" w:rsidRDefault="00601BD6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数组，多个文件</w:t>
            </w:r>
          </w:p>
        </w:tc>
      </w:tr>
      <w:tr w:rsidR="003B4EFE" w:rsidRPr="001C0AE8" w14:paraId="3727DBE7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265831B0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2076F180" w14:textId="1A7A0049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Log</w:t>
            </w:r>
            <w:r>
              <w:rPr>
                <w:rFonts w:asciiTheme="minorEastAsia" w:hAnsiTheme="minorEastAsia"/>
                <w:szCs w:val="21"/>
              </w:rPr>
              <w:t>Id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     </w:t>
            </w:r>
          </w:p>
        </w:tc>
        <w:tc>
          <w:tcPr>
            <w:tcW w:w="992" w:type="dxa"/>
            <w:vAlign w:val="center"/>
          </w:tcPr>
          <w:p w14:paraId="0E1B76B2" w14:textId="3302DA77" w:rsidR="003B4EFE" w:rsidRDefault="00CA54C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402" w:type="dxa"/>
            <w:vAlign w:val="center"/>
          </w:tcPr>
          <w:p w14:paraId="4EA5512C" w14:textId="7FA0C928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日志ID</w:t>
            </w:r>
          </w:p>
        </w:tc>
      </w:tr>
      <w:tr w:rsidR="003B4EFE" w:rsidRPr="001C0AE8" w14:paraId="7EB84329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33BE00FF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B38F4D4" w14:textId="5569A964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B4EFE">
              <w:rPr>
                <w:rFonts w:asciiTheme="minorEastAsia" w:hAnsiTheme="minorEastAsia"/>
                <w:szCs w:val="21"/>
              </w:rPr>
              <w:t>LogNameLen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</w:t>
            </w:r>
          </w:p>
        </w:tc>
        <w:tc>
          <w:tcPr>
            <w:tcW w:w="992" w:type="dxa"/>
            <w:vAlign w:val="center"/>
          </w:tcPr>
          <w:p w14:paraId="731539B6" w14:textId="4D05D342" w:rsidR="003B4EFE" w:rsidRDefault="00CA54C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402" w:type="dxa"/>
            <w:vAlign w:val="center"/>
          </w:tcPr>
          <w:p w14:paraId="1053ED03" w14:textId="7140FD46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日志名称长度</w:t>
            </w:r>
          </w:p>
        </w:tc>
      </w:tr>
      <w:tr w:rsidR="003B4EFE" w:rsidRPr="001C0AE8" w14:paraId="6F3BC72A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0A36E00D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763E13C2" w14:textId="519435FF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Log</w:t>
            </w:r>
            <w:r>
              <w:rPr>
                <w:rFonts w:asciiTheme="minorEastAsia" w:hAnsiTheme="minorEastAsia"/>
                <w:szCs w:val="21"/>
              </w:rPr>
              <w:t>Name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   </w:t>
            </w:r>
          </w:p>
        </w:tc>
        <w:tc>
          <w:tcPr>
            <w:tcW w:w="992" w:type="dxa"/>
            <w:vAlign w:val="center"/>
          </w:tcPr>
          <w:p w14:paraId="4688ECCB" w14:textId="6CD4257B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0DF0F035" w14:textId="77ACAAE6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日志名称</w:t>
            </w:r>
          </w:p>
        </w:tc>
      </w:tr>
      <w:tr w:rsidR="003B4EFE" w:rsidRPr="00002A9C" w14:paraId="58E0B53E" w14:textId="77777777" w:rsidTr="003655F7">
        <w:tc>
          <w:tcPr>
            <w:tcW w:w="1526" w:type="dxa"/>
            <w:shd w:val="clear" w:color="auto" w:fill="auto"/>
            <w:vAlign w:val="center"/>
          </w:tcPr>
          <w:p w14:paraId="6B25724A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3"/>
            <w:vAlign w:val="center"/>
          </w:tcPr>
          <w:p w14:paraId="169E7AFB" w14:textId="77777777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3F95DEFE" w14:textId="5CFA31C1" w:rsidR="003B4EFE" w:rsidRDefault="003B4EFE" w:rsidP="003B4EFE"/>
    <w:p w14:paraId="0553A7B6" w14:textId="77777777" w:rsidR="008262AC" w:rsidRDefault="008262AC" w:rsidP="003B4EFE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3B4EFE" w:rsidRPr="0028101D" w14:paraId="7E9BBD2E" w14:textId="77777777" w:rsidTr="003655F7">
        <w:tc>
          <w:tcPr>
            <w:tcW w:w="1526" w:type="dxa"/>
            <w:shd w:val="clear" w:color="auto" w:fill="auto"/>
            <w:vAlign w:val="center"/>
          </w:tcPr>
          <w:p w14:paraId="73989D72" w14:textId="77777777" w:rsidR="003B4EFE" w:rsidRPr="00002A9C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40DD2330" w14:textId="608456C7" w:rsidR="003B4EFE" w:rsidRPr="004E6B38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</w:t>
            </w:r>
            <w:r w:rsidR="00BD1F29">
              <w:rPr>
                <w:rFonts w:hint="eastAsia"/>
              </w:rPr>
              <w:t>Tracer</w:t>
            </w: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应答</w:t>
            </w:r>
          </w:p>
        </w:tc>
      </w:tr>
      <w:tr w:rsidR="003B4EFE" w:rsidRPr="00002A9C" w14:paraId="1344F0F1" w14:textId="77777777" w:rsidTr="003655F7">
        <w:tc>
          <w:tcPr>
            <w:tcW w:w="1526" w:type="dxa"/>
            <w:shd w:val="clear" w:color="auto" w:fill="auto"/>
            <w:vAlign w:val="center"/>
          </w:tcPr>
          <w:p w14:paraId="37B57843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47D36134" w14:textId="77777777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前端</w:t>
            </w:r>
          </w:p>
        </w:tc>
      </w:tr>
      <w:tr w:rsidR="003B4EFE" w:rsidRPr="00002A9C" w14:paraId="75845569" w14:textId="77777777" w:rsidTr="003655F7">
        <w:tc>
          <w:tcPr>
            <w:tcW w:w="1526" w:type="dxa"/>
            <w:shd w:val="clear" w:color="auto" w:fill="auto"/>
            <w:vAlign w:val="center"/>
          </w:tcPr>
          <w:p w14:paraId="56DC1A5A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54EBCF80" w14:textId="77777777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3B4EFE" w:rsidRPr="001C0AE8" w14:paraId="105EC64A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0CD9D45" w14:textId="6538708E" w:rsidR="003B4EFE" w:rsidRPr="001C0AE8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响应</w:t>
            </w:r>
            <w:r w:rsidR="003B4EFE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2580" w:type="dxa"/>
            <w:vAlign w:val="center"/>
          </w:tcPr>
          <w:p w14:paraId="1B175149" w14:textId="77777777" w:rsidR="003B4EFE" w:rsidRPr="001C0AE8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</w:t>
            </w:r>
          </w:p>
        </w:tc>
        <w:tc>
          <w:tcPr>
            <w:tcW w:w="992" w:type="dxa"/>
            <w:vAlign w:val="center"/>
          </w:tcPr>
          <w:p w14:paraId="689622AD" w14:textId="77777777" w:rsidR="003B4EFE" w:rsidRPr="001C0AE8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62BD39C9" w14:textId="77777777" w:rsidR="003B4EFE" w:rsidRPr="001C0AE8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3B4EFE" w:rsidRPr="001C0AE8" w14:paraId="4671AD40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EE9B870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075552F8" w14:textId="3C0377A5" w:rsidR="003B4EFE" w:rsidRPr="001D6574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6F5CA2FF" w14:textId="6267307F" w:rsidR="003B4EFE" w:rsidRPr="001D6574" w:rsidRDefault="00CA54C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ool</w:t>
            </w:r>
          </w:p>
        </w:tc>
        <w:tc>
          <w:tcPr>
            <w:tcW w:w="3402" w:type="dxa"/>
            <w:vAlign w:val="center"/>
          </w:tcPr>
          <w:p w14:paraId="4FE60599" w14:textId="3ACAECF2" w:rsidR="003B4EFE" w:rsidRPr="001D6574" w:rsidRDefault="00CA54C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false:</w:t>
            </w:r>
            <w:r w:rsidR="003B4EFE">
              <w:rPr>
                <w:rFonts w:asciiTheme="minorEastAsia" w:hAnsiTheme="minorEastAsia" w:hint="eastAsia"/>
                <w:szCs w:val="21"/>
              </w:rPr>
              <w:t>失败，</w:t>
            </w:r>
            <w:r>
              <w:rPr>
                <w:rFonts w:asciiTheme="minorEastAsia" w:hAnsiTheme="minorEastAsia"/>
                <w:szCs w:val="21"/>
              </w:rPr>
              <w:t>true</w:t>
            </w:r>
            <w:r w:rsidR="003B4EFE">
              <w:rPr>
                <w:rFonts w:asciiTheme="minorEastAsia" w:hAnsiTheme="minorEastAsia" w:hint="eastAsia"/>
                <w:szCs w:val="21"/>
              </w:rPr>
              <w:t>成功</w:t>
            </w:r>
          </w:p>
        </w:tc>
      </w:tr>
    </w:tbl>
    <w:p w14:paraId="500887C5" w14:textId="77777777" w:rsidR="003B4EFE" w:rsidRPr="003B4EFE" w:rsidRDefault="003B4EFE" w:rsidP="003B4EFE"/>
    <w:p w14:paraId="301FEE69" w14:textId="0D52B9DA" w:rsidR="008262AC" w:rsidRDefault="008262AC" w:rsidP="00B62D35">
      <w:pPr>
        <w:pStyle w:val="4"/>
        <w:numPr>
          <w:ilvl w:val="3"/>
          <w:numId w:val="2"/>
        </w:numPr>
      </w:pPr>
      <w:r>
        <w:rPr>
          <w:rFonts w:hint="eastAsia"/>
        </w:rPr>
        <w:t>删除</w:t>
      </w:r>
      <w:r w:rsidR="00BD1F29">
        <w:rPr>
          <w:rFonts w:hint="eastAsia"/>
        </w:rPr>
        <w:t>Tracer</w:t>
      </w:r>
      <w:r>
        <w:rPr>
          <w:rFonts w:hint="eastAsia"/>
        </w:rPr>
        <w:t>日志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8262AC" w:rsidRPr="0028101D" w14:paraId="42C4D775" w14:textId="77777777" w:rsidTr="003655F7">
        <w:tc>
          <w:tcPr>
            <w:tcW w:w="1526" w:type="dxa"/>
            <w:shd w:val="clear" w:color="auto" w:fill="auto"/>
            <w:vAlign w:val="center"/>
          </w:tcPr>
          <w:p w14:paraId="523CEA0D" w14:textId="77777777" w:rsidR="008262AC" w:rsidRPr="00002A9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05EBD130" w14:textId="0E12572C" w:rsidR="008262AC" w:rsidRPr="004E6B3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删除</w:t>
            </w:r>
            <w:r w:rsidR="00BD1F29">
              <w:rPr>
                <w:rFonts w:hint="eastAsia"/>
              </w:rPr>
              <w:t>Tracer</w:t>
            </w: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请求</w:t>
            </w:r>
            <w:r w:rsidR="00B329B7">
              <w:rPr>
                <w:rFonts w:hint="eastAsia"/>
              </w:rPr>
              <w:t xml:space="preserve"> </w:t>
            </w:r>
            <w:r w:rsidR="00B329B7">
              <w:t xml:space="preserve">    </w:t>
            </w:r>
            <w:r w:rsidR="00B329B7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/device/gun/log/delete</w:t>
            </w:r>
          </w:p>
        </w:tc>
      </w:tr>
      <w:tr w:rsidR="008262AC" w:rsidRPr="00002A9C" w14:paraId="57F1542D" w14:textId="77777777" w:rsidTr="003655F7">
        <w:tc>
          <w:tcPr>
            <w:tcW w:w="1526" w:type="dxa"/>
            <w:shd w:val="clear" w:color="auto" w:fill="auto"/>
            <w:vAlign w:val="center"/>
          </w:tcPr>
          <w:p w14:paraId="148A861D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2147BB83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前端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业务</w:t>
            </w:r>
          </w:p>
        </w:tc>
      </w:tr>
      <w:tr w:rsidR="008262AC" w:rsidRPr="00002A9C" w14:paraId="362B3387" w14:textId="77777777" w:rsidTr="003655F7">
        <w:tc>
          <w:tcPr>
            <w:tcW w:w="1526" w:type="dxa"/>
            <w:shd w:val="clear" w:color="auto" w:fill="auto"/>
            <w:vAlign w:val="center"/>
          </w:tcPr>
          <w:p w14:paraId="6037160A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3C5579B7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262AC" w:rsidRPr="001C0AE8" w14:paraId="7D22E9A5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26497E9" w14:textId="77777777" w:rsidR="008262AC" w:rsidRPr="001C0AE8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2580" w:type="dxa"/>
            <w:vAlign w:val="center"/>
          </w:tcPr>
          <w:p w14:paraId="5824A5A0" w14:textId="77777777" w:rsidR="008262AC" w:rsidRPr="001C0AE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</w:t>
            </w:r>
          </w:p>
        </w:tc>
        <w:tc>
          <w:tcPr>
            <w:tcW w:w="992" w:type="dxa"/>
            <w:vAlign w:val="center"/>
          </w:tcPr>
          <w:p w14:paraId="10F2DF1E" w14:textId="77777777" w:rsidR="008262AC" w:rsidRPr="001C0AE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50663C44" w14:textId="77777777" w:rsidR="008262AC" w:rsidRPr="001C0AE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262AC" w:rsidRPr="001C0AE8" w14:paraId="0ACD9D09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F6A6331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6F6C1934" w14:textId="77777777" w:rsidR="008262AC" w:rsidRPr="001D6574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Sn</w:t>
            </w:r>
          </w:p>
        </w:tc>
        <w:tc>
          <w:tcPr>
            <w:tcW w:w="992" w:type="dxa"/>
            <w:vAlign w:val="center"/>
          </w:tcPr>
          <w:p w14:paraId="210FC7E5" w14:textId="77777777" w:rsidR="008262AC" w:rsidRPr="001D6574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75745429" w14:textId="77777777" w:rsidR="008262AC" w:rsidRPr="001D6574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设备标识</w:t>
            </w:r>
          </w:p>
        </w:tc>
      </w:tr>
      <w:tr w:rsidR="008262AC" w:rsidRPr="00002A9C" w14:paraId="1000FEB3" w14:textId="77777777" w:rsidTr="003655F7">
        <w:tc>
          <w:tcPr>
            <w:tcW w:w="1526" w:type="dxa"/>
            <w:shd w:val="clear" w:color="auto" w:fill="auto"/>
            <w:vAlign w:val="center"/>
          </w:tcPr>
          <w:p w14:paraId="22C29DCE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3"/>
            <w:vAlign w:val="center"/>
          </w:tcPr>
          <w:p w14:paraId="1F2CAD4C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1137D473" w14:textId="77777777" w:rsidR="008262AC" w:rsidRDefault="008262AC" w:rsidP="008262AC"/>
    <w:p w14:paraId="25DDF4D4" w14:textId="77777777" w:rsidR="008262AC" w:rsidRDefault="008262AC" w:rsidP="008262AC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8262AC" w:rsidRPr="0028101D" w14:paraId="49635821" w14:textId="77777777" w:rsidTr="003655F7">
        <w:tc>
          <w:tcPr>
            <w:tcW w:w="1526" w:type="dxa"/>
            <w:shd w:val="clear" w:color="auto" w:fill="auto"/>
            <w:vAlign w:val="center"/>
          </w:tcPr>
          <w:p w14:paraId="4F063392" w14:textId="77777777" w:rsidR="008262AC" w:rsidRPr="00002A9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3BF5379D" w14:textId="5108EA54" w:rsidR="008262AC" w:rsidRPr="004E6B3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删除</w:t>
            </w:r>
            <w:r w:rsidR="00BD1F29">
              <w:rPr>
                <w:rFonts w:hint="eastAsia"/>
              </w:rPr>
              <w:t>Tracer</w:t>
            </w: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应答</w:t>
            </w:r>
          </w:p>
        </w:tc>
      </w:tr>
      <w:tr w:rsidR="008262AC" w:rsidRPr="00002A9C" w14:paraId="799D5CD6" w14:textId="77777777" w:rsidTr="003655F7">
        <w:tc>
          <w:tcPr>
            <w:tcW w:w="1526" w:type="dxa"/>
            <w:shd w:val="clear" w:color="auto" w:fill="auto"/>
            <w:vAlign w:val="center"/>
          </w:tcPr>
          <w:p w14:paraId="0338B884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320B6138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前端</w:t>
            </w:r>
          </w:p>
        </w:tc>
      </w:tr>
      <w:tr w:rsidR="008262AC" w:rsidRPr="00002A9C" w14:paraId="00F075D6" w14:textId="77777777" w:rsidTr="003655F7">
        <w:tc>
          <w:tcPr>
            <w:tcW w:w="1526" w:type="dxa"/>
            <w:shd w:val="clear" w:color="auto" w:fill="auto"/>
            <w:vAlign w:val="center"/>
          </w:tcPr>
          <w:p w14:paraId="24FF7721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7789EA5A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262AC" w:rsidRPr="001C0AE8" w14:paraId="73AAE53F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3E53F07" w14:textId="77777777" w:rsidR="008262AC" w:rsidRPr="001C0AE8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响应参数</w:t>
            </w:r>
          </w:p>
        </w:tc>
        <w:tc>
          <w:tcPr>
            <w:tcW w:w="2580" w:type="dxa"/>
            <w:vAlign w:val="center"/>
          </w:tcPr>
          <w:p w14:paraId="2CAFB06F" w14:textId="77777777" w:rsidR="008262AC" w:rsidRPr="001C0AE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</w:t>
            </w:r>
          </w:p>
        </w:tc>
        <w:tc>
          <w:tcPr>
            <w:tcW w:w="992" w:type="dxa"/>
            <w:vAlign w:val="center"/>
          </w:tcPr>
          <w:p w14:paraId="6B105CD7" w14:textId="77777777" w:rsidR="008262AC" w:rsidRPr="001C0AE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6DC68360" w14:textId="77777777" w:rsidR="008262AC" w:rsidRPr="001C0AE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CA54CF" w:rsidRPr="001C0AE8" w14:paraId="690B12F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E2986F6" w14:textId="77777777" w:rsidR="00CA54CF" w:rsidRDefault="00CA54CF" w:rsidP="00CA54C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A2B8CEC" w14:textId="77777777" w:rsidR="00CA54CF" w:rsidRPr="001D6574" w:rsidRDefault="00CA54CF" w:rsidP="00CA54C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13C9EF76" w14:textId="258BF76A" w:rsidR="00CA54CF" w:rsidRPr="001D6574" w:rsidRDefault="00CA54CF" w:rsidP="00CA54C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ool</w:t>
            </w:r>
          </w:p>
        </w:tc>
        <w:tc>
          <w:tcPr>
            <w:tcW w:w="3402" w:type="dxa"/>
            <w:vAlign w:val="center"/>
          </w:tcPr>
          <w:p w14:paraId="44F43E69" w14:textId="35987235" w:rsidR="00CA54CF" w:rsidRPr="001D6574" w:rsidRDefault="00CA54CF" w:rsidP="00CA54C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false:</w:t>
            </w:r>
            <w:r>
              <w:rPr>
                <w:rFonts w:asciiTheme="minorEastAsia" w:hAnsiTheme="minorEastAsia" w:hint="eastAsia"/>
                <w:szCs w:val="21"/>
              </w:rPr>
              <w:t>失败，</w:t>
            </w:r>
            <w:r>
              <w:rPr>
                <w:rFonts w:asciiTheme="minorEastAsia" w:hAnsiTheme="minorEastAsia"/>
                <w:szCs w:val="21"/>
              </w:rPr>
              <w:t>true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</w:tc>
      </w:tr>
    </w:tbl>
    <w:p w14:paraId="580BA81B" w14:textId="77777777" w:rsidR="008262AC" w:rsidRPr="008262AC" w:rsidRDefault="008262AC" w:rsidP="008262AC"/>
    <w:p w14:paraId="53DA706A" w14:textId="77777777" w:rsidR="008262AC" w:rsidRPr="008262AC" w:rsidRDefault="008262AC" w:rsidP="008262AC"/>
    <w:p w14:paraId="4F5B6275" w14:textId="5C090FCE" w:rsidR="00226FCD" w:rsidRDefault="00226FCD" w:rsidP="00686B9E">
      <w:pPr>
        <w:pStyle w:val="3"/>
      </w:pPr>
      <w:r>
        <w:rPr>
          <w:rFonts w:hint="eastAsia"/>
        </w:rPr>
        <w:lastRenderedPageBreak/>
        <w:t>日志上云接口</w:t>
      </w:r>
    </w:p>
    <w:p w14:paraId="05F0E6B6" w14:textId="079B35A6" w:rsidR="00226FCD" w:rsidRPr="00226FCD" w:rsidRDefault="00435B56" w:rsidP="00226FCD">
      <w:r>
        <w:rPr>
          <w:noProof/>
        </w:rPr>
        <w:drawing>
          <wp:inline distT="0" distB="0" distL="0" distR="0" wp14:anchorId="6865C6FE" wp14:editId="43A8ACA6">
            <wp:extent cx="5274310" cy="6134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FDA2" w14:textId="2C2DE372" w:rsidR="00F17858" w:rsidRDefault="00F17858" w:rsidP="00B62D35">
      <w:pPr>
        <w:pStyle w:val="4"/>
        <w:numPr>
          <w:ilvl w:val="3"/>
          <w:numId w:val="2"/>
        </w:numPr>
      </w:pPr>
      <w:r>
        <w:rPr>
          <w:rFonts w:hint="eastAsia"/>
        </w:rPr>
        <w:t>获取云服务器的日志列表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F17858" w:rsidRPr="0028101D" w14:paraId="1482A226" w14:textId="77777777" w:rsidTr="003655F7">
        <w:tc>
          <w:tcPr>
            <w:tcW w:w="1526" w:type="dxa"/>
            <w:shd w:val="clear" w:color="auto" w:fill="auto"/>
            <w:vAlign w:val="center"/>
          </w:tcPr>
          <w:p w14:paraId="6D0FA599" w14:textId="77777777" w:rsidR="00F17858" w:rsidRPr="00002A9C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0C50D832" w14:textId="043B646D" w:rsidR="00F17858" w:rsidRPr="004E6B3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本地</w:t>
            </w:r>
            <w:r w:rsidR="00BD1F29">
              <w:rPr>
                <w:rFonts w:hint="eastAsia"/>
              </w:rPr>
              <w:t>Tracer</w:t>
            </w:r>
            <w:r>
              <w:rPr>
                <w:rFonts w:hint="eastAsia"/>
              </w:rPr>
              <w:t>日志上传到云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Pr="00F1785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/device/gun/log/cloud-log-list</w:t>
            </w:r>
          </w:p>
        </w:tc>
      </w:tr>
      <w:tr w:rsidR="00F17858" w:rsidRPr="00002A9C" w14:paraId="099F579B" w14:textId="77777777" w:rsidTr="003655F7">
        <w:tc>
          <w:tcPr>
            <w:tcW w:w="1526" w:type="dxa"/>
            <w:shd w:val="clear" w:color="auto" w:fill="auto"/>
            <w:vAlign w:val="center"/>
          </w:tcPr>
          <w:p w14:paraId="7293572E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19847593" w14:textId="77777777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前端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业务</w:t>
            </w:r>
          </w:p>
        </w:tc>
      </w:tr>
      <w:tr w:rsidR="00F17858" w:rsidRPr="00002A9C" w14:paraId="17D01A05" w14:textId="77777777" w:rsidTr="003655F7">
        <w:tc>
          <w:tcPr>
            <w:tcW w:w="1526" w:type="dxa"/>
            <w:shd w:val="clear" w:color="auto" w:fill="auto"/>
            <w:vAlign w:val="center"/>
          </w:tcPr>
          <w:p w14:paraId="40F0888F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66B3B914" w14:textId="77777777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F17858" w:rsidRPr="001C0AE8" w14:paraId="1C326621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582FEEB" w14:textId="77777777" w:rsidR="00F17858" w:rsidRPr="001C0AE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2580" w:type="dxa"/>
            <w:vAlign w:val="center"/>
          </w:tcPr>
          <w:p w14:paraId="2D7A53B1" w14:textId="77777777" w:rsidR="00F17858" w:rsidRPr="001C0AE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</w:t>
            </w:r>
          </w:p>
        </w:tc>
        <w:tc>
          <w:tcPr>
            <w:tcW w:w="992" w:type="dxa"/>
            <w:vAlign w:val="center"/>
          </w:tcPr>
          <w:p w14:paraId="48E96A5E" w14:textId="77777777" w:rsidR="00F17858" w:rsidRPr="001C0AE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3DA27369" w14:textId="77777777" w:rsidR="00F17858" w:rsidRPr="001C0AE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F17858" w:rsidRPr="001C0AE8" w14:paraId="2449085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484B171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01981166" w14:textId="77777777" w:rsidR="00F17858" w:rsidRPr="001D6574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Sn</w:t>
            </w:r>
          </w:p>
        </w:tc>
        <w:tc>
          <w:tcPr>
            <w:tcW w:w="992" w:type="dxa"/>
            <w:vAlign w:val="center"/>
          </w:tcPr>
          <w:p w14:paraId="41E02542" w14:textId="77777777" w:rsidR="00F17858" w:rsidRPr="001D6574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4F023F73" w14:textId="77777777" w:rsidR="00F17858" w:rsidRPr="001D6574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设备标识</w:t>
            </w:r>
          </w:p>
        </w:tc>
      </w:tr>
      <w:tr w:rsidR="00F17858" w:rsidRPr="00002A9C" w14:paraId="04A12B1D" w14:textId="77777777" w:rsidTr="003655F7">
        <w:tc>
          <w:tcPr>
            <w:tcW w:w="1526" w:type="dxa"/>
            <w:shd w:val="clear" w:color="auto" w:fill="auto"/>
            <w:vAlign w:val="center"/>
          </w:tcPr>
          <w:p w14:paraId="5FC9FD30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应答</w:t>
            </w:r>
          </w:p>
        </w:tc>
        <w:tc>
          <w:tcPr>
            <w:tcW w:w="6974" w:type="dxa"/>
            <w:gridSpan w:val="3"/>
            <w:vAlign w:val="center"/>
          </w:tcPr>
          <w:p w14:paraId="6302FC97" w14:textId="77777777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35FFAD7C" w14:textId="77777777" w:rsidR="00F17858" w:rsidRDefault="00F17858" w:rsidP="00F17858"/>
    <w:p w14:paraId="2CAF3F7F" w14:textId="77777777" w:rsidR="00F17858" w:rsidRDefault="00F17858" w:rsidP="00F17858"/>
    <w:p w14:paraId="5A23AF9F" w14:textId="77777777" w:rsidR="00F17858" w:rsidRDefault="00F17858" w:rsidP="00F17858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F17858" w:rsidRPr="0028101D" w14:paraId="70DC1AB1" w14:textId="77777777" w:rsidTr="003655F7">
        <w:tc>
          <w:tcPr>
            <w:tcW w:w="1526" w:type="dxa"/>
            <w:shd w:val="clear" w:color="auto" w:fill="auto"/>
            <w:vAlign w:val="center"/>
          </w:tcPr>
          <w:p w14:paraId="2615415A" w14:textId="77777777" w:rsidR="00F17858" w:rsidRPr="00002A9C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1878E454" w14:textId="09C3C676" w:rsidR="00F17858" w:rsidRPr="004E6B3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本地</w:t>
            </w:r>
            <w:r w:rsidR="00BD1F29">
              <w:rPr>
                <w:rFonts w:hint="eastAsia"/>
              </w:rPr>
              <w:t>Tracer</w:t>
            </w:r>
            <w:r>
              <w:rPr>
                <w:rFonts w:hint="eastAsia"/>
              </w:rPr>
              <w:t>日志上传到云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应答</w:t>
            </w:r>
          </w:p>
        </w:tc>
      </w:tr>
      <w:tr w:rsidR="00F17858" w:rsidRPr="00002A9C" w14:paraId="112A3862" w14:textId="77777777" w:rsidTr="003655F7">
        <w:tc>
          <w:tcPr>
            <w:tcW w:w="1526" w:type="dxa"/>
            <w:shd w:val="clear" w:color="auto" w:fill="auto"/>
            <w:vAlign w:val="center"/>
          </w:tcPr>
          <w:p w14:paraId="46F8F0A3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57346C43" w14:textId="77777777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前端</w:t>
            </w:r>
          </w:p>
        </w:tc>
      </w:tr>
      <w:tr w:rsidR="00F17858" w:rsidRPr="00002A9C" w14:paraId="6C56FDFD" w14:textId="77777777" w:rsidTr="003655F7">
        <w:tc>
          <w:tcPr>
            <w:tcW w:w="1526" w:type="dxa"/>
            <w:shd w:val="clear" w:color="auto" w:fill="auto"/>
            <w:vAlign w:val="center"/>
          </w:tcPr>
          <w:p w14:paraId="1BC1CC9D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74D361AC" w14:textId="77777777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F17858" w:rsidRPr="001C0AE8" w14:paraId="4DD0E9A0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05AD283" w14:textId="77777777" w:rsidR="00F17858" w:rsidRPr="001C0AE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响应参数</w:t>
            </w:r>
          </w:p>
        </w:tc>
        <w:tc>
          <w:tcPr>
            <w:tcW w:w="2580" w:type="dxa"/>
            <w:vAlign w:val="center"/>
          </w:tcPr>
          <w:p w14:paraId="174AD252" w14:textId="77777777" w:rsidR="00F17858" w:rsidRPr="001C0AE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</w:t>
            </w:r>
          </w:p>
        </w:tc>
        <w:tc>
          <w:tcPr>
            <w:tcW w:w="992" w:type="dxa"/>
            <w:vAlign w:val="center"/>
          </w:tcPr>
          <w:p w14:paraId="2C734864" w14:textId="77777777" w:rsidR="00F17858" w:rsidRPr="001C0AE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5DACEB6F" w14:textId="77777777" w:rsidR="00F17858" w:rsidRPr="001C0AE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F17858" w:rsidRPr="001C0AE8" w14:paraId="7E4E23D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29F72F8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A0A77C0" w14:textId="77777777" w:rsidR="00F17858" w:rsidRPr="001D6574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1EA0CA8F" w14:textId="77777777" w:rsidR="00F17858" w:rsidRPr="001D6574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bool</w:t>
            </w:r>
          </w:p>
        </w:tc>
        <w:tc>
          <w:tcPr>
            <w:tcW w:w="3402" w:type="dxa"/>
            <w:vAlign w:val="center"/>
          </w:tcPr>
          <w:p w14:paraId="19878035" w14:textId="77777777" w:rsidR="00F17858" w:rsidRPr="001D6574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false</w:t>
            </w:r>
            <w:r>
              <w:rPr>
                <w:rFonts w:asciiTheme="minorEastAsia" w:hAnsiTheme="minorEastAsia" w:hint="eastAsia"/>
                <w:szCs w:val="21"/>
              </w:rPr>
              <w:t>失败，</w:t>
            </w:r>
            <w:r>
              <w:rPr>
                <w:rFonts w:asciiTheme="minorEastAsia" w:hAnsiTheme="minorEastAsia"/>
                <w:szCs w:val="21"/>
              </w:rPr>
              <w:t>true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</w:tc>
      </w:tr>
      <w:tr w:rsidR="00F17858" w:rsidRPr="001C0AE8" w14:paraId="4294C7A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6C16D29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5857C2A" w14:textId="5BDE3312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LogName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       1</w:t>
            </w:r>
          </w:p>
        </w:tc>
        <w:tc>
          <w:tcPr>
            <w:tcW w:w="992" w:type="dxa"/>
            <w:vAlign w:val="center"/>
          </w:tcPr>
          <w:p w14:paraId="3CF90890" w14:textId="77777777" w:rsidR="00F17858" w:rsidRPr="00066D83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38CA43B8" w14:textId="77777777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日志文件名称</w:t>
            </w:r>
          </w:p>
        </w:tc>
      </w:tr>
      <w:tr w:rsidR="00F17858" w:rsidRPr="001C0AE8" w14:paraId="2DE77C0F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0BC3B64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303F507C" w14:textId="6490A228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UserAccount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   1</w:t>
            </w:r>
          </w:p>
        </w:tc>
        <w:tc>
          <w:tcPr>
            <w:tcW w:w="992" w:type="dxa"/>
            <w:vAlign w:val="center"/>
          </w:tcPr>
          <w:p w14:paraId="07FF60C5" w14:textId="77777777" w:rsidR="00F17858" w:rsidRPr="00066D83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6B301020" w14:textId="77777777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用户账户</w:t>
            </w:r>
          </w:p>
        </w:tc>
      </w:tr>
      <w:tr w:rsidR="00F17858" w:rsidRPr="001C0AE8" w14:paraId="32C6702C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4B5366D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56F5C21F" w14:textId="2097B518" w:rsidR="00F17858" w:rsidRPr="001D6CBD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………</w:t>
            </w:r>
          </w:p>
        </w:tc>
        <w:tc>
          <w:tcPr>
            <w:tcW w:w="992" w:type="dxa"/>
            <w:vAlign w:val="center"/>
          </w:tcPr>
          <w:p w14:paraId="2D2506E4" w14:textId="5D9A67D6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…</w:t>
            </w:r>
          </w:p>
        </w:tc>
        <w:tc>
          <w:tcPr>
            <w:tcW w:w="3402" w:type="dxa"/>
            <w:vAlign w:val="center"/>
          </w:tcPr>
          <w:p w14:paraId="00861453" w14:textId="67646810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……</w:t>
            </w:r>
          </w:p>
        </w:tc>
      </w:tr>
      <w:tr w:rsidR="00F17858" w:rsidRPr="001C0AE8" w14:paraId="3467DF02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ECF0BE0" w14:textId="77777777" w:rsidR="00F17858" w:rsidRDefault="00F17858" w:rsidP="00F1785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48077335" w14:textId="7D59ABAE" w:rsidR="00F17858" w:rsidRPr="001D6CBD" w:rsidRDefault="00F17858" w:rsidP="00F17858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LogName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       </w:t>
            </w:r>
            <w:r>
              <w:rPr>
                <w:rFonts w:asciiTheme="minorEastAsia" w:hAnsiTheme="minorEastAsia" w:hint="eastAsia"/>
                <w:szCs w:val="21"/>
              </w:rPr>
              <w:t>m</w:t>
            </w:r>
          </w:p>
        </w:tc>
        <w:tc>
          <w:tcPr>
            <w:tcW w:w="992" w:type="dxa"/>
            <w:vAlign w:val="center"/>
          </w:tcPr>
          <w:p w14:paraId="60DB8222" w14:textId="5C2D4442" w:rsidR="00F17858" w:rsidRDefault="00F17858" w:rsidP="00F178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601C2FEF" w14:textId="4FA08B4A" w:rsidR="00F17858" w:rsidRDefault="00F17858" w:rsidP="00F178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日志文件名称</w:t>
            </w:r>
          </w:p>
        </w:tc>
      </w:tr>
      <w:tr w:rsidR="00F17858" w:rsidRPr="001C0AE8" w14:paraId="4ED02406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DFDB0C0" w14:textId="77777777" w:rsidR="00F17858" w:rsidRDefault="00F17858" w:rsidP="00F1785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0872B296" w14:textId="778AAC7A" w:rsidR="00F17858" w:rsidRPr="001D6CBD" w:rsidRDefault="00F17858" w:rsidP="00F17858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UserAccount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   m</w:t>
            </w:r>
          </w:p>
        </w:tc>
        <w:tc>
          <w:tcPr>
            <w:tcW w:w="992" w:type="dxa"/>
            <w:vAlign w:val="center"/>
          </w:tcPr>
          <w:p w14:paraId="3339C948" w14:textId="4448D9CC" w:rsidR="00F17858" w:rsidRDefault="00F17858" w:rsidP="00F178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4AEBB01D" w14:textId="39D841A0" w:rsidR="00F17858" w:rsidRDefault="00F17858" w:rsidP="00F178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用户账户</w:t>
            </w:r>
          </w:p>
        </w:tc>
      </w:tr>
    </w:tbl>
    <w:p w14:paraId="248F1C99" w14:textId="77777777" w:rsidR="00F17858" w:rsidRPr="008262AC" w:rsidRDefault="00F17858" w:rsidP="00F17858"/>
    <w:p w14:paraId="1B58EDB9" w14:textId="77777777" w:rsidR="00F17858" w:rsidRPr="00F17858" w:rsidRDefault="00F17858" w:rsidP="00F17858"/>
    <w:p w14:paraId="10232E4F" w14:textId="3E1A5A0F" w:rsidR="008262AC" w:rsidRDefault="008262AC" w:rsidP="00B62D35">
      <w:pPr>
        <w:pStyle w:val="4"/>
        <w:numPr>
          <w:ilvl w:val="3"/>
          <w:numId w:val="2"/>
        </w:numPr>
      </w:pPr>
      <w:r>
        <w:rPr>
          <w:rFonts w:hint="eastAsia"/>
        </w:rPr>
        <w:t>本地日志上传到云</w:t>
      </w:r>
    </w:p>
    <w:p w14:paraId="5F7EFFE8" w14:textId="77777777" w:rsidR="00226FCD" w:rsidRPr="00226FCD" w:rsidRDefault="00226FCD" w:rsidP="00226FCD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8262AC" w:rsidRPr="0028101D" w14:paraId="4736F8D8" w14:textId="77777777" w:rsidTr="003655F7">
        <w:tc>
          <w:tcPr>
            <w:tcW w:w="1526" w:type="dxa"/>
            <w:shd w:val="clear" w:color="auto" w:fill="auto"/>
            <w:vAlign w:val="center"/>
          </w:tcPr>
          <w:p w14:paraId="77F639DB" w14:textId="77777777" w:rsidR="008262AC" w:rsidRPr="00002A9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3C16869D" w14:textId="63B1275E" w:rsidR="008262AC" w:rsidRPr="004E6B3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本地</w:t>
            </w:r>
            <w:r w:rsidR="00BD1F29">
              <w:rPr>
                <w:rFonts w:hint="eastAsia"/>
              </w:rPr>
              <w:t>Tracer</w:t>
            </w:r>
            <w:r w:rsidR="008262AC">
              <w:rPr>
                <w:rFonts w:hint="eastAsia"/>
              </w:rPr>
              <w:t>日志上传到云</w:t>
            </w:r>
            <w:r w:rsidR="008262AC">
              <w:rPr>
                <w:rFonts w:hint="eastAsia"/>
              </w:rPr>
              <w:t>R</w:t>
            </w:r>
            <w:r w:rsidR="008262AC">
              <w:t xml:space="preserve">estful </w:t>
            </w:r>
            <w:r w:rsidR="008262AC">
              <w:rPr>
                <w:rFonts w:hint="eastAsia"/>
              </w:rPr>
              <w:t>请求</w:t>
            </w:r>
            <w:r w:rsidR="00B329B7">
              <w:rPr>
                <w:rFonts w:hint="eastAsia"/>
              </w:rPr>
              <w:t xml:space="preserve"> </w:t>
            </w:r>
            <w:r w:rsidR="00B329B7">
              <w:t xml:space="preserve">    </w:t>
            </w:r>
            <w:r w:rsidR="00B329B7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/device/gun/log/upload</w:t>
            </w:r>
          </w:p>
        </w:tc>
      </w:tr>
      <w:tr w:rsidR="008262AC" w:rsidRPr="00002A9C" w14:paraId="36DB6A5D" w14:textId="77777777" w:rsidTr="003655F7">
        <w:tc>
          <w:tcPr>
            <w:tcW w:w="1526" w:type="dxa"/>
            <w:shd w:val="clear" w:color="auto" w:fill="auto"/>
            <w:vAlign w:val="center"/>
          </w:tcPr>
          <w:p w14:paraId="22F55F12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3A4CFEE5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前端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业务</w:t>
            </w:r>
          </w:p>
        </w:tc>
      </w:tr>
      <w:tr w:rsidR="008262AC" w:rsidRPr="00002A9C" w14:paraId="3CD4CEB6" w14:textId="77777777" w:rsidTr="003655F7">
        <w:tc>
          <w:tcPr>
            <w:tcW w:w="1526" w:type="dxa"/>
            <w:shd w:val="clear" w:color="auto" w:fill="auto"/>
            <w:vAlign w:val="center"/>
          </w:tcPr>
          <w:p w14:paraId="1A8C3D17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111063E4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262AC" w:rsidRPr="001C0AE8" w14:paraId="60E7B672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B0AEE63" w14:textId="77777777" w:rsidR="008262AC" w:rsidRPr="001C0AE8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2580" w:type="dxa"/>
            <w:vAlign w:val="center"/>
          </w:tcPr>
          <w:p w14:paraId="7D6836BC" w14:textId="77777777" w:rsidR="008262AC" w:rsidRPr="001C0AE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</w:t>
            </w:r>
          </w:p>
        </w:tc>
        <w:tc>
          <w:tcPr>
            <w:tcW w:w="992" w:type="dxa"/>
            <w:vAlign w:val="center"/>
          </w:tcPr>
          <w:p w14:paraId="2208C448" w14:textId="77777777" w:rsidR="008262AC" w:rsidRPr="001C0AE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455ECCE8" w14:textId="77777777" w:rsidR="008262AC" w:rsidRPr="001C0AE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262AC" w:rsidRPr="001C0AE8" w14:paraId="45113970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44F2F46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5CD54D92" w14:textId="77777777" w:rsidR="008262AC" w:rsidRPr="001D6574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Sn</w:t>
            </w:r>
          </w:p>
        </w:tc>
        <w:tc>
          <w:tcPr>
            <w:tcW w:w="992" w:type="dxa"/>
            <w:vAlign w:val="center"/>
          </w:tcPr>
          <w:p w14:paraId="7E0DBC44" w14:textId="77777777" w:rsidR="008262AC" w:rsidRPr="001D6574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6FFC81EC" w14:textId="77777777" w:rsidR="008262AC" w:rsidRPr="001D6574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设备标识</w:t>
            </w:r>
          </w:p>
        </w:tc>
      </w:tr>
      <w:tr w:rsidR="008262AC" w:rsidRPr="001C0AE8" w14:paraId="67E9F376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550AB01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32BD4950" w14:textId="71DF4BEB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L</w:t>
            </w:r>
            <w:r w:rsidRPr="008262AC">
              <w:rPr>
                <w:rFonts w:asciiTheme="minorEastAsia" w:hAnsiTheme="minor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P</w:t>
            </w:r>
            <w:r w:rsidRPr="008262AC">
              <w:rPr>
                <w:rFonts w:asciiTheme="minorEastAsia" w:hAnsiTheme="minorEastAsia"/>
                <w:szCs w:val="21"/>
              </w:rPr>
              <w:t>ath</w:t>
            </w:r>
            <w:proofErr w:type="spellEnd"/>
          </w:p>
        </w:tc>
        <w:tc>
          <w:tcPr>
            <w:tcW w:w="992" w:type="dxa"/>
            <w:vAlign w:val="center"/>
          </w:tcPr>
          <w:p w14:paraId="22B256F5" w14:textId="1EF57339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2EBEC720" w14:textId="2B6F2C6A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本地日志文件存储的路径</w:t>
            </w:r>
          </w:p>
        </w:tc>
      </w:tr>
      <w:tr w:rsidR="008262AC" w:rsidRPr="001C0AE8" w14:paraId="2075312B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5636B81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622019EA" w14:textId="0A85A8B3" w:rsidR="008262AC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LogName</w:t>
            </w:r>
            <w:proofErr w:type="spellEnd"/>
          </w:p>
        </w:tc>
        <w:tc>
          <w:tcPr>
            <w:tcW w:w="992" w:type="dxa"/>
            <w:vAlign w:val="center"/>
          </w:tcPr>
          <w:p w14:paraId="048F0EFC" w14:textId="44A5959F" w:rsidR="008262AC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7F3E9F60" w14:textId="66237911" w:rsidR="008262AC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本地日志文件名称</w:t>
            </w:r>
          </w:p>
        </w:tc>
      </w:tr>
      <w:tr w:rsidR="001D6CBD" w:rsidRPr="001C0AE8" w14:paraId="0F38E89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91E6B0B" w14:textId="77777777" w:rsidR="001D6CBD" w:rsidRDefault="001D6CBD" w:rsidP="001D6CB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2EFD59F7" w14:textId="2B998EAA" w:rsidR="001D6CBD" w:rsidRDefault="001D6CBD" w:rsidP="001D6CBD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UserAccount</w:t>
            </w:r>
            <w:proofErr w:type="spellEnd"/>
          </w:p>
        </w:tc>
        <w:tc>
          <w:tcPr>
            <w:tcW w:w="992" w:type="dxa"/>
            <w:vAlign w:val="center"/>
          </w:tcPr>
          <w:p w14:paraId="487131D2" w14:textId="0B1522CF" w:rsidR="001D6CBD" w:rsidRDefault="001D6CBD" w:rsidP="001D6C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39911E01" w14:textId="21389D79" w:rsidR="001D6CBD" w:rsidRDefault="001D6CBD" w:rsidP="001D6C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用户账户</w:t>
            </w:r>
          </w:p>
        </w:tc>
      </w:tr>
      <w:tr w:rsidR="008262AC" w:rsidRPr="001C0AE8" w14:paraId="6E91952B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637A026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4F07C844" w14:textId="0CD8B96A" w:rsidR="008262AC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RouteIp</w:t>
            </w:r>
            <w:proofErr w:type="spellEnd"/>
          </w:p>
        </w:tc>
        <w:tc>
          <w:tcPr>
            <w:tcW w:w="992" w:type="dxa"/>
            <w:vAlign w:val="center"/>
          </w:tcPr>
          <w:p w14:paraId="789AB948" w14:textId="457D5435" w:rsidR="008262AC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62C30487" w14:textId="512EE40B" w:rsidR="008262AC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云服务器IP</w:t>
            </w:r>
          </w:p>
        </w:tc>
      </w:tr>
      <w:tr w:rsidR="008262AC" w:rsidRPr="00002A9C" w14:paraId="25AF0820" w14:textId="77777777" w:rsidTr="003655F7">
        <w:tc>
          <w:tcPr>
            <w:tcW w:w="1526" w:type="dxa"/>
            <w:shd w:val="clear" w:color="auto" w:fill="auto"/>
            <w:vAlign w:val="center"/>
          </w:tcPr>
          <w:p w14:paraId="40D55D85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3"/>
            <w:vAlign w:val="center"/>
          </w:tcPr>
          <w:p w14:paraId="54719D5E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46D77975" w14:textId="0EEF581C" w:rsidR="008262AC" w:rsidRDefault="008262AC" w:rsidP="008262AC"/>
    <w:p w14:paraId="0F13E30C" w14:textId="77777777" w:rsidR="001D6CBD" w:rsidRDefault="001D6CBD" w:rsidP="008262AC"/>
    <w:p w14:paraId="535B626E" w14:textId="77777777" w:rsidR="008262AC" w:rsidRDefault="008262AC" w:rsidP="008262AC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8262AC" w:rsidRPr="0028101D" w14:paraId="58D90E67" w14:textId="77777777" w:rsidTr="003655F7">
        <w:tc>
          <w:tcPr>
            <w:tcW w:w="1526" w:type="dxa"/>
            <w:shd w:val="clear" w:color="auto" w:fill="auto"/>
            <w:vAlign w:val="center"/>
          </w:tcPr>
          <w:p w14:paraId="73DC097F" w14:textId="77777777" w:rsidR="008262AC" w:rsidRPr="00002A9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5B6550C9" w14:textId="1C8BEB42" w:rsidR="008262AC" w:rsidRPr="004E6B3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本地</w:t>
            </w:r>
            <w:r w:rsidR="00BD1F29">
              <w:rPr>
                <w:rFonts w:hint="eastAsia"/>
              </w:rPr>
              <w:t>Tracer</w:t>
            </w:r>
            <w:r w:rsidR="008262AC">
              <w:rPr>
                <w:rFonts w:hint="eastAsia"/>
              </w:rPr>
              <w:t>日志上传到云</w:t>
            </w:r>
            <w:r w:rsidR="008262AC">
              <w:rPr>
                <w:rFonts w:hint="eastAsia"/>
              </w:rPr>
              <w:t>R</w:t>
            </w:r>
            <w:r w:rsidR="008262AC">
              <w:t xml:space="preserve">estful </w:t>
            </w:r>
            <w:r w:rsidR="008262AC">
              <w:rPr>
                <w:rFonts w:hint="eastAsia"/>
              </w:rPr>
              <w:t>应答</w:t>
            </w:r>
          </w:p>
        </w:tc>
      </w:tr>
      <w:tr w:rsidR="008262AC" w:rsidRPr="00002A9C" w14:paraId="32B976E7" w14:textId="77777777" w:rsidTr="003655F7">
        <w:tc>
          <w:tcPr>
            <w:tcW w:w="1526" w:type="dxa"/>
            <w:shd w:val="clear" w:color="auto" w:fill="auto"/>
            <w:vAlign w:val="center"/>
          </w:tcPr>
          <w:p w14:paraId="1A0A6807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1C458985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前端</w:t>
            </w:r>
          </w:p>
        </w:tc>
      </w:tr>
      <w:tr w:rsidR="008262AC" w:rsidRPr="00002A9C" w14:paraId="2E833129" w14:textId="77777777" w:rsidTr="003655F7">
        <w:tc>
          <w:tcPr>
            <w:tcW w:w="1526" w:type="dxa"/>
            <w:shd w:val="clear" w:color="auto" w:fill="auto"/>
            <w:vAlign w:val="center"/>
          </w:tcPr>
          <w:p w14:paraId="10134F9E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4FE20FC1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D6CBD" w:rsidRPr="001C0AE8" w14:paraId="793E1A83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A01C7C2" w14:textId="77777777" w:rsidR="001D6CBD" w:rsidRPr="001C0AE8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响应参数</w:t>
            </w:r>
          </w:p>
        </w:tc>
        <w:tc>
          <w:tcPr>
            <w:tcW w:w="2580" w:type="dxa"/>
            <w:vAlign w:val="center"/>
          </w:tcPr>
          <w:p w14:paraId="315963D3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</w:t>
            </w:r>
          </w:p>
        </w:tc>
        <w:tc>
          <w:tcPr>
            <w:tcW w:w="992" w:type="dxa"/>
            <w:vAlign w:val="center"/>
          </w:tcPr>
          <w:p w14:paraId="4D57635A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2C8B5B66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D6CBD" w:rsidRPr="001C0AE8" w14:paraId="2131679B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E8C1836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3F89BCF0" w14:textId="77777777" w:rsidR="001D6CBD" w:rsidRPr="001D6574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22221D8E" w14:textId="65C3C74A" w:rsidR="001D6CBD" w:rsidRPr="001D6574" w:rsidRDefault="00CA54C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bool</w:t>
            </w:r>
          </w:p>
        </w:tc>
        <w:tc>
          <w:tcPr>
            <w:tcW w:w="3402" w:type="dxa"/>
            <w:vAlign w:val="center"/>
          </w:tcPr>
          <w:p w14:paraId="11D48650" w14:textId="16A6926F" w:rsidR="001D6CBD" w:rsidRPr="001D6574" w:rsidRDefault="00CA54C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false</w:t>
            </w:r>
            <w:r w:rsidR="001D6CBD">
              <w:rPr>
                <w:rFonts w:asciiTheme="minorEastAsia" w:hAnsiTheme="minorEastAsia" w:hint="eastAsia"/>
                <w:szCs w:val="21"/>
              </w:rPr>
              <w:t>失败，</w:t>
            </w:r>
            <w:r>
              <w:rPr>
                <w:rFonts w:asciiTheme="minorEastAsia" w:hAnsiTheme="minorEastAsia"/>
                <w:szCs w:val="21"/>
              </w:rPr>
              <w:t>true</w:t>
            </w:r>
            <w:r w:rsidR="001D6CBD">
              <w:rPr>
                <w:rFonts w:asciiTheme="minorEastAsia" w:hAnsiTheme="minorEastAsia" w:hint="eastAsia"/>
                <w:szCs w:val="21"/>
              </w:rPr>
              <w:t>成功</w:t>
            </w:r>
          </w:p>
        </w:tc>
      </w:tr>
      <w:tr w:rsidR="001D6CBD" w:rsidRPr="001C0AE8" w14:paraId="24DFA0F6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31CE0F3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55EE9894" w14:textId="740363DA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LogName</w:t>
            </w:r>
            <w:proofErr w:type="spellEnd"/>
          </w:p>
        </w:tc>
        <w:tc>
          <w:tcPr>
            <w:tcW w:w="992" w:type="dxa"/>
            <w:vAlign w:val="center"/>
          </w:tcPr>
          <w:p w14:paraId="3D60387D" w14:textId="411A95BC" w:rsidR="001D6CBD" w:rsidRPr="00066D83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2F63DB45" w14:textId="53D9D89D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日志文件名称</w:t>
            </w:r>
          </w:p>
        </w:tc>
      </w:tr>
      <w:tr w:rsidR="001D6CBD" w:rsidRPr="001C0AE8" w14:paraId="04AFE8C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C250E6D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4A7461D" w14:textId="7D4D239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UserAccount</w:t>
            </w:r>
            <w:proofErr w:type="spellEnd"/>
          </w:p>
        </w:tc>
        <w:tc>
          <w:tcPr>
            <w:tcW w:w="992" w:type="dxa"/>
            <w:vAlign w:val="center"/>
          </w:tcPr>
          <w:p w14:paraId="70398A31" w14:textId="135B4A6D" w:rsidR="001D6CBD" w:rsidRPr="00066D83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6A777AD3" w14:textId="14B6C571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用户账户</w:t>
            </w:r>
          </w:p>
        </w:tc>
      </w:tr>
    </w:tbl>
    <w:p w14:paraId="14871665" w14:textId="77777777" w:rsidR="008262AC" w:rsidRPr="008262AC" w:rsidRDefault="008262AC" w:rsidP="008262AC"/>
    <w:p w14:paraId="13FDED6C" w14:textId="07E74194" w:rsidR="001D6CBD" w:rsidRDefault="001D6CBD" w:rsidP="00B62D35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>从云服务器下载日志到本地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1D6CBD" w:rsidRPr="0028101D" w14:paraId="6DB50682" w14:textId="77777777" w:rsidTr="003655F7">
        <w:tc>
          <w:tcPr>
            <w:tcW w:w="1526" w:type="dxa"/>
            <w:shd w:val="clear" w:color="auto" w:fill="auto"/>
            <w:vAlign w:val="center"/>
          </w:tcPr>
          <w:p w14:paraId="3C581343" w14:textId="77777777" w:rsidR="001D6CBD" w:rsidRPr="00002A9C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19E7D3CC" w14:textId="28AC683E" w:rsidR="001D6CBD" w:rsidRPr="004E6B38" w:rsidRDefault="001D6CBD" w:rsidP="001D6C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从云服务器下载日志到本地</w:t>
            </w:r>
            <w:r>
              <w:rPr>
                <w:rFonts w:hint="eastAsia"/>
              </w:rPr>
              <w:t xml:space="preserve"> R</w:t>
            </w:r>
            <w:r>
              <w:t xml:space="preserve">estful </w:t>
            </w:r>
            <w:r>
              <w:rPr>
                <w:rFonts w:hint="eastAsia"/>
              </w:rPr>
              <w:t>请求</w:t>
            </w:r>
            <w:r w:rsidR="00B329B7">
              <w:rPr>
                <w:rFonts w:hint="eastAsia"/>
              </w:rPr>
              <w:t xml:space="preserve"> </w:t>
            </w:r>
            <w:r w:rsidR="00B329B7">
              <w:t xml:space="preserve">  </w:t>
            </w:r>
            <w:r w:rsidR="00B329B7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/device/gun/log/download</w:t>
            </w:r>
          </w:p>
        </w:tc>
      </w:tr>
      <w:tr w:rsidR="001D6CBD" w:rsidRPr="00002A9C" w14:paraId="505170B0" w14:textId="77777777" w:rsidTr="003655F7">
        <w:tc>
          <w:tcPr>
            <w:tcW w:w="1526" w:type="dxa"/>
            <w:shd w:val="clear" w:color="auto" w:fill="auto"/>
            <w:vAlign w:val="center"/>
          </w:tcPr>
          <w:p w14:paraId="54C79B6B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08A22AD2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前端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业务</w:t>
            </w:r>
          </w:p>
        </w:tc>
      </w:tr>
      <w:tr w:rsidR="001D6CBD" w:rsidRPr="00002A9C" w14:paraId="2EB1B856" w14:textId="77777777" w:rsidTr="003655F7">
        <w:tc>
          <w:tcPr>
            <w:tcW w:w="1526" w:type="dxa"/>
            <w:shd w:val="clear" w:color="auto" w:fill="auto"/>
            <w:vAlign w:val="center"/>
          </w:tcPr>
          <w:p w14:paraId="5F5CE4D4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09C39181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D6CBD" w:rsidRPr="001C0AE8" w14:paraId="2F727891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2F9971A" w14:textId="77777777" w:rsidR="001D6CBD" w:rsidRPr="001C0AE8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2580" w:type="dxa"/>
            <w:vAlign w:val="center"/>
          </w:tcPr>
          <w:p w14:paraId="6C26B4CE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</w:t>
            </w:r>
          </w:p>
        </w:tc>
        <w:tc>
          <w:tcPr>
            <w:tcW w:w="992" w:type="dxa"/>
            <w:vAlign w:val="center"/>
          </w:tcPr>
          <w:p w14:paraId="23F3467D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46E3E26E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D6CBD" w:rsidRPr="001C0AE8" w14:paraId="757A95D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5882E03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645A1309" w14:textId="77777777" w:rsidR="001D6CBD" w:rsidRPr="001D6574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Sn</w:t>
            </w:r>
          </w:p>
        </w:tc>
        <w:tc>
          <w:tcPr>
            <w:tcW w:w="992" w:type="dxa"/>
            <w:vAlign w:val="center"/>
          </w:tcPr>
          <w:p w14:paraId="6E993A53" w14:textId="77777777" w:rsidR="001D6CBD" w:rsidRPr="001D6574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075F7E3D" w14:textId="77777777" w:rsidR="001D6CBD" w:rsidRPr="001D6574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设备标识</w:t>
            </w:r>
          </w:p>
        </w:tc>
      </w:tr>
      <w:tr w:rsidR="001D6CBD" w:rsidRPr="001C0AE8" w14:paraId="3EC174EF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AD35555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87DA461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L</w:t>
            </w:r>
            <w:r w:rsidRPr="008262AC">
              <w:rPr>
                <w:rFonts w:asciiTheme="minorEastAsia" w:hAnsiTheme="minor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P</w:t>
            </w:r>
            <w:r w:rsidRPr="008262AC">
              <w:rPr>
                <w:rFonts w:asciiTheme="minorEastAsia" w:hAnsiTheme="minorEastAsia"/>
                <w:szCs w:val="21"/>
              </w:rPr>
              <w:t>ath</w:t>
            </w:r>
            <w:proofErr w:type="spellEnd"/>
          </w:p>
        </w:tc>
        <w:tc>
          <w:tcPr>
            <w:tcW w:w="992" w:type="dxa"/>
            <w:vAlign w:val="center"/>
          </w:tcPr>
          <w:p w14:paraId="2717D284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57F3CB0C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本地日志文件存储的路径</w:t>
            </w:r>
          </w:p>
        </w:tc>
      </w:tr>
      <w:tr w:rsidR="001D6CBD" w:rsidRPr="001C0AE8" w14:paraId="1C44FB93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EAFCC0B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593385F4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LogName</w:t>
            </w:r>
            <w:proofErr w:type="spellEnd"/>
          </w:p>
        </w:tc>
        <w:tc>
          <w:tcPr>
            <w:tcW w:w="992" w:type="dxa"/>
            <w:vAlign w:val="center"/>
          </w:tcPr>
          <w:p w14:paraId="28A6D82E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23C01DD3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本地日志文件名称</w:t>
            </w:r>
          </w:p>
        </w:tc>
      </w:tr>
      <w:tr w:rsidR="001D6CBD" w:rsidRPr="001C0AE8" w14:paraId="606C390B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D73FAAA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05641172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UserAccount</w:t>
            </w:r>
            <w:proofErr w:type="spellEnd"/>
          </w:p>
        </w:tc>
        <w:tc>
          <w:tcPr>
            <w:tcW w:w="992" w:type="dxa"/>
            <w:vAlign w:val="center"/>
          </w:tcPr>
          <w:p w14:paraId="6AFDF30A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2B61C26A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用户账户</w:t>
            </w:r>
          </w:p>
        </w:tc>
      </w:tr>
      <w:tr w:rsidR="001D6CBD" w:rsidRPr="001C0AE8" w14:paraId="51530A08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2D54159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3A38D1D1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RouteIp</w:t>
            </w:r>
            <w:proofErr w:type="spellEnd"/>
          </w:p>
        </w:tc>
        <w:tc>
          <w:tcPr>
            <w:tcW w:w="992" w:type="dxa"/>
            <w:vAlign w:val="center"/>
          </w:tcPr>
          <w:p w14:paraId="30D61AA4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20C8C5A5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云服务器IP</w:t>
            </w:r>
          </w:p>
        </w:tc>
      </w:tr>
      <w:tr w:rsidR="001D6CBD" w:rsidRPr="00002A9C" w14:paraId="78F55B1E" w14:textId="77777777" w:rsidTr="003655F7">
        <w:tc>
          <w:tcPr>
            <w:tcW w:w="1526" w:type="dxa"/>
            <w:shd w:val="clear" w:color="auto" w:fill="auto"/>
            <w:vAlign w:val="center"/>
          </w:tcPr>
          <w:p w14:paraId="79B4AC7F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3"/>
            <w:vAlign w:val="center"/>
          </w:tcPr>
          <w:p w14:paraId="234A6AF1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77B5773F" w14:textId="77777777" w:rsidR="001D6CBD" w:rsidRDefault="001D6CBD" w:rsidP="001D6CBD"/>
    <w:p w14:paraId="07AC94B7" w14:textId="77777777" w:rsidR="001D6CBD" w:rsidRDefault="001D6CBD" w:rsidP="001D6CBD"/>
    <w:p w14:paraId="02D1E875" w14:textId="77777777" w:rsidR="001D6CBD" w:rsidRDefault="001D6CBD" w:rsidP="001D6CBD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1D6CBD" w:rsidRPr="0028101D" w14:paraId="032FFA8F" w14:textId="77777777" w:rsidTr="003655F7">
        <w:tc>
          <w:tcPr>
            <w:tcW w:w="1526" w:type="dxa"/>
            <w:shd w:val="clear" w:color="auto" w:fill="auto"/>
            <w:vAlign w:val="center"/>
          </w:tcPr>
          <w:p w14:paraId="49CF77EA" w14:textId="77777777" w:rsidR="001D6CBD" w:rsidRPr="00002A9C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37383AAE" w14:textId="4C38F808" w:rsidR="001D6CBD" w:rsidRPr="004E6B3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从云服务器下载日志到本地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应答</w:t>
            </w:r>
          </w:p>
        </w:tc>
      </w:tr>
      <w:tr w:rsidR="001D6CBD" w:rsidRPr="00002A9C" w14:paraId="7333A9B0" w14:textId="77777777" w:rsidTr="003655F7">
        <w:tc>
          <w:tcPr>
            <w:tcW w:w="1526" w:type="dxa"/>
            <w:shd w:val="clear" w:color="auto" w:fill="auto"/>
            <w:vAlign w:val="center"/>
          </w:tcPr>
          <w:p w14:paraId="62ABEF27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790295A4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前端</w:t>
            </w:r>
          </w:p>
        </w:tc>
      </w:tr>
      <w:tr w:rsidR="001D6CBD" w:rsidRPr="00002A9C" w14:paraId="626EEF42" w14:textId="77777777" w:rsidTr="003655F7">
        <w:tc>
          <w:tcPr>
            <w:tcW w:w="1526" w:type="dxa"/>
            <w:shd w:val="clear" w:color="auto" w:fill="auto"/>
            <w:vAlign w:val="center"/>
          </w:tcPr>
          <w:p w14:paraId="2001C18C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7E6ACE07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D6CBD" w:rsidRPr="001C0AE8" w14:paraId="515177F1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4DD959C" w14:textId="77777777" w:rsidR="001D6CBD" w:rsidRPr="001C0AE8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响应参数</w:t>
            </w:r>
          </w:p>
        </w:tc>
        <w:tc>
          <w:tcPr>
            <w:tcW w:w="2580" w:type="dxa"/>
            <w:vAlign w:val="center"/>
          </w:tcPr>
          <w:p w14:paraId="53C16B52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</w:t>
            </w:r>
          </w:p>
        </w:tc>
        <w:tc>
          <w:tcPr>
            <w:tcW w:w="992" w:type="dxa"/>
            <w:vAlign w:val="center"/>
          </w:tcPr>
          <w:p w14:paraId="3E3F06F9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12FB64AA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F631C8" w:rsidRPr="001C0AE8" w14:paraId="01F84128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D733C81" w14:textId="77777777" w:rsidR="00F631C8" w:rsidRDefault="00F631C8" w:rsidP="00F631C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08E5068B" w14:textId="77777777" w:rsidR="00F631C8" w:rsidRPr="001D6574" w:rsidRDefault="00F631C8" w:rsidP="00F631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5538C8A1" w14:textId="69D417E1" w:rsidR="00F631C8" w:rsidRPr="001D6574" w:rsidRDefault="00F631C8" w:rsidP="00F631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bool</w:t>
            </w:r>
          </w:p>
        </w:tc>
        <w:tc>
          <w:tcPr>
            <w:tcW w:w="3402" w:type="dxa"/>
            <w:vAlign w:val="center"/>
          </w:tcPr>
          <w:p w14:paraId="7E75A2EC" w14:textId="4019761E" w:rsidR="00F631C8" w:rsidRPr="001D6574" w:rsidRDefault="00F631C8" w:rsidP="00F631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false</w:t>
            </w:r>
            <w:r>
              <w:rPr>
                <w:rFonts w:asciiTheme="minorEastAsia" w:hAnsiTheme="minorEastAsia" w:hint="eastAsia"/>
                <w:szCs w:val="21"/>
              </w:rPr>
              <w:t>失败，</w:t>
            </w:r>
            <w:r>
              <w:rPr>
                <w:rFonts w:asciiTheme="minorEastAsia" w:hAnsiTheme="minorEastAsia"/>
                <w:szCs w:val="21"/>
              </w:rPr>
              <w:t>true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</w:tc>
      </w:tr>
      <w:tr w:rsidR="001D6CBD" w:rsidRPr="001C0AE8" w14:paraId="0330CEDC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BE8541B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0AEF489C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LogName</w:t>
            </w:r>
            <w:proofErr w:type="spellEnd"/>
          </w:p>
        </w:tc>
        <w:tc>
          <w:tcPr>
            <w:tcW w:w="992" w:type="dxa"/>
            <w:vAlign w:val="center"/>
          </w:tcPr>
          <w:p w14:paraId="18C14704" w14:textId="77777777" w:rsidR="001D6CBD" w:rsidRPr="00066D83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49CE1CB9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日志文件名称</w:t>
            </w:r>
          </w:p>
        </w:tc>
      </w:tr>
      <w:tr w:rsidR="001D6CBD" w:rsidRPr="001C0AE8" w14:paraId="67CC93F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27C85BF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7E23B039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UserAccount</w:t>
            </w:r>
            <w:proofErr w:type="spellEnd"/>
          </w:p>
        </w:tc>
        <w:tc>
          <w:tcPr>
            <w:tcW w:w="992" w:type="dxa"/>
            <w:vAlign w:val="center"/>
          </w:tcPr>
          <w:p w14:paraId="3A2C889E" w14:textId="77777777" w:rsidR="001D6CBD" w:rsidRPr="00066D83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5981E8CB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用户账户</w:t>
            </w:r>
          </w:p>
        </w:tc>
      </w:tr>
    </w:tbl>
    <w:p w14:paraId="0E2F0178" w14:textId="77777777" w:rsidR="001D6CBD" w:rsidRPr="001D6CBD" w:rsidRDefault="001D6CBD" w:rsidP="001D6CBD"/>
    <w:p w14:paraId="2CB1EA50" w14:textId="7B75F88C" w:rsidR="001D6CBD" w:rsidRDefault="001D6CBD" w:rsidP="00B62D35">
      <w:pPr>
        <w:pStyle w:val="4"/>
        <w:numPr>
          <w:ilvl w:val="3"/>
          <w:numId w:val="2"/>
        </w:numPr>
      </w:pPr>
      <w:r>
        <w:rPr>
          <w:rFonts w:hint="eastAsia"/>
        </w:rPr>
        <w:t>删除云服务器上的日志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1D6CBD" w:rsidRPr="0028101D" w14:paraId="0D28DC04" w14:textId="77777777" w:rsidTr="003655F7">
        <w:tc>
          <w:tcPr>
            <w:tcW w:w="1526" w:type="dxa"/>
            <w:shd w:val="clear" w:color="auto" w:fill="auto"/>
            <w:vAlign w:val="center"/>
          </w:tcPr>
          <w:p w14:paraId="4076C113" w14:textId="77777777" w:rsidR="001D6CBD" w:rsidRPr="00002A9C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26D9D0B8" w14:textId="09E0BA07" w:rsidR="001D6CBD" w:rsidRPr="004E6B3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从云服务器下载日志到本地</w:t>
            </w:r>
            <w:r>
              <w:rPr>
                <w:rFonts w:hint="eastAsia"/>
              </w:rPr>
              <w:t xml:space="preserve"> R</w:t>
            </w:r>
            <w:r>
              <w:t xml:space="preserve">estful </w:t>
            </w:r>
            <w:r>
              <w:rPr>
                <w:rFonts w:hint="eastAsia"/>
              </w:rPr>
              <w:t>请求</w:t>
            </w:r>
            <w:r w:rsidR="00B329B7">
              <w:rPr>
                <w:rFonts w:hint="eastAsia"/>
              </w:rPr>
              <w:t xml:space="preserve"> </w:t>
            </w:r>
            <w:r w:rsidR="00B329B7">
              <w:t xml:space="preserve">  </w:t>
            </w:r>
            <w:r w:rsidR="00B329B7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/device/gun/log/delete-cloud-log</w:t>
            </w:r>
          </w:p>
        </w:tc>
      </w:tr>
      <w:tr w:rsidR="001D6CBD" w:rsidRPr="00002A9C" w14:paraId="77A74AAF" w14:textId="77777777" w:rsidTr="003655F7">
        <w:tc>
          <w:tcPr>
            <w:tcW w:w="1526" w:type="dxa"/>
            <w:shd w:val="clear" w:color="auto" w:fill="auto"/>
            <w:vAlign w:val="center"/>
          </w:tcPr>
          <w:p w14:paraId="738D4FA1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0F34CCF3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前端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业务</w:t>
            </w:r>
          </w:p>
        </w:tc>
      </w:tr>
      <w:tr w:rsidR="001D6CBD" w:rsidRPr="00002A9C" w14:paraId="6101F231" w14:textId="77777777" w:rsidTr="003655F7">
        <w:tc>
          <w:tcPr>
            <w:tcW w:w="1526" w:type="dxa"/>
            <w:shd w:val="clear" w:color="auto" w:fill="auto"/>
            <w:vAlign w:val="center"/>
          </w:tcPr>
          <w:p w14:paraId="67E9158E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73ECDDB2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D6CBD" w:rsidRPr="001C0AE8" w14:paraId="494E7BDA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2B53DCF" w14:textId="77777777" w:rsidR="001D6CBD" w:rsidRPr="001C0AE8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2580" w:type="dxa"/>
            <w:vAlign w:val="center"/>
          </w:tcPr>
          <w:p w14:paraId="1E10F948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</w:t>
            </w:r>
          </w:p>
        </w:tc>
        <w:tc>
          <w:tcPr>
            <w:tcW w:w="992" w:type="dxa"/>
            <w:vAlign w:val="center"/>
          </w:tcPr>
          <w:p w14:paraId="0C37F2C9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5969C243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D6CBD" w:rsidRPr="001C0AE8" w14:paraId="77866C8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2F2292B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7F2241B1" w14:textId="77777777" w:rsidR="001D6CBD" w:rsidRPr="001D6574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Sn</w:t>
            </w:r>
          </w:p>
        </w:tc>
        <w:tc>
          <w:tcPr>
            <w:tcW w:w="992" w:type="dxa"/>
            <w:vAlign w:val="center"/>
          </w:tcPr>
          <w:p w14:paraId="603F12CB" w14:textId="77777777" w:rsidR="001D6CBD" w:rsidRPr="001D6574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6EC0DA5F" w14:textId="77777777" w:rsidR="001D6CBD" w:rsidRPr="001D6574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设备标识</w:t>
            </w:r>
          </w:p>
        </w:tc>
      </w:tr>
      <w:tr w:rsidR="001D6CBD" w:rsidRPr="001C0AE8" w14:paraId="45D97F6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45B7106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30BBF3C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LogName</w:t>
            </w:r>
            <w:proofErr w:type="spellEnd"/>
          </w:p>
        </w:tc>
        <w:tc>
          <w:tcPr>
            <w:tcW w:w="992" w:type="dxa"/>
            <w:vAlign w:val="center"/>
          </w:tcPr>
          <w:p w14:paraId="44B42249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4D941AEB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本地日志文件名称</w:t>
            </w:r>
          </w:p>
        </w:tc>
      </w:tr>
      <w:tr w:rsidR="001D6CBD" w:rsidRPr="001C0AE8" w14:paraId="3C6AC1C5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3F8E6E2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3EBE57D9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UserAccount</w:t>
            </w:r>
            <w:proofErr w:type="spellEnd"/>
          </w:p>
        </w:tc>
        <w:tc>
          <w:tcPr>
            <w:tcW w:w="992" w:type="dxa"/>
            <w:vAlign w:val="center"/>
          </w:tcPr>
          <w:p w14:paraId="273D0151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6A683FF6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用户账户</w:t>
            </w:r>
          </w:p>
        </w:tc>
      </w:tr>
      <w:tr w:rsidR="001D6CBD" w:rsidRPr="001C0AE8" w14:paraId="2D3BAE2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69870A4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012627C3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RouteIp</w:t>
            </w:r>
            <w:proofErr w:type="spellEnd"/>
          </w:p>
        </w:tc>
        <w:tc>
          <w:tcPr>
            <w:tcW w:w="992" w:type="dxa"/>
            <w:vAlign w:val="center"/>
          </w:tcPr>
          <w:p w14:paraId="2FD011B3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5C43B9CC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云服务器IP</w:t>
            </w:r>
          </w:p>
        </w:tc>
      </w:tr>
      <w:tr w:rsidR="001D6CBD" w:rsidRPr="00002A9C" w14:paraId="29584F31" w14:textId="77777777" w:rsidTr="003655F7">
        <w:tc>
          <w:tcPr>
            <w:tcW w:w="1526" w:type="dxa"/>
            <w:shd w:val="clear" w:color="auto" w:fill="auto"/>
            <w:vAlign w:val="center"/>
          </w:tcPr>
          <w:p w14:paraId="6595B515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3"/>
            <w:vAlign w:val="center"/>
          </w:tcPr>
          <w:p w14:paraId="3B50E46F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3BE2CE9D" w14:textId="77777777" w:rsidR="001D6CBD" w:rsidRDefault="001D6CBD" w:rsidP="001D6CBD"/>
    <w:p w14:paraId="071D1F47" w14:textId="77777777" w:rsidR="001D6CBD" w:rsidRDefault="001D6CBD" w:rsidP="001D6CBD"/>
    <w:p w14:paraId="034589CA" w14:textId="77777777" w:rsidR="001D6CBD" w:rsidRDefault="001D6CBD" w:rsidP="001D6CBD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1D6CBD" w:rsidRPr="0028101D" w14:paraId="54595157" w14:textId="77777777" w:rsidTr="003655F7">
        <w:tc>
          <w:tcPr>
            <w:tcW w:w="1526" w:type="dxa"/>
            <w:shd w:val="clear" w:color="auto" w:fill="auto"/>
            <w:vAlign w:val="center"/>
          </w:tcPr>
          <w:p w14:paraId="1DC3B731" w14:textId="77777777" w:rsidR="001D6CBD" w:rsidRPr="00002A9C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78579E1A" w14:textId="77777777" w:rsidR="001D6CBD" w:rsidRPr="004E6B3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从云服务器下载日志到本地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应答</w:t>
            </w:r>
          </w:p>
        </w:tc>
      </w:tr>
      <w:tr w:rsidR="001D6CBD" w:rsidRPr="00002A9C" w14:paraId="49C59F25" w14:textId="77777777" w:rsidTr="003655F7">
        <w:tc>
          <w:tcPr>
            <w:tcW w:w="1526" w:type="dxa"/>
            <w:shd w:val="clear" w:color="auto" w:fill="auto"/>
            <w:vAlign w:val="center"/>
          </w:tcPr>
          <w:p w14:paraId="0192673A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688ECFC5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前端</w:t>
            </w:r>
          </w:p>
        </w:tc>
      </w:tr>
      <w:tr w:rsidR="001D6CBD" w:rsidRPr="00002A9C" w14:paraId="45E4E360" w14:textId="77777777" w:rsidTr="003655F7">
        <w:tc>
          <w:tcPr>
            <w:tcW w:w="1526" w:type="dxa"/>
            <w:shd w:val="clear" w:color="auto" w:fill="auto"/>
            <w:vAlign w:val="center"/>
          </w:tcPr>
          <w:p w14:paraId="3D7726EF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1F1D6629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D6CBD" w:rsidRPr="001C0AE8" w14:paraId="7D50F495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8F3A15A" w14:textId="77777777" w:rsidR="001D6CBD" w:rsidRPr="001C0AE8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响应参数</w:t>
            </w:r>
          </w:p>
        </w:tc>
        <w:tc>
          <w:tcPr>
            <w:tcW w:w="2580" w:type="dxa"/>
            <w:vAlign w:val="center"/>
          </w:tcPr>
          <w:p w14:paraId="358204D7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</w:t>
            </w:r>
          </w:p>
        </w:tc>
        <w:tc>
          <w:tcPr>
            <w:tcW w:w="992" w:type="dxa"/>
            <w:vAlign w:val="center"/>
          </w:tcPr>
          <w:p w14:paraId="58006B6B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2325D45F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F631C8" w:rsidRPr="001C0AE8" w14:paraId="314219A0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5C4018D" w14:textId="77777777" w:rsidR="00F631C8" w:rsidRDefault="00F631C8" w:rsidP="00F631C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6B7C36CB" w14:textId="77777777" w:rsidR="00F631C8" w:rsidRPr="001D6574" w:rsidRDefault="00F631C8" w:rsidP="00F631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174EE8E8" w14:textId="1B87DA2B" w:rsidR="00F631C8" w:rsidRPr="001D6574" w:rsidRDefault="00F631C8" w:rsidP="00F631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bool</w:t>
            </w:r>
          </w:p>
        </w:tc>
        <w:tc>
          <w:tcPr>
            <w:tcW w:w="3402" w:type="dxa"/>
            <w:vAlign w:val="center"/>
          </w:tcPr>
          <w:p w14:paraId="4949DA22" w14:textId="5B2FE872" w:rsidR="00F631C8" w:rsidRPr="001D6574" w:rsidRDefault="00F631C8" w:rsidP="00F631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false</w:t>
            </w:r>
            <w:r>
              <w:rPr>
                <w:rFonts w:asciiTheme="minorEastAsia" w:hAnsiTheme="minorEastAsia" w:hint="eastAsia"/>
                <w:szCs w:val="21"/>
              </w:rPr>
              <w:t>失败，</w:t>
            </w:r>
            <w:r>
              <w:rPr>
                <w:rFonts w:asciiTheme="minorEastAsia" w:hAnsiTheme="minorEastAsia"/>
                <w:szCs w:val="21"/>
              </w:rPr>
              <w:t>true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</w:tc>
      </w:tr>
      <w:tr w:rsidR="001D6CBD" w:rsidRPr="001C0AE8" w14:paraId="34269890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FDDEFB5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041D1C4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LogName</w:t>
            </w:r>
            <w:proofErr w:type="spellEnd"/>
          </w:p>
        </w:tc>
        <w:tc>
          <w:tcPr>
            <w:tcW w:w="992" w:type="dxa"/>
            <w:vAlign w:val="center"/>
          </w:tcPr>
          <w:p w14:paraId="48190BF8" w14:textId="77777777" w:rsidR="001D6CBD" w:rsidRPr="00066D83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03ECF2AD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日志文件名称</w:t>
            </w:r>
          </w:p>
        </w:tc>
      </w:tr>
      <w:tr w:rsidR="001D6CBD" w:rsidRPr="001C0AE8" w14:paraId="45EEA011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7B78B41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67660644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UserAccount</w:t>
            </w:r>
            <w:proofErr w:type="spellEnd"/>
          </w:p>
        </w:tc>
        <w:tc>
          <w:tcPr>
            <w:tcW w:w="992" w:type="dxa"/>
            <w:vAlign w:val="center"/>
          </w:tcPr>
          <w:p w14:paraId="500B4DBF" w14:textId="77777777" w:rsidR="001D6CBD" w:rsidRPr="00066D83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5CB27991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用户账户</w:t>
            </w:r>
          </w:p>
        </w:tc>
      </w:tr>
    </w:tbl>
    <w:p w14:paraId="5CF02669" w14:textId="2E0F1EF2" w:rsidR="00AD6182" w:rsidRDefault="00AD6182" w:rsidP="00B62D35">
      <w:pPr>
        <w:pStyle w:val="3"/>
      </w:pPr>
      <w:r>
        <w:t>设备组</w:t>
      </w:r>
      <w:proofErr w:type="gramStart"/>
      <w:r>
        <w:t>网协</w:t>
      </w:r>
      <w:commentRangeStart w:id="738"/>
      <w:r>
        <w:t>议</w:t>
      </w:r>
      <w:commentRangeEnd w:id="738"/>
      <w:proofErr w:type="gramEnd"/>
      <w:r w:rsidR="004D4E29">
        <w:rPr>
          <w:rStyle w:val="af"/>
          <w:rFonts w:asciiTheme="minorHAnsi" w:eastAsiaTheme="minorEastAsia" w:hAnsiTheme="minorHAnsi" w:cstheme="minorBidi"/>
          <w:b w:val="0"/>
          <w:bCs w:val="0"/>
          <w:kern w:val="2"/>
        </w:rPr>
        <w:commentReference w:id="738"/>
      </w:r>
    </w:p>
    <w:p w14:paraId="538996D6" w14:textId="606C7A24" w:rsidR="004E71E7" w:rsidRDefault="004E71E7" w:rsidP="004E71E7">
      <w:r>
        <w:rPr>
          <w:noProof/>
        </w:rPr>
        <w:drawing>
          <wp:inline distT="0" distB="0" distL="0" distR="0" wp14:anchorId="3C968E38" wp14:editId="57D3C224">
            <wp:extent cx="5274310" cy="36277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702F4" w14:textId="4EE90EA1" w:rsidR="00C63862" w:rsidRPr="004E71E7" w:rsidRDefault="00C63862" w:rsidP="004E71E7"/>
    <w:p w14:paraId="326D801D" w14:textId="77777777" w:rsidR="00AD6182" w:rsidRPr="00F75E03" w:rsidRDefault="00AD6182" w:rsidP="00AD6182">
      <w:pPr>
        <w:pStyle w:val="4"/>
        <w:numPr>
          <w:ilvl w:val="3"/>
          <w:numId w:val="2"/>
        </w:numPr>
      </w:pPr>
      <w:r>
        <w:t>组网查询广播</w:t>
      </w:r>
      <w:r>
        <w:rPr>
          <w:rFonts w:hint="eastAsia"/>
        </w:rPr>
        <w:t>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BA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AD6182" w:rsidRPr="00002A9C" w14:paraId="0350070D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DD8B333" w14:textId="77777777" w:rsidR="00AD6182" w:rsidRPr="00002A9C" w:rsidRDefault="00AD6182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D5F7D1F" w14:textId="77777777" w:rsidR="00AD6182" w:rsidRDefault="00AD6182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BA</w:t>
            </w:r>
          </w:p>
        </w:tc>
      </w:tr>
      <w:tr w:rsidR="00AD6182" w:rsidRPr="0028101D" w14:paraId="2B9C8EDB" w14:textId="77777777" w:rsidTr="00F43F8C">
        <w:tc>
          <w:tcPr>
            <w:tcW w:w="1526" w:type="dxa"/>
            <w:shd w:val="clear" w:color="auto" w:fill="auto"/>
            <w:vAlign w:val="center"/>
          </w:tcPr>
          <w:p w14:paraId="302B29B5" w14:textId="77777777" w:rsidR="00AD6182" w:rsidRPr="00002A9C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2EBD023" w14:textId="77777777" w:rsidR="00AD6182" w:rsidRPr="004E6B3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t>组网查询广播</w:t>
            </w:r>
          </w:p>
        </w:tc>
      </w:tr>
      <w:tr w:rsidR="00AD6182" w:rsidRPr="00002A9C" w14:paraId="4128791F" w14:textId="77777777" w:rsidTr="00F43F8C">
        <w:tc>
          <w:tcPr>
            <w:tcW w:w="1526" w:type="dxa"/>
            <w:shd w:val="clear" w:color="auto" w:fill="auto"/>
            <w:vAlign w:val="center"/>
          </w:tcPr>
          <w:p w14:paraId="30212D9F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3DFF0E0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AD6182" w:rsidRPr="00002A9C" w14:paraId="7AEDAF6A" w14:textId="77777777" w:rsidTr="00F43F8C">
        <w:tc>
          <w:tcPr>
            <w:tcW w:w="1526" w:type="dxa"/>
            <w:shd w:val="clear" w:color="auto" w:fill="auto"/>
            <w:vAlign w:val="center"/>
          </w:tcPr>
          <w:p w14:paraId="48BB797F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B30D1CE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AD6182" w:rsidRPr="001C0AE8" w14:paraId="330F5A38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B6F5EB6" w14:textId="77777777" w:rsidR="00AD6182" w:rsidRPr="001C0AE8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A91207E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C985A57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3BCE89E8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7D8D5C00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AD6182" w:rsidRPr="001C0AE8" w14:paraId="42CD9791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F04F7AC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C9E7FD1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79A31FE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protocol</w:t>
            </w:r>
          </w:p>
        </w:tc>
        <w:tc>
          <w:tcPr>
            <w:tcW w:w="1134" w:type="dxa"/>
            <w:vAlign w:val="center"/>
          </w:tcPr>
          <w:p w14:paraId="517CB889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38C042C0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协议版本：数值越大版本越高：数值越大版本越高</w:t>
            </w:r>
          </w:p>
        </w:tc>
      </w:tr>
      <w:tr w:rsidR="00AD6182" w:rsidRPr="001C0AE8" w14:paraId="0E435F38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43C6B04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CE27462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697BE14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s</w:t>
            </w:r>
            <w:del w:id="739" w:author="方浩华" w:date="2023-11-01T11:32:00Z">
              <w:r w:rsidDel="00263F69">
                <w:rPr>
                  <w:rFonts w:asciiTheme="minorEastAsia" w:hAnsiTheme="minorEastAsia"/>
                  <w:szCs w:val="21"/>
                </w:rPr>
                <w:delText>y</w:delText>
              </w:r>
            </w:del>
            <w:r>
              <w:rPr>
                <w:rFonts w:asciiTheme="minorEastAsia" w:hAnsiTheme="minorEastAsia"/>
                <w:szCs w:val="21"/>
              </w:rPr>
              <w:t>n</w:t>
            </w:r>
            <w:proofErr w:type="spellEnd"/>
          </w:p>
        </w:tc>
        <w:tc>
          <w:tcPr>
            <w:tcW w:w="1134" w:type="dxa"/>
            <w:vAlign w:val="center"/>
          </w:tcPr>
          <w:p w14:paraId="5663BD16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4B59DB32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设备唯一标识：</w:t>
            </w:r>
          </w:p>
          <w:p w14:paraId="5A587312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设备根据收到的标识匹配回复&lt;0xBB协议&gt;，当标识全为0时所</w:t>
            </w:r>
            <w:r w:rsidRPr="00877510">
              <w:rPr>
                <w:rFonts w:asciiTheme="minorEastAsia" w:hAnsiTheme="minorEastAsia" w:hint="eastAsia"/>
                <w:szCs w:val="21"/>
              </w:rPr>
              <w:lastRenderedPageBreak/>
              <w:t>有设备都可匹配通过，为广播</w:t>
            </w:r>
          </w:p>
        </w:tc>
      </w:tr>
      <w:tr w:rsidR="00AD6182" w:rsidRPr="00002A9C" w14:paraId="04AE2489" w14:textId="77777777" w:rsidTr="00F43F8C">
        <w:tc>
          <w:tcPr>
            <w:tcW w:w="1526" w:type="dxa"/>
            <w:shd w:val="clear" w:color="auto" w:fill="auto"/>
            <w:vAlign w:val="center"/>
          </w:tcPr>
          <w:p w14:paraId="49A8AD7A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713FBC2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36</w:t>
            </w:r>
          </w:p>
        </w:tc>
      </w:tr>
      <w:tr w:rsidR="00AD6182" w:rsidRPr="00002A9C" w14:paraId="5858951F" w14:textId="77777777" w:rsidTr="00F43F8C">
        <w:tc>
          <w:tcPr>
            <w:tcW w:w="1526" w:type="dxa"/>
            <w:shd w:val="clear" w:color="auto" w:fill="auto"/>
            <w:vAlign w:val="center"/>
          </w:tcPr>
          <w:p w14:paraId="27BC5431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7EF6AD05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595DAD49" w14:textId="77777777" w:rsidR="00AD6182" w:rsidRPr="00F75E03" w:rsidRDefault="00AD6182" w:rsidP="00AD6182">
      <w:pPr>
        <w:pStyle w:val="4"/>
        <w:numPr>
          <w:ilvl w:val="3"/>
          <w:numId w:val="2"/>
        </w:numPr>
      </w:pPr>
      <w:r>
        <w:t>组网查询广播回复</w:t>
      </w:r>
      <w:r>
        <w:rPr>
          <w:rFonts w:hint="eastAsia"/>
        </w:rPr>
        <w:t>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BB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AD6182" w:rsidRPr="00002A9C" w14:paraId="2BFACFDF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9CDC05A" w14:textId="77777777" w:rsidR="00AD6182" w:rsidRPr="00002A9C" w:rsidRDefault="00AD6182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559400B" w14:textId="77777777" w:rsidR="00AD6182" w:rsidRDefault="00AD6182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BB</w:t>
            </w:r>
          </w:p>
        </w:tc>
      </w:tr>
      <w:tr w:rsidR="00AD6182" w:rsidRPr="0028101D" w14:paraId="7F1F362B" w14:textId="77777777" w:rsidTr="00F43F8C">
        <w:tc>
          <w:tcPr>
            <w:tcW w:w="1526" w:type="dxa"/>
            <w:shd w:val="clear" w:color="auto" w:fill="auto"/>
            <w:vAlign w:val="center"/>
          </w:tcPr>
          <w:p w14:paraId="50056ABD" w14:textId="77777777" w:rsidR="00AD6182" w:rsidRPr="00002A9C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ADCAE7F" w14:textId="77777777" w:rsidR="00AD6182" w:rsidRPr="004E6B3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t>组网查询广播</w:t>
            </w:r>
            <w:r>
              <w:rPr>
                <w:rFonts w:hint="eastAsia"/>
              </w:rPr>
              <w:t>回复</w:t>
            </w:r>
          </w:p>
        </w:tc>
      </w:tr>
      <w:tr w:rsidR="00AD6182" w:rsidRPr="00002A9C" w14:paraId="2543F8ED" w14:textId="77777777" w:rsidTr="00F43F8C">
        <w:tc>
          <w:tcPr>
            <w:tcW w:w="1526" w:type="dxa"/>
            <w:shd w:val="clear" w:color="auto" w:fill="auto"/>
            <w:vAlign w:val="center"/>
          </w:tcPr>
          <w:p w14:paraId="6B6E0F85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85663EA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C2</w:t>
            </w:r>
          </w:p>
        </w:tc>
      </w:tr>
      <w:tr w:rsidR="00AD6182" w:rsidRPr="00002A9C" w14:paraId="50E4152E" w14:textId="77777777" w:rsidTr="00F43F8C">
        <w:tc>
          <w:tcPr>
            <w:tcW w:w="1526" w:type="dxa"/>
            <w:shd w:val="clear" w:color="auto" w:fill="auto"/>
            <w:vAlign w:val="center"/>
          </w:tcPr>
          <w:p w14:paraId="3BB16BBF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07F5B73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AD6182" w:rsidRPr="001C0AE8" w14:paraId="2FCB2FA4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90D6DB6" w14:textId="77777777" w:rsidR="00AD6182" w:rsidRPr="001C0AE8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336BD73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60ED8EB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52A477D3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0A95CC4C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AD6182" w:rsidRPr="001C0AE8" w14:paraId="64E05E49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0EF6A9E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BD9E02E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7A01B5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protocol</w:t>
            </w:r>
          </w:p>
        </w:tc>
        <w:tc>
          <w:tcPr>
            <w:tcW w:w="1134" w:type="dxa"/>
            <w:vAlign w:val="center"/>
          </w:tcPr>
          <w:p w14:paraId="33A02AB0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229262AD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协议版本：数值越大版本越高</w:t>
            </w:r>
          </w:p>
        </w:tc>
      </w:tr>
      <w:tr w:rsidR="00AD6182" w:rsidRPr="001C0AE8" w14:paraId="6D23747D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E8E15C0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BE52A8F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16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19E988D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n</w:t>
            </w:r>
            <w:proofErr w:type="spellEnd"/>
          </w:p>
        </w:tc>
        <w:tc>
          <w:tcPr>
            <w:tcW w:w="1134" w:type="dxa"/>
            <w:vAlign w:val="center"/>
          </w:tcPr>
          <w:p w14:paraId="5C4F2293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62EE5AEF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设备唯一标识</w:t>
            </w:r>
          </w:p>
        </w:tc>
      </w:tr>
      <w:tr w:rsidR="00AD6182" w:rsidRPr="001C0AE8" w14:paraId="4583ECC1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438CE4F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24F5996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92C7B67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 w:hint="eastAsia"/>
                <w:szCs w:val="21"/>
              </w:rPr>
              <w:t>ype</w:t>
            </w:r>
          </w:p>
        </w:tc>
        <w:tc>
          <w:tcPr>
            <w:tcW w:w="1134" w:type="dxa"/>
            <w:vAlign w:val="center"/>
          </w:tcPr>
          <w:p w14:paraId="0A86E2D5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73B8B2A2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设备类型：</w:t>
            </w:r>
          </w:p>
          <w:p w14:paraId="0FA9E5F8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2：显示屏</w:t>
            </w:r>
          </w:p>
          <w:p w14:paraId="03E80AFA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3：雷达</w:t>
            </w:r>
          </w:p>
          <w:p w14:paraId="77F9CEEA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7：无线电探测设备(</w:t>
            </w:r>
            <w:proofErr w:type="spellStart"/>
            <w:r w:rsidRPr="00877510"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  <w:r w:rsidRPr="00877510"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AD6182" w:rsidRPr="001C0AE8" w14:paraId="210B413E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11E8ACB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BBF700D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A3A888D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tatus</w:t>
            </w:r>
          </w:p>
        </w:tc>
        <w:tc>
          <w:tcPr>
            <w:tcW w:w="1134" w:type="dxa"/>
            <w:vAlign w:val="center"/>
          </w:tcPr>
          <w:p w14:paraId="72955D4A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6728D871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设备状态：</w:t>
            </w:r>
          </w:p>
          <w:p w14:paraId="25044AEF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1：等待连接</w:t>
            </w:r>
          </w:p>
          <w:p w14:paraId="30BB6B2C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2：已有连接</w:t>
            </w:r>
          </w:p>
        </w:tc>
      </w:tr>
      <w:tr w:rsidR="00AD6182" w:rsidRPr="001C0AE8" w14:paraId="45926BC9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7D29B39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599C048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727D8C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</w:t>
            </w:r>
            <w:r>
              <w:rPr>
                <w:rFonts w:asciiTheme="minorEastAsia" w:hAnsiTheme="minorEastAsia"/>
                <w:szCs w:val="21"/>
              </w:rPr>
              <w:t>ersion</w:t>
            </w:r>
          </w:p>
        </w:tc>
        <w:tc>
          <w:tcPr>
            <w:tcW w:w="1134" w:type="dxa"/>
            <w:vAlign w:val="center"/>
          </w:tcPr>
          <w:p w14:paraId="11473336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3260" w:type="dxa"/>
            <w:vAlign w:val="center"/>
          </w:tcPr>
          <w:p w14:paraId="73845FCD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版本信息：</w:t>
            </w:r>
          </w:p>
          <w:p w14:paraId="385C3CBA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设备的版本，字符串形式</w:t>
            </w:r>
          </w:p>
        </w:tc>
      </w:tr>
      <w:tr w:rsidR="00AD6182" w:rsidRPr="00002A9C" w14:paraId="23DBB94F" w14:textId="77777777" w:rsidTr="00F43F8C">
        <w:tc>
          <w:tcPr>
            <w:tcW w:w="1526" w:type="dxa"/>
            <w:shd w:val="clear" w:color="auto" w:fill="auto"/>
            <w:vAlign w:val="center"/>
          </w:tcPr>
          <w:p w14:paraId="1D3DCB0C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6A35AB5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104</w:t>
            </w:r>
          </w:p>
        </w:tc>
      </w:tr>
      <w:tr w:rsidR="00AD6182" w:rsidRPr="00002A9C" w14:paraId="115BAAAE" w14:textId="77777777" w:rsidTr="00F43F8C">
        <w:tc>
          <w:tcPr>
            <w:tcW w:w="1526" w:type="dxa"/>
            <w:shd w:val="clear" w:color="auto" w:fill="auto"/>
            <w:vAlign w:val="center"/>
          </w:tcPr>
          <w:p w14:paraId="3F60C039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7DBB3135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C63862" w:rsidRPr="00002A9C" w14:paraId="601CB9EF" w14:textId="77777777" w:rsidTr="00A90AC3">
        <w:tc>
          <w:tcPr>
            <w:tcW w:w="8500" w:type="dxa"/>
            <w:gridSpan w:val="5"/>
            <w:shd w:val="clear" w:color="auto" w:fill="auto"/>
            <w:vAlign w:val="center"/>
          </w:tcPr>
          <w:p w14:paraId="49EB39FF" w14:textId="22BEE4A6" w:rsidR="00C63862" w:rsidRDefault="00C6386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注：组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网过程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中及组网完成，不需要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发送此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消息</w:t>
            </w:r>
          </w:p>
        </w:tc>
      </w:tr>
    </w:tbl>
    <w:p w14:paraId="42155930" w14:textId="77777777" w:rsidR="00AD6182" w:rsidRPr="00F75E03" w:rsidRDefault="00AD6182" w:rsidP="00AD6182">
      <w:pPr>
        <w:pStyle w:val="4"/>
        <w:numPr>
          <w:ilvl w:val="3"/>
          <w:numId w:val="2"/>
        </w:numPr>
      </w:pPr>
      <w:r>
        <w:t>组网TCP连接信息</w:t>
      </w:r>
      <w:r>
        <w:rPr>
          <w:rFonts w:hint="eastAsia"/>
        </w:rPr>
        <w:t>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BC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AD6182" w:rsidRPr="00002A9C" w14:paraId="054D040D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80B4CCC" w14:textId="77777777" w:rsidR="00AD6182" w:rsidRPr="00002A9C" w:rsidRDefault="00AD6182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48DF716" w14:textId="77777777" w:rsidR="00AD6182" w:rsidRDefault="00AD6182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BC</w:t>
            </w:r>
          </w:p>
        </w:tc>
      </w:tr>
      <w:tr w:rsidR="00AD6182" w:rsidRPr="0028101D" w14:paraId="4844B0F3" w14:textId="77777777" w:rsidTr="00F43F8C">
        <w:tc>
          <w:tcPr>
            <w:tcW w:w="1526" w:type="dxa"/>
            <w:shd w:val="clear" w:color="auto" w:fill="auto"/>
            <w:vAlign w:val="center"/>
          </w:tcPr>
          <w:p w14:paraId="76A12057" w14:textId="77777777" w:rsidR="00AD6182" w:rsidRPr="00002A9C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E629D99" w14:textId="77777777" w:rsidR="00AD6182" w:rsidRPr="004E6B3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t>组网</w:t>
            </w:r>
            <w:r>
              <w:t>TCP</w:t>
            </w:r>
            <w:r>
              <w:t>连接信息</w:t>
            </w:r>
          </w:p>
        </w:tc>
      </w:tr>
      <w:tr w:rsidR="00AD6182" w:rsidRPr="00002A9C" w14:paraId="722A188B" w14:textId="77777777" w:rsidTr="00F43F8C">
        <w:tc>
          <w:tcPr>
            <w:tcW w:w="1526" w:type="dxa"/>
            <w:shd w:val="clear" w:color="auto" w:fill="auto"/>
            <w:vAlign w:val="center"/>
          </w:tcPr>
          <w:p w14:paraId="0E45473A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12CA3398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AD6182" w:rsidRPr="00002A9C" w14:paraId="0DF6C1CB" w14:textId="77777777" w:rsidTr="00F43F8C">
        <w:tc>
          <w:tcPr>
            <w:tcW w:w="1526" w:type="dxa"/>
            <w:shd w:val="clear" w:color="auto" w:fill="auto"/>
            <w:vAlign w:val="center"/>
          </w:tcPr>
          <w:p w14:paraId="53FC93E4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1BC2745D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AD6182" w:rsidRPr="001C0AE8" w14:paraId="5BB72283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E755074" w14:textId="77777777" w:rsidR="00AD6182" w:rsidRPr="001C0AE8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59C4577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721991B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3EFB8776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52888DDC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AD6182" w:rsidRPr="001C0AE8" w14:paraId="3D727640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BB3E385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F2C1651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96119B0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Sn</w:t>
            </w:r>
          </w:p>
        </w:tc>
        <w:tc>
          <w:tcPr>
            <w:tcW w:w="1134" w:type="dxa"/>
            <w:vAlign w:val="center"/>
          </w:tcPr>
          <w:p w14:paraId="5D233CDE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2BE2F8E0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设备唯一标识</w:t>
            </w:r>
          </w:p>
        </w:tc>
      </w:tr>
      <w:tr w:rsidR="00AD6182" w:rsidRPr="001C0AE8" w14:paraId="09316DA4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B2F5D06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3109EFA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FAF9098" w14:textId="77777777" w:rsidR="00AD6182" w:rsidRPr="00877510" w:rsidRDefault="00AD6182" w:rsidP="00F43F8C">
            <w:pPr>
              <w:jc w:val="left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Ip</w:t>
            </w:r>
          </w:p>
        </w:tc>
        <w:tc>
          <w:tcPr>
            <w:tcW w:w="1134" w:type="dxa"/>
            <w:vAlign w:val="center"/>
          </w:tcPr>
          <w:p w14:paraId="0D4B04C4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12029C43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服务端</w:t>
            </w:r>
            <w:proofErr w:type="spellStart"/>
            <w:r w:rsidRPr="00AD6182">
              <w:rPr>
                <w:rFonts w:asciiTheme="minorEastAsia" w:hAnsiTheme="minorEastAsia" w:hint="eastAsia"/>
                <w:szCs w:val="21"/>
              </w:rPr>
              <w:t>ip</w:t>
            </w:r>
            <w:proofErr w:type="spellEnd"/>
            <w:r w:rsidRPr="00AD6182">
              <w:rPr>
                <w:rFonts w:asciiTheme="minorEastAsia" w:hAnsiTheme="minorEastAsia" w:hint="eastAsia"/>
                <w:szCs w:val="21"/>
              </w:rPr>
              <w:t>地址</w:t>
            </w:r>
          </w:p>
        </w:tc>
      </w:tr>
      <w:tr w:rsidR="00AD6182" w:rsidRPr="001C0AE8" w14:paraId="42577589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847E200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8B60766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A468F06" w14:textId="77777777" w:rsidR="00AD6182" w:rsidRPr="00877510" w:rsidRDefault="00AD6182" w:rsidP="00F43F8C">
            <w:pPr>
              <w:jc w:val="left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</w:t>
            </w:r>
            <w:r>
              <w:rPr>
                <w:rFonts w:asciiTheme="minorEastAsia" w:hAnsiTheme="minorEastAsia" w:hint="eastAsia"/>
                <w:szCs w:val="21"/>
              </w:rPr>
              <w:t>ort</w:t>
            </w:r>
          </w:p>
        </w:tc>
        <w:tc>
          <w:tcPr>
            <w:tcW w:w="1134" w:type="dxa"/>
            <w:vAlign w:val="center"/>
          </w:tcPr>
          <w:p w14:paraId="0FE9B126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133DBBB9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服务端端口</w:t>
            </w:r>
          </w:p>
        </w:tc>
      </w:tr>
      <w:tr w:rsidR="00AD6182" w:rsidRPr="001C0AE8" w14:paraId="425FC5BC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044CDA1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A91708E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897D3FA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1134" w:type="dxa"/>
            <w:vAlign w:val="center"/>
          </w:tcPr>
          <w:p w14:paraId="13ABCFE0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415284BD" w14:textId="77777777" w:rsidR="00AD6182" w:rsidRP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连接类型</w:t>
            </w:r>
          </w:p>
          <w:p w14:paraId="15BB21A0" w14:textId="77777777" w:rsidR="00AD6182" w:rsidRP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1：服务</w:t>
            </w:r>
            <w:proofErr w:type="gramStart"/>
            <w:r w:rsidRPr="00AD6182">
              <w:rPr>
                <w:rFonts w:asciiTheme="minorEastAsia" w:hAnsiTheme="minorEastAsia" w:hint="eastAsia"/>
                <w:szCs w:val="21"/>
              </w:rPr>
              <w:t>端作为</w:t>
            </w:r>
            <w:proofErr w:type="spellStart"/>
            <w:proofErr w:type="gramEnd"/>
            <w:r w:rsidRPr="00AD6182">
              <w:rPr>
                <w:rFonts w:asciiTheme="minorEastAsia" w:hAnsiTheme="minorEastAsia" w:hint="eastAsia"/>
                <w:szCs w:val="21"/>
              </w:rPr>
              <w:t>tcp</w:t>
            </w:r>
            <w:proofErr w:type="spellEnd"/>
            <w:r w:rsidRPr="00AD6182">
              <w:rPr>
                <w:rFonts w:asciiTheme="minorEastAsia" w:hAnsiTheme="minorEastAsia" w:hint="eastAsia"/>
                <w:szCs w:val="21"/>
              </w:rPr>
              <w:t xml:space="preserve"> server</w:t>
            </w:r>
          </w:p>
          <w:p w14:paraId="4705BE3B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2：服务</w:t>
            </w:r>
            <w:proofErr w:type="gramStart"/>
            <w:r w:rsidRPr="00AD6182">
              <w:rPr>
                <w:rFonts w:asciiTheme="minorEastAsia" w:hAnsiTheme="minorEastAsia" w:hint="eastAsia"/>
                <w:szCs w:val="21"/>
              </w:rPr>
              <w:t>端作为</w:t>
            </w:r>
            <w:proofErr w:type="spellStart"/>
            <w:proofErr w:type="gramEnd"/>
            <w:r w:rsidRPr="00AD6182">
              <w:rPr>
                <w:rFonts w:asciiTheme="minorEastAsia" w:hAnsiTheme="minorEastAsia" w:hint="eastAsia"/>
                <w:szCs w:val="21"/>
              </w:rPr>
              <w:t>udp</w:t>
            </w:r>
            <w:proofErr w:type="spellEnd"/>
            <w:r w:rsidRPr="00AD6182">
              <w:rPr>
                <w:rFonts w:asciiTheme="minorEastAsia" w:hAnsiTheme="minorEastAsia" w:hint="eastAsia"/>
                <w:szCs w:val="21"/>
              </w:rPr>
              <w:t xml:space="preserve"> server</w:t>
            </w:r>
          </w:p>
        </w:tc>
      </w:tr>
      <w:tr w:rsidR="00AD6182" w:rsidRPr="00002A9C" w14:paraId="3C74F740" w14:textId="77777777" w:rsidTr="00F43F8C">
        <w:tc>
          <w:tcPr>
            <w:tcW w:w="1526" w:type="dxa"/>
            <w:shd w:val="clear" w:color="auto" w:fill="auto"/>
            <w:vAlign w:val="center"/>
          </w:tcPr>
          <w:p w14:paraId="6F319124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B99F5BB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40</w:t>
            </w:r>
          </w:p>
        </w:tc>
      </w:tr>
      <w:tr w:rsidR="00AD6182" w:rsidRPr="00002A9C" w14:paraId="3CB04C5F" w14:textId="77777777" w:rsidTr="00F43F8C">
        <w:tc>
          <w:tcPr>
            <w:tcW w:w="1526" w:type="dxa"/>
            <w:shd w:val="clear" w:color="auto" w:fill="auto"/>
            <w:vAlign w:val="center"/>
          </w:tcPr>
          <w:p w14:paraId="6E3E36CD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63C94D88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526EBCEA" w14:textId="77777777" w:rsidR="00AD6182" w:rsidRDefault="00AD6182" w:rsidP="00AD6182">
      <w:pPr>
        <w:spacing w:line="360" w:lineRule="auto"/>
        <w:rPr>
          <w:rFonts w:asciiTheme="minorEastAsia" w:hAnsiTheme="minorEastAsia"/>
          <w:szCs w:val="21"/>
        </w:rPr>
      </w:pPr>
    </w:p>
    <w:p w14:paraId="7D524621" w14:textId="77777777" w:rsidR="00AD6182" w:rsidRDefault="00AD6182" w:rsidP="00AD6182"/>
    <w:p w14:paraId="58595A1F" w14:textId="77777777" w:rsidR="00AD6182" w:rsidRPr="00F75E03" w:rsidRDefault="00AD6182" w:rsidP="00AD6182">
      <w:pPr>
        <w:pStyle w:val="4"/>
        <w:numPr>
          <w:ilvl w:val="3"/>
          <w:numId w:val="2"/>
        </w:numPr>
      </w:pPr>
      <w:r>
        <w:t>组网</w:t>
      </w:r>
      <w:r w:rsidRPr="00AD6182">
        <w:rPr>
          <w:rFonts w:hint="eastAsia"/>
        </w:rPr>
        <w:t>入网信息</w:t>
      </w:r>
      <w:r>
        <w:rPr>
          <w:rFonts w:hint="eastAsia"/>
        </w:rPr>
        <w:t>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BD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AD6182" w:rsidRPr="00002A9C" w14:paraId="48DCD810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6E33418" w14:textId="77777777" w:rsidR="00AD6182" w:rsidRPr="00002A9C" w:rsidRDefault="00AD6182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5527EF3" w14:textId="77777777" w:rsidR="00AD6182" w:rsidRDefault="00AD6182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BD</w:t>
            </w:r>
          </w:p>
        </w:tc>
      </w:tr>
      <w:tr w:rsidR="00AD6182" w:rsidRPr="0028101D" w14:paraId="15FE96BE" w14:textId="77777777" w:rsidTr="00F43F8C">
        <w:tc>
          <w:tcPr>
            <w:tcW w:w="1526" w:type="dxa"/>
            <w:shd w:val="clear" w:color="auto" w:fill="auto"/>
            <w:vAlign w:val="center"/>
          </w:tcPr>
          <w:p w14:paraId="5B59C8F5" w14:textId="77777777" w:rsidR="00AD6182" w:rsidRPr="00002A9C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E7F5578" w14:textId="77777777" w:rsidR="00AD6182" w:rsidRPr="004E6B3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hint="eastAsia"/>
              </w:rPr>
              <w:t>组网入网信息</w:t>
            </w:r>
          </w:p>
        </w:tc>
      </w:tr>
      <w:tr w:rsidR="00AD6182" w:rsidRPr="00002A9C" w14:paraId="6111FDFF" w14:textId="77777777" w:rsidTr="00F43F8C">
        <w:tc>
          <w:tcPr>
            <w:tcW w:w="1526" w:type="dxa"/>
            <w:shd w:val="clear" w:color="auto" w:fill="auto"/>
            <w:vAlign w:val="center"/>
          </w:tcPr>
          <w:p w14:paraId="62E9A8B3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8F9C547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AD6182" w:rsidRPr="00002A9C" w14:paraId="224E87C1" w14:textId="77777777" w:rsidTr="00F43F8C">
        <w:tc>
          <w:tcPr>
            <w:tcW w:w="1526" w:type="dxa"/>
            <w:shd w:val="clear" w:color="auto" w:fill="auto"/>
            <w:vAlign w:val="center"/>
          </w:tcPr>
          <w:p w14:paraId="0A4A0B3D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59DD057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AD6182" w:rsidRPr="001C0AE8" w14:paraId="607A583C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9BAAB0A" w14:textId="77777777" w:rsidR="00AD6182" w:rsidRPr="001C0AE8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94073C0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8A573C7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0E5769C5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4A816130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AD6182" w:rsidRPr="001C0AE8" w14:paraId="7A1D350D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097E1EB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DC2D254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60BD82D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name</w:t>
            </w:r>
          </w:p>
        </w:tc>
        <w:tc>
          <w:tcPr>
            <w:tcW w:w="1134" w:type="dxa"/>
            <w:vAlign w:val="center"/>
          </w:tcPr>
          <w:p w14:paraId="6F711355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5FFF8DAD" w14:textId="77777777" w:rsidR="00AD6182" w:rsidRP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连接名称</w:t>
            </w:r>
          </w:p>
          <w:p w14:paraId="69EB11F8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type = 1时：</w:t>
            </w:r>
            <w:proofErr w:type="spellStart"/>
            <w:r w:rsidRPr="00AD6182">
              <w:rPr>
                <w:rFonts w:asciiTheme="minorEastAsia" w:hAnsiTheme="minorEastAsia" w:hint="eastAsia"/>
                <w:szCs w:val="21"/>
              </w:rPr>
              <w:t>wifi</w:t>
            </w:r>
            <w:proofErr w:type="spellEnd"/>
            <w:r w:rsidRPr="00AD6182">
              <w:rPr>
                <w:rFonts w:asciiTheme="minorEastAsia" w:hAnsiTheme="minorEastAsia" w:hint="eastAsia"/>
                <w:szCs w:val="21"/>
              </w:rPr>
              <w:t>名称</w:t>
            </w:r>
          </w:p>
        </w:tc>
      </w:tr>
      <w:tr w:rsidR="00AD6182" w:rsidRPr="001C0AE8" w14:paraId="07B35BB1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D892B62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2522B97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5F034A" w14:textId="77777777" w:rsidR="00AD6182" w:rsidRDefault="00AD6182" w:rsidP="00F43F8C">
            <w:pPr>
              <w:jc w:val="left"/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/>
                <w:szCs w:val="21"/>
              </w:rPr>
              <w:t>pwd</w:t>
            </w:r>
            <w:proofErr w:type="spellEnd"/>
          </w:p>
        </w:tc>
        <w:tc>
          <w:tcPr>
            <w:tcW w:w="1134" w:type="dxa"/>
            <w:vAlign w:val="center"/>
          </w:tcPr>
          <w:p w14:paraId="690E1A01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5D087652" w14:textId="77777777" w:rsidR="00AD6182" w:rsidRP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连接密码</w:t>
            </w:r>
          </w:p>
          <w:p w14:paraId="28B01F74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type = 1时：</w:t>
            </w:r>
            <w:proofErr w:type="spellStart"/>
            <w:r w:rsidRPr="00AD6182">
              <w:rPr>
                <w:rFonts w:asciiTheme="minorEastAsia" w:hAnsiTheme="minorEastAsia" w:hint="eastAsia"/>
                <w:szCs w:val="21"/>
              </w:rPr>
              <w:t>wifi</w:t>
            </w:r>
            <w:proofErr w:type="spellEnd"/>
            <w:r w:rsidRPr="00AD6182">
              <w:rPr>
                <w:rFonts w:asciiTheme="minorEastAsia" w:hAnsiTheme="minorEastAsia" w:hint="eastAsia"/>
                <w:szCs w:val="21"/>
              </w:rPr>
              <w:t>密码</w:t>
            </w:r>
          </w:p>
        </w:tc>
      </w:tr>
      <w:tr w:rsidR="00AD6182" w:rsidRPr="001C0AE8" w14:paraId="7681E636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6D151C6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73ABC73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35C3F01" w14:textId="77777777" w:rsidR="00AD6182" w:rsidRDefault="00AD6182" w:rsidP="00F43F8C">
            <w:pPr>
              <w:jc w:val="left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type</w:t>
            </w:r>
          </w:p>
        </w:tc>
        <w:tc>
          <w:tcPr>
            <w:tcW w:w="1134" w:type="dxa"/>
            <w:vAlign w:val="center"/>
          </w:tcPr>
          <w:p w14:paraId="54E9B7D1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253DBE72" w14:textId="77777777" w:rsidR="00AD6182" w:rsidRP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连接类型：</w:t>
            </w:r>
          </w:p>
          <w:p w14:paraId="4CBFD602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1：</w:t>
            </w:r>
            <w:proofErr w:type="spellStart"/>
            <w:r w:rsidRPr="00AD6182">
              <w:rPr>
                <w:rFonts w:asciiTheme="minorEastAsia" w:hAnsiTheme="minorEastAsia" w:hint="eastAsia"/>
                <w:szCs w:val="21"/>
              </w:rPr>
              <w:t>wifi</w:t>
            </w:r>
            <w:proofErr w:type="spellEnd"/>
            <w:r w:rsidRPr="00AD6182">
              <w:rPr>
                <w:rFonts w:asciiTheme="minorEastAsia" w:hAnsiTheme="minorEastAsia" w:hint="eastAsia"/>
                <w:szCs w:val="21"/>
              </w:rPr>
              <w:t>连接</w:t>
            </w:r>
          </w:p>
        </w:tc>
      </w:tr>
      <w:tr w:rsidR="00AD6182" w:rsidRPr="001C0AE8" w14:paraId="4A710071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0699D80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ECC2952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959DEF8" w14:textId="77777777" w:rsidR="00AD6182" w:rsidRDefault="00AD6182" w:rsidP="00F43F8C">
            <w:pPr>
              <w:jc w:val="left"/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 w:hint="eastAsia"/>
                <w:szCs w:val="21"/>
              </w:rPr>
              <w:t>a</w:t>
            </w:r>
            <w:r>
              <w:rPr>
                <w:rFonts w:ascii="华文宋体" w:eastAsia="华文宋体" w:hAnsi="华文宋体"/>
                <w:szCs w:val="21"/>
              </w:rPr>
              <w:t>uthtype</w:t>
            </w:r>
            <w:proofErr w:type="spellEnd"/>
          </w:p>
        </w:tc>
        <w:tc>
          <w:tcPr>
            <w:tcW w:w="1134" w:type="dxa"/>
            <w:vAlign w:val="center"/>
          </w:tcPr>
          <w:p w14:paraId="27CBA211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4A153513" w14:textId="77777777" w:rsidR="00AD6182" w:rsidRP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认证类型：</w:t>
            </w:r>
          </w:p>
          <w:p w14:paraId="2AA1FE02" w14:textId="77777777" w:rsidR="00AD6182" w:rsidRP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Type = 1时：</w:t>
            </w:r>
          </w:p>
          <w:p w14:paraId="239A5FFB" w14:textId="77777777" w:rsidR="00AD6182" w:rsidRP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1：WEP认证</w:t>
            </w:r>
          </w:p>
          <w:p w14:paraId="7460DE12" w14:textId="77777777" w:rsidR="00AD6182" w:rsidRP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2：WPA认证</w:t>
            </w:r>
          </w:p>
          <w:p w14:paraId="43345A17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3：WPA2认证</w:t>
            </w:r>
          </w:p>
        </w:tc>
      </w:tr>
      <w:tr w:rsidR="00AD6182" w:rsidRPr="00002A9C" w14:paraId="4F20A8BC" w14:textId="77777777" w:rsidTr="00F43F8C">
        <w:tc>
          <w:tcPr>
            <w:tcW w:w="1526" w:type="dxa"/>
            <w:shd w:val="clear" w:color="auto" w:fill="auto"/>
            <w:vAlign w:val="center"/>
          </w:tcPr>
          <w:p w14:paraId="6C2AD1F4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1C574DA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68</w:t>
            </w:r>
          </w:p>
        </w:tc>
      </w:tr>
      <w:tr w:rsidR="00AD6182" w:rsidRPr="00002A9C" w14:paraId="17194FF8" w14:textId="77777777" w:rsidTr="00F43F8C">
        <w:tc>
          <w:tcPr>
            <w:tcW w:w="1526" w:type="dxa"/>
            <w:shd w:val="clear" w:color="auto" w:fill="auto"/>
            <w:vAlign w:val="center"/>
          </w:tcPr>
          <w:p w14:paraId="32F61076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4E24261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411D9092" w14:textId="77777777" w:rsidR="00AD6182" w:rsidRDefault="00AD6182" w:rsidP="00AD6182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AD6182" w:rsidRPr="00002A9C" w14:paraId="35091E74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64002B6" w14:textId="77777777" w:rsidR="00AD6182" w:rsidRPr="00002A9C" w:rsidRDefault="00AD6182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0B4D983" w14:textId="77777777" w:rsidR="00AD6182" w:rsidRDefault="00AD6182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0xBD</w:t>
            </w:r>
          </w:p>
        </w:tc>
      </w:tr>
      <w:tr w:rsidR="00AD6182" w:rsidRPr="0028101D" w14:paraId="02C0029E" w14:textId="77777777" w:rsidTr="00F43F8C">
        <w:tc>
          <w:tcPr>
            <w:tcW w:w="1526" w:type="dxa"/>
            <w:shd w:val="clear" w:color="auto" w:fill="auto"/>
            <w:vAlign w:val="center"/>
          </w:tcPr>
          <w:p w14:paraId="39E213E5" w14:textId="77777777" w:rsidR="00AD6182" w:rsidRPr="00002A9C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1220FAC" w14:textId="77777777" w:rsidR="00AD6182" w:rsidRPr="004E6B3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hint="eastAsia"/>
              </w:rPr>
              <w:t>组网入网信息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AD6182" w:rsidRPr="00002A9C" w14:paraId="64F5AE01" w14:textId="77777777" w:rsidTr="00F43F8C">
        <w:tc>
          <w:tcPr>
            <w:tcW w:w="1526" w:type="dxa"/>
            <w:shd w:val="clear" w:color="auto" w:fill="auto"/>
            <w:vAlign w:val="center"/>
          </w:tcPr>
          <w:p w14:paraId="1B3125AB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77EC26D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C2</w:t>
            </w:r>
          </w:p>
        </w:tc>
      </w:tr>
      <w:tr w:rsidR="00AD6182" w:rsidRPr="00002A9C" w14:paraId="6BD82727" w14:textId="77777777" w:rsidTr="00F43F8C">
        <w:tc>
          <w:tcPr>
            <w:tcW w:w="1526" w:type="dxa"/>
            <w:shd w:val="clear" w:color="auto" w:fill="auto"/>
            <w:vAlign w:val="center"/>
          </w:tcPr>
          <w:p w14:paraId="40215779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A258124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AD6182" w:rsidRPr="001C0AE8" w14:paraId="2DDC495D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E6304A4" w14:textId="77777777" w:rsidR="00AD6182" w:rsidRPr="001C0AE8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7B602FD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C9D5D9B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7C1CD7E6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79939587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AD6182" w:rsidRPr="001C0AE8" w14:paraId="78E365D7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6F74F38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8A720C4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EA0B7C7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46B70617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76716E0E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  <w:p w14:paraId="7897F6C9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</w:t>
            </w:r>
          </w:p>
        </w:tc>
      </w:tr>
      <w:tr w:rsidR="00AD6182" w:rsidRPr="00002A9C" w14:paraId="37B5C036" w14:textId="77777777" w:rsidTr="00F43F8C">
        <w:tc>
          <w:tcPr>
            <w:tcW w:w="1526" w:type="dxa"/>
            <w:shd w:val="clear" w:color="auto" w:fill="auto"/>
            <w:vAlign w:val="center"/>
          </w:tcPr>
          <w:p w14:paraId="46C6EDCE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89DC5AF" w14:textId="77777777" w:rsidR="00AD6182" w:rsidRPr="006075E9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</w:tr>
      <w:tr w:rsidR="00AD6182" w:rsidRPr="00002A9C" w14:paraId="18227CE6" w14:textId="77777777" w:rsidTr="00F43F8C">
        <w:tc>
          <w:tcPr>
            <w:tcW w:w="1526" w:type="dxa"/>
            <w:shd w:val="clear" w:color="auto" w:fill="auto"/>
            <w:vAlign w:val="center"/>
          </w:tcPr>
          <w:p w14:paraId="529BB833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3AF65B89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E1E4D21" w14:textId="77777777" w:rsidR="00AD6182" w:rsidRDefault="00AD6182" w:rsidP="00AD6182"/>
    <w:p w14:paraId="528D9DDD" w14:textId="77777777" w:rsidR="00AD6182" w:rsidRPr="00AD6182" w:rsidRDefault="00AD6182" w:rsidP="00AD6182"/>
    <w:p w14:paraId="616FAC5B" w14:textId="5CC3AB27" w:rsidR="0087062D" w:rsidRPr="0087062D" w:rsidRDefault="009F4269" w:rsidP="00B62D35">
      <w:pPr>
        <w:pStyle w:val="3"/>
        <w:rPr>
          <w:szCs w:val="21"/>
        </w:rPr>
      </w:pPr>
      <w:r>
        <w:rPr>
          <w:rFonts w:hint="eastAsia"/>
        </w:rPr>
        <w:lastRenderedPageBreak/>
        <w:t>上位机</w:t>
      </w:r>
      <w:r w:rsidR="002D064C">
        <w:rPr>
          <w:rFonts w:hint="eastAsia"/>
        </w:rPr>
        <w:t>通过U</w:t>
      </w:r>
      <w:r w:rsidR="002D064C">
        <w:t>SB</w:t>
      </w:r>
      <w:r w:rsidR="002D064C" w:rsidRPr="009F4269">
        <w:rPr>
          <w:rFonts w:hint="eastAsia"/>
        </w:rPr>
        <w:t>升级</w:t>
      </w:r>
      <w:r w:rsidRPr="009F4269">
        <w:rPr>
          <w:rFonts w:hint="eastAsia"/>
        </w:rPr>
        <w:t>与</w:t>
      </w:r>
      <w:r w:rsidR="00BD1F29">
        <w:rPr>
          <w:rFonts w:hint="eastAsia"/>
        </w:rPr>
        <w:t>Tracer</w:t>
      </w:r>
      <w:r w:rsidRPr="009F4269">
        <w:rPr>
          <w:rFonts w:hint="eastAsia"/>
        </w:rPr>
        <w:t>交互消息ID</w:t>
      </w:r>
      <w:r>
        <w:t xml:space="preserve"> 0</w:t>
      </w:r>
      <w:r w:rsidR="00FA45FB">
        <w:t>xA</w:t>
      </w:r>
      <w:r>
        <w:t>*</w:t>
      </w:r>
    </w:p>
    <w:p w14:paraId="14341A3E" w14:textId="4CAB74C2" w:rsidR="0087062D" w:rsidRPr="00CF34C9" w:rsidRDefault="0087062D" w:rsidP="00CE1C5B">
      <w:pPr>
        <w:jc w:val="right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>
        <w:rPr>
          <w:rFonts w:hint="eastAsia"/>
          <w:b/>
          <w:sz w:val="24"/>
          <w:szCs w:val="24"/>
        </w:rPr>
        <w:t>3.</w:t>
      </w:r>
      <w:r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10 </w:t>
      </w:r>
      <w:r>
        <w:rPr>
          <w:rFonts w:hint="eastAsia"/>
          <w:b/>
          <w:sz w:val="24"/>
          <w:szCs w:val="24"/>
        </w:rPr>
        <w:t>上位机</w:t>
      </w:r>
      <w:r w:rsidRPr="00C32444">
        <w:rPr>
          <w:rFonts w:hint="eastAsia"/>
          <w:b/>
          <w:sz w:val="24"/>
          <w:szCs w:val="24"/>
        </w:rPr>
        <w:t>与</w:t>
      </w:r>
      <w:r w:rsidR="009109D3">
        <w:rPr>
          <w:rFonts w:hint="eastAsia"/>
          <w:b/>
          <w:sz w:val="24"/>
          <w:szCs w:val="24"/>
        </w:rPr>
        <w:t>t</w:t>
      </w:r>
      <w:r w:rsidR="009109D3">
        <w:rPr>
          <w:b/>
          <w:sz w:val="24"/>
          <w:szCs w:val="24"/>
        </w:rPr>
        <w:t>racer</w:t>
      </w:r>
      <w:r>
        <w:rPr>
          <w:rFonts w:hint="eastAsia"/>
          <w:b/>
          <w:sz w:val="24"/>
          <w:szCs w:val="24"/>
        </w:rPr>
        <w:t>升级</w:t>
      </w:r>
      <w:r w:rsidRPr="00C32444">
        <w:rPr>
          <w:rFonts w:hint="eastAsia"/>
          <w:b/>
          <w:sz w:val="24"/>
          <w:szCs w:val="24"/>
        </w:rPr>
        <w:t>交互消息</w:t>
      </w:r>
      <w:r w:rsidRPr="00C32444">
        <w:rPr>
          <w:rFonts w:hint="eastAsia"/>
          <w:b/>
          <w:sz w:val="24"/>
          <w:szCs w:val="24"/>
        </w:rPr>
        <w:t>ID</w:t>
      </w:r>
      <w:r>
        <w:rPr>
          <w:rFonts w:hint="eastAsia"/>
          <w:b/>
          <w:sz w:val="24"/>
          <w:szCs w:val="24"/>
        </w:rPr>
        <w:t>（上位机</w:t>
      </w:r>
      <w:r>
        <w:rPr>
          <w:b/>
          <w:sz w:val="24"/>
          <w:szCs w:val="24"/>
        </w:rPr>
        <w:t>-&gt;</w:t>
      </w:r>
      <w:r w:rsidR="00F47B71">
        <w:rPr>
          <w:rFonts w:hint="eastAsia"/>
          <w:b/>
          <w:sz w:val="24"/>
          <w:szCs w:val="24"/>
        </w:rPr>
        <w:t>t</w:t>
      </w:r>
      <w:r w:rsidR="00F47B71">
        <w:rPr>
          <w:b/>
          <w:sz w:val="24"/>
          <w:szCs w:val="24"/>
        </w:rPr>
        <w:t>racer</w:t>
      </w:r>
      <w:r>
        <w:rPr>
          <w:rFonts w:hint="eastAsia"/>
          <w:b/>
          <w:sz w:val="24"/>
          <w:szCs w:val="24"/>
        </w:rPr>
        <w:t>）</w:t>
      </w:r>
    </w:p>
    <w:tbl>
      <w:tblPr>
        <w:tblStyle w:val="TableNormal1"/>
        <w:tblW w:w="8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993"/>
        <w:gridCol w:w="2832"/>
        <w:gridCol w:w="3906"/>
      </w:tblGrid>
      <w:tr w:rsidR="0087062D" w:rsidRPr="001E6AD4" w14:paraId="285B773F" w14:textId="77777777" w:rsidTr="00877510">
        <w:trPr>
          <w:trHeight w:val="402"/>
          <w:jc w:val="center"/>
        </w:trPr>
        <w:tc>
          <w:tcPr>
            <w:tcW w:w="706" w:type="dxa"/>
            <w:shd w:val="clear" w:color="auto" w:fill="BFBFBF" w:themeFill="background1" w:themeFillShade="BF"/>
            <w:vAlign w:val="center"/>
          </w:tcPr>
          <w:p w14:paraId="2DDF87AE" w14:textId="77777777" w:rsidR="0087062D" w:rsidRPr="001E6AD4" w:rsidRDefault="0087062D" w:rsidP="00877510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364D8CD" w14:textId="77777777" w:rsidR="0087062D" w:rsidRPr="001E6AD4" w:rsidRDefault="0087062D" w:rsidP="00877510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消息ID</w:t>
            </w:r>
          </w:p>
        </w:tc>
        <w:tc>
          <w:tcPr>
            <w:tcW w:w="2832" w:type="dxa"/>
            <w:shd w:val="clear" w:color="auto" w:fill="BFBFBF" w:themeFill="background1" w:themeFillShade="BF"/>
            <w:vAlign w:val="center"/>
          </w:tcPr>
          <w:p w14:paraId="7EDE3252" w14:textId="77777777" w:rsidR="0087062D" w:rsidRPr="001E6AD4" w:rsidRDefault="0087062D" w:rsidP="00877510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宏定义</w:t>
            </w:r>
          </w:p>
        </w:tc>
        <w:tc>
          <w:tcPr>
            <w:tcW w:w="3906" w:type="dxa"/>
            <w:shd w:val="clear" w:color="auto" w:fill="BFBFBF" w:themeFill="background1" w:themeFillShade="BF"/>
            <w:vAlign w:val="center"/>
          </w:tcPr>
          <w:p w14:paraId="2D3D6BC0" w14:textId="77777777" w:rsidR="0087062D" w:rsidRPr="001E6AD4" w:rsidRDefault="0087062D" w:rsidP="00877510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4D287F" w:rsidRPr="001E6AD4" w14:paraId="15836DF8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57FA8533" w14:textId="5CC54F85" w:rsidR="004D287F" w:rsidRPr="001E6AD4" w:rsidRDefault="004D287F" w:rsidP="004D28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14:paraId="40D4E326" w14:textId="4836F033" w:rsidR="004D287F" w:rsidRPr="00E84E12" w:rsidRDefault="004D287F" w:rsidP="004D28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a1</w:t>
            </w:r>
          </w:p>
        </w:tc>
        <w:tc>
          <w:tcPr>
            <w:tcW w:w="2832" w:type="dxa"/>
            <w:vAlign w:val="center"/>
          </w:tcPr>
          <w:p w14:paraId="421AF8AE" w14:textId="77777777" w:rsidR="004D287F" w:rsidRPr="00E84E12" w:rsidRDefault="004D287F" w:rsidP="004D287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1FC2F6D1" w14:textId="519B3AE7" w:rsidR="004D287F" w:rsidRPr="00E84E12" w:rsidRDefault="004D287F" w:rsidP="004D287F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请求系统复位</w:t>
            </w:r>
          </w:p>
        </w:tc>
      </w:tr>
      <w:tr w:rsidR="004D287F" w:rsidRPr="001E6AD4" w14:paraId="38E04D1A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6E1E85DA" w14:textId="79ADAA2E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14:paraId="2401F655" w14:textId="7A3DFAD7" w:rsidR="004D287F" w:rsidRPr="00E84E12" w:rsidRDefault="004D287F" w:rsidP="004D28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a6</w:t>
            </w:r>
          </w:p>
        </w:tc>
        <w:tc>
          <w:tcPr>
            <w:tcW w:w="2832" w:type="dxa"/>
            <w:vAlign w:val="center"/>
          </w:tcPr>
          <w:p w14:paraId="7A53D159" w14:textId="77777777" w:rsidR="004D287F" w:rsidRPr="00E84E12" w:rsidRDefault="004D287F" w:rsidP="004D287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7C93458E" w14:textId="7079483E" w:rsidR="004D287F" w:rsidRPr="00E84E12" w:rsidRDefault="004D287F" w:rsidP="004D287F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获取固件写入状态</w:t>
            </w:r>
          </w:p>
        </w:tc>
      </w:tr>
      <w:tr w:rsidR="004D287F" w:rsidRPr="001E6AD4" w14:paraId="4136EB67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3CB0DAF1" w14:textId="77D56B28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67CC3587" w14:textId="517CC874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a7</w:t>
            </w:r>
          </w:p>
        </w:tc>
        <w:tc>
          <w:tcPr>
            <w:tcW w:w="2832" w:type="dxa"/>
            <w:vAlign w:val="center"/>
          </w:tcPr>
          <w:p w14:paraId="202E5E0D" w14:textId="77777777" w:rsidR="004D287F" w:rsidRPr="00E84E12" w:rsidRDefault="004D287F" w:rsidP="004D287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2DDAE2AE" w14:textId="3B22EBC6" w:rsidR="004D287F" w:rsidRDefault="004D287F" w:rsidP="004D287F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请求固件升级</w:t>
            </w:r>
          </w:p>
        </w:tc>
      </w:tr>
      <w:tr w:rsidR="004D287F" w:rsidRPr="001E6AD4" w14:paraId="6454F9CE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672728D6" w14:textId="45BBD868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993" w:type="dxa"/>
            <w:vAlign w:val="center"/>
          </w:tcPr>
          <w:p w14:paraId="645680FE" w14:textId="5269E094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a8</w:t>
            </w:r>
          </w:p>
        </w:tc>
        <w:tc>
          <w:tcPr>
            <w:tcW w:w="2832" w:type="dxa"/>
            <w:vAlign w:val="center"/>
          </w:tcPr>
          <w:p w14:paraId="659F75A6" w14:textId="77777777" w:rsidR="004D287F" w:rsidRPr="00E84E12" w:rsidRDefault="004D287F" w:rsidP="004D287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3171584B" w14:textId="42D95C97" w:rsidR="004D287F" w:rsidRDefault="004D287F" w:rsidP="004D287F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下载固件</w:t>
            </w:r>
          </w:p>
        </w:tc>
      </w:tr>
      <w:tr w:rsidR="004D287F" w:rsidRPr="001E6AD4" w14:paraId="425E7A2F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28700E41" w14:textId="27C1E9FE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993" w:type="dxa"/>
            <w:vAlign w:val="center"/>
          </w:tcPr>
          <w:p w14:paraId="6DDF8E34" w14:textId="553A86A5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a9</w:t>
            </w:r>
          </w:p>
        </w:tc>
        <w:tc>
          <w:tcPr>
            <w:tcW w:w="2832" w:type="dxa"/>
            <w:vAlign w:val="center"/>
          </w:tcPr>
          <w:p w14:paraId="345F62BE" w14:textId="77777777" w:rsidR="004D287F" w:rsidRPr="00E84E12" w:rsidRDefault="004D287F" w:rsidP="004D287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4A5BE49F" w14:textId="414C4BD2" w:rsidR="004D287F" w:rsidRDefault="004D287F" w:rsidP="004D287F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写入固件</w:t>
            </w:r>
          </w:p>
        </w:tc>
      </w:tr>
      <w:tr w:rsidR="004D287F" w:rsidRPr="001E6AD4" w14:paraId="428DFFC0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12FCD177" w14:textId="27059600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993" w:type="dxa"/>
            <w:vAlign w:val="center"/>
          </w:tcPr>
          <w:p w14:paraId="07FC8D2A" w14:textId="1C584842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ab</w:t>
            </w:r>
          </w:p>
        </w:tc>
        <w:tc>
          <w:tcPr>
            <w:tcW w:w="2832" w:type="dxa"/>
            <w:vAlign w:val="center"/>
          </w:tcPr>
          <w:p w14:paraId="7EC029F1" w14:textId="77777777" w:rsidR="004D287F" w:rsidRPr="00E84E12" w:rsidRDefault="004D287F" w:rsidP="004D287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2D1610C4" w14:textId="01D8BFAE" w:rsidR="004D287F" w:rsidRDefault="004D287F" w:rsidP="004D287F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获取版本信息</w:t>
            </w:r>
          </w:p>
        </w:tc>
      </w:tr>
      <w:tr w:rsidR="004D287F" w:rsidRPr="001E6AD4" w14:paraId="6F392136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23DBBFA8" w14:textId="733E366C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993" w:type="dxa"/>
            <w:vAlign w:val="center"/>
          </w:tcPr>
          <w:p w14:paraId="40544AED" w14:textId="34BAC0A1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ac</w:t>
            </w:r>
          </w:p>
        </w:tc>
        <w:tc>
          <w:tcPr>
            <w:tcW w:w="2832" w:type="dxa"/>
            <w:vAlign w:val="center"/>
          </w:tcPr>
          <w:p w14:paraId="7CCB3717" w14:textId="77777777" w:rsidR="004D287F" w:rsidRPr="00E84E12" w:rsidRDefault="004D287F" w:rsidP="004D287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1B0D7B1F" w14:textId="7B7CA08C" w:rsidR="004D287F" w:rsidRDefault="004D287F" w:rsidP="004D287F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校验固件数据并写入</w:t>
            </w:r>
          </w:p>
        </w:tc>
      </w:tr>
      <w:tr w:rsidR="004D287F" w:rsidRPr="001E6AD4" w14:paraId="494EEAFF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537777EA" w14:textId="772826AC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993" w:type="dxa"/>
            <w:vAlign w:val="center"/>
          </w:tcPr>
          <w:p w14:paraId="29402F84" w14:textId="5A609296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ad</w:t>
            </w:r>
          </w:p>
        </w:tc>
        <w:tc>
          <w:tcPr>
            <w:tcW w:w="2832" w:type="dxa"/>
            <w:vAlign w:val="center"/>
          </w:tcPr>
          <w:p w14:paraId="1E6B96D3" w14:textId="77777777" w:rsidR="004D287F" w:rsidRPr="00E84E12" w:rsidRDefault="004D287F" w:rsidP="004D287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2085D527" w14:textId="45E4794E" w:rsidR="004D287F" w:rsidRDefault="004D287F" w:rsidP="004D287F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固件</w:t>
            </w:r>
          </w:p>
        </w:tc>
      </w:tr>
      <w:tr w:rsidR="004D287F" w:rsidRPr="001E6AD4" w14:paraId="32A19E80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1AB2F439" w14:textId="690E85FE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993" w:type="dxa"/>
            <w:vAlign w:val="center"/>
          </w:tcPr>
          <w:p w14:paraId="5E4FDC43" w14:textId="6D374740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ae</w:t>
            </w:r>
          </w:p>
        </w:tc>
        <w:tc>
          <w:tcPr>
            <w:tcW w:w="2832" w:type="dxa"/>
            <w:vAlign w:val="center"/>
          </w:tcPr>
          <w:p w14:paraId="38C1E0F7" w14:textId="77777777" w:rsidR="004D287F" w:rsidRPr="00E84E12" w:rsidRDefault="004D287F" w:rsidP="004D287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00E0296B" w14:textId="7CB54441" w:rsidR="004D287F" w:rsidRDefault="004D287F" w:rsidP="004D287F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获取超时时间</w:t>
            </w:r>
          </w:p>
        </w:tc>
      </w:tr>
      <w:tr w:rsidR="004D287F" w:rsidRPr="001E6AD4" w14:paraId="51DE91FA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0FFAA34F" w14:textId="49A1CC17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93" w:type="dxa"/>
            <w:vAlign w:val="center"/>
          </w:tcPr>
          <w:p w14:paraId="1D57BE68" w14:textId="5299BB96" w:rsidR="004D287F" w:rsidRPr="00E84E12" w:rsidRDefault="004D287F" w:rsidP="004D28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af</w:t>
            </w:r>
          </w:p>
        </w:tc>
        <w:tc>
          <w:tcPr>
            <w:tcW w:w="2832" w:type="dxa"/>
            <w:vAlign w:val="center"/>
          </w:tcPr>
          <w:p w14:paraId="4A3051CE" w14:textId="77777777" w:rsidR="004D287F" w:rsidRPr="00E84E12" w:rsidRDefault="004D287F" w:rsidP="004D287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3ABF2441" w14:textId="14C23EB3" w:rsidR="004D287F" w:rsidRPr="00E84E12" w:rsidRDefault="004D287F" w:rsidP="004D287F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程序处于</w:t>
            </w:r>
            <w:r>
              <w:rPr>
                <w:rFonts w:hint="eastAsia"/>
              </w:rPr>
              <w:t>boot</w:t>
            </w:r>
            <w:r>
              <w:rPr>
                <w:rFonts w:hint="eastAsia"/>
              </w:rPr>
              <w:t>时设置是否可跳转</w:t>
            </w:r>
            <w:r>
              <w:rPr>
                <w:rFonts w:hint="eastAsia"/>
              </w:rPr>
              <w:t>A</w:t>
            </w:r>
            <w:r>
              <w:t>PP</w:t>
            </w:r>
          </w:p>
        </w:tc>
      </w:tr>
    </w:tbl>
    <w:p w14:paraId="4F0C725F" w14:textId="77777777" w:rsidR="0087062D" w:rsidRDefault="0087062D" w:rsidP="0087062D"/>
    <w:p w14:paraId="2B8C76E9" w14:textId="77777777" w:rsidR="0087062D" w:rsidRDefault="0087062D" w:rsidP="0087062D">
      <w:r w:rsidRPr="000705F3">
        <w:rPr>
          <w:rFonts w:hint="eastAsia"/>
          <w:b/>
          <w:bCs/>
          <w:sz w:val="24"/>
          <w:szCs w:val="24"/>
        </w:rPr>
        <w:t>升级流程说明</w:t>
      </w:r>
      <w:r>
        <w:rPr>
          <w:rFonts w:hint="eastAsia"/>
        </w:rPr>
        <w:t>：</w:t>
      </w:r>
    </w:p>
    <w:p w14:paraId="46BA9EAA" w14:textId="6822144F" w:rsidR="0087062D" w:rsidRDefault="0087062D" w:rsidP="0087062D">
      <w:r>
        <w:tab/>
      </w:r>
      <w:proofErr w:type="gramStart"/>
      <w:r>
        <w:t>上位机先通过</w:t>
      </w:r>
      <w:proofErr w:type="gramEnd"/>
      <w:r>
        <w:t>USB</w:t>
      </w:r>
      <w:r>
        <w:t>与</w:t>
      </w:r>
      <w:r w:rsidR="00CE1C5B">
        <w:rPr>
          <w:rFonts w:hint="eastAsia"/>
        </w:rPr>
        <w:t>tracer</w:t>
      </w:r>
      <w:r>
        <w:t>建立连接</w:t>
      </w:r>
      <w:r>
        <w:rPr>
          <w:rFonts w:hint="eastAsia"/>
        </w:rPr>
        <w:t>，然后查询</w:t>
      </w:r>
      <w:r w:rsidR="00CE1C5B">
        <w:rPr>
          <w:rFonts w:hint="eastAsia"/>
        </w:rPr>
        <w:t>tracer</w:t>
      </w:r>
      <w:r>
        <w:rPr>
          <w:rFonts w:hint="eastAsia"/>
        </w:rPr>
        <w:t>版本号判断当前版本是否支持升级，之后向</w:t>
      </w:r>
      <w:r w:rsidR="00CE1C5B">
        <w:rPr>
          <w:rFonts w:hint="eastAsia"/>
        </w:rPr>
        <w:t>tracer</w:t>
      </w:r>
      <w:r>
        <w:rPr>
          <w:rFonts w:hint="eastAsia"/>
        </w:rPr>
        <w:t>发送升级指令，</w:t>
      </w:r>
      <w:r w:rsidR="00CE1C5B">
        <w:rPr>
          <w:rFonts w:hint="eastAsia"/>
        </w:rPr>
        <w:t>tracer</w:t>
      </w:r>
      <w:r>
        <w:rPr>
          <w:rFonts w:hint="eastAsia"/>
        </w:rPr>
        <w:t>复位，跳转到</w:t>
      </w:r>
      <w:r>
        <w:rPr>
          <w:rFonts w:hint="eastAsia"/>
        </w:rPr>
        <w:t>golden</w:t>
      </w:r>
      <w:r>
        <w:rPr>
          <w:rFonts w:hint="eastAsia"/>
        </w:rPr>
        <w:t>镜像中。</w:t>
      </w:r>
    </w:p>
    <w:p w14:paraId="0065A752" w14:textId="00187C83" w:rsidR="0087062D" w:rsidRDefault="0087062D" w:rsidP="0087062D">
      <w:r>
        <w:tab/>
      </w:r>
      <w:r w:rsidR="00CE1C5B">
        <w:rPr>
          <w:rFonts w:hint="eastAsia"/>
        </w:rPr>
        <w:t>tracer</w:t>
      </w:r>
      <w:r>
        <w:t>启动后</w:t>
      </w:r>
      <w:r>
        <w:rPr>
          <w:rFonts w:hint="eastAsia"/>
        </w:rPr>
        <w:t>上位机</w:t>
      </w:r>
      <w:r>
        <w:t>查询当前版本号</w:t>
      </w:r>
      <w:r>
        <w:rPr>
          <w:rFonts w:hint="eastAsia"/>
        </w:rPr>
        <w:t>，</w:t>
      </w:r>
      <w:r>
        <w:t>判断是否为升级版本</w:t>
      </w:r>
      <w:r>
        <w:rPr>
          <w:rFonts w:hint="eastAsia"/>
        </w:rPr>
        <w:t>，</w:t>
      </w:r>
      <w:r>
        <w:t>版本无误后通过</w:t>
      </w:r>
      <w:r>
        <w:t>USB</w:t>
      </w:r>
      <w:r>
        <w:t>向</w:t>
      </w:r>
      <w:r w:rsidR="00CE1C5B">
        <w:rPr>
          <w:rFonts w:hint="eastAsia"/>
        </w:rPr>
        <w:t>tracer</w:t>
      </w:r>
      <w:r>
        <w:t>发送升级镜像文件</w:t>
      </w:r>
      <w:r>
        <w:rPr>
          <w:rFonts w:hint="eastAsia"/>
        </w:rPr>
        <w:t>，升级镜像头部文件格式如下：</w:t>
      </w:r>
    </w:p>
    <w:p w14:paraId="56D093CF" w14:textId="77777777" w:rsidR="0087062D" w:rsidRDefault="0087062D" w:rsidP="0087062D">
      <w:r>
        <w:t>typedef struct </w:t>
      </w:r>
      <w:r>
        <w:br/>
        <w:t>{</w:t>
      </w:r>
      <w:r>
        <w:br/>
        <w:t xml:space="preserve">    </w:t>
      </w:r>
      <w:r w:rsidRPr="00DF679D">
        <w:t>uint32_t</w:t>
      </w:r>
      <w:r w:rsidRPr="00500C8A">
        <w:t xml:space="preserve"> </w:t>
      </w:r>
      <w:proofErr w:type="spellStart"/>
      <w:r w:rsidRPr="00500C8A">
        <w:t>header</w:t>
      </w:r>
      <w:r>
        <w:t>L</w:t>
      </w:r>
      <w:r w:rsidRPr="00500C8A">
        <w:t>en</w:t>
      </w:r>
      <w:proofErr w:type="spellEnd"/>
      <w:r>
        <w:t xml:space="preserve">;   </w:t>
      </w:r>
      <w:r>
        <w:tab/>
      </w:r>
      <w:r>
        <w:tab/>
        <w:t>//</w:t>
      </w:r>
      <w:r>
        <w:t>头的长度</w:t>
      </w:r>
      <w:r>
        <w:br/>
        <w:t xml:space="preserve">    </w:t>
      </w:r>
      <w:r w:rsidRPr="00DF679D">
        <w:t>uint32_t</w:t>
      </w:r>
      <w:r>
        <w:t xml:space="preserve"> </w:t>
      </w:r>
      <w:proofErr w:type="spellStart"/>
      <w:r w:rsidRPr="00500C8A">
        <w:t>header</w:t>
      </w:r>
      <w:r>
        <w:t>Version</w:t>
      </w:r>
      <w:proofErr w:type="spellEnd"/>
      <w:r>
        <w:t>; </w:t>
      </w:r>
      <w:r>
        <w:tab/>
        <w:t>//</w:t>
      </w:r>
      <w:r>
        <w:t>头的版本信息</w:t>
      </w:r>
      <w:r>
        <w:t> </w:t>
      </w:r>
    </w:p>
    <w:p w14:paraId="1AC34DAF" w14:textId="77777777" w:rsidR="0087062D" w:rsidRDefault="0087062D" w:rsidP="0087062D">
      <w:pPr>
        <w:ind w:firstLineChars="200" w:firstLine="420"/>
      </w:pPr>
      <w:r w:rsidRPr="00DF679D">
        <w:t>uint32_t</w:t>
      </w:r>
      <w:r w:rsidRPr="00500C8A">
        <w:t xml:space="preserve"> </w:t>
      </w:r>
      <w:proofErr w:type="spellStart"/>
      <w:r>
        <w:t>fi</w:t>
      </w:r>
      <w:r w:rsidRPr="00500C8A">
        <w:t>rmware</w:t>
      </w:r>
      <w:r>
        <w:rPr>
          <w:rFonts w:hint="eastAsia"/>
        </w:rPr>
        <w:t>O</w:t>
      </w:r>
      <w:r w:rsidRPr="00500C8A">
        <w:t>ffset</w:t>
      </w:r>
      <w:proofErr w:type="spellEnd"/>
      <w:r>
        <w:t>;       </w:t>
      </w:r>
      <w:r>
        <w:tab/>
        <w:t>//</w:t>
      </w:r>
      <w:r>
        <w:t>固件在当前文件的偏移量</w:t>
      </w:r>
    </w:p>
    <w:p w14:paraId="51880080" w14:textId="77777777" w:rsidR="0087062D" w:rsidRDefault="0087062D" w:rsidP="0087062D">
      <w:pPr>
        <w:ind w:left="420"/>
      </w:pPr>
      <w:r w:rsidRPr="00DF679D">
        <w:t>uint32_t</w:t>
      </w:r>
      <w:r w:rsidRPr="00500C8A">
        <w:t xml:space="preserve"> </w:t>
      </w:r>
      <w:proofErr w:type="spellStart"/>
      <w:r w:rsidRPr="00500C8A">
        <w:t>f</w:t>
      </w:r>
      <w:r>
        <w:t>i</w:t>
      </w:r>
      <w:r w:rsidRPr="00500C8A">
        <w:t>rmware</w:t>
      </w:r>
      <w:r>
        <w:t>L</w:t>
      </w:r>
      <w:r w:rsidRPr="00500C8A">
        <w:t>ength</w:t>
      </w:r>
      <w:proofErr w:type="spellEnd"/>
      <w:r>
        <w:t>;   //</w:t>
      </w:r>
      <w:r>
        <w:t>固件</w:t>
      </w:r>
      <w:r>
        <w:rPr>
          <w:rFonts w:hint="eastAsia"/>
        </w:rPr>
        <w:t>长度</w:t>
      </w:r>
      <w:r>
        <w:t xml:space="preserve"> </w:t>
      </w:r>
    </w:p>
    <w:p w14:paraId="698804BE" w14:textId="77777777" w:rsidR="0087062D" w:rsidRDefault="0087062D" w:rsidP="0087062D">
      <w:pPr>
        <w:ind w:left="420"/>
      </w:pPr>
      <w:r w:rsidRPr="00DF679D">
        <w:t>uint32_t</w:t>
      </w:r>
      <w:r>
        <w:t> </w:t>
      </w:r>
      <w:proofErr w:type="spellStart"/>
      <w:r w:rsidRPr="00DF679D">
        <w:t>firwwareCrc</w:t>
      </w:r>
      <w:proofErr w:type="spellEnd"/>
      <w:r>
        <w:t>;</w:t>
      </w:r>
      <w:r>
        <w:tab/>
      </w:r>
      <w:r>
        <w:tab/>
        <w:t>//</w:t>
      </w:r>
      <w:r>
        <w:t>固件</w:t>
      </w:r>
      <w:proofErr w:type="spellStart"/>
      <w:r>
        <w:t>crc</w:t>
      </w:r>
      <w:proofErr w:type="spellEnd"/>
      <w:r>
        <w:t>信息</w:t>
      </w:r>
      <w:r>
        <w:br/>
      </w:r>
      <w:r w:rsidRPr="00DF679D">
        <w:t>uint32_t</w:t>
      </w:r>
      <w:r>
        <w:t xml:space="preserve"> </w:t>
      </w:r>
      <w:proofErr w:type="spellStart"/>
      <w:r>
        <w:t>corpInfoLen</w:t>
      </w:r>
      <w:proofErr w:type="spellEnd"/>
      <w:r>
        <w:t> ; </w:t>
      </w:r>
      <w:r>
        <w:tab/>
      </w:r>
      <w:r>
        <w:tab/>
        <w:t>//</w:t>
      </w:r>
      <w:r>
        <w:t>公司信息长度</w:t>
      </w:r>
      <w:r>
        <w:br/>
        <w:t>char </w:t>
      </w:r>
      <w:proofErr w:type="spellStart"/>
      <w:r>
        <w:t>pCorpInfo</w:t>
      </w:r>
      <w:proofErr w:type="spellEnd"/>
      <w:r>
        <w:t>[32]; </w:t>
      </w:r>
      <w:r>
        <w:tab/>
      </w:r>
      <w:r>
        <w:tab/>
        <w:t>//</w:t>
      </w:r>
      <w:r>
        <w:t>公司信息</w:t>
      </w:r>
      <w:r>
        <w:br/>
      </w:r>
      <w:r w:rsidRPr="00DF679D">
        <w:t xml:space="preserve">uint32_t </w:t>
      </w:r>
      <w:proofErr w:type="spellStart"/>
      <w:r w:rsidRPr="00DF679D">
        <w:t>devNamelen</w:t>
      </w:r>
      <w:proofErr w:type="spellEnd"/>
      <w:r>
        <w:t>；</w:t>
      </w:r>
      <w:r>
        <w:t>    </w:t>
      </w:r>
      <w:r>
        <w:tab/>
        <w:t>//</w:t>
      </w:r>
      <w:r>
        <w:t>产品名字长度</w:t>
      </w:r>
      <w:r>
        <w:br/>
        <w:t>char </w:t>
      </w:r>
      <w:proofErr w:type="spellStart"/>
      <w:r>
        <w:t>pDevName</w:t>
      </w:r>
      <w:proofErr w:type="spellEnd"/>
      <w:r>
        <w:t>[32];  </w:t>
      </w:r>
      <w:r>
        <w:tab/>
      </w:r>
      <w:r>
        <w:tab/>
        <w:t>//ACUR101</w:t>
      </w:r>
      <w:r>
        <w:br/>
      </w:r>
      <w:r w:rsidRPr="00DF679D">
        <w:t xml:space="preserve">uint32_t </w:t>
      </w:r>
      <w:proofErr w:type="spellStart"/>
      <w:r>
        <w:t>fwV</w:t>
      </w:r>
      <w:r w:rsidRPr="00DF679D">
        <w:t>ersion</w:t>
      </w:r>
      <w:r>
        <w:t>L</w:t>
      </w:r>
      <w:r w:rsidRPr="00DF679D">
        <w:t>en</w:t>
      </w:r>
      <w:proofErr w:type="spellEnd"/>
      <w:r>
        <w:t>; </w:t>
      </w:r>
      <w:r>
        <w:tab/>
      </w:r>
      <w:r>
        <w:tab/>
        <w:t>//</w:t>
      </w:r>
      <w:r>
        <w:t>版本信息长度</w:t>
      </w:r>
      <w:r>
        <w:br/>
        <w:t>char </w:t>
      </w:r>
      <w:proofErr w:type="spellStart"/>
      <w:r>
        <w:t>pFwVersion</w:t>
      </w:r>
      <w:proofErr w:type="spellEnd"/>
      <w:r>
        <w:t>[64];</w:t>
      </w:r>
      <w:r>
        <w:tab/>
      </w:r>
      <w:r>
        <w:tab/>
        <w:t>//</w:t>
      </w:r>
      <w:r>
        <w:t>固件版本信息</w:t>
      </w:r>
    </w:p>
    <w:p w14:paraId="222AC97D" w14:textId="77777777" w:rsidR="0087062D" w:rsidRDefault="0087062D" w:rsidP="0087062D">
      <w:pPr>
        <w:ind w:left="420"/>
        <w:jc w:val="left"/>
      </w:pPr>
      <w:r w:rsidRPr="00DF679D">
        <w:t>uint</w:t>
      </w:r>
      <w:r>
        <w:t>8</w:t>
      </w:r>
      <w:r w:rsidRPr="00DF679D">
        <w:t>_t</w:t>
      </w:r>
      <w:r>
        <w:t xml:space="preserve"> </w:t>
      </w:r>
      <w:r>
        <w:rPr>
          <w:rFonts w:hint="eastAsia"/>
        </w:rPr>
        <w:t>r</w:t>
      </w:r>
      <w:r>
        <w:t>eserve[92]</w:t>
      </w:r>
      <w:r>
        <w:tab/>
      </w:r>
      <w:r>
        <w:tab/>
      </w:r>
      <w:r>
        <w:tab/>
        <w:t>//</w:t>
      </w:r>
      <w:r>
        <w:t>预留</w:t>
      </w:r>
      <w:r>
        <w:br/>
      </w:r>
      <w:r w:rsidRPr="00DF679D">
        <w:t>uint</w:t>
      </w:r>
      <w:r>
        <w:t>32</w:t>
      </w:r>
      <w:r w:rsidRPr="00DF679D">
        <w:t>_t</w:t>
      </w:r>
      <w:r>
        <w:t> </w:t>
      </w:r>
      <w:proofErr w:type="spellStart"/>
      <w:r w:rsidRPr="00DF679D">
        <w:t>headerCrc</w:t>
      </w:r>
      <w:proofErr w:type="spellEnd"/>
      <w:r>
        <w:t>;</w:t>
      </w:r>
      <w:r>
        <w:tab/>
      </w:r>
      <w:r>
        <w:tab/>
        <w:t>//</w:t>
      </w:r>
      <w:r>
        <w:t>头的</w:t>
      </w:r>
      <w:proofErr w:type="spellStart"/>
      <w:r>
        <w:t>crc</w:t>
      </w:r>
      <w:proofErr w:type="spellEnd"/>
      <w:r>
        <w:t>信息</w:t>
      </w:r>
    </w:p>
    <w:p w14:paraId="5E80796E" w14:textId="77777777" w:rsidR="0087062D" w:rsidRDefault="0087062D" w:rsidP="0087062D">
      <w:pPr>
        <w:jc w:val="left"/>
      </w:pPr>
      <w:proofErr w:type="gramStart"/>
      <w:r>
        <w:t>}</w:t>
      </w:r>
      <w:proofErr w:type="spellStart"/>
      <w:r>
        <w:t>ImageHead</w:t>
      </w:r>
      <w:proofErr w:type="gramEnd"/>
      <w:r>
        <w:t>_t</w:t>
      </w:r>
      <w:proofErr w:type="spellEnd"/>
      <w:r>
        <w:t>;</w:t>
      </w:r>
    </w:p>
    <w:p w14:paraId="01BF5392" w14:textId="77777777" w:rsidR="0087062D" w:rsidRDefault="0087062D" w:rsidP="0087062D">
      <w:pPr>
        <w:jc w:val="left"/>
      </w:pPr>
      <w:r>
        <w:rPr>
          <w:rFonts w:hint="eastAsia"/>
        </w:rPr>
        <w:t>头部信息中填充固件长度和偏移量，公司和产品名称，以及版本信息和头部</w:t>
      </w:r>
      <w:proofErr w:type="spellStart"/>
      <w:r>
        <w:rPr>
          <w:rFonts w:hint="eastAsia"/>
        </w:rPr>
        <w:t>crc</w:t>
      </w:r>
      <w:proofErr w:type="spellEnd"/>
      <w:r>
        <w:rPr>
          <w:rFonts w:hint="eastAsia"/>
        </w:rPr>
        <w:t>校验值，长度</w:t>
      </w:r>
      <w:r>
        <w:t>256bytes</w:t>
      </w:r>
      <w:r>
        <w:rPr>
          <w:rFonts w:hint="eastAsia"/>
        </w:rPr>
        <w:t>。</w:t>
      </w:r>
    </w:p>
    <w:p w14:paraId="23F5BD04" w14:textId="77777777" w:rsidR="0087062D" w:rsidRDefault="0087062D" w:rsidP="0087062D">
      <w:pPr>
        <w:ind w:firstLine="420"/>
      </w:pPr>
      <w:r>
        <w:rPr>
          <w:rFonts w:hint="eastAsia"/>
        </w:rPr>
        <w:t>升级数据包按</w:t>
      </w:r>
      <w:r>
        <w:rPr>
          <w:rFonts w:hint="eastAsia"/>
        </w:rPr>
        <w:t>4K</w:t>
      </w:r>
      <w:r>
        <w:rPr>
          <w:rFonts w:hint="eastAsia"/>
        </w:rPr>
        <w:t>有效数据大小发送固件。</w:t>
      </w:r>
    </w:p>
    <w:p w14:paraId="2561060B" w14:textId="77777777" w:rsidR="0087062D" w:rsidRPr="00873A09" w:rsidRDefault="0087062D" w:rsidP="0087062D">
      <w:r>
        <w:rPr>
          <w:rFonts w:hint="eastAsia"/>
        </w:rPr>
        <w:lastRenderedPageBreak/>
        <w:t xml:space="preserve"> </w:t>
      </w:r>
      <w:r>
        <w:t xml:space="preserve">   </w:t>
      </w:r>
      <w:r>
        <w:t>升级失败需要回退到当前版本</w:t>
      </w:r>
      <w:r>
        <w:rPr>
          <w:rFonts w:hint="eastAsia"/>
        </w:rPr>
        <w:t>(</w:t>
      </w:r>
      <w:r>
        <w:rPr>
          <w:rFonts w:hint="eastAsia"/>
        </w:rPr>
        <w:t>数据擦除之前</w:t>
      </w:r>
      <w:r>
        <w:t>)</w:t>
      </w:r>
      <w:r>
        <w:rPr>
          <w:rFonts w:hint="eastAsia"/>
        </w:rPr>
        <w:t>。</w:t>
      </w:r>
    </w:p>
    <w:p w14:paraId="16319855" w14:textId="6E7F0BD8" w:rsidR="0087062D" w:rsidRDefault="0087062D" w:rsidP="0087062D">
      <w:pPr>
        <w:ind w:firstLine="420"/>
      </w:pPr>
      <w:r>
        <w:t>上位机与</w:t>
      </w:r>
      <w:r w:rsidR="00CE1C5B">
        <w:rPr>
          <w:rFonts w:hint="eastAsia"/>
        </w:rPr>
        <w:t>tracer</w:t>
      </w:r>
      <w:r>
        <w:t>的典型交互流程如</w:t>
      </w:r>
      <w:r>
        <w:fldChar w:fldCharType="begin"/>
      </w:r>
      <w:r>
        <w:instrText xml:space="preserve"> REF _Ref117783300 \h </w:instrText>
      </w:r>
      <w:r>
        <w:fldChar w:fldCharType="separate"/>
      </w:r>
      <w:r>
        <w:rPr>
          <w:rFonts w:hint="eastAsia"/>
        </w:rPr>
        <w:t>下图</w:t>
      </w:r>
      <w:r>
        <w:fldChar w:fldCharType="end"/>
      </w:r>
      <w:r>
        <w:t>所</w:t>
      </w:r>
      <w:commentRangeStart w:id="740"/>
      <w:r>
        <w:t>示</w:t>
      </w:r>
      <w:r>
        <w:rPr>
          <w:rFonts w:hint="eastAsia"/>
        </w:rPr>
        <w:t>：</w:t>
      </w:r>
      <w:commentRangeEnd w:id="740"/>
      <w:r w:rsidR="007732A4">
        <w:rPr>
          <w:rStyle w:val="af"/>
        </w:rPr>
        <w:commentReference w:id="740"/>
      </w:r>
    </w:p>
    <w:p w14:paraId="07ADC189" w14:textId="77777777" w:rsidR="0087062D" w:rsidRDefault="0087062D" w:rsidP="0087062D">
      <w:r>
        <w:rPr>
          <w:noProof/>
        </w:rPr>
        <w:drawing>
          <wp:inline distT="0" distB="0" distL="0" distR="0" wp14:anchorId="5FE03991" wp14:editId="380D47DE">
            <wp:extent cx="5274310" cy="5342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5147" w14:textId="77777777" w:rsidR="0087062D" w:rsidRPr="00B7506F" w:rsidRDefault="0087062D" w:rsidP="0087062D">
      <w:pPr>
        <w:jc w:val="center"/>
        <w:rPr>
          <w:sz w:val="15"/>
          <w:szCs w:val="15"/>
        </w:rPr>
      </w:pPr>
      <w:r w:rsidRPr="00B7506F">
        <w:rPr>
          <w:sz w:val="15"/>
          <w:szCs w:val="15"/>
        </w:rPr>
        <w:t>典型交互流程</w:t>
      </w:r>
    </w:p>
    <w:p w14:paraId="31C8E696" w14:textId="77777777" w:rsidR="0087062D" w:rsidRDefault="0087062D" w:rsidP="00B62D35">
      <w:pPr>
        <w:pStyle w:val="4"/>
        <w:numPr>
          <w:ilvl w:val="3"/>
          <w:numId w:val="2"/>
        </w:numPr>
      </w:pPr>
      <w:r>
        <w:rPr>
          <w:rFonts w:hint="eastAsia"/>
        </w:rPr>
        <w:t>上位机请求系统复位(0xa</w:t>
      </w:r>
      <w:r>
        <w:t>1</w:t>
      </w:r>
      <w:r>
        <w:rPr>
          <w:rFonts w:hint="eastAsia"/>
        </w:rPr>
        <w:t>)</w:t>
      </w:r>
    </w:p>
    <w:p w14:paraId="0342E183" w14:textId="77777777" w:rsidR="0087062D" w:rsidRPr="009F4269" w:rsidRDefault="0087062D" w:rsidP="0087062D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87062D" w:rsidRPr="00002A9C" w14:paraId="0B15B409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7D209F9" w14:textId="77777777" w:rsidR="0087062D" w:rsidRPr="00002A9C" w:rsidRDefault="0087062D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FD575D2" w14:textId="77777777" w:rsidR="0087062D" w:rsidRDefault="0087062D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a1</w:t>
            </w:r>
          </w:p>
        </w:tc>
      </w:tr>
      <w:tr w:rsidR="0087062D" w:rsidRPr="0028101D" w14:paraId="52091F19" w14:textId="77777777" w:rsidTr="00877510">
        <w:tc>
          <w:tcPr>
            <w:tcW w:w="1526" w:type="dxa"/>
            <w:shd w:val="clear" w:color="auto" w:fill="auto"/>
            <w:vAlign w:val="center"/>
          </w:tcPr>
          <w:p w14:paraId="5AA88054" w14:textId="77777777" w:rsidR="0087062D" w:rsidRPr="00002A9C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D50062A" w14:textId="77777777" w:rsidR="0087062D" w:rsidRPr="004E6B3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系统复位</w:t>
            </w:r>
          </w:p>
        </w:tc>
      </w:tr>
      <w:tr w:rsidR="0087062D" w:rsidRPr="00002A9C" w14:paraId="7200F65E" w14:textId="77777777" w:rsidTr="00877510">
        <w:tc>
          <w:tcPr>
            <w:tcW w:w="1526" w:type="dxa"/>
            <w:shd w:val="clear" w:color="auto" w:fill="auto"/>
            <w:vAlign w:val="center"/>
          </w:tcPr>
          <w:p w14:paraId="42FAD182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2B443062" w14:textId="596C65F9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9109D3">
              <w:rPr>
                <w:rFonts w:hint="eastAsia"/>
                <w:b/>
                <w:sz w:val="24"/>
                <w:szCs w:val="24"/>
              </w:rPr>
              <w:t xml:space="preserve"> t</w:t>
            </w:r>
            <w:r w:rsidR="009109D3">
              <w:rPr>
                <w:b/>
                <w:sz w:val="24"/>
                <w:szCs w:val="24"/>
              </w:rPr>
              <w:t>racer</w:t>
            </w:r>
          </w:p>
        </w:tc>
      </w:tr>
      <w:tr w:rsidR="0087062D" w:rsidRPr="00002A9C" w14:paraId="2FFF6A5E" w14:textId="77777777" w:rsidTr="00877510">
        <w:tc>
          <w:tcPr>
            <w:tcW w:w="1526" w:type="dxa"/>
            <w:shd w:val="clear" w:color="auto" w:fill="auto"/>
            <w:vAlign w:val="center"/>
          </w:tcPr>
          <w:p w14:paraId="29F85B07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7C8DE28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7062D" w:rsidRPr="001C0AE8" w14:paraId="75C2C6AF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4A056B6" w14:textId="77777777" w:rsidR="0087062D" w:rsidRPr="001C0AE8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62B77A8" w14:textId="77777777" w:rsidR="0087062D" w:rsidRPr="001C0AE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C9A4578" w14:textId="77777777" w:rsidR="0087062D" w:rsidRPr="001C0AE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1567D37B" w14:textId="77777777" w:rsidR="0087062D" w:rsidRPr="001C0AE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4B28C2B7" w14:textId="77777777" w:rsidR="0087062D" w:rsidRPr="001C0AE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7062D" w:rsidRPr="001C0AE8" w14:paraId="0F3914C1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C4D3078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849400A" w14:textId="77777777" w:rsidR="0087062D" w:rsidRPr="00574645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D2A8E4F" w14:textId="77777777" w:rsidR="0087062D" w:rsidRPr="00F14137" w:rsidRDefault="0087062D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C66AC">
              <w:rPr>
                <w:rFonts w:asciiTheme="minorEastAsia" w:hAnsiTheme="minorEastAsia"/>
                <w:szCs w:val="21"/>
              </w:rPr>
              <w:t>resetC</w:t>
            </w:r>
            <w:r w:rsidRPr="00EC66AC">
              <w:rPr>
                <w:rFonts w:asciiTheme="minorEastAsia" w:hAnsiTheme="minorEastAsia" w:hint="eastAsia"/>
                <w:szCs w:val="21"/>
              </w:rPr>
              <w:t>ode</w:t>
            </w:r>
            <w:proofErr w:type="spellEnd"/>
          </w:p>
        </w:tc>
        <w:tc>
          <w:tcPr>
            <w:tcW w:w="1134" w:type="dxa"/>
            <w:vAlign w:val="center"/>
          </w:tcPr>
          <w:p w14:paraId="24A23BE7" w14:textId="77777777" w:rsidR="0087062D" w:rsidRPr="00874A55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7EE0C02A" w14:textId="77777777" w:rsidR="0087062D" w:rsidRPr="00F14137" w:rsidRDefault="0087062D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CB78A4">
              <w:rPr>
                <w:rFonts w:asciiTheme="minorEastAsia" w:hAnsiTheme="minorEastAsia" w:hint="eastAsia"/>
                <w:szCs w:val="21"/>
              </w:rPr>
              <w:t>确认码0</w:t>
            </w:r>
            <w:r w:rsidRPr="00CB78A4">
              <w:rPr>
                <w:rFonts w:asciiTheme="minorEastAsia" w:hAnsiTheme="minorEastAsia"/>
                <w:szCs w:val="21"/>
              </w:rPr>
              <w:t>x55AA</w:t>
            </w:r>
          </w:p>
        </w:tc>
      </w:tr>
      <w:tr w:rsidR="0087062D" w:rsidRPr="001C0AE8" w14:paraId="1055C0D8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BDDEF95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C3CD4D6" w14:textId="77777777" w:rsidR="0087062D" w:rsidRPr="001D657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4BDE7F1" w14:textId="77777777" w:rsidR="0087062D" w:rsidRPr="001D657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EC66AC">
              <w:rPr>
                <w:rFonts w:asciiTheme="minorEastAsia" w:hAnsiTheme="minorEastAsia" w:hint="eastAsia"/>
                <w:szCs w:val="21"/>
              </w:rPr>
              <w:t>t</w:t>
            </w:r>
            <w:r w:rsidRPr="00EC66AC">
              <w:rPr>
                <w:rFonts w:asciiTheme="minorEastAsia" w:hAnsiTheme="minorEastAsia"/>
                <w:szCs w:val="21"/>
              </w:rPr>
              <w:t>ype</w:t>
            </w:r>
          </w:p>
        </w:tc>
        <w:tc>
          <w:tcPr>
            <w:tcW w:w="1134" w:type="dxa"/>
            <w:vAlign w:val="center"/>
          </w:tcPr>
          <w:p w14:paraId="7477C5FD" w14:textId="77777777" w:rsidR="0087062D" w:rsidRPr="001D657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31F37904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/>
                <w:szCs w:val="21"/>
              </w:rPr>
              <w:t>0x</w:t>
            </w:r>
            <w:r w:rsidRPr="00CB78A4">
              <w:rPr>
                <w:rFonts w:asciiTheme="minorEastAsia" w:hAnsiTheme="minorEastAsia" w:hint="eastAsia"/>
                <w:szCs w:val="21"/>
              </w:rPr>
              <w:t>0</w:t>
            </w:r>
            <w:r w:rsidRPr="00CB78A4">
              <w:rPr>
                <w:rFonts w:asciiTheme="minorEastAsia" w:hAnsiTheme="minorEastAsia"/>
                <w:szCs w:val="21"/>
              </w:rPr>
              <w:t>000</w:t>
            </w:r>
            <w:r>
              <w:rPr>
                <w:rFonts w:asciiTheme="minorEastAsia" w:hAnsiTheme="minorEastAsia" w:hint="eastAsia"/>
                <w:szCs w:val="21"/>
              </w:rPr>
              <w:t>：无动作</w:t>
            </w:r>
          </w:p>
          <w:p w14:paraId="64765CE7" w14:textId="77777777" w:rsidR="0087062D" w:rsidRPr="00CB78A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/>
                <w:szCs w:val="21"/>
              </w:rPr>
              <w:t>0x</w:t>
            </w:r>
            <w:r w:rsidRPr="00CB78A4"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001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CB78A4">
              <w:rPr>
                <w:rFonts w:asciiTheme="minorEastAsia" w:hAnsiTheme="minorEastAsia" w:hint="eastAsia"/>
                <w:szCs w:val="21"/>
              </w:rPr>
              <w:t>软件</w:t>
            </w:r>
            <w:r w:rsidRPr="00CB78A4">
              <w:rPr>
                <w:rFonts w:asciiTheme="minorEastAsia" w:hAnsiTheme="minorEastAsia"/>
                <w:szCs w:val="21"/>
              </w:rPr>
              <w:t>复位重启</w:t>
            </w:r>
          </w:p>
          <w:p w14:paraId="2BD6EA94" w14:textId="77777777" w:rsidR="0087062D" w:rsidRPr="00CB78A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 w:hint="eastAsia"/>
                <w:szCs w:val="21"/>
              </w:rPr>
              <w:lastRenderedPageBreak/>
              <w:t>0</w:t>
            </w:r>
            <w:r>
              <w:rPr>
                <w:rFonts w:asciiTheme="minorEastAsia" w:hAnsiTheme="minorEastAsia"/>
                <w:szCs w:val="21"/>
              </w:rPr>
              <w:t>x000</w:t>
            </w:r>
            <w:r>
              <w:rPr>
                <w:rFonts w:asciiTheme="minorEastAsia" w:hAnsiTheme="minorEastAsia" w:hint="eastAsia"/>
                <w:szCs w:val="21"/>
              </w:rPr>
              <w:t>2：</w:t>
            </w:r>
            <w:r w:rsidRPr="00CB78A4">
              <w:rPr>
                <w:rFonts w:asciiTheme="minorEastAsia" w:hAnsiTheme="minorEastAsia" w:hint="eastAsia"/>
                <w:szCs w:val="21"/>
              </w:rPr>
              <w:t>复位</w:t>
            </w:r>
            <w:r w:rsidRPr="00CB78A4">
              <w:rPr>
                <w:rFonts w:asciiTheme="minorEastAsia" w:hAnsiTheme="minorEastAsia"/>
                <w:szCs w:val="21"/>
              </w:rPr>
              <w:t>进入bootloader</w:t>
            </w:r>
          </w:p>
          <w:p w14:paraId="6EF1EF61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BE1AFC">
              <w:rPr>
                <w:rFonts w:asciiTheme="minorEastAsia" w:hAnsiTheme="minorEastAsia"/>
                <w:szCs w:val="21"/>
              </w:rPr>
              <w:t>0x</w:t>
            </w:r>
            <w:r w:rsidRPr="00BE1AFC">
              <w:rPr>
                <w:rFonts w:asciiTheme="minorEastAsia" w:hAnsiTheme="minorEastAsia" w:hint="eastAsia"/>
                <w:szCs w:val="21"/>
              </w:rPr>
              <w:t>0</w:t>
            </w:r>
            <w:r w:rsidRPr="00BE1AFC">
              <w:rPr>
                <w:rFonts w:asciiTheme="minorEastAsia" w:hAnsiTheme="minorEastAsia"/>
                <w:szCs w:val="21"/>
              </w:rPr>
              <w:t>00</w:t>
            </w:r>
            <w:r w:rsidRPr="00BE1AFC"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BE1AFC">
              <w:rPr>
                <w:rFonts w:asciiTheme="minorEastAsia" w:hAnsiTheme="minorEastAsia"/>
                <w:szCs w:val="21"/>
              </w:rPr>
              <w:t>复位</w:t>
            </w:r>
            <w:r w:rsidRPr="00BE1AFC">
              <w:rPr>
                <w:rFonts w:asciiTheme="minorEastAsia" w:hAnsiTheme="minorEastAsia" w:hint="eastAsia"/>
                <w:szCs w:val="21"/>
              </w:rPr>
              <w:t>进入日志模式</w:t>
            </w:r>
          </w:p>
          <w:p w14:paraId="52793E3E" w14:textId="77777777" w:rsidR="0087062D" w:rsidRPr="001D657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x0004</w:t>
            </w:r>
            <w:r>
              <w:rPr>
                <w:rFonts w:asciiTheme="minorEastAsia" w:hAnsiTheme="minorEastAsia" w:hint="eastAsia"/>
                <w:szCs w:val="21"/>
              </w:rPr>
              <w:t>：复位进入升级模式</w:t>
            </w:r>
          </w:p>
        </w:tc>
      </w:tr>
      <w:tr w:rsidR="0087062D" w:rsidRPr="00002A9C" w14:paraId="3907343F" w14:textId="77777777" w:rsidTr="00877510">
        <w:tc>
          <w:tcPr>
            <w:tcW w:w="1526" w:type="dxa"/>
            <w:shd w:val="clear" w:color="auto" w:fill="auto"/>
            <w:vAlign w:val="center"/>
          </w:tcPr>
          <w:p w14:paraId="44D3DCA9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EC51018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87062D" w:rsidRPr="00002A9C" w14:paraId="393E69AA" w14:textId="77777777" w:rsidTr="00877510">
        <w:tc>
          <w:tcPr>
            <w:tcW w:w="1526" w:type="dxa"/>
            <w:shd w:val="clear" w:color="auto" w:fill="auto"/>
            <w:vAlign w:val="center"/>
          </w:tcPr>
          <w:p w14:paraId="646C3252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5D36109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2A687EF8" w14:textId="77777777" w:rsidR="0087062D" w:rsidRDefault="0087062D" w:rsidP="0087062D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87062D" w:rsidRPr="00002A9C" w14:paraId="72E0BFD2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5DBAC44" w14:textId="77777777" w:rsidR="0087062D" w:rsidRPr="00002A9C" w:rsidRDefault="0087062D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76C5AB5" w14:textId="77777777" w:rsidR="0087062D" w:rsidRDefault="0087062D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A1</w:t>
            </w:r>
          </w:p>
        </w:tc>
      </w:tr>
      <w:tr w:rsidR="0087062D" w:rsidRPr="0028101D" w14:paraId="2363EC51" w14:textId="77777777" w:rsidTr="00877510">
        <w:tc>
          <w:tcPr>
            <w:tcW w:w="1526" w:type="dxa"/>
            <w:shd w:val="clear" w:color="auto" w:fill="auto"/>
            <w:vAlign w:val="center"/>
          </w:tcPr>
          <w:p w14:paraId="332BD4F9" w14:textId="77777777" w:rsidR="0087062D" w:rsidRPr="00002A9C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3962DB3" w14:textId="77777777" w:rsidR="0087062D" w:rsidRPr="004E6B3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系统复位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87062D" w:rsidRPr="00002A9C" w14:paraId="0509F3CC" w14:textId="77777777" w:rsidTr="00877510">
        <w:tc>
          <w:tcPr>
            <w:tcW w:w="1526" w:type="dxa"/>
            <w:shd w:val="clear" w:color="auto" w:fill="auto"/>
            <w:vAlign w:val="center"/>
          </w:tcPr>
          <w:p w14:paraId="4B6DB36C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A890176" w14:textId="064823A3" w:rsidR="0087062D" w:rsidRDefault="009109D3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racer</w:t>
            </w:r>
            <w:r w:rsidR="0087062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87062D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87062D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87062D" w:rsidRPr="00002A9C" w14:paraId="670E0641" w14:textId="77777777" w:rsidTr="00877510">
        <w:tc>
          <w:tcPr>
            <w:tcW w:w="1526" w:type="dxa"/>
            <w:shd w:val="clear" w:color="auto" w:fill="auto"/>
            <w:vAlign w:val="center"/>
          </w:tcPr>
          <w:p w14:paraId="69DA8A1C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FF14C6E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87062D" w:rsidRPr="001C0AE8" w14:paraId="4D481F6E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012D3D7" w14:textId="77777777" w:rsidR="0087062D" w:rsidRPr="001C0AE8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D55ABFC" w14:textId="77777777" w:rsidR="0087062D" w:rsidRPr="001C0AE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AB3A3F6" w14:textId="77777777" w:rsidR="0087062D" w:rsidRPr="001C0AE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8A5DDCC" w14:textId="77777777" w:rsidR="0087062D" w:rsidRPr="001C0AE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1E3AB540" w14:textId="77777777" w:rsidR="0087062D" w:rsidRPr="001C0AE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7062D" w:rsidRPr="001C0AE8" w14:paraId="3E8F8F88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2EAAE3A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02ADD28" w14:textId="77777777" w:rsidR="0087062D" w:rsidRPr="001D657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7732B8F" w14:textId="77777777" w:rsidR="0087062D" w:rsidRPr="001D657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485AF998" w14:textId="77777777" w:rsidR="0087062D" w:rsidRPr="001D657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65262498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成功：无回复</w:t>
            </w:r>
          </w:p>
          <w:p w14:paraId="0356B609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1：请求失败</w:t>
            </w:r>
          </w:p>
          <w:p w14:paraId="30923071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：状态错误</w:t>
            </w:r>
          </w:p>
          <w:p w14:paraId="7359293A" w14:textId="77777777" w:rsidR="0087062D" w:rsidRPr="001D657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其他错误</w:t>
            </w:r>
          </w:p>
        </w:tc>
      </w:tr>
      <w:tr w:rsidR="0087062D" w:rsidRPr="00002A9C" w14:paraId="2586129C" w14:textId="77777777" w:rsidTr="00877510">
        <w:tc>
          <w:tcPr>
            <w:tcW w:w="1526" w:type="dxa"/>
            <w:shd w:val="clear" w:color="auto" w:fill="auto"/>
            <w:vAlign w:val="center"/>
          </w:tcPr>
          <w:p w14:paraId="248218D1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DFEDD8C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87062D" w:rsidRPr="00002A9C" w14:paraId="4F6A4A16" w14:textId="77777777" w:rsidTr="00877510">
        <w:tc>
          <w:tcPr>
            <w:tcW w:w="1526" w:type="dxa"/>
            <w:shd w:val="clear" w:color="auto" w:fill="auto"/>
            <w:vAlign w:val="center"/>
          </w:tcPr>
          <w:p w14:paraId="2384C0D7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6E6CD99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3BA91039" w14:textId="77777777" w:rsidR="0087062D" w:rsidRDefault="0087062D" w:rsidP="0087062D"/>
    <w:p w14:paraId="2B3EED33" w14:textId="66688CF3" w:rsidR="00833E4E" w:rsidRPr="00F75E03" w:rsidRDefault="00833E4E" w:rsidP="00B62D35">
      <w:pPr>
        <w:pStyle w:val="4"/>
        <w:numPr>
          <w:ilvl w:val="3"/>
          <w:numId w:val="2"/>
        </w:numPr>
      </w:pPr>
      <w:r>
        <w:rPr>
          <w:rFonts w:hint="eastAsia"/>
        </w:rPr>
        <w:t>获取日志列表(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a2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833E4E" w:rsidRPr="00002A9C" w14:paraId="31575D37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81E7F04" w14:textId="77777777" w:rsidR="00833E4E" w:rsidRPr="00002A9C" w:rsidRDefault="00833E4E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4FB8CDA" w14:textId="7450CA19" w:rsidR="00833E4E" w:rsidRDefault="00833E4E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</w:t>
            </w:r>
            <w:r>
              <w:rPr>
                <w:rFonts w:asciiTheme="minorEastAsia" w:hAnsiTheme="minorEastAsia" w:cs="宋体"/>
                <w:szCs w:val="21"/>
              </w:rPr>
              <w:t>xa2</w:t>
            </w:r>
          </w:p>
        </w:tc>
      </w:tr>
      <w:tr w:rsidR="00833E4E" w:rsidRPr="0028101D" w14:paraId="4EE82E96" w14:textId="77777777" w:rsidTr="003655F7">
        <w:tc>
          <w:tcPr>
            <w:tcW w:w="1526" w:type="dxa"/>
            <w:shd w:val="clear" w:color="auto" w:fill="auto"/>
            <w:vAlign w:val="center"/>
          </w:tcPr>
          <w:p w14:paraId="7F9FCE89" w14:textId="77777777" w:rsidR="00833E4E" w:rsidRPr="00002A9C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0C34985" w14:textId="77777777" w:rsidR="00833E4E" w:rsidRPr="004E6B3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获取日志列表</w:t>
            </w:r>
          </w:p>
        </w:tc>
      </w:tr>
      <w:tr w:rsidR="00833E4E" w:rsidRPr="00002A9C" w14:paraId="13562AA8" w14:textId="77777777" w:rsidTr="003655F7">
        <w:tc>
          <w:tcPr>
            <w:tcW w:w="1526" w:type="dxa"/>
            <w:shd w:val="clear" w:color="auto" w:fill="auto"/>
            <w:vAlign w:val="center"/>
          </w:tcPr>
          <w:p w14:paraId="3C4FFDF8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3CEE5E3" w14:textId="7256A102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PC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BD1F29">
              <w:rPr>
                <w:rFonts w:asciiTheme="minorEastAsia" w:hAnsiTheme="minorEastAsia"/>
                <w:szCs w:val="21"/>
              </w:rPr>
              <w:t>Tracer</w:t>
            </w:r>
          </w:p>
        </w:tc>
      </w:tr>
      <w:tr w:rsidR="00833E4E" w:rsidRPr="00002A9C" w14:paraId="6BE8D248" w14:textId="77777777" w:rsidTr="003655F7">
        <w:tc>
          <w:tcPr>
            <w:tcW w:w="1526" w:type="dxa"/>
            <w:shd w:val="clear" w:color="auto" w:fill="auto"/>
            <w:vAlign w:val="center"/>
          </w:tcPr>
          <w:p w14:paraId="6BAF25CD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94A2135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33E4E" w:rsidRPr="001C0AE8" w14:paraId="5CE1D655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DD800CD" w14:textId="77777777" w:rsidR="00833E4E" w:rsidRPr="001C0AE8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2A3A0FF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A643F64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12E09042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4C0AFEE8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33E4E" w:rsidRPr="001C0AE8" w14:paraId="086C62DB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EE862BA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4207056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B8242E6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F4D391D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2094D2EC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33E4E" w:rsidRPr="00002A9C" w14:paraId="2D772857" w14:textId="77777777" w:rsidTr="003655F7">
        <w:tc>
          <w:tcPr>
            <w:tcW w:w="1526" w:type="dxa"/>
            <w:shd w:val="clear" w:color="auto" w:fill="auto"/>
            <w:vAlign w:val="center"/>
          </w:tcPr>
          <w:p w14:paraId="41192B19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D97391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833E4E" w:rsidRPr="00002A9C" w14:paraId="5A63340E" w14:textId="77777777" w:rsidTr="003655F7">
        <w:tc>
          <w:tcPr>
            <w:tcW w:w="1526" w:type="dxa"/>
            <w:shd w:val="clear" w:color="auto" w:fill="auto"/>
            <w:vAlign w:val="center"/>
          </w:tcPr>
          <w:p w14:paraId="4F534F92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4A207632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2AD0D966" w14:textId="77777777" w:rsidR="00833E4E" w:rsidRDefault="00833E4E" w:rsidP="00833E4E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833E4E" w:rsidRPr="00002A9C" w14:paraId="0257ECED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930EF81" w14:textId="77777777" w:rsidR="00833E4E" w:rsidRPr="00002A9C" w:rsidRDefault="00833E4E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560EC59" w14:textId="70E70AEB" w:rsidR="00833E4E" w:rsidRDefault="00833E4E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0xa2</w:t>
            </w:r>
          </w:p>
        </w:tc>
      </w:tr>
      <w:tr w:rsidR="00833E4E" w:rsidRPr="0028101D" w14:paraId="6BA6717C" w14:textId="77777777" w:rsidTr="003655F7">
        <w:tc>
          <w:tcPr>
            <w:tcW w:w="1526" w:type="dxa"/>
            <w:shd w:val="clear" w:color="auto" w:fill="auto"/>
            <w:vAlign w:val="center"/>
          </w:tcPr>
          <w:p w14:paraId="0228E45E" w14:textId="77777777" w:rsidR="00833E4E" w:rsidRPr="00002A9C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5CD9A54" w14:textId="77777777" w:rsidR="00833E4E" w:rsidRPr="004E6B3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获取日志列表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833E4E" w:rsidRPr="00002A9C" w14:paraId="4DE3D94E" w14:textId="77777777" w:rsidTr="003655F7">
        <w:tc>
          <w:tcPr>
            <w:tcW w:w="1526" w:type="dxa"/>
            <w:shd w:val="clear" w:color="auto" w:fill="auto"/>
            <w:vAlign w:val="center"/>
          </w:tcPr>
          <w:p w14:paraId="6B5C86AC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7A77296" w14:textId="3EDBA77D" w:rsidR="00833E4E" w:rsidRDefault="00BD1F29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833E4E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833E4E">
              <w:rPr>
                <w:rFonts w:asciiTheme="minorEastAsia" w:hAnsiTheme="minorEastAsia"/>
                <w:szCs w:val="21"/>
              </w:rPr>
              <w:t xml:space="preserve"> PC</w:t>
            </w:r>
          </w:p>
        </w:tc>
      </w:tr>
      <w:tr w:rsidR="00833E4E" w:rsidRPr="00002A9C" w14:paraId="47B22442" w14:textId="77777777" w:rsidTr="003655F7">
        <w:tc>
          <w:tcPr>
            <w:tcW w:w="1526" w:type="dxa"/>
            <w:shd w:val="clear" w:color="auto" w:fill="auto"/>
            <w:vAlign w:val="center"/>
          </w:tcPr>
          <w:p w14:paraId="391465FF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E99A740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33E4E" w:rsidRPr="001C0AE8" w14:paraId="2519B138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825C1EF" w14:textId="77777777" w:rsidR="00833E4E" w:rsidRPr="001C0AE8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B8DAC03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50CE628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5AE631C5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4C1036F8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33E4E" w:rsidRPr="001C0AE8" w14:paraId="489A2818" w14:textId="77777777" w:rsidTr="003655F7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5B0851D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FEF8639" w14:textId="77777777" w:rsidR="00833E4E" w:rsidRPr="00574645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2FD06A1" w14:textId="77777777" w:rsidR="00833E4E" w:rsidRPr="00F14137" w:rsidRDefault="00833E4E" w:rsidP="003655F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Pkg_total_num</w:t>
            </w:r>
            <w:proofErr w:type="spellEnd"/>
          </w:p>
        </w:tc>
        <w:tc>
          <w:tcPr>
            <w:tcW w:w="1134" w:type="dxa"/>
          </w:tcPr>
          <w:p w14:paraId="1FF44B19" w14:textId="77777777" w:rsidR="00833E4E" w:rsidRPr="00874A55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79F1B42D" w14:textId="77777777" w:rsidR="00833E4E" w:rsidRPr="00F14137" w:rsidRDefault="00833E4E" w:rsidP="003655F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总包数</w:t>
            </w:r>
          </w:p>
        </w:tc>
      </w:tr>
      <w:tr w:rsidR="00833E4E" w:rsidRPr="001C0AE8" w14:paraId="2A99C65A" w14:textId="77777777" w:rsidTr="003655F7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D010366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AEC425D" w14:textId="77777777" w:rsidR="00833E4E" w:rsidRPr="00574645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4BAA940" w14:textId="77777777" w:rsidR="00833E4E" w:rsidRPr="00F14137" w:rsidRDefault="00833E4E" w:rsidP="003655F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Pkg_cur_num</w:t>
            </w:r>
            <w:proofErr w:type="spellEnd"/>
          </w:p>
        </w:tc>
        <w:tc>
          <w:tcPr>
            <w:tcW w:w="1134" w:type="dxa"/>
          </w:tcPr>
          <w:p w14:paraId="27FBD052" w14:textId="77777777" w:rsidR="00833E4E" w:rsidRPr="00874A55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0273ABFD" w14:textId="77777777" w:rsidR="00833E4E" w:rsidRPr="00F14137" w:rsidRDefault="00833E4E" w:rsidP="003655F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包序号</w:t>
            </w:r>
          </w:p>
        </w:tc>
      </w:tr>
      <w:tr w:rsidR="00833E4E" w:rsidRPr="001C0AE8" w14:paraId="65FFF8E3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85B4270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010A812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A0C64CC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len</w:t>
            </w:r>
          </w:p>
        </w:tc>
        <w:tc>
          <w:tcPr>
            <w:tcW w:w="1134" w:type="dxa"/>
          </w:tcPr>
          <w:p w14:paraId="7883D107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B3BAF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73F70176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日志名字长度</w:t>
            </w:r>
          </w:p>
        </w:tc>
      </w:tr>
      <w:tr w:rsidR="00833E4E" w:rsidRPr="001C0AE8" w14:paraId="7CA2F15E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7FC0165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9CE4CDF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A67BDEF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1_data_len</w:t>
            </w:r>
          </w:p>
        </w:tc>
        <w:tc>
          <w:tcPr>
            <w:tcW w:w="1134" w:type="dxa"/>
          </w:tcPr>
          <w:p w14:paraId="08EE5923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B3BAF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3ADE48FD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日志有效数据长度</w:t>
            </w:r>
          </w:p>
        </w:tc>
      </w:tr>
      <w:tr w:rsidR="00833E4E" w:rsidRPr="001C0AE8" w14:paraId="47BD30F3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2128CBA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CAD6C7F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428356D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</w:p>
        </w:tc>
        <w:tc>
          <w:tcPr>
            <w:tcW w:w="1134" w:type="dxa"/>
            <w:vAlign w:val="center"/>
          </w:tcPr>
          <w:p w14:paraId="25968904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1B131FF1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字符串（一条日志名字对应一个</w:t>
            </w:r>
            <w:r>
              <w:rPr>
                <w:rFonts w:asciiTheme="minorEastAsia" w:hAnsiTheme="minorEastAsia" w:hint="eastAsia"/>
                <w:szCs w:val="21"/>
              </w:rPr>
              <w:lastRenderedPageBreak/>
              <w:t>字符串）</w:t>
            </w:r>
          </w:p>
        </w:tc>
      </w:tr>
      <w:tr w:rsidR="00833E4E" w:rsidRPr="001C0AE8" w14:paraId="5E7C688C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00BB04C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B771B2B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35A0601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FA535D8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300F855F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33E4E" w:rsidRPr="001C0AE8" w14:paraId="15032261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5C3B74C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05BC2CA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B4C9399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len</w:t>
            </w:r>
            <w:proofErr w:type="spellEnd"/>
          </w:p>
        </w:tc>
        <w:tc>
          <w:tcPr>
            <w:tcW w:w="1134" w:type="dxa"/>
          </w:tcPr>
          <w:p w14:paraId="43C75B14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E4609C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51FDE9E7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日志名字长度</w:t>
            </w:r>
          </w:p>
        </w:tc>
      </w:tr>
      <w:tr w:rsidR="00833E4E" w:rsidRPr="001C0AE8" w14:paraId="5862828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44AA673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EE060FF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0F5DA98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m_data_len</w:t>
            </w:r>
            <w:proofErr w:type="spellEnd"/>
          </w:p>
        </w:tc>
        <w:tc>
          <w:tcPr>
            <w:tcW w:w="1134" w:type="dxa"/>
          </w:tcPr>
          <w:p w14:paraId="22CFEFC2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E4609C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1E2DA6B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日志有效数据长度</w:t>
            </w:r>
          </w:p>
        </w:tc>
      </w:tr>
      <w:tr w:rsidR="00833E4E" w:rsidRPr="001C0AE8" w14:paraId="556BB92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635E455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C857DAC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83325CC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proofErr w:type="spellEnd"/>
          </w:p>
        </w:tc>
        <w:tc>
          <w:tcPr>
            <w:tcW w:w="1134" w:type="dxa"/>
          </w:tcPr>
          <w:p w14:paraId="3D3DD5C1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E4609C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083E345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字符串（一条日志名字对应一个字符串）</w:t>
            </w:r>
          </w:p>
        </w:tc>
      </w:tr>
      <w:tr w:rsidR="00833E4E" w:rsidRPr="00002A9C" w14:paraId="37B4DEF4" w14:textId="77777777" w:rsidTr="003655F7">
        <w:tc>
          <w:tcPr>
            <w:tcW w:w="1526" w:type="dxa"/>
            <w:shd w:val="clear" w:color="auto" w:fill="auto"/>
            <w:vAlign w:val="center"/>
          </w:tcPr>
          <w:p w14:paraId="20AB50E2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74AB2A9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/>
                <w:szCs w:val="21"/>
              </w:rPr>
              <w:t>n+4+4）</w:t>
            </w:r>
            <w:r>
              <w:rPr>
                <w:rFonts w:asciiTheme="minorEastAsia" w:hAnsiTheme="minorEastAsia" w:hint="eastAsia"/>
                <w:szCs w:val="21"/>
              </w:rPr>
              <w:t>*m</w:t>
            </w:r>
            <w:r>
              <w:rPr>
                <w:rFonts w:asciiTheme="minorEastAsia" w:hAnsiTheme="minorEastAsia"/>
                <w:szCs w:val="21"/>
              </w:rPr>
              <w:t xml:space="preserve"> +8</w:t>
            </w:r>
          </w:p>
        </w:tc>
      </w:tr>
      <w:tr w:rsidR="00833E4E" w:rsidRPr="00002A9C" w14:paraId="3F0494A8" w14:textId="77777777" w:rsidTr="003655F7">
        <w:tc>
          <w:tcPr>
            <w:tcW w:w="1526" w:type="dxa"/>
            <w:shd w:val="clear" w:color="auto" w:fill="auto"/>
            <w:vAlign w:val="center"/>
          </w:tcPr>
          <w:p w14:paraId="30D9FD26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35D171B9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2DC7D1B1" w14:textId="06C71AE6" w:rsidR="00833E4E" w:rsidRPr="00F75E03" w:rsidRDefault="00833E4E" w:rsidP="00B62D35">
      <w:pPr>
        <w:pStyle w:val="4"/>
        <w:numPr>
          <w:ilvl w:val="3"/>
          <w:numId w:val="2"/>
        </w:numPr>
      </w:pPr>
      <w:r>
        <w:rPr>
          <w:rFonts w:hint="eastAsia"/>
        </w:rPr>
        <w:t>获取日志(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a3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833E4E" w:rsidRPr="00002A9C" w14:paraId="277FEC69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5C432EA" w14:textId="77777777" w:rsidR="00833E4E" w:rsidRPr="00002A9C" w:rsidRDefault="00833E4E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2E21D04" w14:textId="616AF74C" w:rsidR="00833E4E" w:rsidRDefault="00833E4E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a3</w:t>
            </w:r>
          </w:p>
        </w:tc>
      </w:tr>
      <w:tr w:rsidR="00833E4E" w:rsidRPr="0028101D" w14:paraId="53665627" w14:textId="77777777" w:rsidTr="003655F7">
        <w:tc>
          <w:tcPr>
            <w:tcW w:w="1526" w:type="dxa"/>
            <w:shd w:val="clear" w:color="auto" w:fill="auto"/>
            <w:vAlign w:val="center"/>
          </w:tcPr>
          <w:p w14:paraId="719D3655" w14:textId="77777777" w:rsidR="00833E4E" w:rsidRPr="00002A9C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73A51F1" w14:textId="77777777" w:rsidR="00833E4E" w:rsidRPr="004E6B3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获取日志</w:t>
            </w:r>
          </w:p>
        </w:tc>
      </w:tr>
      <w:tr w:rsidR="00833E4E" w:rsidRPr="00002A9C" w14:paraId="7163CB06" w14:textId="77777777" w:rsidTr="003655F7">
        <w:tc>
          <w:tcPr>
            <w:tcW w:w="1526" w:type="dxa"/>
            <w:shd w:val="clear" w:color="auto" w:fill="auto"/>
            <w:vAlign w:val="center"/>
          </w:tcPr>
          <w:p w14:paraId="1803FA93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BB09C29" w14:textId="433DD696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PC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BD1F29">
              <w:rPr>
                <w:rFonts w:asciiTheme="minorEastAsia" w:hAnsiTheme="minorEastAsia"/>
                <w:szCs w:val="21"/>
              </w:rPr>
              <w:t>Tracer</w:t>
            </w:r>
          </w:p>
        </w:tc>
      </w:tr>
      <w:tr w:rsidR="00833E4E" w:rsidRPr="00002A9C" w14:paraId="5D812C51" w14:textId="77777777" w:rsidTr="003655F7">
        <w:tc>
          <w:tcPr>
            <w:tcW w:w="1526" w:type="dxa"/>
            <w:shd w:val="clear" w:color="auto" w:fill="auto"/>
            <w:vAlign w:val="center"/>
          </w:tcPr>
          <w:p w14:paraId="1C70A862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8F86D2D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33E4E" w:rsidRPr="001C0AE8" w14:paraId="53130BE5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F8DF884" w14:textId="77777777" w:rsidR="00833E4E" w:rsidRPr="001C0AE8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483B8AB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C50545C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00C117E8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0ABEC187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33E4E" w:rsidRPr="001C0AE8" w14:paraId="7C73ECB7" w14:textId="77777777" w:rsidTr="003655F7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1CBC29D8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99E16F0" w14:textId="77777777" w:rsidR="00833E4E" w:rsidRPr="00574645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E2DC5D" w14:textId="77777777" w:rsidR="00833E4E" w:rsidRPr="00F14137" w:rsidRDefault="00833E4E" w:rsidP="003655F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5D701A">
              <w:rPr>
                <w:rFonts w:asciiTheme="minorEastAsia" w:hAnsiTheme="minorEastAsia"/>
                <w:szCs w:val="21"/>
              </w:rPr>
              <w:t>log_num</w:t>
            </w:r>
            <w:proofErr w:type="spellEnd"/>
          </w:p>
        </w:tc>
        <w:tc>
          <w:tcPr>
            <w:tcW w:w="1134" w:type="dxa"/>
            <w:vAlign w:val="center"/>
          </w:tcPr>
          <w:p w14:paraId="5A2CBA45" w14:textId="77777777" w:rsidR="00833E4E" w:rsidRPr="00874A55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00F2C4C8" w14:textId="77777777" w:rsidR="00833E4E" w:rsidRPr="00F14137" w:rsidRDefault="00833E4E" w:rsidP="003655F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日志数量</w:t>
            </w:r>
          </w:p>
        </w:tc>
      </w:tr>
      <w:tr w:rsidR="00833E4E" w:rsidRPr="001C0AE8" w14:paraId="4549345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64D344D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ADC2ABD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B607A6A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Log1_id</w:t>
            </w:r>
          </w:p>
        </w:tc>
        <w:tc>
          <w:tcPr>
            <w:tcW w:w="1134" w:type="dxa"/>
            <w:vAlign w:val="center"/>
          </w:tcPr>
          <w:p w14:paraId="4F45019C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255B93FE" w14:textId="77777777" w:rsidR="00833E4E" w:rsidRPr="00A22936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日志I</w:t>
            </w:r>
            <w:r>
              <w:rPr>
                <w:rFonts w:asciiTheme="minorEastAsia" w:hAnsiTheme="minorEastAsia"/>
                <w:szCs w:val="21"/>
              </w:rPr>
              <w:t>D</w:t>
            </w:r>
          </w:p>
        </w:tc>
      </w:tr>
      <w:tr w:rsidR="00833E4E" w:rsidRPr="001C0AE8" w14:paraId="22D448C5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469C8DF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94BCFA2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C692B4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len</w:t>
            </w:r>
          </w:p>
        </w:tc>
        <w:tc>
          <w:tcPr>
            <w:tcW w:w="1134" w:type="dxa"/>
            <w:vAlign w:val="center"/>
          </w:tcPr>
          <w:p w14:paraId="29AF24A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3F1EFCC8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日志名字长度</w:t>
            </w:r>
          </w:p>
        </w:tc>
      </w:tr>
      <w:tr w:rsidR="00833E4E" w:rsidRPr="001C0AE8" w14:paraId="7DD0C5D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4F86550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8538D4D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8607148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</w:p>
        </w:tc>
        <w:tc>
          <w:tcPr>
            <w:tcW w:w="1134" w:type="dxa"/>
            <w:vAlign w:val="center"/>
          </w:tcPr>
          <w:p w14:paraId="76E6945F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06D6E9B7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字符串（一条日志名字对应一个字符串）</w:t>
            </w:r>
          </w:p>
        </w:tc>
      </w:tr>
      <w:tr w:rsidR="00833E4E" w:rsidRPr="001C0AE8" w14:paraId="76C104C3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D433B20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7400914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EA8FE8F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43A99E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272FFB1B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33E4E" w:rsidRPr="001C0AE8" w14:paraId="24524E3C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5E09164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336A089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1B9A79A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Logm_id</w:t>
            </w:r>
            <w:proofErr w:type="spellEnd"/>
          </w:p>
        </w:tc>
        <w:tc>
          <w:tcPr>
            <w:tcW w:w="1134" w:type="dxa"/>
            <w:vAlign w:val="center"/>
          </w:tcPr>
          <w:p w14:paraId="1A5F6DE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5A08F2AA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日志I</w:t>
            </w:r>
            <w:r>
              <w:rPr>
                <w:rFonts w:asciiTheme="minorEastAsia" w:hAnsiTheme="minorEastAsia"/>
                <w:szCs w:val="21"/>
              </w:rPr>
              <w:t>D</w:t>
            </w:r>
          </w:p>
        </w:tc>
      </w:tr>
      <w:tr w:rsidR="00833E4E" w:rsidRPr="001C0AE8" w14:paraId="3262FE7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4900B8C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517B2BB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930849B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len</w:t>
            </w:r>
            <w:proofErr w:type="spellEnd"/>
          </w:p>
        </w:tc>
        <w:tc>
          <w:tcPr>
            <w:tcW w:w="1134" w:type="dxa"/>
            <w:vAlign w:val="center"/>
          </w:tcPr>
          <w:p w14:paraId="755BEB86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62675CE1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日志名字长度</w:t>
            </w:r>
          </w:p>
        </w:tc>
      </w:tr>
      <w:tr w:rsidR="00833E4E" w:rsidRPr="001C0AE8" w14:paraId="78630D8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AC966E3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B7CE0C4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C791ED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proofErr w:type="spellEnd"/>
          </w:p>
        </w:tc>
        <w:tc>
          <w:tcPr>
            <w:tcW w:w="1134" w:type="dxa"/>
            <w:vAlign w:val="center"/>
          </w:tcPr>
          <w:p w14:paraId="4335F8F4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089C89E7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字符串（一条日志名字对应一个字符串）</w:t>
            </w:r>
          </w:p>
        </w:tc>
      </w:tr>
      <w:tr w:rsidR="00833E4E" w:rsidRPr="00002A9C" w14:paraId="45AD9BA5" w14:textId="77777777" w:rsidTr="003655F7">
        <w:tc>
          <w:tcPr>
            <w:tcW w:w="1526" w:type="dxa"/>
            <w:shd w:val="clear" w:color="auto" w:fill="auto"/>
            <w:vAlign w:val="center"/>
          </w:tcPr>
          <w:p w14:paraId="0B0BC1A1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D0FE413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（n+4+4）</w:t>
            </w:r>
            <w:r>
              <w:rPr>
                <w:rFonts w:asciiTheme="minorEastAsia" w:hAnsiTheme="minorEastAsia" w:hint="eastAsia"/>
                <w:szCs w:val="21"/>
              </w:rPr>
              <w:t>*m</w:t>
            </w:r>
            <w:r>
              <w:rPr>
                <w:rFonts w:asciiTheme="minorEastAsia" w:hAnsiTheme="minorEastAsia"/>
                <w:szCs w:val="21"/>
              </w:rPr>
              <w:t>+4</w:t>
            </w:r>
          </w:p>
        </w:tc>
      </w:tr>
      <w:tr w:rsidR="00833E4E" w:rsidRPr="00002A9C" w14:paraId="529AB5E2" w14:textId="77777777" w:rsidTr="003655F7">
        <w:tc>
          <w:tcPr>
            <w:tcW w:w="1526" w:type="dxa"/>
            <w:shd w:val="clear" w:color="auto" w:fill="auto"/>
            <w:vAlign w:val="center"/>
          </w:tcPr>
          <w:p w14:paraId="3038F49D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140D058D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144079C5" w14:textId="77777777" w:rsidR="00833E4E" w:rsidRDefault="00833E4E" w:rsidP="00833E4E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833E4E" w:rsidRPr="00002A9C" w14:paraId="38D6528A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88C25CE" w14:textId="77777777" w:rsidR="00833E4E" w:rsidRPr="00002A9C" w:rsidRDefault="00833E4E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392FBE6" w14:textId="0040DF45" w:rsidR="00833E4E" w:rsidRDefault="00833E4E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0xa3</w:t>
            </w:r>
          </w:p>
        </w:tc>
      </w:tr>
      <w:tr w:rsidR="00833E4E" w:rsidRPr="0028101D" w14:paraId="337BE97B" w14:textId="77777777" w:rsidTr="003655F7">
        <w:tc>
          <w:tcPr>
            <w:tcW w:w="1526" w:type="dxa"/>
            <w:shd w:val="clear" w:color="auto" w:fill="auto"/>
            <w:vAlign w:val="center"/>
          </w:tcPr>
          <w:p w14:paraId="11294384" w14:textId="77777777" w:rsidR="00833E4E" w:rsidRPr="00002A9C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70FC816" w14:textId="77777777" w:rsidR="00833E4E" w:rsidRPr="004E6B3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获取日志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833E4E" w:rsidRPr="00002A9C" w14:paraId="73F54394" w14:textId="77777777" w:rsidTr="003655F7">
        <w:tc>
          <w:tcPr>
            <w:tcW w:w="1526" w:type="dxa"/>
            <w:shd w:val="clear" w:color="auto" w:fill="auto"/>
            <w:vAlign w:val="center"/>
          </w:tcPr>
          <w:p w14:paraId="33B8E655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7690BC4" w14:textId="4FAD72AD" w:rsidR="00833E4E" w:rsidRDefault="00BD1F29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833E4E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833E4E">
              <w:rPr>
                <w:rFonts w:asciiTheme="minorEastAsia" w:hAnsiTheme="minorEastAsia"/>
                <w:szCs w:val="21"/>
              </w:rPr>
              <w:t xml:space="preserve"> PC</w:t>
            </w:r>
          </w:p>
        </w:tc>
      </w:tr>
      <w:tr w:rsidR="00833E4E" w:rsidRPr="00002A9C" w14:paraId="5EB92B0A" w14:textId="77777777" w:rsidTr="003655F7">
        <w:tc>
          <w:tcPr>
            <w:tcW w:w="1526" w:type="dxa"/>
            <w:shd w:val="clear" w:color="auto" w:fill="auto"/>
            <w:vAlign w:val="center"/>
          </w:tcPr>
          <w:p w14:paraId="232E7BC1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94E5FAC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33E4E" w:rsidRPr="001C0AE8" w14:paraId="442884AE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0B50B82" w14:textId="77777777" w:rsidR="00833E4E" w:rsidRPr="001C0AE8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C872AC8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881091C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79473CED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3CF9546C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33E4E" w:rsidRPr="001C0AE8" w14:paraId="5C332DCD" w14:textId="77777777" w:rsidTr="003655F7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176F20F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B31040A" w14:textId="77777777" w:rsidR="00833E4E" w:rsidRPr="00574645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274BE44" w14:textId="77777777" w:rsidR="00833E4E" w:rsidRPr="007753B1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7753B1">
              <w:rPr>
                <w:rFonts w:asciiTheme="minorEastAsia" w:hAnsiTheme="minorEastAsia"/>
                <w:szCs w:val="21"/>
              </w:rPr>
              <w:t>Log_id</w:t>
            </w:r>
            <w:proofErr w:type="spellEnd"/>
          </w:p>
        </w:tc>
        <w:tc>
          <w:tcPr>
            <w:tcW w:w="1134" w:type="dxa"/>
          </w:tcPr>
          <w:p w14:paraId="23B3E6E2" w14:textId="77777777" w:rsidR="00833E4E" w:rsidRPr="00874A55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47AD3E13" w14:textId="77777777" w:rsidR="00833E4E" w:rsidRPr="007753B1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7753B1">
              <w:rPr>
                <w:rFonts w:asciiTheme="minorEastAsia" w:hAnsiTheme="minorEastAsia" w:hint="eastAsia"/>
                <w:szCs w:val="21"/>
              </w:rPr>
              <w:t>日志I</w:t>
            </w:r>
            <w:r w:rsidRPr="007753B1">
              <w:rPr>
                <w:rFonts w:asciiTheme="minorEastAsia" w:hAnsiTheme="minorEastAsia"/>
                <w:szCs w:val="21"/>
              </w:rPr>
              <w:t>D</w:t>
            </w:r>
          </w:p>
        </w:tc>
      </w:tr>
      <w:tr w:rsidR="00833E4E" w:rsidRPr="001C0AE8" w14:paraId="7BD13C1E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270F594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289FC05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29609B4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Pkg_total_num</w:t>
            </w:r>
            <w:proofErr w:type="spellEnd"/>
          </w:p>
        </w:tc>
        <w:tc>
          <w:tcPr>
            <w:tcW w:w="1134" w:type="dxa"/>
          </w:tcPr>
          <w:p w14:paraId="00FF3FF2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5B44DCA3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日志总包数</w:t>
            </w:r>
          </w:p>
        </w:tc>
      </w:tr>
      <w:tr w:rsidR="00833E4E" w:rsidRPr="001C0AE8" w14:paraId="397C07C5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4FC4D93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E38D1D9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4D75CA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Pkg_cur_num</w:t>
            </w:r>
            <w:proofErr w:type="spellEnd"/>
          </w:p>
        </w:tc>
        <w:tc>
          <w:tcPr>
            <w:tcW w:w="1134" w:type="dxa"/>
          </w:tcPr>
          <w:p w14:paraId="350B59F3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0F8697D9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日志包序号</w:t>
            </w:r>
          </w:p>
        </w:tc>
      </w:tr>
      <w:tr w:rsidR="00833E4E" w:rsidRPr="001C0AE8" w14:paraId="0A30832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642E349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F1655B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E414EC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Data_len</w:t>
            </w:r>
            <w:proofErr w:type="spellEnd"/>
          </w:p>
        </w:tc>
        <w:tc>
          <w:tcPr>
            <w:tcW w:w="1134" w:type="dxa"/>
          </w:tcPr>
          <w:p w14:paraId="77034C5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5495998C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有效数据长度</w:t>
            </w:r>
          </w:p>
        </w:tc>
      </w:tr>
      <w:tr w:rsidR="00833E4E" w:rsidRPr="001C0AE8" w14:paraId="446DFBA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2251DBC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4F2543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F96A90A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Data</w:t>
            </w:r>
          </w:p>
        </w:tc>
        <w:tc>
          <w:tcPr>
            <w:tcW w:w="1134" w:type="dxa"/>
            <w:vAlign w:val="center"/>
          </w:tcPr>
          <w:p w14:paraId="11DFBF4D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har</w:t>
            </w:r>
          </w:p>
        </w:tc>
        <w:tc>
          <w:tcPr>
            <w:tcW w:w="3402" w:type="dxa"/>
            <w:vAlign w:val="center"/>
          </w:tcPr>
          <w:p w14:paraId="4FBA9835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日志数据</w:t>
            </w:r>
          </w:p>
        </w:tc>
      </w:tr>
      <w:tr w:rsidR="00833E4E" w:rsidRPr="00002A9C" w14:paraId="05030700" w14:textId="77777777" w:rsidTr="003655F7">
        <w:tc>
          <w:tcPr>
            <w:tcW w:w="1526" w:type="dxa"/>
            <w:shd w:val="clear" w:color="auto" w:fill="auto"/>
            <w:vAlign w:val="center"/>
          </w:tcPr>
          <w:p w14:paraId="4A5CEE32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A2ABF8A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n+4+4+4+4</w:t>
            </w:r>
          </w:p>
        </w:tc>
      </w:tr>
      <w:tr w:rsidR="00833E4E" w:rsidRPr="00002A9C" w14:paraId="5F86864C" w14:textId="77777777" w:rsidTr="003655F7">
        <w:tc>
          <w:tcPr>
            <w:tcW w:w="1526" w:type="dxa"/>
            <w:shd w:val="clear" w:color="auto" w:fill="auto"/>
            <w:vAlign w:val="center"/>
          </w:tcPr>
          <w:p w14:paraId="603033C2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343E927D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46DAF6FD" w14:textId="75F7368F" w:rsidR="00833E4E" w:rsidRPr="00F75E03" w:rsidRDefault="00833E4E" w:rsidP="00B62D35">
      <w:pPr>
        <w:pStyle w:val="4"/>
        <w:numPr>
          <w:ilvl w:val="3"/>
          <w:numId w:val="2"/>
        </w:numPr>
      </w:pPr>
      <w:r>
        <w:rPr>
          <w:rFonts w:hint="eastAsia"/>
        </w:rPr>
        <w:t>删除日志(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a4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833E4E" w:rsidRPr="00002A9C" w14:paraId="3016EC13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9421888" w14:textId="77777777" w:rsidR="00833E4E" w:rsidRPr="00002A9C" w:rsidRDefault="00833E4E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7B40454" w14:textId="66CE254D" w:rsidR="00833E4E" w:rsidRDefault="00833E4E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a4</w:t>
            </w:r>
          </w:p>
        </w:tc>
      </w:tr>
      <w:tr w:rsidR="00833E4E" w:rsidRPr="0028101D" w14:paraId="77BC0E42" w14:textId="77777777" w:rsidTr="003655F7">
        <w:tc>
          <w:tcPr>
            <w:tcW w:w="1526" w:type="dxa"/>
            <w:shd w:val="clear" w:color="auto" w:fill="auto"/>
            <w:vAlign w:val="center"/>
          </w:tcPr>
          <w:p w14:paraId="7A6B5B68" w14:textId="77777777" w:rsidR="00833E4E" w:rsidRPr="00002A9C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39EA211" w14:textId="77777777" w:rsidR="00833E4E" w:rsidRPr="004E6B3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删除日志</w:t>
            </w:r>
          </w:p>
        </w:tc>
      </w:tr>
      <w:tr w:rsidR="00833E4E" w:rsidRPr="00002A9C" w14:paraId="243F54C9" w14:textId="77777777" w:rsidTr="003655F7">
        <w:tc>
          <w:tcPr>
            <w:tcW w:w="1526" w:type="dxa"/>
            <w:shd w:val="clear" w:color="auto" w:fill="auto"/>
            <w:vAlign w:val="center"/>
          </w:tcPr>
          <w:p w14:paraId="047C0100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243F1CC4" w14:textId="622DB64D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PC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BD1F29">
              <w:rPr>
                <w:rFonts w:asciiTheme="minorEastAsia" w:hAnsiTheme="minorEastAsia"/>
                <w:szCs w:val="21"/>
              </w:rPr>
              <w:t>Tracer</w:t>
            </w:r>
          </w:p>
        </w:tc>
      </w:tr>
      <w:tr w:rsidR="00833E4E" w:rsidRPr="00002A9C" w14:paraId="12BBD0D1" w14:textId="77777777" w:rsidTr="003655F7">
        <w:tc>
          <w:tcPr>
            <w:tcW w:w="1526" w:type="dxa"/>
            <w:shd w:val="clear" w:color="auto" w:fill="auto"/>
            <w:vAlign w:val="center"/>
          </w:tcPr>
          <w:p w14:paraId="2CA464BC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9B93F3D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33E4E" w:rsidRPr="001C0AE8" w14:paraId="3279DFE2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A46AA9B" w14:textId="77777777" w:rsidR="00833E4E" w:rsidRPr="001C0AE8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40BDD7E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3CF4CE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0B884800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063ECE38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33E4E" w:rsidRPr="001C0AE8" w14:paraId="23FC450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88EBB05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6A96117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AFEAAFE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 w14:paraId="66F27A82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7F52BBD1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33E4E" w:rsidRPr="00002A9C" w14:paraId="70F5FDAD" w14:textId="77777777" w:rsidTr="003655F7">
        <w:tc>
          <w:tcPr>
            <w:tcW w:w="1526" w:type="dxa"/>
            <w:shd w:val="clear" w:color="auto" w:fill="auto"/>
            <w:vAlign w:val="center"/>
          </w:tcPr>
          <w:p w14:paraId="1FF0DA03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5E86EF7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833E4E" w:rsidRPr="00002A9C" w14:paraId="7D6BC92A" w14:textId="77777777" w:rsidTr="003655F7">
        <w:tc>
          <w:tcPr>
            <w:tcW w:w="1526" w:type="dxa"/>
            <w:shd w:val="clear" w:color="auto" w:fill="auto"/>
            <w:vAlign w:val="center"/>
          </w:tcPr>
          <w:p w14:paraId="2811D11B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4E8FCB01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2B114E5D" w14:textId="77777777" w:rsidR="00833E4E" w:rsidRDefault="00833E4E" w:rsidP="00833E4E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833E4E" w:rsidRPr="00002A9C" w14:paraId="1F8FA21F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1F8143C" w14:textId="77777777" w:rsidR="00833E4E" w:rsidRPr="00002A9C" w:rsidRDefault="00833E4E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52D2275" w14:textId="1C31013D" w:rsidR="00833E4E" w:rsidRDefault="00833E4E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0xa4</w:t>
            </w:r>
          </w:p>
        </w:tc>
      </w:tr>
      <w:tr w:rsidR="00833E4E" w:rsidRPr="0028101D" w14:paraId="1953025A" w14:textId="77777777" w:rsidTr="003655F7">
        <w:tc>
          <w:tcPr>
            <w:tcW w:w="1526" w:type="dxa"/>
            <w:shd w:val="clear" w:color="auto" w:fill="auto"/>
            <w:vAlign w:val="center"/>
          </w:tcPr>
          <w:p w14:paraId="644B3AE7" w14:textId="77777777" w:rsidR="00833E4E" w:rsidRPr="00002A9C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51FA03D" w14:textId="77777777" w:rsidR="00833E4E" w:rsidRPr="004E6B3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删除日志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833E4E" w:rsidRPr="00002A9C" w14:paraId="3D3D36C8" w14:textId="77777777" w:rsidTr="003655F7">
        <w:tc>
          <w:tcPr>
            <w:tcW w:w="1526" w:type="dxa"/>
            <w:shd w:val="clear" w:color="auto" w:fill="auto"/>
            <w:vAlign w:val="center"/>
          </w:tcPr>
          <w:p w14:paraId="208E0765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3BE7939" w14:textId="31FE8E99" w:rsidR="00833E4E" w:rsidRDefault="00BD1F29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833E4E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833E4E">
              <w:rPr>
                <w:rFonts w:asciiTheme="minorEastAsia" w:hAnsiTheme="minorEastAsia"/>
                <w:szCs w:val="21"/>
              </w:rPr>
              <w:t xml:space="preserve"> PC</w:t>
            </w:r>
          </w:p>
        </w:tc>
      </w:tr>
      <w:tr w:rsidR="00833E4E" w:rsidRPr="00002A9C" w14:paraId="5A67FD53" w14:textId="77777777" w:rsidTr="003655F7">
        <w:tc>
          <w:tcPr>
            <w:tcW w:w="1526" w:type="dxa"/>
            <w:shd w:val="clear" w:color="auto" w:fill="auto"/>
            <w:vAlign w:val="center"/>
          </w:tcPr>
          <w:p w14:paraId="706B5D89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1F04A87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33E4E" w:rsidRPr="001C0AE8" w14:paraId="2CF468AE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26E42A6" w14:textId="77777777" w:rsidR="00833E4E" w:rsidRPr="001C0AE8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AFFD0EB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2FE8F75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7AD224F0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6ADFF62F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33E4E" w:rsidRPr="001C0AE8" w14:paraId="1B93F1DF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7609B93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03D315E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69BAA42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6CDF67E9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51A24FDA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  <w:p w14:paraId="5ADE41EC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</w:t>
            </w:r>
          </w:p>
        </w:tc>
      </w:tr>
      <w:tr w:rsidR="00833E4E" w:rsidRPr="00002A9C" w14:paraId="00DAB9C2" w14:textId="77777777" w:rsidTr="003655F7">
        <w:tc>
          <w:tcPr>
            <w:tcW w:w="1526" w:type="dxa"/>
            <w:shd w:val="clear" w:color="auto" w:fill="auto"/>
            <w:vAlign w:val="center"/>
          </w:tcPr>
          <w:p w14:paraId="15B2CA83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70FB68B" w14:textId="77777777" w:rsidR="00833E4E" w:rsidRPr="00E31B6B" w:rsidRDefault="00833E4E" w:rsidP="00B62D35">
            <w:pPr>
              <w:pStyle w:val="ad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33E4E" w:rsidRPr="00002A9C" w14:paraId="0B0AC276" w14:textId="77777777" w:rsidTr="003655F7">
        <w:tc>
          <w:tcPr>
            <w:tcW w:w="1526" w:type="dxa"/>
            <w:shd w:val="clear" w:color="auto" w:fill="auto"/>
            <w:vAlign w:val="center"/>
          </w:tcPr>
          <w:p w14:paraId="6214F0FC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586DE583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4A6BB5E0" w14:textId="4ACEE90B" w:rsidR="00CE4341" w:rsidRDefault="00CE4341" w:rsidP="009F4269"/>
    <w:p w14:paraId="07D595A1" w14:textId="77777777" w:rsidR="006F7505" w:rsidRDefault="006F7505" w:rsidP="006F7505">
      <w:pPr>
        <w:pStyle w:val="4"/>
        <w:numPr>
          <w:ilvl w:val="3"/>
          <w:numId w:val="2"/>
        </w:numPr>
      </w:pPr>
      <w:r>
        <w:rPr>
          <w:rFonts w:hint="eastAsia"/>
        </w:rPr>
        <w:t>上位机获取固件写入状态</w:t>
      </w:r>
      <w:r w:rsidRPr="00292F01">
        <w:rPr>
          <w:rFonts w:hint="eastAsia"/>
        </w:rPr>
        <w:t>(</w:t>
      </w:r>
      <w:r w:rsidRPr="00292F01">
        <w:t>0x</w:t>
      </w:r>
      <w:r>
        <w:t>A6</w:t>
      </w:r>
      <w:r w:rsidRPr="00292F01">
        <w:rPr>
          <w:rFonts w:hint="eastAsia"/>
        </w:rPr>
        <w:t>)</w:t>
      </w:r>
    </w:p>
    <w:p w14:paraId="27D9F351" w14:textId="77777777" w:rsidR="006F7505" w:rsidRPr="002C63C7" w:rsidRDefault="006F7505" w:rsidP="006F7505">
      <w:r w:rsidRPr="00AD3E2E">
        <w:rPr>
          <w:rFonts w:asciiTheme="minorEastAsia" w:hAnsiTheme="minorEastAsia" w:hint="eastAsia"/>
          <w:color w:val="FF0000"/>
        </w:rPr>
        <w:t>注意：此命令只支持boot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17D6180B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F583C3F" w14:textId="77777777" w:rsidR="006F7505" w:rsidRPr="00CE4341" w:rsidRDefault="006F7505" w:rsidP="00F43F8C">
            <w:pPr>
              <w:pStyle w:val="ad"/>
              <w:ind w:left="420" w:firstLineChars="0" w:firstLine="0"/>
              <w:rPr>
                <w:rFonts w:asciiTheme="minorEastAsia" w:hAnsiTheme="minorEastAsia" w:cs="宋体"/>
                <w:szCs w:val="21"/>
              </w:rPr>
            </w:pPr>
            <w:r w:rsidRPr="00CE4341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CE4341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70C2437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6</w:t>
            </w:r>
          </w:p>
        </w:tc>
      </w:tr>
      <w:tr w:rsidR="006F7505" w:rsidRPr="0028101D" w14:paraId="2EFB712C" w14:textId="77777777" w:rsidTr="00F43F8C">
        <w:tc>
          <w:tcPr>
            <w:tcW w:w="1526" w:type="dxa"/>
            <w:shd w:val="clear" w:color="auto" w:fill="auto"/>
            <w:vAlign w:val="center"/>
          </w:tcPr>
          <w:p w14:paraId="0B650B1B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E67CB9F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获取固件写入状态</w:t>
            </w:r>
          </w:p>
        </w:tc>
      </w:tr>
      <w:tr w:rsidR="006F7505" w:rsidRPr="00002A9C" w14:paraId="320BC721" w14:textId="77777777" w:rsidTr="00F43F8C">
        <w:tc>
          <w:tcPr>
            <w:tcW w:w="1526" w:type="dxa"/>
            <w:shd w:val="clear" w:color="auto" w:fill="auto"/>
            <w:vAlign w:val="center"/>
          </w:tcPr>
          <w:p w14:paraId="7F3179BA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2817BF1F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</w:p>
        </w:tc>
      </w:tr>
      <w:tr w:rsidR="006F7505" w:rsidRPr="00002A9C" w14:paraId="092A2D1E" w14:textId="77777777" w:rsidTr="00F43F8C">
        <w:tc>
          <w:tcPr>
            <w:tcW w:w="1526" w:type="dxa"/>
            <w:shd w:val="clear" w:color="auto" w:fill="auto"/>
            <w:vAlign w:val="center"/>
          </w:tcPr>
          <w:p w14:paraId="08E2FFAE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7775CA7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53B1A039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2117F16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644548C1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105052E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8A49339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6CB0BF8E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2C418615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05C8B70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95E34A2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E1608BD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E5A04FC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5E7E3EF1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F7505" w:rsidRPr="00002A9C" w14:paraId="656B2612" w14:textId="77777777" w:rsidTr="00F43F8C">
        <w:tc>
          <w:tcPr>
            <w:tcW w:w="1526" w:type="dxa"/>
            <w:shd w:val="clear" w:color="auto" w:fill="auto"/>
            <w:vAlign w:val="center"/>
          </w:tcPr>
          <w:p w14:paraId="68C1A7F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856CFB4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6F7505" w:rsidRPr="00002A9C" w14:paraId="4E7498ED" w14:textId="77777777" w:rsidTr="00F43F8C">
        <w:tc>
          <w:tcPr>
            <w:tcW w:w="1526" w:type="dxa"/>
            <w:shd w:val="clear" w:color="auto" w:fill="auto"/>
            <w:vAlign w:val="center"/>
          </w:tcPr>
          <w:p w14:paraId="5AA08024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5A60CBB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6A1BADB0" w14:textId="77777777" w:rsidR="006F7505" w:rsidRDefault="006F7505" w:rsidP="006F7505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6F7505" w:rsidRPr="00002A9C" w14:paraId="6029F990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2E320DD" w14:textId="77777777" w:rsidR="006F7505" w:rsidRPr="00002A9C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E7095A7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A6</w:t>
            </w:r>
          </w:p>
        </w:tc>
      </w:tr>
      <w:tr w:rsidR="006F7505" w:rsidRPr="0028101D" w14:paraId="00B99DA6" w14:textId="77777777" w:rsidTr="00F43F8C">
        <w:tc>
          <w:tcPr>
            <w:tcW w:w="1526" w:type="dxa"/>
            <w:shd w:val="clear" w:color="auto" w:fill="auto"/>
            <w:vAlign w:val="center"/>
          </w:tcPr>
          <w:p w14:paraId="4557F79B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5AC2DD88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获取固件写入状态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6F7505" w:rsidRPr="00002A9C" w14:paraId="1B19491C" w14:textId="77777777" w:rsidTr="00F43F8C">
        <w:tc>
          <w:tcPr>
            <w:tcW w:w="1526" w:type="dxa"/>
            <w:shd w:val="clear" w:color="auto" w:fill="auto"/>
            <w:vAlign w:val="center"/>
          </w:tcPr>
          <w:p w14:paraId="6BE1AAB7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B5F1E4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F7505" w:rsidRPr="00002A9C" w14:paraId="5A81D5FC" w14:textId="77777777" w:rsidTr="00F43F8C">
        <w:tc>
          <w:tcPr>
            <w:tcW w:w="1526" w:type="dxa"/>
            <w:shd w:val="clear" w:color="auto" w:fill="auto"/>
            <w:vAlign w:val="center"/>
          </w:tcPr>
          <w:p w14:paraId="34167D4E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DD1F3C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7A316A7B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1FB0355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5BBA51A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AB9AC64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01738EA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75EF58DF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088BD0CB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4CEDA1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E922D87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8E96736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tatus</w:t>
            </w:r>
          </w:p>
        </w:tc>
        <w:tc>
          <w:tcPr>
            <w:tcW w:w="1134" w:type="dxa"/>
            <w:vAlign w:val="center"/>
          </w:tcPr>
          <w:p w14:paraId="5D297448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1A5EDD0E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：读取成功，写入中</w:t>
            </w:r>
          </w:p>
          <w:p w14:paraId="44530EF8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：写入失败</w:t>
            </w:r>
          </w:p>
          <w:p w14:paraId="4172125E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：写入成功</w:t>
            </w:r>
          </w:p>
          <w:p w14:paraId="5037648F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：不在写入状态</w:t>
            </w:r>
          </w:p>
          <w:p w14:paraId="78199591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其它：失败</w:t>
            </w:r>
          </w:p>
        </w:tc>
      </w:tr>
      <w:tr w:rsidR="006F7505" w:rsidRPr="001C0AE8" w14:paraId="414D8790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76D5AB9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E25F595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14B5B07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400EA5">
              <w:rPr>
                <w:rFonts w:asciiTheme="minorEastAsia" w:hAnsiTheme="minorEastAsia"/>
                <w:sz w:val="18"/>
                <w:szCs w:val="18"/>
              </w:rPr>
              <w:t>permil</w:t>
            </w:r>
            <w:proofErr w:type="spellEnd"/>
          </w:p>
        </w:tc>
        <w:tc>
          <w:tcPr>
            <w:tcW w:w="1134" w:type="dxa"/>
            <w:vAlign w:val="center"/>
          </w:tcPr>
          <w:p w14:paraId="12EFE5CD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402" w:type="dxa"/>
            <w:vAlign w:val="center"/>
          </w:tcPr>
          <w:p w14:paraId="184F9D2D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写入运行千分比</w:t>
            </w:r>
          </w:p>
        </w:tc>
      </w:tr>
      <w:tr w:rsidR="006F7505" w:rsidRPr="00002A9C" w14:paraId="753BBC30" w14:textId="77777777" w:rsidTr="00F43F8C">
        <w:tc>
          <w:tcPr>
            <w:tcW w:w="1526" w:type="dxa"/>
            <w:shd w:val="clear" w:color="auto" w:fill="auto"/>
            <w:vAlign w:val="center"/>
          </w:tcPr>
          <w:p w14:paraId="56566C56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C8714F4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</w:p>
        </w:tc>
      </w:tr>
      <w:tr w:rsidR="006F7505" w:rsidRPr="00002A9C" w14:paraId="2F98F0FB" w14:textId="77777777" w:rsidTr="00F43F8C">
        <w:tc>
          <w:tcPr>
            <w:tcW w:w="1526" w:type="dxa"/>
            <w:shd w:val="clear" w:color="auto" w:fill="auto"/>
            <w:vAlign w:val="center"/>
          </w:tcPr>
          <w:p w14:paraId="0FAF7EB1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5A9C0C83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19619C89" w14:textId="77777777" w:rsidR="006F7505" w:rsidRDefault="006F7505" w:rsidP="006F7505"/>
    <w:p w14:paraId="50BEF4F5" w14:textId="77777777" w:rsidR="006F7505" w:rsidRPr="00CE4341" w:rsidRDefault="006F7505" w:rsidP="006F7505">
      <w:pPr>
        <w:pStyle w:val="4"/>
        <w:numPr>
          <w:ilvl w:val="0"/>
          <w:numId w:val="0"/>
        </w:numPr>
      </w:pPr>
      <w:r w:rsidRPr="00CE4341">
        <w:rPr>
          <w:rFonts w:hint="eastAsia"/>
        </w:rPr>
        <w:t>3</w:t>
      </w:r>
      <w:r w:rsidRPr="00CE4341">
        <w:t>.5.10.3</w:t>
      </w:r>
      <w:r>
        <w:t xml:space="preserve"> </w:t>
      </w:r>
      <w:r>
        <w:rPr>
          <w:rFonts w:hint="eastAsia"/>
        </w:rPr>
        <w:t>上位机请求固件升级</w:t>
      </w:r>
      <w:r w:rsidRPr="00CE4341">
        <w:rPr>
          <w:rFonts w:hint="eastAsia"/>
        </w:rPr>
        <w:t>(</w:t>
      </w:r>
      <w:r w:rsidRPr="00CE4341">
        <w:t>0xA</w:t>
      </w:r>
      <w:r>
        <w:t>7</w:t>
      </w:r>
      <w:r w:rsidRPr="00CE4341">
        <w:rPr>
          <w:rFonts w:hint="eastAsia"/>
        </w:rPr>
        <w:t>)</w:t>
      </w:r>
    </w:p>
    <w:p w14:paraId="48C835E4" w14:textId="77777777" w:rsidR="006F7505" w:rsidRPr="00CE4341" w:rsidRDefault="006F7505" w:rsidP="006F7505">
      <w:r w:rsidRPr="00AD3E2E">
        <w:rPr>
          <w:rFonts w:asciiTheme="minorEastAsia" w:hAnsiTheme="minorEastAsia" w:hint="eastAsia"/>
          <w:color w:val="FF0000"/>
        </w:rPr>
        <w:t>注意：此命令只支持boot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079366A9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3C85255" w14:textId="77777777" w:rsidR="006F7505" w:rsidRPr="003D73D5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3D73D5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3D73D5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70B4CEF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7</w:t>
            </w:r>
          </w:p>
        </w:tc>
      </w:tr>
      <w:tr w:rsidR="006F7505" w:rsidRPr="0028101D" w14:paraId="1E370749" w14:textId="77777777" w:rsidTr="00F43F8C">
        <w:tc>
          <w:tcPr>
            <w:tcW w:w="1526" w:type="dxa"/>
            <w:shd w:val="clear" w:color="auto" w:fill="auto"/>
            <w:vAlign w:val="center"/>
          </w:tcPr>
          <w:p w14:paraId="3CD6225C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DF0E967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请求固件</w:t>
            </w: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升级</w:t>
            </w:r>
          </w:p>
        </w:tc>
      </w:tr>
      <w:tr w:rsidR="006F7505" w:rsidRPr="00002A9C" w14:paraId="0BA08082" w14:textId="77777777" w:rsidTr="00F43F8C">
        <w:tc>
          <w:tcPr>
            <w:tcW w:w="1526" w:type="dxa"/>
            <w:shd w:val="clear" w:color="auto" w:fill="auto"/>
            <w:vAlign w:val="center"/>
          </w:tcPr>
          <w:p w14:paraId="401F4087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9FB600D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</w:p>
        </w:tc>
      </w:tr>
      <w:tr w:rsidR="006F7505" w:rsidRPr="00002A9C" w14:paraId="7E88E32F" w14:textId="77777777" w:rsidTr="00F43F8C">
        <w:tc>
          <w:tcPr>
            <w:tcW w:w="1526" w:type="dxa"/>
            <w:shd w:val="clear" w:color="auto" w:fill="auto"/>
            <w:vAlign w:val="center"/>
          </w:tcPr>
          <w:p w14:paraId="276EAE08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C17223A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51FF46D1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480734A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ED3C968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DE2675D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1A40053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4BAD4A11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010C4E2B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94C9532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A046DC4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6F3C06F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headerLen</w:t>
            </w:r>
            <w:proofErr w:type="spellEnd"/>
          </w:p>
        </w:tc>
        <w:tc>
          <w:tcPr>
            <w:tcW w:w="1134" w:type="dxa"/>
            <w:vAlign w:val="center"/>
          </w:tcPr>
          <w:p w14:paraId="402A400F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2FE86235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头的长度</w:t>
            </w:r>
          </w:p>
        </w:tc>
      </w:tr>
      <w:tr w:rsidR="006F7505" w:rsidRPr="001C0AE8" w14:paraId="5772A76C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01F82F7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3F0122D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BF6227D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headerVersion</w:t>
            </w:r>
            <w:proofErr w:type="spellEnd"/>
          </w:p>
        </w:tc>
        <w:tc>
          <w:tcPr>
            <w:tcW w:w="1134" w:type="dxa"/>
            <w:vAlign w:val="center"/>
          </w:tcPr>
          <w:p w14:paraId="7C95DC97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1C3C7C20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头的版本信息</w:t>
            </w:r>
          </w:p>
        </w:tc>
      </w:tr>
      <w:tr w:rsidR="006F7505" w:rsidRPr="001C0AE8" w14:paraId="002D782C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48DC53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DD450F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32AFC1" w14:textId="77777777" w:rsidR="006F7505" w:rsidRDefault="006F7505" w:rsidP="00F43F8C">
            <w:pPr>
              <w:jc w:val="left"/>
            </w:pPr>
            <w:proofErr w:type="spellStart"/>
            <w:r>
              <w:rPr>
                <w:rFonts w:hint="eastAsia"/>
              </w:rPr>
              <w:t>firmware</w:t>
            </w:r>
            <w:r>
              <w:t>Offset</w:t>
            </w:r>
            <w:proofErr w:type="spellEnd"/>
          </w:p>
        </w:tc>
        <w:tc>
          <w:tcPr>
            <w:tcW w:w="1134" w:type="dxa"/>
            <w:vAlign w:val="center"/>
          </w:tcPr>
          <w:p w14:paraId="448D5668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7D389EB5" w14:textId="77777777" w:rsidR="006F7505" w:rsidRDefault="006F7505" w:rsidP="00F43F8C">
            <w:pPr>
              <w:jc w:val="left"/>
            </w:pPr>
            <w:r>
              <w:t>固件在当前文件的偏移量</w:t>
            </w:r>
          </w:p>
        </w:tc>
      </w:tr>
      <w:tr w:rsidR="006F7505" w:rsidRPr="001C0AE8" w14:paraId="4C1D7A97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B67F18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DAA5F3B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C14145A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firmware</w:t>
            </w:r>
            <w:r>
              <w:t>Length</w:t>
            </w:r>
            <w:proofErr w:type="spellEnd"/>
          </w:p>
        </w:tc>
        <w:tc>
          <w:tcPr>
            <w:tcW w:w="1134" w:type="dxa"/>
            <w:vAlign w:val="center"/>
          </w:tcPr>
          <w:p w14:paraId="095DAA33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69571069" w14:textId="77777777" w:rsidR="006F7505" w:rsidRPr="00D0076E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D0076E">
              <w:rPr>
                <w:rFonts w:asciiTheme="minorEastAsia" w:hAnsiTheme="minorEastAsia" w:hint="eastAsia"/>
                <w:szCs w:val="21"/>
              </w:rPr>
              <w:t>固件长度</w:t>
            </w:r>
          </w:p>
        </w:tc>
      </w:tr>
      <w:tr w:rsidR="006F7505" w:rsidRPr="001C0AE8" w14:paraId="00C52856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1F4C2A8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5DC6BAA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41B4149" w14:textId="77777777" w:rsidR="006F7505" w:rsidRDefault="006F7505" w:rsidP="00F43F8C">
            <w:pPr>
              <w:jc w:val="left"/>
            </w:pPr>
            <w:proofErr w:type="spellStart"/>
            <w:r>
              <w:t>f</w:t>
            </w:r>
            <w:r>
              <w:rPr>
                <w:rFonts w:hint="eastAsia"/>
              </w:rPr>
              <w:t>ir</w:t>
            </w:r>
            <w:r>
              <w:t>mwareCrc</w:t>
            </w:r>
            <w:proofErr w:type="spellEnd"/>
          </w:p>
        </w:tc>
        <w:tc>
          <w:tcPr>
            <w:tcW w:w="1134" w:type="dxa"/>
            <w:vAlign w:val="center"/>
          </w:tcPr>
          <w:p w14:paraId="14A44FE9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7E9A4E92" w14:textId="77777777" w:rsidR="006F7505" w:rsidRPr="00D0076E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t>固件</w:t>
            </w:r>
            <w:proofErr w:type="spellStart"/>
            <w:r>
              <w:t>crc</w:t>
            </w:r>
            <w:proofErr w:type="spellEnd"/>
            <w:r>
              <w:t>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crc</w:t>
            </w:r>
            <w:r>
              <w:t>32</w:t>
            </w:r>
            <w:r>
              <w:rPr>
                <w:rFonts w:hint="eastAsia"/>
              </w:rPr>
              <w:t>计算</w:t>
            </w:r>
            <w:r>
              <w:t>)</w:t>
            </w:r>
          </w:p>
        </w:tc>
      </w:tr>
      <w:tr w:rsidR="006F7505" w:rsidRPr="001C0AE8" w14:paraId="5B71BAA2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6A910E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EFB6250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CF772F6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corpInfoLen</w:t>
            </w:r>
            <w:proofErr w:type="spellEnd"/>
          </w:p>
        </w:tc>
        <w:tc>
          <w:tcPr>
            <w:tcW w:w="1134" w:type="dxa"/>
            <w:vAlign w:val="center"/>
          </w:tcPr>
          <w:p w14:paraId="4C022C12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0A618D2D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公司信息长度</w:t>
            </w:r>
          </w:p>
        </w:tc>
      </w:tr>
      <w:tr w:rsidR="006F7505" w:rsidRPr="001C0AE8" w14:paraId="4A718771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511B70A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3A7BA7A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4A98481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corpInfo</w:t>
            </w:r>
            <w:proofErr w:type="spellEnd"/>
          </w:p>
        </w:tc>
        <w:tc>
          <w:tcPr>
            <w:tcW w:w="1134" w:type="dxa"/>
            <w:vAlign w:val="center"/>
          </w:tcPr>
          <w:p w14:paraId="064D2CD2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59BD339A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公司信息</w:t>
            </w:r>
          </w:p>
        </w:tc>
      </w:tr>
      <w:tr w:rsidR="006F7505" w:rsidRPr="001C0AE8" w14:paraId="64361157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065D47E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D95A277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0868E04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dev</w:t>
            </w:r>
            <w:r>
              <w:t>NameLen</w:t>
            </w:r>
            <w:proofErr w:type="spellEnd"/>
          </w:p>
        </w:tc>
        <w:tc>
          <w:tcPr>
            <w:tcW w:w="1134" w:type="dxa"/>
            <w:vAlign w:val="center"/>
          </w:tcPr>
          <w:p w14:paraId="55030F10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7165A9F5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产品名字长度</w:t>
            </w:r>
          </w:p>
        </w:tc>
      </w:tr>
      <w:tr w:rsidR="006F7505" w:rsidRPr="001C0AE8" w14:paraId="299B88D7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94421D5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5D29916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B479704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devName</w:t>
            </w:r>
            <w:proofErr w:type="spellEnd"/>
          </w:p>
        </w:tc>
        <w:tc>
          <w:tcPr>
            <w:tcW w:w="1134" w:type="dxa"/>
            <w:vAlign w:val="center"/>
          </w:tcPr>
          <w:p w14:paraId="14794CDF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0C86C761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产品</w:t>
            </w:r>
            <w:r>
              <w:rPr>
                <w:rFonts w:hint="eastAsia"/>
              </w:rPr>
              <w:t>名称</w:t>
            </w:r>
          </w:p>
        </w:tc>
      </w:tr>
      <w:tr w:rsidR="006F7505" w:rsidRPr="001C0AE8" w14:paraId="26923B6F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EDD6736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ECD6AEB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98B8D37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fwVersionLen</w:t>
            </w:r>
            <w:proofErr w:type="spellEnd"/>
          </w:p>
        </w:tc>
        <w:tc>
          <w:tcPr>
            <w:tcW w:w="1134" w:type="dxa"/>
            <w:vAlign w:val="center"/>
          </w:tcPr>
          <w:p w14:paraId="09B55AA4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0D62E906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版本信息长度</w:t>
            </w:r>
          </w:p>
        </w:tc>
      </w:tr>
      <w:tr w:rsidR="006F7505" w:rsidRPr="001C0AE8" w14:paraId="03CF6004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2FEEA43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86DFD7C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64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EA23C29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wVersion</w:t>
            </w:r>
            <w:proofErr w:type="spellEnd"/>
          </w:p>
        </w:tc>
        <w:tc>
          <w:tcPr>
            <w:tcW w:w="1134" w:type="dxa"/>
            <w:vAlign w:val="center"/>
          </w:tcPr>
          <w:p w14:paraId="40EAE0FD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0DC61990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固件版本信息</w:t>
            </w:r>
          </w:p>
        </w:tc>
      </w:tr>
      <w:tr w:rsidR="006F7505" w:rsidRPr="001C0AE8" w14:paraId="5FE57E9D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5A31D7E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DAF52C7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92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A075443" w14:textId="77777777" w:rsidR="006F7505" w:rsidRDefault="006F7505" w:rsidP="00F43F8C">
            <w:pPr>
              <w:jc w:val="left"/>
            </w:pPr>
            <w:r>
              <w:rPr>
                <w:rFonts w:hint="eastAsia"/>
              </w:rPr>
              <w:t>r</w:t>
            </w:r>
            <w:r>
              <w:t>eserve</w:t>
            </w:r>
          </w:p>
        </w:tc>
        <w:tc>
          <w:tcPr>
            <w:tcW w:w="1134" w:type="dxa"/>
            <w:vAlign w:val="center"/>
          </w:tcPr>
          <w:p w14:paraId="3638827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30F270FE" w14:textId="77777777" w:rsidR="006F7505" w:rsidRDefault="006F7505" w:rsidP="00F43F8C">
            <w:pPr>
              <w:jc w:val="left"/>
            </w:pPr>
            <w:r>
              <w:rPr>
                <w:rFonts w:hint="eastAsia"/>
              </w:rPr>
              <w:t>预留</w:t>
            </w:r>
          </w:p>
        </w:tc>
      </w:tr>
      <w:tr w:rsidR="006F7505" w:rsidRPr="001C0AE8" w14:paraId="0F3928D4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2372BAC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99328C6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D8FEBC1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headCrc</w:t>
            </w:r>
            <w:proofErr w:type="spellEnd"/>
          </w:p>
        </w:tc>
        <w:tc>
          <w:tcPr>
            <w:tcW w:w="1134" w:type="dxa"/>
            <w:vAlign w:val="center"/>
          </w:tcPr>
          <w:p w14:paraId="555421F4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</w:t>
            </w:r>
            <w:r>
              <w:rPr>
                <w:rFonts w:asciiTheme="minorEastAsia" w:hAnsiTheme="minorEastAsia"/>
                <w:szCs w:val="21"/>
              </w:rPr>
              <w:t>32_t</w:t>
            </w:r>
          </w:p>
        </w:tc>
        <w:tc>
          <w:tcPr>
            <w:tcW w:w="3260" w:type="dxa"/>
            <w:vAlign w:val="center"/>
          </w:tcPr>
          <w:p w14:paraId="17A77B7D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头的</w:t>
            </w:r>
            <w:proofErr w:type="spellStart"/>
            <w:r>
              <w:t>crc</w:t>
            </w:r>
            <w:proofErr w:type="spellEnd"/>
            <w:r>
              <w:t>信息</w:t>
            </w:r>
          </w:p>
        </w:tc>
      </w:tr>
      <w:tr w:rsidR="006F7505" w:rsidRPr="00002A9C" w14:paraId="6942E6A3" w14:textId="77777777" w:rsidTr="00F43F8C">
        <w:tc>
          <w:tcPr>
            <w:tcW w:w="1526" w:type="dxa"/>
            <w:shd w:val="clear" w:color="auto" w:fill="auto"/>
            <w:vAlign w:val="center"/>
          </w:tcPr>
          <w:p w14:paraId="1EE00C42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442FF25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256</w:t>
            </w:r>
          </w:p>
        </w:tc>
      </w:tr>
      <w:tr w:rsidR="006F7505" w:rsidRPr="00002A9C" w14:paraId="2D73F9F7" w14:textId="77777777" w:rsidTr="00F43F8C">
        <w:tc>
          <w:tcPr>
            <w:tcW w:w="1526" w:type="dxa"/>
            <w:shd w:val="clear" w:color="auto" w:fill="auto"/>
            <w:vAlign w:val="center"/>
          </w:tcPr>
          <w:p w14:paraId="4696DDE5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4CB7C80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55494CCD" w14:textId="77777777" w:rsidR="006F7505" w:rsidRDefault="006F7505" w:rsidP="006F7505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6F7505" w:rsidRPr="00002A9C" w14:paraId="317FC8D7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81426AA" w14:textId="77777777" w:rsidR="006F7505" w:rsidRPr="00002A9C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81C51ED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A7</w:t>
            </w:r>
          </w:p>
        </w:tc>
      </w:tr>
      <w:tr w:rsidR="006F7505" w:rsidRPr="0028101D" w14:paraId="4BAEEC9C" w14:textId="77777777" w:rsidTr="00F43F8C">
        <w:tc>
          <w:tcPr>
            <w:tcW w:w="1526" w:type="dxa"/>
            <w:shd w:val="clear" w:color="auto" w:fill="auto"/>
            <w:vAlign w:val="center"/>
          </w:tcPr>
          <w:p w14:paraId="0E48AE7C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55A7E60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请求固件</w:t>
            </w: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升级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6F7505" w:rsidRPr="00002A9C" w14:paraId="0E9BD55D" w14:textId="77777777" w:rsidTr="00F43F8C">
        <w:tc>
          <w:tcPr>
            <w:tcW w:w="1526" w:type="dxa"/>
            <w:shd w:val="clear" w:color="auto" w:fill="auto"/>
            <w:vAlign w:val="center"/>
          </w:tcPr>
          <w:p w14:paraId="10B7FE4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DA3C3CF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F7505" w:rsidRPr="00002A9C" w14:paraId="188EF872" w14:textId="77777777" w:rsidTr="00F43F8C">
        <w:tc>
          <w:tcPr>
            <w:tcW w:w="1526" w:type="dxa"/>
            <w:shd w:val="clear" w:color="auto" w:fill="auto"/>
            <w:vAlign w:val="center"/>
          </w:tcPr>
          <w:p w14:paraId="0B54F953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5EDA2E4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7D6AEC13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FDDEB4E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F98EA86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869F2B1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3904C3D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11C99522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6FC12532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9EF93FC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70CE06C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40A59B6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2C208A16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775E4834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  <w:p w14:paraId="7704E767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1：请求失败</w:t>
            </w:r>
          </w:p>
          <w:p w14:paraId="122E45A5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：状态错误</w:t>
            </w:r>
          </w:p>
          <w:p w14:paraId="14327BB9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其他错误</w:t>
            </w:r>
          </w:p>
        </w:tc>
      </w:tr>
      <w:tr w:rsidR="006F7505" w:rsidRPr="00002A9C" w14:paraId="0AAF27A5" w14:textId="77777777" w:rsidTr="00F43F8C">
        <w:tc>
          <w:tcPr>
            <w:tcW w:w="1526" w:type="dxa"/>
            <w:shd w:val="clear" w:color="auto" w:fill="auto"/>
            <w:vAlign w:val="center"/>
          </w:tcPr>
          <w:p w14:paraId="5FBCE9D2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D63047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6F7505" w:rsidRPr="00002A9C" w14:paraId="68041778" w14:textId="77777777" w:rsidTr="00F43F8C">
        <w:tc>
          <w:tcPr>
            <w:tcW w:w="1526" w:type="dxa"/>
            <w:shd w:val="clear" w:color="auto" w:fill="auto"/>
            <w:vAlign w:val="center"/>
          </w:tcPr>
          <w:p w14:paraId="7C909352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51709B5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00053FA6" w14:textId="77777777" w:rsidR="006F7505" w:rsidRDefault="006F7505" w:rsidP="006F7505"/>
    <w:p w14:paraId="646769BE" w14:textId="77777777" w:rsidR="006F7505" w:rsidRDefault="006F7505" w:rsidP="006F7505">
      <w:pPr>
        <w:pStyle w:val="4"/>
        <w:numPr>
          <w:ilvl w:val="0"/>
          <w:numId w:val="0"/>
        </w:numPr>
        <w:ind w:left="720" w:hanging="720"/>
      </w:pPr>
      <w:r>
        <w:rPr>
          <w:rFonts w:hint="eastAsia"/>
        </w:rPr>
        <w:t>3</w:t>
      </w:r>
      <w:r>
        <w:t xml:space="preserve">.5.10.4 </w:t>
      </w:r>
      <w:r>
        <w:rPr>
          <w:rFonts w:hint="eastAsia"/>
        </w:rPr>
        <w:t>上位机下载固件数据</w:t>
      </w:r>
      <w:r w:rsidRPr="00CE4341">
        <w:rPr>
          <w:rFonts w:hint="eastAsia"/>
        </w:rPr>
        <w:t>(</w:t>
      </w:r>
      <w:r w:rsidRPr="00CE4341">
        <w:t>0xA</w:t>
      </w:r>
      <w:r>
        <w:t>8</w:t>
      </w:r>
      <w:r w:rsidRPr="00CE4341">
        <w:rPr>
          <w:rFonts w:hint="eastAsia"/>
        </w:rPr>
        <w:t>)</w:t>
      </w:r>
    </w:p>
    <w:p w14:paraId="6E507ED4" w14:textId="77777777" w:rsidR="006F7505" w:rsidRPr="002C63C7" w:rsidRDefault="006F7505" w:rsidP="006F7505">
      <w:r w:rsidRPr="002C63C7">
        <w:rPr>
          <w:rFonts w:asciiTheme="minorEastAsia" w:hAnsiTheme="minorEastAsia" w:hint="eastAsia"/>
          <w:color w:val="FF0000"/>
        </w:rPr>
        <w:t>注意：此命令只支持boot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6626E38B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11E8CCB" w14:textId="77777777" w:rsidR="006F7505" w:rsidRPr="003D73D5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3D73D5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3D73D5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C0C124D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8</w:t>
            </w:r>
          </w:p>
        </w:tc>
      </w:tr>
      <w:tr w:rsidR="006F7505" w:rsidRPr="0028101D" w14:paraId="3D5374E2" w14:textId="77777777" w:rsidTr="00F43F8C">
        <w:tc>
          <w:tcPr>
            <w:tcW w:w="1526" w:type="dxa"/>
            <w:shd w:val="clear" w:color="auto" w:fill="auto"/>
            <w:vAlign w:val="center"/>
          </w:tcPr>
          <w:p w14:paraId="7CF447F3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2792A2A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下载固件</w:t>
            </w:r>
            <w:r>
              <w:rPr>
                <w:rFonts w:asciiTheme="minorEastAsia" w:hAnsiTheme="minorEastAsia"/>
                <w:szCs w:val="21"/>
              </w:rPr>
              <w:t>数据</w:t>
            </w:r>
          </w:p>
        </w:tc>
      </w:tr>
      <w:tr w:rsidR="006F7505" w:rsidRPr="00002A9C" w14:paraId="35CE6C66" w14:textId="77777777" w:rsidTr="00F43F8C">
        <w:tc>
          <w:tcPr>
            <w:tcW w:w="1526" w:type="dxa"/>
            <w:shd w:val="clear" w:color="auto" w:fill="auto"/>
            <w:vAlign w:val="center"/>
          </w:tcPr>
          <w:p w14:paraId="45B7E3F5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AB11063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</w:p>
        </w:tc>
      </w:tr>
      <w:tr w:rsidR="006F7505" w:rsidRPr="00002A9C" w14:paraId="5FA3861B" w14:textId="77777777" w:rsidTr="00F43F8C">
        <w:tc>
          <w:tcPr>
            <w:tcW w:w="1526" w:type="dxa"/>
            <w:shd w:val="clear" w:color="auto" w:fill="auto"/>
            <w:vAlign w:val="center"/>
          </w:tcPr>
          <w:p w14:paraId="4B215501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8C6D9EF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7ECF2D20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F5CA34F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FF1DDF3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CDC7B5C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71754838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3B607758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4C74BE98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D0333BC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EE4B11A" w14:textId="77777777" w:rsidR="006F7505" w:rsidRPr="00603CEC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66B0B63" w14:textId="77777777" w:rsidR="006F7505" w:rsidRPr="00603CEC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</w:t>
            </w:r>
            <w:r>
              <w:rPr>
                <w:rFonts w:asciiTheme="minorEastAsia" w:hAnsiTheme="minorEastAsia"/>
                <w:szCs w:val="21"/>
              </w:rPr>
              <w:t>mageOffset</w:t>
            </w:r>
            <w:proofErr w:type="spellEnd"/>
          </w:p>
        </w:tc>
        <w:tc>
          <w:tcPr>
            <w:tcW w:w="1134" w:type="dxa"/>
            <w:vAlign w:val="center"/>
          </w:tcPr>
          <w:p w14:paraId="23A09FBF" w14:textId="77777777" w:rsidR="006F7505" w:rsidRPr="00603CEC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 w:rsidRPr="00603CEC">
              <w:rPr>
                <w:rFonts w:asciiTheme="minorEastAsia" w:hAnsiTheme="minorEastAsia" w:hint="eastAsia"/>
                <w:szCs w:val="21"/>
              </w:rPr>
              <w:t>int</w:t>
            </w:r>
            <w:r>
              <w:rPr>
                <w:rFonts w:asciiTheme="minorEastAsia" w:hAnsiTheme="minorEastAsia"/>
                <w:szCs w:val="21"/>
              </w:rPr>
              <w:t>32</w:t>
            </w:r>
            <w:r w:rsidRPr="00603CEC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641D2080" w14:textId="77777777" w:rsidR="006F7505" w:rsidRPr="00603CEC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数据偏移位置</w:t>
            </w:r>
          </w:p>
        </w:tc>
      </w:tr>
      <w:tr w:rsidR="006F7505" w:rsidRPr="001C0AE8" w14:paraId="0044169F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5C09CDE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94ECDB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F36898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</w:t>
            </w:r>
            <w:r>
              <w:rPr>
                <w:rFonts w:asciiTheme="minorEastAsia" w:hAnsiTheme="minorEastAsia"/>
                <w:szCs w:val="21"/>
              </w:rPr>
              <w:t>mageLength</w:t>
            </w:r>
            <w:proofErr w:type="spellEnd"/>
          </w:p>
        </w:tc>
        <w:tc>
          <w:tcPr>
            <w:tcW w:w="1134" w:type="dxa"/>
            <w:vAlign w:val="center"/>
          </w:tcPr>
          <w:p w14:paraId="0A469B52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51C150C2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数据长度</w:t>
            </w:r>
          </w:p>
        </w:tc>
      </w:tr>
      <w:tr w:rsidR="006F7505" w:rsidRPr="00802116" w14:paraId="4C3D194D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F2473B4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477A519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D0576BD" w14:textId="77777777" w:rsidR="006F7505" w:rsidRPr="00FA1A79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FA1A79">
              <w:rPr>
                <w:rFonts w:asciiTheme="minorEastAsia" w:hAnsiTheme="minorEastAsia" w:hint="eastAsia"/>
                <w:szCs w:val="21"/>
              </w:rPr>
              <w:t>i</w:t>
            </w:r>
            <w:r w:rsidRPr="00FA1A79">
              <w:rPr>
                <w:rFonts w:asciiTheme="minorEastAsia" w:hAnsiTheme="minorEastAsia"/>
                <w:szCs w:val="21"/>
              </w:rPr>
              <w:t>mageData</w:t>
            </w:r>
            <w:proofErr w:type="spellEnd"/>
          </w:p>
        </w:tc>
        <w:tc>
          <w:tcPr>
            <w:tcW w:w="1134" w:type="dxa"/>
            <w:vAlign w:val="center"/>
          </w:tcPr>
          <w:p w14:paraId="15A91584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12AB2F2A" w14:textId="77777777" w:rsidR="006F7505" w:rsidRPr="006731E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6731E4">
              <w:rPr>
                <w:rFonts w:asciiTheme="minorEastAsia" w:hAnsiTheme="minorEastAsia" w:hint="eastAsia"/>
                <w:szCs w:val="21"/>
              </w:rPr>
              <w:t>升级数据流</w:t>
            </w:r>
            <w:r>
              <w:rPr>
                <w:rFonts w:asciiTheme="minorEastAsia" w:hAnsiTheme="minorEastAsia" w:hint="eastAsia"/>
                <w:szCs w:val="21"/>
              </w:rPr>
              <w:t>，最大</w:t>
            </w:r>
            <w:r>
              <w:rPr>
                <w:rFonts w:asciiTheme="minorEastAsia" w:hAnsiTheme="minorEastAsia"/>
                <w:szCs w:val="21"/>
              </w:rPr>
              <w:t>4096</w:t>
            </w:r>
            <w:r>
              <w:rPr>
                <w:rFonts w:asciiTheme="minorEastAsia" w:hAnsiTheme="minorEastAsia" w:hint="eastAsia"/>
                <w:szCs w:val="21"/>
              </w:rPr>
              <w:t>字节</w:t>
            </w:r>
          </w:p>
        </w:tc>
      </w:tr>
      <w:tr w:rsidR="006F7505" w:rsidRPr="00002A9C" w14:paraId="444918C0" w14:textId="77777777" w:rsidTr="00F43F8C">
        <w:tc>
          <w:tcPr>
            <w:tcW w:w="1526" w:type="dxa"/>
            <w:shd w:val="clear" w:color="auto" w:fill="auto"/>
            <w:vAlign w:val="center"/>
          </w:tcPr>
          <w:p w14:paraId="5F007DE8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30EB0C71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8+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6F7505" w:rsidRPr="00002A9C" w14:paraId="520E5334" w14:textId="77777777" w:rsidTr="00F43F8C">
        <w:tc>
          <w:tcPr>
            <w:tcW w:w="1526" w:type="dxa"/>
            <w:shd w:val="clear" w:color="auto" w:fill="auto"/>
            <w:vAlign w:val="center"/>
          </w:tcPr>
          <w:p w14:paraId="43476573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50BD59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0A9ADF11" w14:textId="77777777" w:rsidR="006F7505" w:rsidRDefault="006F7505" w:rsidP="006F7505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7C6722A3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26C353D" w14:textId="77777777" w:rsidR="006F7505" w:rsidRPr="00002A9C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C43497D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A8</w:t>
            </w:r>
          </w:p>
        </w:tc>
      </w:tr>
      <w:tr w:rsidR="006F7505" w:rsidRPr="0028101D" w14:paraId="64DB954D" w14:textId="77777777" w:rsidTr="00F43F8C">
        <w:tc>
          <w:tcPr>
            <w:tcW w:w="1526" w:type="dxa"/>
            <w:shd w:val="clear" w:color="auto" w:fill="auto"/>
            <w:vAlign w:val="center"/>
          </w:tcPr>
          <w:p w14:paraId="1BA8CC71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5B7BD07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下载固件</w:t>
            </w:r>
            <w:r>
              <w:rPr>
                <w:rFonts w:asciiTheme="minorEastAsia" w:hAnsiTheme="minorEastAsia"/>
                <w:szCs w:val="21"/>
              </w:rPr>
              <w:t>数据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6F7505" w:rsidRPr="00002A9C" w14:paraId="20CE5889" w14:textId="77777777" w:rsidTr="00F43F8C">
        <w:tc>
          <w:tcPr>
            <w:tcW w:w="1526" w:type="dxa"/>
            <w:shd w:val="clear" w:color="auto" w:fill="auto"/>
            <w:vAlign w:val="center"/>
          </w:tcPr>
          <w:p w14:paraId="56FB8A0E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AEC282F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F7505" w:rsidRPr="00002A9C" w14:paraId="7B14F504" w14:textId="77777777" w:rsidTr="00F43F8C">
        <w:tc>
          <w:tcPr>
            <w:tcW w:w="1526" w:type="dxa"/>
            <w:shd w:val="clear" w:color="auto" w:fill="auto"/>
            <w:vAlign w:val="center"/>
          </w:tcPr>
          <w:p w14:paraId="272741DC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8165058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2B865932" w14:textId="77777777" w:rsidTr="000157D3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E088B5E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8D78B29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0028107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5B1CE147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7DFB44AB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2466B41B" w14:textId="77777777" w:rsidTr="000157D3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C189D6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75BEBF0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C771666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5FA33A71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1495A2DE" w14:textId="202C0355" w:rsidR="00BC3EAB" w:rsidRDefault="00BC3EAB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 xml:space="preserve">-6bits </w:t>
            </w:r>
            <w:r>
              <w:rPr>
                <w:rFonts w:asciiTheme="minorEastAsia" w:hAnsiTheme="minorEastAsia" w:hint="eastAsia"/>
                <w:szCs w:val="21"/>
              </w:rPr>
              <w:t>表示s</w:t>
            </w:r>
            <w:r>
              <w:rPr>
                <w:rFonts w:asciiTheme="minorEastAsia" w:hAnsiTheme="minorEastAsia"/>
                <w:szCs w:val="21"/>
              </w:rPr>
              <w:t>tatus;</w:t>
            </w:r>
          </w:p>
          <w:p w14:paraId="226FB209" w14:textId="3E7500E1" w:rsidR="00BC3EAB" w:rsidRDefault="00BC3EAB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  <w:r>
              <w:rPr>
                <w:rFonts w:asciiTheme="minorEastAsia" w:hAnsiTheme="minorEastAsia"/>
                <w:szCs w:val="21"/>
              </w:rPr>
              <w:t xml:space="preserve">bit    </w:t>
            </w:r>
            <w:r w:rsidR="002168BF">
              <w:rPr>
                <w:rFonts w:asciiTheme="minorEastAsia" w:hAnsiTheme="minorEastAsia" w:hint="eastAsia"/>
                <w:szCs w:val="21"/>
              </w:rPr>
              <w:t>为0，表示与之前数据结构兼容，为1字节应答结构；</w:t>
            </w:r>
            <w:r>
              <w:rPr>
                <w:rFonts w:asciiTheme="minorEastAsia" w:hAnsiTheme="minorEastAsia" w:hint="eastAsia"/>
                <w:szCs w:val="21"/>
              </w:rPr>
              <w:t>为1，表示扩展应答数据结构，</w:t>
            </w:r>
            <w:r w:rsidR="002168BF">
              <w:rPr>
                <w:rFonts w:asciiTheme="minorEastAsia" w:hAnsiTheme="minorEastAsia" w:hint="eastAsia"/>
                <w:szCs w:val="21"/>
              </w:rPr>
              <w:t>为当前结构，</w:t>
            </w:r>
            <w:r>
              <w:rPr>
                <w:rFonts w:asciiTheme="minorEastAsia" w:hAnsiTheme="minorEastAsia" w:hint="eastAsia"/>
                <w:szCs w:val="21"/>
              </w:rPr>
              <w:t>增加</w:t>
            </w:r>
            <w:r w:rsidR="002168BF">
              <w:rPr>
                <w:rFonts w:asciiTheme="minorEastAsia" w:hAnsiTheme="minorEastAsia" w:hint="eastAsia"/>
                <w:szCs w:val="21"/>
              </w:rPr>
              <w:t>了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>ck_offset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字段。</w:t>
            </w:r>
          </w:p>
          <w:p w14:paraId="1969916B" w14:textId="77777777" w:rsidR="00BC3EAB" w:rsidRDefault="00BC3EAB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4FA0DC1E" w14:textId="2BF895AA" w:rsidR="00BC3EAB" w:rsidRDefault="00BC3EAB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Status</w:t>
            </w:r>
            <w:r>
              <w:rPr>
                <w:rFonts w:asciiTheme="minorEastAsia" w:hAnsiTheme="minorEastAsia" w:hint="eastAsia"/>
                <w:szCs w:val="21"/>
              </w:rPr>
              <w:t>值：</w:t>
            </w:r>
          </w:p>
          <w:p w14:paraId="1405F6C4" w14:textId="24CB32FC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  <w:p w14:paraId="43D87E64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1：下载出错</w:t>
            </w:r>
          </w:p>
          <w:p w14:paraId="63759D37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：状态错误</w:t>
            </w:r>
          </w:p>
          <w:p w14:paraId="321D2D7C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其他错误</w:t>
            </w:r>
          </w:p>
        </w:tc>
      </w:tr>
      <w:tr w:rsidR="0018279C" w:rsidRPr="001C0AE8" w14:paraId="1A769221" w14:textId="77777777" w:rsidTr="000157D3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1A7DAB15" w14:textId="77777777" w:rsidR="0018279C" w:rsidRDefault="0018279C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2190464" w14:textId="25EE772F" w:rsidR="0018279C" w:rsidRDefault="0018279C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4CA6045" w14:textId="77853F57" w:rsidR="0018279C" w:rsidRDefault="0018279C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rsv1</w:t>
            </w:r>
          </w:p>
        </w:tc>
        <w:tc>
          <w:tcPr>
            <w:tcW w:w="1134" w:type="dxa"/>
            <w:vAlign w:val="center"/>
          </w:tcPr>
          <w:p w14:paraId="12DC1F25" w14:textId="2106E819" w:rsidR="0018279C" w:rsidRDefault="0018279C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21A38D75" w14:textId="6E5A8129" w:rsidR="0018279C" w:rsidRDefault="0018279C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保留字段</w:t>
            </w:r>
          </w:p>
        </w:tc>
      </w:tr>
      <w:tr w:rsidR="0018279C" w:rsidRPr="001C0AE8" w14:paraId="2B2C7D0C" w14:textId="77777777" w:rsidTr="000157D3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515F60D7" w14:textId="77777777" w:rsidR="0018279C" w:rsidRDefault="0018279C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312FE15" w14:textId="485EFD72" w:rsidR="0018279C" w:rsidRDefault="0018279C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AAA4DA3" w14:textId="2A502965" w:rsidR="0018279C" w:rsidRDefault="0018279C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rsv2</w:t>
            </w:r>
          </w:p>
        </w:tc>
        <w:tc>
          <w:tcPr>
            <w:tcW w:w="1134" w:type="dxa"/>
            <w:vAlign w:val="center"/>
          </w:tcPr>
          <w:p w14:paraId="1271302C" w14:textId="2102D3E3" w:rsidR="0018279C" w:rsidRDefault="0018279C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1B51C62D" w14:textId="2F45F06F" w:rsidR="0018279C" w:rsidRDefault="000157D3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保留字段</w:t>
            </w:r>
          </w:p>
        </w:tc>
      </w:tr>
      <w:tr w:rsidR="0018279C" w:rsidRPr="001C0AE8" w14:paraId="74E66A73" w14:textId="77777777" w:rsidTr="000157D3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5F3F9016" w14:textId="77777777" w:rsidR="0018279C" w:rsidRDefault="0018279C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48796CD" w14:textId="7F2DE12B" w:rsidR="0018279C" w:rsidRDefault="0018279C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0B10527" w14:textId="7EBEABC4" w:rsidR="0018279C" w:rsidRDefault="0018279C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Rsv3</w:t>
            </w:r>
          </w:p>
        </w:tc>
        <w:tc>
          <w:tcPr>
            <w:tcW w:w="1134" w:type="dxa"/>
            <w:vAlign w:val="center"/>
          </w:tcPr>
          <w:p w14:paraId="221F5202" w14:textId="048765EA" w:rsidR="0018279C" w:rsidRDefault="0018279C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2699C9FB" w14:textId="2925A9FE" w:rsidR="0018279C" w:rsidRDefault="000157D3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保留字段</w:t>
            </w:r>
          </w:p>
        </w:tc>
      </w:tr>
      <w:tr w:rsidR="0018279C" w:rsidRPr="001C0AE8" w14:paraId="4A97358E" w14:textId="77777777" w:rsidTr="000157D3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33961FF3" w14:textId="77777777" w:rsidR="0018279C" w:rsidRDefault="0018279C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154792F" w14:textId="24F73CAF" w:rsidR="0018279C" w:rsidRDefault="000157D3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B9B3A0" w14:textId="698CC944" w:rsidR="0018279C" w:rsidRDefault="000157D3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ack_offset</w:t>
            </w:r>
            <w:proofErr w:type="spellEnd"/>
          </w:p>
        </w:tc>
        <w:tc>
          <w:tcPr>
            <w:tcW w:w="1134" w:type="dxa"/>
            <w:vAlign w:val="center"/>
          </w:tcPr>
          <w:p w14:paraId="2F2CD9C4" w14:textId="4F0BBD38" w:rsidR="0018279C" w:rsidRDefault="000157D3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66AB0978" w14:textId="3B9E49B9" w:rsidR="0018279C" w:rsidRDefault="00C56A30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最新确认的文件偏移</w:t>
            </w:r>
          </w:p>
        </w:tc>
      </w:tr>
      <w:tr w:rsidR="006F7505" w:rsidRPr="00002A9C" w14:paraId="55BEC581" w14:textId="77777777" w:rsidTr="00F43F8C">
        <w:tc>
          <w:tcPr>
            <w:tcW w:w="1526" w:type="dxa"/>
            <w:shd w:val="clear" w:color="auto" w:fill="auto"/>
            <w:vAlign w:val="center"/>
          </w:tcPr>
          <w:p w14:paraId="13184348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4D9E1F9" w14:textId="252FDEAC" w:rsidR="006F7505" w:rsidRDefault="00A16257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8</w:t>
            </w:r>
          </w:p>
        </w:tc>
      </w:tr>
      <w:tr w:rsidR="006F7505" w:rsidRPr="00002A9C" w14:paraId="0BCDD4A4" w14:textId="77777777" w:rsidTr="00F43F8C">
        <w:tc>
          <w:tcPr>
            <w:tcW w:w="1526" w:type="dxa"/>
            <w:shd w:val="clear" w:color="auto" w:fill="auto"/>
            <w:vAlign w:val="center"/>
          </w:tcPr>
          <w:p w14:paraId="12ABBA9C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6122B6D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2634C53" w14:textId="77777777" w:rsidR="006F7505" w:rsidRDefault="006F7505" w:rsidP="006F7505"/>
    <w:p w14:paraId="6674078F" w14:textId="77777777" w:rsidR="006F7505" w:rsidRDefault="006F7505" w:rsidP="006F7505">
      <w:pPr>
        <w:pStyle w:val="4"/>
        <w:numPr>
          <w:ilvl w:val="3"/>
          <w:numId w:val="27"/>
        </w:numPr>
      </w:pPr>
      <w:r>
        <w:rPr>
          <w:rFonts w:hint="eastAsia"/>
        </w:rPr>
        <w:t>上位机请求写入固件数据</w:t>
      </w:r>
      <w:r w:rsidRPr="00CE4341">
        <w:rPr>
          <w:rFonts w:hint="eastAsia"/>
        </w:rPr>
        <w:t>(</w:t>
      </w:r>
      <w:r w:rsidRPr="00CE4341">
        <w:t>0xA</w:t>
      </w:r>
      <w:r>
        <w:t>9</w:t>
      </w:r>
      <w:r w:rsidRPr="00CE4341">
        <w:rPr>
          <w:rFonts w:hint="eastAsia"/>
        </w:rPr>
        <w:t>)</w:t>
      </w:r>
    </w:p>
    <w:p w14:paraId="0C52D916" w14:textId="77777777" w:rsidR="006F7505" w:rsidRPr="002C63C7" w:rsidRDefault="006F7505" w:rsidP="006F7505">
      <w:r w:rsidRPr="002C63C7">
        <w:rPr>
          <w:rFonts w:asciiTheme="minorEastAsia" w:hAnsiTheme="minorEastAsia" w:hint="eastAsia"/>
          <w:color w:val="FF0000"/>
        </w:rPr>
        <w:t>注意：此命令只支持boot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12017A95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15ED631" w14:textId="77777777" w:rsidR="006F7505" w:rsidRPr="003D73D5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3D73D5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3D73D5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E4BEE4B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9</w:t>
            </w:r>
          </w:p>
        </w:tc>
      </w:tr>
      <w:tr w:rsidR="006F7505" w:rsidRPr="0028101D" w14:paraId="08EECAF3" w14:textId="77777777" w:rsidTr="00F43F8C">
        <w:tc>
          <w:tcPr>
            <w:tcW w:w="1526" w:type="dxa"/>
            <w:shd w:val="clear" w:color="auto" w:fill="auto"/>
            <w:vAlign w:val="center"/>
          </w:tcPr>
          <w:p w14:paraId="5DC8569B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9AF6627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写入固件数据</w:t>
            </w:r>
          </w:p>
        </w:tc>
      </w:tr>
      <w:tr w:rsidR="006F7505" w:rsidRPr="00002A9C" w14:paraId="4404493E" w14:textId="77777777" w:rsidTr="00F43F8C">
        <w:tc>
          <w:tcPr>
            <w:tcW w:w="1526" w:type="dxa"/>
            <w:shd w:val="clear" w:color="auto" w:fill="auto"/>
            <w:vAlign w:val="center"/>
          </w:tcPr>
          <w:p w14:paraId="4BEC8B84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CB12C7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</w:p>
        </w:tc>
      </w:tr>
      <w:tr w:rsidR="006F7505" w:rsidRPr="00002A9C" w14:paraId="1204FEFF" w14:textId="77777777" w:rsidTr="00F43F8C">
        <w:tc>
          <w:tcPr>
            <w:tcW w:w="1526" w:type="dxa"/>
            <w:shd w:val="clear" w:color="auto" w:fill="auto"/>
            <w:vAlign w:val="center"/>
          </w:tcPr>
          <w:p w14:paraId="737AB234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5135732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6C3F8C00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4B72A57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61E0442A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3A3E30F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714AB48D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59FD7A09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1A7084EE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CEAC8F2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62BC9F3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8EF478B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E98784A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5A4B6BB9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F7505" w:rsidRPr="00002A9C" w14:paraId="027BC8F0" w14:textId="77777777" w:rsidTr="00F43F8C">
        <w:tc>
          <w:tcPr>
            <w:tcW w:w="1526" w:type="dxa"/>
            <w:shd w:val="clear" w:color="auto" w:fill="auto"/>
            <w:vAlign w:val="center"/>
          </w:tcPr>
          <w:p w14:paraId="69A86770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C9530BD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6F7505" w:rsidRPr="00002A9C" w14:paraId="16212959" w14:textId="77777777" w:rsidTr="00F43F8C">
        <w:tc>
          <w:tcPr>
            <w:tcW w:w="1526" w:type="dxa"/>
            <w:shd w:val="clear" w:color="auto" w:fill="auto"/>
            <w:vAlign w:val="center"/>
          </w:tcPr>
          <w:p w14:paraId="61D83F7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4008368A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113BED50" w14:textId="77777777" w:rsidR="006F7505" w:rsidRDefault="006F7505" w:rsidP="006F7505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45915996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30BCF75" w14:textId="77777777" w:rsidR="006F7505" w:rsidRPr="00002A9C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7229A97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A9</w:t>
            </w:r>
          </w:p>
        </w:tc>
      </w:tr>
      <w:tr w:rsidR="006F7505" w:rsidRPr="0028101D" w14:paraId="74A18785" w14:textId="77777777" w:rsidTr="00F43F8C">
        <w:tc>
          <w:tcPr>
            <w:tcW w:w="1526" w:type="dxa"/>
            <w:shd w:val="clear" w:color="auto" w:fill="auto"/>
            <w:vAlign w:val="center"/>
          </w:tcPr>
          <w:p w14:paraId="7426BB50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CECD484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写入固件数据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6F7505" w:rsidRPr="00002A9C" w14:paraId="5CC43E76" w14:textId="77777777" w:rsidTr="00F43F8C">
        <w:tc>
          <w:tcPr>
            <w:tcW w:w="1526" w:type="dxa"/>
            <w:shd w:val="clear" w:color="auto" w:fill="auto"/>
            <w:vAlign w:val="center"/>
          </w:tcPr>
          <w:p w14:paraId="73D8E2AA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27C7C95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F7505" w:rsidRPr="00002A9C" w14:paraId="2096E9B0" w14:textId="77777777" w:rsidTr="00F43F8C">
        <w:tc>
          <w:tcPr>
            <w:tcW w:w="1526" w:type="dxa"/>
            <w:shd w:val="clear" w:color="auto" w:fill="auto"/>
            <w:vAlign w:val="center"/>
          </w:tcPr>
          <w:p w14:paraId="6F9D2901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B3AFA07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5700D25B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88FC440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E68B7C0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25DF4D4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598625B5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0A616F8B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6CA9807D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592C300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A4FBDF3" w14:textId="77777777" w:rsidR="006F7505" w:rsidRPr="004044AF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0370325" w14:textId="77777777" w:rsidR="006F7505" w:rsidRPr="004044AF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398083A0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12465B28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：开始写入数据</w:t>
            </w:r>
          </w:p>
          <w:p w14:paraId="3023D2B1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：启动写入失败</w:t>
            </w:r>
          </w:p>
          <w:p w14:paraId="69569CE0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：不在升级状态</w:t>
            </w:r>
          </w:p>
          <w:p w14:paraId="3ACD2FA4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其它：失败</w:t>
            </w:r>
          </w:p>
        </w:tc>
      </w:tr>
      <w:tr w:rsidR="006F7505" w:rsidRPr="00002A9C" w14:paraId="415085C3" w14:textId="77777777" w:rsidTr="00F43F8C">
        <w:tc>
          <w:tcPr>
            <w:tcW w:w="1526" w:type="dxa"/>
            <w:shd w:val="clear" w:color="auto" w:fill="auto"/>
            <w:vAlign w:val="center"/>
          </w:tcPr>
          <w:p w14:paraId="3DB33A6A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FD4C9DA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6F7505" w:rsidRPr="00002A9C" w14:paraId="7E041A37" w14:textId="77777777" w:rsidTr="00F43F8C">
        <w:tc>
          <w:tcPr>
            <w:tcW w:w="1526" w:type="dxa"/>
            <w:shd w:val="clear" w:color="auto" w:fill="auto"/>
            <w:vAlign w:val="center"/>
          </w:tcPr>
          <w:p w14:paraId="49287450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002FF2C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E6EAB02" w14:textId="77777777" w:rsidR="006F7505" w:rsidRDefault="006F7505" w:rsidP="006F7505"/>
    <w:p w14:paraId="76A375D1" w14:textId="77777777" w:rsidR="006F7505" w:rsidRPr="00CE4341" w:rsidRDefault="006F7505" w:rsidP="006F7505">
      <w:pPr>
        <w:pStyle w:val="4"/>
        <w:numPr>
          <w:ilvl w:val="0"/>
          <w:numId w:val="0"/>
        </w:numPr>
      </w:pPr>
      <w:r w:rsidRPr="00CE4341">
        <w:rPr>
          <w:rFonts w:hint="eastAsia"/>
        </w:rPr>
        <w:t>3</w:t>
      </w:r>
      <w:r w:rsidRPr="00CE4341">
        <w:t>.5.10.</w:t>
      </w:r>
      <w:r>
        <w:t xml:space="preserve">6 </w:t>
      </w:r>
      <w:r>
        <w:rPr>
          <w:rFonts w:hint="eastAsia"/>
        </w:rPr>
        <w:t>上位机获取版本信息</w:t>
      </w:r>
      <w:r w:rsidRPr="00CE4341">
        <w:rPr>
          <w:rFonts w:hint="eastAsia"/>
        </w:rPr>
        <w:t>(</w:t>
      </w:r>
      <w:r w:rsidRPr="00CE4341">
        <w:t>0xA</w:t>
      </w:r>
      <w:r>
        <w:t>B</w:t>
      </w:r>
      <w:r w:rsidRPr="00CE4341"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127CEBDA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7EBCA22" w14:textId="77777777" w:rsidR="006F7505" w:rsidRPr="00001D59" w:rsidRDefault="006F7505" w:rsidP="00F43F8C">
            <w:pPr>
              <w:pStyle w:val="ad"/>
              <w:ind w:left="420" w:firstLineChars="0" w:firstLine="0"/>
              <w:rPr>
                <w:rFonts w:asciiTheme="minorEastAsia" w:hAnsiTheme="minorEastAsia" w:cs="宋体"/>
                <w:szCs w:val="21"/>
              </w:rPr>
            </w:pPr>
            <w:r w:rsidRPr="00001D59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001D59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BB67A41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B</w:t>
            </w:r>
          </w:p>
        </w:tc>
      </w:tr>
      <w:tr w:rsidR="006F7505" w:rsidRPr="0028101D" w14:paraId="0D26715C" w14:textId="77777777" w:rsidTr="00F43F8C">
        <w:tc>
          <w:tcPr>
            <w:tcW w:w="1526" w:type="dxa"/>
            <w:shd w:val="clear" w:color="auto" w:fill="auto"/>
            <w:vAlign w:val="center"/>
          </w:tcPr>
          <w:p w14:paraId="5D70D4AC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C9BB974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获取版本信息</w:t>
            </w:r>
          </w:p>
        </w:tc>
      </w:tr>
      <w:tr w:rsidR="006F7505" w:rsidRPr="00002A9C" w14:paraId="13901985" w14:textId="77777777" w:rsidTr="00F43F8C">
        <w:tc>
          <w:tcPr>
            <w:tcW w:w="1526" w:type="dxa"/>
            <w:shd w:val="clear" w:color="auto" w:fill="auto"/>
            <w:vAlign w:val="center"/>
          </w:tcPr>
          <w:p w14:paraId="16D77E36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411A26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</w:p>
        </w:tc>
      </w:tr>
      <w:tr w:rsidR="006F7505" w:rsidRPr="00002A9C" w14:paraId="4E2EC187" w14:textId="77777777" w:rsidTr="00F43F8C">
        <w:tc>
          <w:tcPr>
            <w:tcW w:w="1526" w:type="dxa"/>
            <w:shd w:val="clear" w:color="auto" w:fill="auto"/>
            <w:vAlign w:val="center"/>
          </w:tcPr>
          <w:p w14:paraId="1A2FBD77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4842FE9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4226E619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2C3479C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89F1745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A4C859D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04AE9FD2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3A35EF37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4D694D06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956341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B19E6A5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1BB224EE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C3F81E6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4B671A50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F7505" w:rsidRPr="00002A9C" w14:paraId="39FA5B44" w14:textId="77777777" w:rsidTr="00F43F8C">
        <w:tc>
          <w:tcPr>
            <w:tcW w:w="1526" w:type="dxa"/>
            <w:shd w:val="clear" w:color="auto" w:fill="auto"/>
            <w:vAlign w:val="center"/>
          </w:tcPr>
          <w:p w14:paraId="5BBCB07A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0CB153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6F7505" w:rsidRPr="00002A9C" w14:paraId="1A158931" w14:textId="77777777" w:rsidTr="00F43F8C">
        <w:tc>
          <w:tcPr>
            <w:tcW w:w="1526" w:type="dxa"/>
            <w:shd w:val="clear" w:color="auto" w:fill="auto"/>
            <w:vAlign w:val="center"/>
          </w:tcPr>
          <w:p w14:paraId="548C09A8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1B5B569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473CE854" w14:textId="77777777" w:rsidR="006F7505" w:rsidRDefault="006F7505" w:rsidP="006F7505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6F7505" w14:paraId="5E4A5613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6A9BBF4" w14:textId="77777777" w:rsidR="006F7505" w:rsidRPr="00002A9C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lastRenderedPageBreak/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89C4686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</w:t>
            </w:r>
            <w:r>
              <w:rPr>
                <w:rFonts w:asciiTheme="minorEastAsia" w:hAnsiTheme="minorEastAsia" w:cs="宋体" w:hint="eastAsia"/>
                <w:szCs w:val="21"/>
              </w:rPr>
              <w:t>B</w:t>
            </w:r>
          </w:p>
        </w:tc>
      </w:tr>
      <w:tr w:rsidR="006F7505" w:rsidRPr="004E6B38" w14:paraId="27E500C3" w14:textId="77777777" w:rsidTr="00F43F8C">
        <w:tc>
          <w:tcPr>
            <w:tcW w:w="1526" w:type="dxa"/>
            <w:shd w:val="clear" w:color="auto" w:fill="auto"/>
            <w:vAlign w:val="center"/>
          </w:tcPr>
          <w:p w14:paraId="64D4F71C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5918CFB4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获取版本信息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6F7505" w14:paraId="006293F4" w14:textId="77777777" w:rsidTr="00F43F8C">
        <w:tc>
          <w:tcPr>
            <w:tcW w:w="1526" w:type="dxa"/>
            <w:shd w:val="clear" w:color="auto" w:fill="auto"/>
            <w:vAlign w:val="center"/>
          </w:tcPr>
          <w:p w14:paraId="175B008D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1930CE2F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F7505" w14:paraId="4DFCD71E" w14:textId="77777777" w:rsidTr="00F43F8C">
        <w:tc>
          <w:tcPr>
            <w:tcW w:w="1526" w:type="dxa"/>
            <w:shd w:val="clear" w:color="auto" w:fill="auto"/>
            <w:vAlign w:val="center"/>
          </w:tcPr>
          <w:p w14:paraId="60D2B7ED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EE6F97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4E93AF86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7D57D07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42A5B4B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7FD3FDB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987BF2D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77BDFCAF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F14137" w14:paraId="3561CE79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12C17B87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3ACA756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19C580C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un</w:t>
            </w:r>
            <w:r>
              <w:rPr>
                <w:rFonts w:asciiTheme="minorEastAsia" w:hAnsiTheme="minorEastAsia"/>
                <w:sz w:val="18"/>
                <w:szCs w:val="18"/>
              </w:rPr>
              <w:t>Version</w:t>
            </w:r>
            <w:proofErr w:type="spellEnd"/>
          </w:p>
        </w:tc>
        <w:tc>
          <w:tcPr>
            <w:tcW w:w="1134" w:type="dxa"/>
            <w:vAlign w:val="center"/>
          </w:tcPr>
          <w:p w14:paraId="55EA9AFA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244841C3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当前运行版</w:t>
            </w:r>
          </w:p>
          <w:p w14:paraId="030FA09F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/>
                <w:szCs w:val="21"/>
              </w:rPr>
              <w:t>0:boot</w:t>
            </w:r>
            <w:proofErr w:type="gramEnd"/>
          </w:p>
          <w:p w14:paraId="0991B1E2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:app</w:t>
            </w:r>
          </w:p>
        </w:tc>
      </w:tr>
      <w:tr w:rsidR="006F7505" w:rsidRPr="00F14137" w14:paraId="296A9E03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43AB83D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BBAC0F1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64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688D404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appVersion</w:t>
            </w:r>
            <w:proofErr w:type="spellEnd"/>
          </w:p>
        </w:tc>
        <w:tc>
          <w:tcPr>
            <w:tcW w:w="1134" w:type="dxa"/>
            <w:vAlign w:val="center"/>
          </w:tcPr>
          <w:p w14:paraId="6A3A5798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5B3F609F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7A96">
              <w:rPr>
                <w:rFonts w:asciiTheme="minorEastAsia" w:hAnsiTheme="minorEastAsia" w:hint="eastAsia"/>
                <w:szCs w:val="21"/>
              </w:rPr>
              <w:t>软件版本</w:t>
            </w:r>
            <w:r w:rsidRPr="00F17A96">
              <w:rPr>
                <w:rFonts w:asciiTheme="minorEastAsia" w:hAnsiTheme="minorEastAsia"/>
                <w:szCs w:val="21"/>
              </w:rPr>
              <w:t>号，见</w:t>
            </w:r>
            <w:r w:rsidRPr="00F17A96">
              <w:rPr>
                <w:rFonts w:asciiTheme="minorEastAsia" w:hAnsiTheme="minorEastAsia" w:hint="eastAsia"/>
                <w:szCs w:val="21"/>
              </w:rPr>
              <w:t>版本</w:t>
            </w:r>
            <w:r w:rsidRPr="00F17A96">
              <w:rPr>
                <w:rFonts w:asciiTheme="minorEastAsia" w:hAnsiTheme="minorEastAsia"/>
                <w:szCs w:val="21"/>
              </w:rPr>
              <w:t>定义</w:t>
            </w:r>
          </w:p>
        </w:tc>
      </w:tr>
      <w:tr w:rsidR="006F7505" w:rsidRPr="00F14137" w14:paraId="617CD668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7A3CA24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32B02D9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418EC04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bootVersion</w:t>
            </w:r>
            <w:proofErr w:type="spellEnd"/>
          </w:p>
        </w:tc>
        <w:tc>
          <w:tcPr>
            <w:tcW w:w="1134" w:type="dxa"/>
            <w:vAlign w:val="center"/>
          </w:tcPr>
          <w:p w14:paraId="6B231D3C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3D257817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7A96">
              <w:rPr>
                <w:rFonts w:asciiTheme="minorEastAsia" w:hAnsiTheme="minorEastAsia" w:hint="eastAsia"/>
                <w:szCs w:val="21"/>
              </w:rPr>
              <w:t>Bootloader版本</w:t>
            </w:r>
            <w:r w:rsidRPr="00F17A96">
              <w:rPr>
                <w:rFonts w:asciiTheme="minorEastAsia" w:hAnsiTheme="minorEastAsia"/>
                <w:szCs w:val="21"/>
              </w:rPr>
              <w:t>号，见</w:t>
            </w:r>
            <w:r w:rsidRPr="00F17A96">
              <w:rPr>
                <w:rFonts w:asciiTheme="minorEastAsia" w:hAnsiTheme="minorEastAsia" w:hint="eastAsia"/>
                <w:szCs w:val="21"/>
              </w:rPr>
              <w:t>版本</w:t>
            </w:r>
            <w:r w:rsidRPr="00F17A96">
              <w:rPr>
                <w:rFonts w:asciiTheme="minorEastAsia" w:hAnsiTheme="minorEastAsia"/>
                <w:szCs w:val="21"/>
              </w:rPr>
              <w:t>定义</w:t>
            </w:r>
          </w:p>
        </w:tc>
      </w:tr>
      <w:tr w:rsidR="006F7505" w:rsidRPr="00F14137" w14:paraId="197DD4B7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D3A3BA3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E0E8641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E411B44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hwVersion</w:t>
            </w:r>
            <w:proofErr w:type="spellEnd"/>
          </w:p>
        </w:tc>
        <w:tc>
          <w:tcPr>
            <w:tcW w:w="1134" w:type="dxa"/>
            <w:vAlign w:val="center"/>
          </w:tcPr>
          <w:p w14:paraId="02BFEDA1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180BD883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7A96">
              <w:rPr>
                <w:rFonts w:asciiTheme="minorEastAsia" w:hAnsiTheme="minorEastAsia" w:hint="eastAsia"/>
                <w:szCs w:val="21"/>
              </w:rPr>
              <w:t>硬件版本</w:t>
            </w:r>
            <w:r w:rsidRPr="00F17A96">
              <w:rPr>
                <w:rFonts w:asciiTheme="minorEastAsia" w:hAnsiTheme="minorEastAsia"/>
                <w:szCs w:val="21"/>
              </w:rPr>
              <w:t>号，见</w:t>
            </w:r>
            <w:r w:rsidRPr="00F17A96">
              <w:rPr>
                <w:rFonts w:asciiTheme="minorEastAsia" w:hAnsiTheme="minorEastAsia" w:hint="eastAsia"/>
                <w:szCs w:val="21"/>
              </w:rPr>
              <w:t>版本</w:t>
            </w:r>
            <w:r w:rsidRPr="00F17A96">
              <w:rPr>
                <w:rFonts w:asciiTheme="minorEastAsia" w:hAnsiTheme="minorEastAsia"/>
                <w:szCs w:val="21"/>
              </w:rPr>
              <w:t>定义</w:t>
            </w:r>
          </w:p>
        </w:tc>
      </w:tr>
      <w:tr w:rsidR="006F7505" w:rsidRPr="00F14137" w14:paraId="55EB031B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B5620AA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22FC55F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DB3760B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protocolVersion</w:t>
            </w:r>
            <w:proofErr w:type="spellEnd"/>
          </w:p>
        </w:tc>
        <w:tc>
          <w:tcPr>
            <w:tcW w:w="1134" w:type="dxa"/>
            <w:vAlign w:val="center"/>
          </w:tcPr>
          <w:p w14:paraId="68C48E77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579A4F8F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E1AFC">
              <w:rPr>
                <w:rFonts w:asciiTheme="minorEastAsia" w:hAnsiTheme="minorEastAsia" w:hint="eastAsia"/>
                <w:szCs w:val="21"/>
              </w:rPr>
              <w:t>协议版本</w:t>
            </w:r>
            <w:r w:rsidRPr="00BE1AFC">
              <w:rPr>
                <w:rFonts w:asciiTheme="minorEastAsia" w:hAnsiTheme="minorEastAsia"/>
                <w:szCs w:val="21"/>
              </w:rPr>
              <w:t>号，见</w:t>
            </w:r>
            <w:r w:rsidRPr="00BE1AFC">
              <w:rPr>
                <w:rFonts w:asciiTheme="minorEastAsia" w:hAnsiTheme="minorEastAsia" w:hint="eastAsia"/>
                <w:szCs w:val="21"/>
              </w:rPr>
              <w:t>版本</w:t>
            </w:r>
            <w:r w:rsidRPr="00BE1AFC">
              <w:rPr>
                <w:rFonts w:asciiTheme="minorEastAsia" w:hAnsiTheme="minorEastAsia"/>
                <w:szCs w:val="21"/>
              </w:rPr>
              <w:t>定义</w:t>
            </w:r>
          </w:p>
        </w:tc>
      </w:tr>
      <w:tr w:rsidR="006F7505" w14:paraId="3246B80E" w14:textId="77777777" w:rsidTr="00F43F8C">
        <w:tc>
          <w:tcPr>
            <w:tcW w:w="1526" w:type="dxa"/>
            <w:shd w:val="clear" w:color="auto" w:fill="auto"/>
            <w:vAlign w:val="center"/>
          </w:tcPr>
          <w:p w14:paraId="33E2FAB3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5B88157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164</w:t>
            </w:r>
          </w:p>
        </w:tc>
      </w:tr>
    </w:tbl>
    <w:p w14:paraId="5E0FB592" w14:textId="77777777" w:rsidR="006F7505" w:rsidRDefault="006F7505" w:rsidP="006F7505"/>
    <w:p w14:paraId="1BB57CA1" w14:textId="77777777" w:rsidR="006F7505" w:rsidRDefault="006F7505" w:rsidP="006F7505">
      <w:pPr>
        <w:pStyle w:val="4"/>
        <w:numPr>
          <w:ilvl w:val="0"/>
          <w:numId w:val="0"/>
        </w:numPr>
        <w:ind w:left="720" w:hanging="720"/>
      </w:pPr>
      <w:r>
        <w:rPr>
          <w:rFonts w:hint="eastAsia"/>
        </w:rPr>
        <w:t>3</w:t>
      </w:r>
      <w:r>
        <w:t xml:space="preserve">.5.10.7 </w:t>
      </w:r>
      <w:r>
        <w:rPr>
          <w:rFonts w:hint="eastAsia"/>
        </w:rPr>
        <w:t>上位机请求校验固件数据</w:t>
      </w:r>
      <w:r w:rsidRPr="00CE4341">
        <w:rPr>
          <w:rFonts w:hint="eastAsia"/>
        </w:rPr>
        <w:t>(</w:t>
      </w:r>
      <w:r w:rsidRPr="00CE4341">
        <w:t>0xA</w:t>
      </w:r>
      <w:r>
        <w:t>C</w:t>
      </w:r>
      <w:r w:rsidRPr="00CE4341">
        <w:rPr>
          <w:rFonts w:hint="eastAsia"/>
        </w:rPr>
        <w:t>)</w:t>
      </w:r>
    </w:p>
    <w:p w14:paraId="1C7AF71F" w14:textId="77777777" w:rsidR="006F7505" w:rsidRPr="002C63C7" w:rsidRDefault="006F7505" w:rsidP="006F7505">
      <w:r w:rsidRPr="002C63C7">
        <w:rPr>
          <w:rFonts w:asciiTheme="minorEastAsia" w:hAnsiTheme="minorEastAsia" w:hint="eastAsia"/>
          <w:color w:val="FF0000"/>
        </w:rPr>
        <w:t>注意：此命令只支持boot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6F7505" w:rsidRPr="00002A9C" w14:paraId="0B3E6215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4671071" w14:textId="77777777" w:rsidR="006F7505" w:rsidRPr="00002A9C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3D73D5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3D73D5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0EE9105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0xAC</w:t>
            </w:r>
          </w:p>
        </w:tc>
      </w:tr>
      <w:tr w:rsidR="006F7505" w:rsidRPr="0028101D" w14:paraId="7770F0FB" w14:textId="77777777" w:rsidTr="00F43F8C">
        <w:tc>
          <w:tcPr>
            <w:tcW w:w="1526" w:type="dxa"/>
            <w:shd w:val="clear" w:color="auto" w:fill="auto"/>
            <w:vAlign w:val="center"/>
          </w:tcPr>
          <w:p w14:paraId="73457D71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BEA52A2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校验</w:t>
            </w:r>
            <w:r>
              <w:rPr>
                <w:rFonts w:asciiTheme="minorEastAsia" w:hAnsiTheme="minorEastAsia"/>
                <w:szCs w:val="21"/>
              </w:rPr>
              <w:t>固件数据</w:t>
            </w:r>
          </w:p>
        </w:tc>
      </w:tr>
      <w:tr w:rsidR="006F7505" w:rsidRPr="00002A9C" w14:paraId="33AF29D5" w14:textId="77777777" w:rsidTr="00F43F8C">
        <w:tc>
          <w:tcPr>
            <w:tcW w:w="1526" w:type="dxa"/>
            <w:shd w:val="clear" w:color="auto" w:fill="auto"/>
            <w:vAlign w:val="center"/>
          </w:tcPr>
          <w:p w14:paraId="42D9CF1C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8EB3DD0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</w:p>
        </w:tc>
      </w:tr>
      <w:tr w:rsidR="006F7505" w:rsidRPr="00002A9C" w14:paraId="7E8F7F3D" w14:textId="77777777" w:rsidTr="00F43F8C">
        <w:tc>
          <w:tcPr>
            <w:tcW w:w="1526" w:type="dxa"/>
            <w:shd w:val="clear" w:color="auto" w:fill="auto"/>
            <w:vAlign w:val="center"/>
          </w:tcPr>
          <w:p w14:paraId="61E49EFA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1AB3CB6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2AC41AB5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2115047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D419D37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939369F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52F16454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11A2B9F1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05DF79B7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0416885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8539D32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AC249B4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A923D41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5744CFA9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F7505" w:rsidRPr="00002A9C" w14:paraId="798781B6" w14:textId="77777777" w:rsidTr="00F43F8C">
        <w:tc>
          <w:tcPr>
            <w:tcW w:w="1526" w:type="dxa"/>
            <w:shd w:val="clear" w:color="auto" w:fill="auto"/>
            <w:vAlign w:val="center"/>
          </w:tcPr>
          <w:p w14:paraId="694D037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A8C0ACF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6F7505" w:rsidRPr="00002A9C" w14:paraId="0392427F" w14:textId="77777777" w:rsidTr="00F43F8C">
        <w:tc>
          <w:tcPr>
            <w:tcW w:w="1526" w:type="dxa"/>
            <w:shd w:val="clear" w:color="auto" w:fill="auto"/>
            <w:vAlign w:val="center"/>
          </w:tcPr>
          <w:p w14:paraId="5E880D24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46CF8D1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1D0DAA13" w14:textId="77777777" w:rsidR="006F7505" w:rsidRPr="00657750" w:rsidRDefault="006F7505" w:rsidP="006F7505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2DD33071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0426DA0" w14:textId="77777777" w:rsidR="006F7505" w:rsidRPr="00002A9C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F745AFA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AC</w:t>
            </w:r>
          </w:p>
        </w:tc>
      </w:tr>
      <w:tr w:rsidR="006F7505" w:rsidRPr="0028101D" w14:paraId="6E5B9092" w14:textId="77777777" w:rsidTr="00F43F8C">
        <w:tc>
          <w:tcPr>
            <w:tcW w:w="1526" w:type="dxa"/>
            <w:shd w:val="clear" w:color="auto" w:fill="auto"/>
            <w:vAlign w:val="center"/>
          </w:tcPr>
          <w:p w14:paraId="19F63033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4A3E381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校验</w:t>
            </w:r>
            <w:r>
              <w:rPr>
                <w:rFonts w:asciiTheme="minorEastAsia" w:hAnsiTheme="minorEastAsia"/>
                <w:szCs w:val="21"/>
              </w:rPr>
              <w:t>固件数据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6F7505" w:rsidRPr="00002A9C" w14:paraId="78B7BEEF" w14:textId="77777777" w:rsidTr="00F43F8C">
        <w:tc>
          <w:tcPr>
            <w:tcW w:w="1526" w:type="dxa"/>
            <w:shd w:val="clear" w:color="auto" w:fill="auto"/>
            <w:vAlign w:val="center"/>
          </w:tcPr>
          <w:p w14:paraId="49C62088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0DAE609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F7505" w:rsidRPr="00002A9C" w14:paraId="5B13AB23" w14:textId="77777777" w:rsidTr="00F43F8C">
        <w:tc>
          <w:tcPr>
            <w:tcW w:w="1526" w:type="dxa"/>
            <w:shd w:val="clear" w:color="auto" w:fill="auto"/>
            <w:vAlign w:val="center"/>
          </w:tcPr>
          <w:p w14:paraId="3C24C498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996D91A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52DDC27C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C993EC0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E0907D8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B7EB6DE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73A54D7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23D58F0E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3BD16467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07AE3F1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58766AD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67AB152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3BF172A7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38C83EA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  <w:p w14:paraId="75190354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1：校验错误</w:t>
            </w:r>
          </w:p>
          <w:p w14:paraId="5BA1AC38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：状态错误</w:t>
            </w:r>
          </w:p>
          <w:p w14:paraId="6458C02D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其他错误</w:t>
            </w:r>
          </w:p>
        </w:tc>
      </w:tr>
      <w:tr w:rsidR="006F7505" w:rsidRPr="00002A9C" w14:paraId="17508597" w14:textId="77777777" w:rsidTr="00F43F8C">
        <w:tc>
          <w:tcPr>
            <w:tcW w:w="1526" w:type="dxa"/>
            <w:shd w:val="clear" w:color="auto" w:fill="auto"/>
            <w:vAlign w:val="center"/>
          </w:tcPr>
          <w:p w14:paraId="6B058607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DF3A6BD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6F7505" w:rsidRPr="00002A9C" w14:paraId="0A11FE1D" w14:textId="77777777" w:rsidTr="00F43F8C">
        <w:tc>
          <w:tcPr>
            <w:tcW w:w="1526" w:type="dxa"/>
            <w:shd w:val="clear" w:color="auto" w:fill="auto"/>
            <w:vAlign w:val="center"/>
          </w:tcPr>
          <w:p w14:paraId="0721BF09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4AA7331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6F4E53CE" w14:textId="77777777" w:rsidR="006F7505" w:rsidRDefault="006F7505" w:rsidP="006F7505"/>
    <w:p w14:paraId="2AF20BA9" w14:textId="77777777" w:rsidR="006F7505" w:rsidRDefault="006F7505" w:rsidP="006F7505">
      <w:pPr>
        <w:pStyle w:val="4"/>
        <w:numPr>
          <w:ilvl w:val="3"/>
          <w:numId w:val="41"/>
        </w:numPr>
      </w:pPr>
      <w:r>
        <w:rPr>
          <w:rFonts w:hint="eastAsia"/>
        </w:rPr>
        <w:lastRenderedPageBreak/>
        <w:t>上位机请求运行A</w:t>
      </w:r>
      <w:r>
        <w:t>PP</w:t>
      </w:r>
      <w:r>
        <w:rPr>
          <w:rFonts w:hint="eastAsia"/>
        </w:rPr>
        <w:t>固件</w:t>
      </w:r>
      <w:r w:rsidRPr="00CE4341">
        <w:rPr>
          <w:rFonts w:hint="eastAsia"/>
        </w:rPr>
        <w:t>(</w:t>
      </w:r>
      <w:r w:rsidRPr="00CE4341">
        <w:t>0xA</w:t>
      </w:r>
      <w:r>
        <w:t>D</w:t>
      </w:r>
      <w:r w:rsidRPr="00CE4341">
        <w:rPr>
          <w:rFonts w:hint="eastAsia"/>
        </w:rPr>
        <w:t>)</w:t>
      </w:r>
    </w:p>
    <w:p w14:paraId="22B615C2" w14:textId="77777777" w:rsidR="006F7505" w:rsidRPr="0042678A" w:rsidRDefault="006F7505" w:rsidP="006F7505">
      <w:r w:rsidRPr="0042678A">
        <w:rPr>
          <w:rFonts w:asciiTheme="minorEastAsia" w:hAnsiTheme="minorEastAsia" w:hint="eastAsia"/>
          <w:color w:val="FF0000"/>
        </w:rPr>
        <w:t>注意：此命令只支持boot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3E50FBF1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E6D7244" w14:textId="77777777" w:rsidR="006F7505" w:rsidRPr="00671FF4" w:rsidRDefault="006F7505" w:rsidP="006F7505">
            <w:pPr>
              <w:pStyle w:val="ad"/>
              <w:numPr>
                <w:ilvl w:val="0"/>
                <w:numId w:val="2"/>
              </w:numPr>
              <w:ind w:firstLineChars="0"/>
              <w:jc w:val="center"/>
              <w:rPr>
                <w:rFonts w:asciiTheme="minorEastAsia" w:hAnsiTheme="minorEastAsia" w:cs="宋体"/>
                <w:szCs w:val="21"/>
              </w:rPr>
            </w:pPr>
            <w:r w:rsidRPr="00671FF4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671FF4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7C57CCA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D</w:t>
            </w:r>
          </w:p>
        </w:tc>
      </w:tr>
      <w:tr w:rsidR="006F7505" w:rsidRPr="0028101D" w14:paraId="2268EBC5" w14:textId="77777777" w:rsidTr="00F43F8C">
        <w:tc>
          <w:tcPr>
            <w:tcW w:w="1526" w:type="dxa"/>
            <w:shd w:val="clear" w:color="auto" w:fill="auto"/>
            <w:vAlign w:val="center"/>
          </w:tcPr>
          <w:p w14:paraId="43DE2CFC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D70909F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运行APP</w:t>
            </w:r>
            <w:r>
              <w:rPr>
                <w:rFonts w:asciiTheme="minorEastAsia" w:hAnsiTheme="minorEastAsia"/>
                <w:szCs w:val="21"/>
              </w:rPr>
              <w:t>固件</w:t>
            </w:r>
          </w:p>
        </w:tc>
      </w:tr>
      <w:tr w:rsidR="006F7505" w:rsidRPr="00002A9C" w14:paraId="3555EF5A" w14:textId="77777777" w:rsidTr="00F43F8C">
        <w:tc>
          <w:tcPr>
            <w:tcW w:w="1526" w:type="dxa"/>
            <w:shd w:val="clear" w:color="auto" w:fill="auto"/>
            <w:vAlign w:val="center"/>
          </w:tcPr>
          <w:p w14:paraId="2E29AD66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FEDEAD0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</w:p>
        </w:tc>
      </w:tr>
      <w:tr w:rsidR="006F7505" w:rsidRPr="00002A9C" w14:paraId="61D84786" w14:textId="77777777" w:rsidTr="00F43F8C">
        <w:tc>
          <w:tcPr>
            <w:tcW w:w="1526" w:type="dxa"/>
            <w:shd w:val="clear" w:color="auto" w:fill="auto"/>
            <w:vAlign w:val="center"/>
          </w:tcPr>
          <w:p w14:paraId="3CCC159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C65A0D7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6CFCF844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13CBD6A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23B6E43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D01E99D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5D6C0DBD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15580678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038A8E72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FCD3E44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FDA9065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EE2366D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74ED53C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765705E8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F7505" w:rsidRPr="00002A9C" w14:paraId="6A1FFDDA" w14:textId="77777777" w:rsidTr="00F43F8C">
        <w:tc>
          <w:tcPr>
            <w:tcW w:w="1526" w:type="dxa"/>
            <w:shd w:val="clear" w:color="auto" w:fill="auto"/>
            <w:vAlign w:val="center"/>
          </w:tcPr>
          <w:p w14:paraId="758753F3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3AC7561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6F7505" w:rsidRPr="00002A9C" w14:paraId="2E0415BE" w14:textId="77777777" w:rsidTr="00F43F8C">
        <w:tc>
          <w:tcPr>
            <w:tcW w:w="1526" w:type="dxa"/>
            <w:shd w:val="clear" w:color="auto" w:fill="auto"/>
            <w:vAlign w:val="center"/>
          </w:tcPr>
          <w:p w14:paraId="685A7872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71CBAEF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6DC2F5F5" w14:textId="77777777" w:rsidR="006F7505" w:rsidRDefault="006F7505" w:rsidP="006F7505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6F7505" w:rsidRPr="00002A9C" w14:paraId="01062C6A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B62B355" w14:textId="77777777" w:rsidR="006F7505" w:rsidRPr="00002A9C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486C37B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AD</w:t>
            </w:r>
          </w:p>
        </w:tc>
      </w:tr>
      <w:tr w:rsidR="006F7505" w:rsidRPr="0028101D" w14:paraId="1EA4778F" w14:textId="77777777" w:rsidTr="00F43F8C">
        <w:tc>
          <w:tcPr>
            <w:tcW w:w="1526" w:type="dxa"/>
            <w:shd w:val="clear" w:color="auto" w:fill="auto"/>
            <w:vAlign w:val="center"/>
          </w:tcPr>
          <w:p w14:paraId="64E2931B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3326047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运行APP</w:t>
            </w:r>
            <w:r>
              <w:rPr>
                <w:rFonts w:asciiTheme="minorEastAsia" w:hAnsiTheme="minorEastAsia"/>
                <w:szCs w:val="21"/>
              </w:rPr>
              <w:t>固件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6F7505" w:rsidRPr="00002A9C" w14:paraId="123405ED" w14:textId="77777777" w:rsidTr="00F43F8C">
        <w:tc>
          <w:tcPr>
            <w:tcW w:w="1526" w:type="dxa"/>
            <w:shd w:val="clear" w:color="auto" w:fill="auto"/>
            <w:vAlign w:val="center"/>
          </w:tcPr>
          <w:p w14:paraId="268B74C7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F0BC93D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F7505" w:rsidRPr="00002A9C" w14:paraId="4D298282" w14:textId="77777777" w:rsidTr="00F43F8C">
        <w:tc>
          <w:tcPr>
            <w:tcW w:w="1526" w:type="dxa"/>
            <w:shd w:val="clear" w:color="auto" w:fill="auto"/>
            <w:vAlign w:val="center"/>
          </w:tcPr>
          <w:p w14:paraId="70D403A0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109C099D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4AC7F237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C809117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B4AED5A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809946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5484C468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046FA98B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40BF387D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3A41513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8C965B9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15052BB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6182B8C2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6EF6C8BC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  <w:p w14:paraId="0C7FC179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：运行失败</w:t>
            </w:r>
          </w:p>
          <w:p w14:paraId="1C2DE519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：不在可运行状态</w:t>
            </w:r>
          </w:p>
          <w:p w14:paraId="27BAB505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其它：失败</w:t>
            </w:r>
          </w:p>
        </w:tc>
      </w:tr>
      <w:tr w:rsidR="006F7505" w:rsidRPr="00002A9C" w14:paraId="5146646C" w14:textId="77777777" w:rsidTr="00F43F8C">
        <w:tc>
          <w:tcPr>
            <w:tcW w:w="1526" w:type="dxa"/>
            <w:shd w:val="clear" w:color="auto" w:fill="auto"/>
            <w:vAlign w:val="center"/>
          </w:tcPr>
          <w:p w14:paraId="02E6EBAE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FEC24A3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6F7505" w:rsidRPr="00002A9C" w14:paraId="6134828B" w14:textId="77777777" w:rsidTr="00F43F8C">
        <w:tc>
          <w:tcPr>
            <w:tcW w:w="1526" w:type="dxa"/>
            <w:shd w:val="clear" w:color="auto" w:fill="auto"/>
            <w:vAlign w:val="center"/>
          </w:tcPr>
          <w:p w14:paraId="148760AC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8946D5E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3680EEB4" w14:textId="77777777" w:rsidR="006F7505" w:rsidRDefault="006F7505" w:rsidP="006F7505"/>
    <w:p w14:paraId="0B5251ED" w14:textId="77777777" w:rsidR="006F7505" w:rsidRDefault="006F7505" w:rsidP="006F7505">
      <w:pPr>
        <w:pStyle w:val="4"/>
        <w:numPr>
          <w:ilvl w:val="3"/>
          <w:numId w:val="41"/>
        </w:numPr>
      </w:pPr>
      <w:r>
        <w:rPr>
          <w:rFonts w:hint="eastAsia"/>
        </w:rPr>
        <w:t>上位机请求获取超时时间</w:t>
      </w:r>
      <w:r w:rsidRPr="00CE4341">
        <w:rPr>
          <w:rFonts w:hint="eastAsia"/>
        </w:rPr>
        <w:t>(</w:t>
      </w:r>
      <w:r w:rsidRPr="00CE4341">
        <w:t>0xA</w:t>
      </w:r>
      <w:r>
        <w:t>E</w:t>
      </w:r>
      <w:r w:rsidRPr="00CE4341">
        <w:rPr>
          <w:rFonts w:hint="eastAsia"/>
        </w:rPr>
        <w:t>)</w:t>
      </w:r>
    </w:p>
    <w:p w14:paraId="701D9F1A" w14:textId="77777777" w:rsidR="006F7505" w:rsidRPr="0042678A" w:rsidRDefault="006F7505" w:rsidP="006F7505">
      <w:r w:rsidRPr="0042678A">
        <w:rPr>
          <w:rFonts w:asciiTheme="minorEastAsia" w:hAnsiTheme="minorEastAsia" w:hint="eastAsia"/>
          <w:color w:val="FF0000"/>
        </w:rPr>
        <w:t>注意：此命令只支持boot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47BD4B8A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B6D9684" w14:textId="77777777" w:rsidR="006F7505" w:rsidRPr="00E41E85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E41E85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E41E85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6341958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E</w:t>
            </w:r>
          </w:p>
        </w:tc>
      </w:tr>
      <w:tr w:rsidR="006F7505" w:rsidRPr="0028101D" w14:paraId="468496B2" w14:textId="77777777" w:rsidTr="00F43F8C">
        <w:tc>
          <w:tcPr>
            <w:tcW w:w="1526" w:type="dxa"/>
            <w:shd w:val="clear" w:color="auto" w:fill="auto"/>
            <w:vAlign w:val="center"/>
          </w:tcPr>
          <w:p w14:paraId="4407CFAA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AB68120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CE7DDB">
              <w:rPr>
                <w:rFonts w:hint="eastAsia"/>
              </w:rPr>
              <w:t>获取超时时间和重试次数</w:t>
            </w:r>
          </w:p>
        </w:tc>
      </w:tr>
      <w:tr w:rsidR="006F7505" w:rsidRPr="00002A9C" w14:paraId="4188C090" w14:textId="77777777" w:rsidTr="00F43F8C">
        <w:tc>
          <w:tcPr>
            <w:tcW w:w="1526" w:type="dxa"/>
            <w:shd w:val="clear" w:color="auto" w:fill="auto"/>
            <w:vAlign w:val="center"/>
          </w:tcPr>
          <w:p w14:paraId="6795FE0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04065A9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</w:p>
        </w:tc>
      </w:tr>
      <w:tr w:rsidR="006F7505" w:rsidRPr="00002A9C" w14:paraId="6F0849A5" w14:textId="77777777" w:rsidTr="00F43F8C">
        <w:tc>
          <w:tcPr>
            <w:tcW w:w="1526" w:type="dxa"/>
            <w:shd w:val="clear" w:color="auto" w:fill="auto"/>
            <w:vAlign w:val="center"/>
          </w:tcPr>
          <w:p w14:paraId="365028A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C3597A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61DCB450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BFE2692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01A6A9B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078A5A9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F7806B5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4AA61E14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2A4EDBD8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AFE531A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9C6F7D1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11DF202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4D9EB7B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072B7C5E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F7505" w:rsidRPr="00002A9C" w14:paraId="653A688E" w14:textId="77777777" w:rsidTr="00F43F8C">
        <w:tc>
          <w:tcPr>
            <w:tcW w:w="1526" w:type="dxa"/>
            <w:shd w:val="clear" w:color="auto" w:fill="auto"/>
            <w:vAlign w:val="center"/>
          </w:tcPr>
          <w:p w14:paraId="2E54C210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4A5BC6E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6F7505" w:rsidRPr="00002A9C" w14:paraId="3EF231B1" w14:textId="77777777" w:rsidTr="00F43F8C">
        <w:tc>
          <w:tcPr>
            <w:tcW w:w="1526" w:type="dxa"/>
            <w:shd w:val="clear" w:color="auto" w:fill="auto"/>
            <w:vAlign w:val="center"/>
          </w:tcPr>
          <w:p w14:paraId="0CC9E9F4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920EB5D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6C692425" w14:textId="77777777" w:rsidR="006F7505" w:rsidRDefault="006F7505" w:rsidP="006F7505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6F7505" w:rsidRPr="00002A9C" w14:paraId="786B64B6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89C9F46" w14:textId="77777777" w:rsidR="006F7505" w:rsidRPr="00002A9C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B96EF69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AE</w:t>
            </w:r>
          </w:p>
        </w:tc>
      </w:tr>
      <w:tr w:rsidR="006F7505" w:rsidRPr="0028101D" w14:paraId="36042CD6" w14:textId="77777777" w:rsidTr="00F43F8C">
        <w:tc>
          <w:tcPr>
            <w:tcW w:w="1526" w:type="dxa"/>
            <w:shd w:val="clear" w:color="auto" w:fill="auto"/>
            <w:vAlign w:val="center"/>
          </w:tcPr>
          <w:p w14:paraId="4B038497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102730A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CE7DDB">
              <w:rPr>
                <w:rFonts w:hint="eastAsia"/>
              </w:rPr>
              <w:t>获取超时时间和重试次数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6F7505" w:rsidRPr="00002A9C" w14:paraId="2D8B176C" w14:textId="77777777" w:rsidTr="00F43F8C">
        <w:tc>
          <w:tcPr>
            <w:tcW w:w="1526" w:type="dxa"/>
            <w:shd w:val="clear" w:color="auto" w:fill="auto"/>
            <w:vAlign w:val="center"/>
          </w:tcPr>
          <w:p w14:paraId="5938DE4A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5B4A0D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F7505" w:rsidRPr="00002A9C" w14:paraId="5A1FC770" w14:textId="77777777" w:rsidTr="00F43F8C">
        <w:tc>
          <w:tcPr>
            <w:tcW w:w="1526" w:type="dxa"/>
            <w:shd w:val="clear" w:color="auto" w:fill="auto"/>
            <w:vAlign w:val="center"/>
          </w:tcPr>
          <w:p w14:paraId="4C0E5071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C30E075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100F8D7F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032F2DA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D9B3C89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76E151C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752C95A1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4A75461C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191A8AB3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FB3F523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5D01BCC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BC76A61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image</w:t>
            </w:r>
            <w:r>
              <w:rPr>
                <w:rFonts w:asciiTheme="minorEastAsia" w:hAnsiTheme="minorEastAsia"/>
                <w:sz w:val="18"/>
                <w:szCs w:val="18"/>
              </w:rPr>
              <w:t>PkgLenMax</w:t>
            </w:r>
            <w:proofErr w:type="spellEnd"/>
          </w:p>
        </w:tc>
        <w:tc>
          <w:tcPr>
            <w:tcW w:w="1134" w:type="dxa"/>
            <w:vAlign w:val="center"/>
          </w:tcPr>
          <w:p w14:paraId="3C48DC16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402" w:type="dxa"/>
            <w:vAlign w:val="center"/>
          </w:tcPr>
          <w:p w14:paraId="52301175" w14:textId="77777777" w:rsidR="006F7505" w:rsidRPr="002D7489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2D7489">
              <w:rPr>
                <w:rFonts w:asciiTheme="minorEastAsia" w:hAnsiTheme="minorEastAsia" w:hint="eastAsia"/>
                <w:szCs w:val="21"/>
              </w:rPr>
              <w:t>下载</w:t>
            </w:r>
            <w:r w:rsidRPr="002D7489">
              <w:rPr>
                <w:rFonts w:asciiTheme="minorEastAsia" w:hAnsiTheme="minorEastAsia"/>
                <w:szCs w:val="21"/>
              </w:rPr>
              <w:t>固件数据包</w:t>
            </w:r>
            <w:r w:rsidRPr="002D7489">
              <w:rPr>
                <w:rFonts w:asciiTheme="minorEastAsia" w:hAnsiTheme="minorEastAsia" w:hint="eastAsia"/>
                <w:szCs w:val="21"/>
              </w:rPr>
              <w:t>最大字节数</w:t>
            </w:r>
          </w:p>
        </w:tc>
      </w:tr>
      <w:tr w:rsidR="006F7505" w:rsidRPr="001C0AE8" w14:paraId="7D93FE42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A47BCA9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D1D6BC0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CBB5BC0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cmdTimeoutMs</w:t>
            </w:r>
            <w:proofErr w:type="spellEnd"/>
          </w:p>
        </w:tc>
        <w:tc>
          <w:tcPr>
            <w:tcW w:w="1134" w:type="dxa"/>
            <w:vAlign w:val="center"/>
          </w:tcPr>
          <w:p w14:paraId="0ABB94AB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402" w:type="dxa"/>
            <w:vAlign w:val="center"/>
          </w:tcPr>
          <w:p w14:paraId="59431546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指令</w:t>
            </w:r>
            <w:r w:rsidRPr="00CE7DDB">
              <w:rPr>
                <w:rFonts w:asciiTheme="minorEastAsia" w:hAnsiTheme="minorEastAsia" w:hint="eastAsia"/>
                <w:szCs w:val="21"/>
              </w:rPr>
              <w:t>超时</w:t>
            </w:r>
            <w:r w:rsidRPr="00CE7DDB">
              <w:rPr>
                <w:rFonts w:asciiTheme="minorEastAsia" w:hAnsiTheme="minorEastAsia"/>
                <w:szCs w:val="21"/>
              </w:rPr>
              <w:t>时间</w:t>
            </w:r>
          </w:p>
        </w:tc>
      </w:tr>
      <w:tr w:rsidR="006F7505" w:rsidRPr="001C0AE8" w14:paraId="24951215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18E3665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7C98374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C4CCE9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hech</w:t>
            </w:r>
            <w:r>
              <w:rPr>
                <w:rFonts w:asciiTheme="minorEastAsia" w:hAnsiTheme="minorEastAsia"/>
                <w:sz w:val="18"/>
                <w:szCs w:val="18"/>
              </w:rPr>
              <w:t>TimeoutS</w:t>
            </w:r>
            <w:proofErr w:type="spellEnd"/>
          </w:p>
        </w:tc>
        <w:tc>
          <w:tcPr>
            <w:tcW w:w="1134" w:type="dxa"/>
            <w:vAlign w:val="center"/>
          </w:tcPr>
          <w:p w14:paraId="40F5E355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402" w:type="dxa"/>
            <w:vAlign w:val="center"/>
          </w:tcPr>
          <w:p w14:paraId="341F01CE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校验</w:t>
            </w:r>
            <w:r w:rsidRPr="00CE7DDB">
              <w:rPr>
                <w:rFonts w:asciiTheme="minorEastAsia" w:hAnsiTheme="minorEastAsia" w:hint="eastAsia"/>
                <w:szCs w:val="21"/>
              </w:rPr>
              <w:t>超时</w:t>
            </w:r>
            <w:r w:rsidRPr="00CE7DDB">
              <w:rPr>
                <w:rFonts w:asciiTheme="minorEastAsia" w:hAnsiTheme="minorEastAsia"/>
                <w:szCs w:val="21"/>
              </w:rPr>
              <w:t>时间</w:t>
            </w:r>
          </w:p>
        </w:tc>
      </w:tr>
      <w:tr w:rsidR="006F7505" w:rsidRPr="001C0AE8" w14:paraId="6AFBAEE0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5E365B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FC26FF3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14DC63F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w</w:t>
            </w:r>
            <w:r>
              <w:rPr>
                <w:rFonts w:asciiTheme="minorEastAsia" w:hAnsiTheme="minorEastAsia"/>
                <w:sz w:val="18"/>
                <w:szCs w:val="18"/>
              </w:rPr>
              <w:t>riteTimeoutS</w:t>
            </w:r>
            <w:proofErr w:type="spellEnd"/>
          </w:p>
        </w:tc>
        <w:tc>
          <w:tcPr>
            <w:tcW w:w="1134" w:type="dxa"/>
            <w:vAlign w:val="center"/>
          </w:tcPr>
          <w:p w14:paraId="7FBB3A39" w14:textId="77777777" w:rsidR="006F7505" w:rsidRPr="004424FD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4424FD"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402" w:type="dxa"/>
            <w:vAlign w:val="center"/>
          </w:tcPr>
          <w:p w14:paraId="4CB586A8" w14:textId="77777777" w:rsidR="006F7505" w:rsidRPr="004424FD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4424FD">
              <w:rPr>
                <w:rFonts w:asciiTheme="minorEastAsia" w:hAnsiTheme="minorEastAsia" w:hint="eastAsia"/>
                <w:szCs w:val="21"/>
              </w:rPr>
              <w:t>写入超时时间</w:t>
            </w:r>
          </w:p>
        </w:tc>
      </w:tr>
      <w:tr w:rsidR="006F7505" w:rsidRPr="00002A9C" w14:paraId="125FAB7B" w14:textId="77777777" w:rsidTr="00F43F8C">
        <w:tc>
          <w:tcPr>
            <w:tcW w:w="1526" w:type="dxa"/>
            <w:shd w:val="clear" w:color="auto" w:fill="auto"/>
            <w:vAlign w:val="center"/>
          </w:tcPr>
          <w:p w14:paraId="5470AB07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15E1BDD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8</w:t>
            </w:r>
          </w:p>
        </w:tc>
      </w:tr>
      <w:tr w:rsidR="006F7505" w:rsidRPr="00002A9C" w14:paraId="65B6C097" w14:textId="77777777" w:rsidTr="00F43F8C">
        <w:tc>
          <w:tcPr>
            <w:tcW w:w="1526" w:type="dxa"/>
            <w:shd w:val="clear" w:color="auto" w:fill="auto"/>
            <w:vAlign w:val="center"/>
          </w:tcPr>
          <w:p w14:paraId="7B423804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66BEED9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2F073ED1" w14:textId="77777777" w:rsidR="006F7505" w:rsidRDefault="006F7505" w:rsidP="006F7505"/>
    <w:p w14:paraId="4401A939" w14:textId="77777777" w:rsidR="006F7505" w:rsidRPr="00CE4341" w:rsidRDefault="006F7505" w:rsidP="006F7505">
      <w:pPr>
        <w:pStyle w:val="4"/>
        <w:numPr>
          <w:ilvl w:val="0"/>
          <w:numId w:val="0"/>
        </w:numPr>
      </w:pPr>
      <w:r w:rsidRPr="00CE4341">
        <w:rPr>
          <w:rFonts w:hint="eastAsia"/>
        </w:rPr>
        <w:t>3</w:t>
      </w:r>
      <w:r w:rsidRPr="00CE4341">
        <w:t>.5.10.</w:t>
      </w:r>
      <w:r>
        <w:t>10</w:t>
      </w:r>
      <w:r>
        <w:rPr>
          <w:rFonts w:hint="eastAsia"/>
        </w:rPr>
        <w:t>程序处于</w:t>
      </w:r>
      <w:r>
        <w:t>boot</w:t>
      </w:r>
      <w:r>
        <w:rPr>
          <w:rFonts w:hint="eastAsia"/>
        </w:rPr>
        <w:t>时设置是否可跳转A</w:t>
      </w:r>
      <w:r>
        <w:t>PP</w:t>
      </w:r>
      <w:r>
        <w:rPr>
          <w:rFonts w:hint="eastAsia"/>
        </w:rPr>
        <w:t>(</w:t>
      </w:r>
      <w:r>
        <w:t>0xAF</w:t>
      </w:r>
      <w:r>
        <w:rPr>
          <w:rFonts w:hint="eastAsia"/>
        </w:rPr>
        <w:t>)</w:t>
      </w:r>
    </w:p>
    <w:p w14:paraId="0EC5CC9F" w14:textId="77777777" w:rsidR="006F7505" w:rsidRPr="00AD3E2E" w:rsidRDefault="006F7505" w:rsidP="006F7505">
      <w:pPr>
        <w:rPr>
          <w:rFonts w:asciiTheme="minorEastAsia" w:hAnsiTheme="minorEastAsia"/>
          <w:color w:val="FF0000"/>
        </w:rPr>
      </w:pPr>
      <w:r w:rsidRPr="00AD3E2E">
        <w:rPr>
          <w:rFonts w:asciiTheme="minorEastAsia" w:hAnsiTheme="minorEastAsia" w:hint="eastAsia"/>
          <w:color w:val="FF0000"/>
        </w:rPr>
        <w:t>注意：此命令只支持boot，</w:t>
      </w:r>
      <w:r>
        <w:rPr>
          <w:rFonts w:asciiTheme="minorEastAsia" w:hAnsiTheme="minorEastAsia" w:hint="eastAsia"/>
          <w:color w:val="FF0000"/>
        </w:rPr>
        <w:t>不支持A</w:t>
      </w:r>
      <w:r>
        <w:rPr>
          <w:rFonts w:asciiTheme="minorEastAsia" w:hAnsiTheme="minorEastAsia"/>
          <w:color w:val="FF0000"/>
        </w:rPr>
        <w:t>PP</w:t>
      </w:r>
      <w:r>
        <w:rPr>
          <w:rFonts w:asciiTheme="minorEastAsia" w:hAnsiTheme="minorEastAsia" w:hint="eastAsia"/>
          <w:color w:val="FF0000"/>
        </w:rPr>
        <w:t>，重新上电后设置失效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5B1C63A6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547AC3A" w14:textId="77777777" w:rsidR="006F7505" w:rsidRPr="000E33F1" w:rsidRDefault="006F7505" w:rsidP="006F7505">
            <w:pPr>
              <w:pStyle w:val="ad"/>
              <w:numPr>
                <w:ilvl w:val="0"/>
                <w:numId w:val="2"/>
              </w:numPr>
              <w:ind w:firstLineChars="0"/>
              <w:jc w:val="center"/>
              <w:rPr>
                <w:rFonts w:asciiTheme="minorEastAsia" w:hAnsiTheme="minorEastAsia" w:cs="宋体"/>
                <w:szCs w:val="21"/>
              </w:rPr>
            </w:pPr>
            <w:r w:rsidRPr="000E33F1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0E33F1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9A71D50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F</w:t>
            </w:r>
          </w:p>
        </w:tc>
      </w:tr>
      <w:tr w:rsidR="006F7505" w:rsidRPr="0028101D" w14:paraId="4CF43D53" w14:textId="77777777" w:rsidTr="00F43F8C">
        <w:tc>
          <w:tcPr>
            <w:tcW w:w="1526" w:type="dxa"/>
            <w:shd w:val="clear" w:color="auto" w:fill="auto"/>
            <w:vAlign w:val="center"/>
          </w:tcPr>
          <w:p w14:paraId="6B27AC1F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C0312C7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程序处于</w:t>
            </w:r>
            <w:r>
              <w:rPr>
                <w:rFonts w:asciiTheme="minorEastAsia" w:hAnsiTheme="minorEastAsia"/>
                <w:szCs w:val="21"/>
              </w:rPr>
              <w:t>boot</w:t>
            </w:r>
            <w:r>
              <w:rPr>
                <w:rFonts w:asciiTheme="minorEastAsia" w:hAnsiTheme="minorEastAsia" w:hint="eastAsia"/>
                <w:szCs w:val="21"/>
              </w:rPr>
              <w:t>时设置是否可跳转A</w:t>
            </w:r>
            <w:r>
              <w:rPr>
                <w:rFonts w:asciiTheme="minorEastAsia" w:hAnsiTheme="minorEastAsia"/>
                <w:szCs w:val="21"/>
              </w:rPr>
              <w:t>PP</w:t>
            </w:r>
          </w:p>
        </w:tc>
      </w:tr>
      <w:tr w:rsidR="006F7505" w:rsidRPr="00002A9C" w14:paraId="022757A0" w14:textId="77777777" w:rsidTr="00F43F8C">
        <w:tc>
          <w:tcPr>
            <w:tcW w:w="1526" w:type="dxa"/>
            <w:shd w:val="clear" w:color="auto" w:fill="auto"/>
            <w:vAlign w:val="center"/>
          </w:tcPr>
          <w:p w14:paraId="50E17BA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552BCF1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</w:p>
        </w:tc>
      </w:tr>
      <w:tr w:rsidR="006F7505" w:rsidRPr="00002A9C" w14:paraId="31C6C432" w14:textId="77777777" w:rsidTr="00F43F8C">
        <w:tc>
          <w:tcPr>
            <w:tcW w:w="1526" w:type="dxa"/>
            <w:shd w:val="clear" w:color="auto" w:fill="auto"/>
            <w:vAlign w:val="center"/>
          </w:tcPr>
          <w:p w14:paraId="3A594228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D4BD8BF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43AA9A28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1617D78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4172D21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82AF7E0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7373F848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4308CCEE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5F87AF88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2E8C641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70A574C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C3D47B" w14:textId="77777777" w:rsidR="006F7505" w:rsidRPr="00EC66AC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DBB434E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/>
                <w:szCs w:val="21"/>
              </w:rPr>
              <w:t>Uint</w:t>
            </w:r>
            <w:r>
              <w:rPr>
                <w:rFonts w:asciiTheme="minorEastAsia" w:hAnsiTheme="minorEastAsia"/>
                <w:szCs w:val="21"/>
              </w:rPr>
              <w:t>8</w:t>
            </w:r>
            <w:r w:rsidRPr="00CB78A4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2411F243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:</w:t>
            </w:r>
            <w:r>
              <w:rPr>
                <w:rFonts w:asciiTheme="minorEastAsia" w:hAnsiTheme="minorEastAsia" w:hint="eastAsia"/>
                <w:szCs w:val="21"/>
              </w:rPr>
              <w:t>可跳转，1：不可跳转</w:t>
            </w:r>
          </w:p>
        </w:tc>
      </w:tr>
      <w:tr w:rsidR="006F7505" w:rsidRPr="00002A9C" w14:paraId="1FE60F92" w14:textId="77777777" w:rsidTr="00F43F8C">
        <w:tc>
          <w:tcPr>
            <w:tcW w:w="1526" w:type="dxa"/>
            <w:shd w:val="clear" w:color="auto" w:fill="auto"/>
            <w:vAlign w:val="center"/>
          </w:tcPr>
          <w:p w14:paraId="7365E146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68037B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6F7505" w:rsidRPr="00002A9C" w14:paraId="795A8B90" w14:textId="77777777" w:rsidTr="00F43F8C">
        <w:tc>
          <w:tcPr>
            <w:tcW w:w="1526" w:type="dxa"/>
            <w:shd w:val="clear" w:color="auto" w:fill="auto"/>
            <w:vAlign w:val="center"/>
          </w:tcPr>
          <w:p w14:paraId="57F00E55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F62B8DC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21A903A2" w14:textId="77777777" w:rsidR="006F7505" w:rsidRDefault="006F7505" w:rsidP="006F7505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6F7505" w:rsidRPr="00002A9C" w14:paraId="0E99BC3C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BFD1C1D" w14:textId="77777777" w:rsidR="006F7505" w:rsidRPr="00002A9C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82C8290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A1</w:t>
            </w:r>
          </w:p>
        </w:tc>
      </w:tr>
      <w:tr w:rsidR="006F7505" w:rsidRPr="0028101D" w14:paraId="0A94F2B5" w14:textId="77777777" w:rsidTr="00F43F8C">
        <w:tc>
          <w:tcPr>
            <w:tcW w:w="1526" w:type="dxa"/>
            <w:shd w:val="clear" w:color="auto" w:fill="auto"/>
            <w:vAlign w:val="center"/>
          </w:tcPr>
          <w:p w14:paraId="3AD70F2E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76E3931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程序处于</w:t>
            </w:r>
            <w:r>
              <w:rPr>
                <w:rFonts w:asciiTheme="minorEastAsia" w:hAnsiTheme="minorEastAsia"/>
                <w:szCs w:val="21"/>
              </w:rPr>
              <w:t>boot</w:t>
            </w:r>
            <w:r>
              <w:rPr>
                <w:rFonts w:asciiTheme="minorEastAsia" w:hAnsiTheme="minorEastAsia" w:hint="eastAsia"/>
                <w:szCs w:val="21"/>
              </w:rPr>
              <w:t>时设置是否可跳转A</w:t>
            </w:r>
            <w:r>
              <w:rPr>
                <w:rFonts w:asciiTheme="minorEastAsia" w:hAnsiTheme="minorEastAsia"/>
                <w:szCs w:val="21"/>
              </w:rPr>
              <w:t>PP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6F7505" w:rsidRPr="00002A9C" w14:paraId="3B704D73" w14:textId="77777777" w:rsidTr="00F43F8C">
        <w:tc>
          <w:tcPr>
            <w:tcW w:w="1526" w:type="dxa"/>
            <w:shd w:val="clear" w:color="auto" w:fill="auto"/>
            <w:vAlign w:val="center"/>
          </w:tcPr>
          <w:p w14:paraId="0F2FBE6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5A9500A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F7505" w:rsidRPr="00002A9C" w14:paraId="1B03A722" w14:textId="77777777" w:rsidTr="00F43F8C">
        <w:tc>
          <w:tcPr>
            <w:tcW w:w="1526" w:type="dxa"/>
            <w:shd w:val="clear" w:color="auto" w:fill="auto"/>
            <w:vAlign w:val="center"/>
          </w:tcPr>
          <w:p w14:paraId="5E5808F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25DFEC4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3ADD192C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62F75A0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5C076C2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398BF3B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5ECEA3C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4CE2FBA7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45826363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F1B8F37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F520FD6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A36834C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5857CC81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3B4D5F29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  <w:p w14:paraId="224869C2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1：请求失败</w:t>
            </w:r>
          </w:p>
          <w:p w14:paraId="4F0E045A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：状态错误</w:t>
            </w:r>
          </w:p>
          <w:p w14:paraId="67C9D878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其他错误</w:t>
            </w:r>
          </w:p>
        </w:tc>
      </w:tr>
      <w:tr w:rsidR="006F7505" w:rsidRPr="00002A9C" w14:paraId="4B0C422E" w14:textId="77777777" w:rsidTr="00F43F8C">
        <w:tc>
          <w:tcPr>
            <w:tcW w:w="1526" w:type="dxa"/>
            <w:shd w:val="clear" w:color="auto" w:fill="auto"/>
            <w:vAlign w:val="center"/>
          </w:tcPr>
          <w:p w14:paraId="362BA71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3B67DFE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6F7505" w:rsidRPr="00002A9C" w14:paraId="61E1B557" w14:textId="77777777" w:rsidTr="00F43F8C">
        <w:tc>
          <w:tcPr>
            <w:tcW w:w="1526" w:type="dxa"/>
            <w:shd w:val="clear" w:color="auto" w:fill="auto"/>
            <w:vAlign w:val="center"/>
          </w:tcPr>
          <w:p w14:paraId="3053AE70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1557BC5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2AF6B2FB" w14:textId="77777777" w:rsidR="006F7505" w:rsidRDefault="006F7505" w:rsidP="006F7505"/>
    <w:p w14:paraId="724CA54B" w14:textId="77777777" w:rsidR="00686FEB" w:rsidRPr="00DA73AC" w:rsidRDefault="00686FEB" w:rsidP="006F7505"/>
    <w:sectPr w:rsidR="00686FEB" w:rsidRPr="00DA73AC" w:rsidSect="003655F7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36" w:author="刘纪阳" w:date="2023-07-19T15:30:00Z" w:initials="刘纪阳">
    <w:p w14:paraId="089505F6" w14:textId="38808F30" w:rsidR="00694B1C" w:rsidRDefault="00694B1C">
      <w:pPr>
        <w:pStyle w:val="af0"/>
      </w:pPr>
      <w:r>
        <w:rPr>
          <w:rStyle w:val="af"/>
        </w:rPr>
        <w:annotationRef/>
      </w:r>
      <w:r>
        <w:t>需要确认语义</w:t>
      </w:r>
      <w:r w:rsidR="007D4378">
        <w:t>，下同</w:t>
      </w:r>
    </w:p>
  </w:comment>
  <w:comment w:id="737" w:author="刘纪阳" w:date="2023-07-19T15:30:00Z" w:initials="刘纪阳">
    <w:p w14:paraId="0B32C49F" w14:textId="35ADC1FB" w:rsidR="007D4378" w:rsidRDefault="007D4378">
      <w:pPr>
        <w:pStyle w:val="af0"/>
      </w:pPr>
      <w:r>
        <w:rPr>
          <w:rStyle w:val="af"/>
        </w:rPr>
        <w:annotationRef/>
      </w:r>
    </w:p>
  </w:comment>
  <w:comment w:id="738" w:author="刘纪阳" w:date="2023-07-19T15:43:00Z" w:initials="刘纪阳">
    <w:p w14:paraId="0D7EDD5D" w14:textId="77777777" w:rsidR="004D4E29" w:rsidRDefault="004D4E29">
      <w:pPr>
        <w:pStyle w:val="af0"/>
      </w:pPr>
      <w:r>
        <w:rPr>
          <w:rStyle w:val="af"/>
        </w:rPr>
        <w:annotationRef/>
      </w:r>
      <w:r>
        <w:t>如何确认设备</w:t>
      </w:r>
      <w:r>
        <w:rPr>
          <w:rFonts w:hint="eastAsia"/>
        </w:rPr>
        <w:t>I</w:t>
      </w:r>
      <w:r>
        <w:t>P</w:t>
      </w:r>
    </w:p>
    <w:p w14:paraId="4E06B5EF" w14:textId="5EAB89C3" w:rsidR="004D4E29" w:rsidRDefault="004D4E29">
      <w:pPr>
        <w:pStyle w:val="af0"/>
      </w:pPr>
      <w:r>
        <w:t>固定</w:t>
      </w:r>
      <w:r>
        <w:t>IP</w:t>
      </w:r>
      <w:r>
        <w:t>时，存在多设备</w:t>
      </w:r>
      <w:r>
        <w:rPr>
          <w:rFonts w:hint="eastAsia"/>
        </w:rPr>
        <w:t>I</w:t>
      </w:r>
      <w:r>
        <w:t>P</w:t>
      </w:r>
      <w:r>
        <w:t>冲突的可能</w:t>
      </w:r>
    </w:p>
  </w:comment>
  <w:comment w:id="740" w:author="刘纪阳" w:date="2023-07-19T16:15:00Z" w:initials="刘纪阳">
    <w:p w14:paraId="08195FB6" w14:textId="391A9759" w:rsidR="007732A4" w:rsidRDefault="007732A4">
      <w:pPr>
        <w:pStyle w:val="af0"/>
      </w:pPr>
      <w:r>
        <w:rPr>
          <w:rStyle w:val="af"/>
        </w:rPr>
        <w:annotationRef/>
      </w:r>
      <w:r>
        <w:t>添加超时机制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9505F6" w15:done="0"/>
  <w15:commentEx w15:paraId="0B32C49F" w15:done="0"/>
  <w15:commentEx w15:paraId="4E06B5EF" w15:done="0"/>
  <w15:commentEx w15:paraId="08195FB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9505F6" w16cid:durableId="289DDCB6"/>
  <w16cid:commentId w16cid:paraId="0B32C49F" w16cid:durableId="289DDCB7"/>
  <w16cid:commentId w16cid:paraId="4E06B5EF" w16cid:durableId="289DDCB8"/>
  <w16cid:commentId w16cid:paraId="08195FB6" w16cid:durableId="289DDCB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F4EE1" w14:textId="77777777" w:rsidR="00F760BB" w:rsidRDefault="00F760BB">
      <w:r>
        <w:separator/>
      </w:r>
    </w:p>
  </w:endnote>
  <w:endnote w:type="continuationSeparator" w:id="0">
    <w:p w14:paraId="7D5999AE" w14:textId="77777777" w:rsidR="00F760BB" w:rsidRDefault="00F76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altName w:val="ST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F9E79" w14:textId="32EB7B18" w:rsidR="00877510" w:rsidRPr="00514D4D" w:rsidRDefault="00877510" w:rsidP="003655F7">
    <w:pPr>
      <w:pStyle w:val="a8"/>
      <w:jc w:val="both"/>
    </w:pPr>
    <w:r>
      <w:rPr>
        <w:rFonts w:ascii="宋体" w:hAnsi="宋体" w:hint="eastAsia"/>
        <w:sz w:val="15"/>
        <w:szCs w:val="15"/>
        <w:u w:val="single"/>
      </w:rPr>
      <w:t xml:space="preserve">                                                                                                                           </w:t>
    </w:r>
    <w:r>
      <w:rPr>
        <w:rFonts w:ascii="宋体" w:hAnsi="宋体" w:hint="eastAsia"/>
      </w:rPr>
      <w:t>本资料及其包含的所有内容为深圳市道通科技股份有限公司所有，受中国法律及适用之国际公约中相关法律的保护。未经道通书面授权，任何人不得以任何形式复制、传播、散布、改动或以其它方式使用本资料的部分或全部内容，违者将被依法追究责任。</w:t>
    </w:r>
    <w:r>
      <w:rPr>
        <w:rFonts w:ascii="宋体" w:hAnsi="宋体" w:hint="eastAsia"/>
      </w:rPr>
      <w:tab/>
    </w:r>
    <w:r>
      <w:rPr>
        <w:rFonts w:ascii="宋体" w:hAnsi="宋体" w:hint="eastAsia"/>
      </w:rPr>
      <w:tab/>
    </w:r>
    <w:r>
      <w:rPr>
        <w:rStyle w:val="ac"/>
        <w:rFonts w:ascii="宋体" w:hAnsi="宋体" w:hint="eastAsia"/>
      </w:rPr>
      <w:fldChar w:fldCharType="begin"/>
    </w:r>
    <w:r>
      <w:rPr>
        <w:rStyle w:val="ac"/>
        <w:rFonts w:ascii="宋体" w:hAnsi="宋体" w:hint="eastAsia"/>
      </w:rPr>
      <w:instrText xml:space="preserve"> TIME \@ "yyyy-M-d" </w:instrText>
    </w:r>
    <w:r>
      <w:rPr>
        <w:rStyle w:val="ac"/>
        <w:rFonts w:ascii="宋体" w:hAnsi="宋体" w:hint="eastAsia"/>
      </w:rPr>
      <w:fldChar w:fldCharType="separate"/>
    </w:r>
    <w:r w:rsidR="001B0D62">
      <w:rPr>
        <w:rStyle w:val="ac"/>
        <w:rFonts w:ascii="宋体" w:hAnsi="宋体"/>
        <w:noProof/>
      </w:rPr>
      <w:t>2023-11-1</w:t>
    </w:r>
    <w:r>
      <w:rPr>
        <w:rStyle w:val="ac"/>
        <w:rFonts w:ascii="宋体" w:hAnsi="宋体" w:hint="eastAsia"/>
      </w:rPr>
      <w:fldChar w:fldCharType="end"/>
    </w:r>
    <w:r>
      <w:rPr>
        <w:rStyle w:val="ac"/>
        <w:rFonts w:ascii="宋体" w:hAnsi="宋体" w:hint="eastAsia"/>
      </w:rPr>
      <w:t xml:space="preserve">              </w:t>
    </w:r>
    <w:r>
      <w:rPr>
        <w:rStyle w:val="ac"/>
        <w:rFonts w:ascii="宋体" w:hAnsi="宋体" w:hint="eastAsia"/>
      </w:rPr>
      <w:fldChar w:fldCharType="begin"/>
    </w:r>
    <w:r>
      <w:rPr>
        <w:rStyle w:val="ac"/>
        <w:rFonts w:ascii="宋体" w:hAnsi="宋体" w:hint="eastAsia"/>
      </w:rPr>
      <w:instrText xml:space="preserve"> PAGE </w:instrText>
    </w:r>
    <w:r>
      <w:rPr>
        <w:rStyle w:val="ac"/>
        <w:rFonts w:ascii="宋体" w:hAnsi="宋体" w:hint="eastAsia"/>
      </w:rPr>
      <w:fldChar w:fldCharType="separate"/>
    </w:r>
    <w:r w:rsidR="0012406A">
      <w:rPr>
        <w:rStyle w:val="ac"/>
        <w:rFonts w:ascii="宋体" w:hAnsi="宋体"/>
        <w:noProof/>
      </w:rPr>
      <w:t>21</w:t>
    </w:r>
    <w:r>
      <w:rPr>
        <w:rStyle w:val="ac"/>
        <w:rFonts w:ascii="宋体" w:hAnsi="宋体" w:hint="eastAsia"/>
      </w:rPr>
      <w:fldChar w:fldCharType="end"/>
    </w:r>
    <w:r>
      <w:rPr>
        <w:rStyle w:val="ac"/>
        <w:rFonts w:ascii="宋体" w:hAnsi="宋体" w:hint="eastAsia"/>
      </w:rPr>
      <w:t>/</w:t>
    </w:r>
    <w:r>
      <w:rPr>
        <w:rStyle w:val="ac"/>
        <w:rFonts w:ascii="宋体" w:hAnsi="宋体" w:hint="eastAsia"/>
      </w:rPr>
      <w:fldChar w:fldCharType="begin"/>
    </w:r>
    <w:r>
      <w:rPr>
        <w:rStyle w:val="ac"/>
        <w:rFonts w:ascii="宋体" w:hAnsi="宋体" w:hint="eastAsia"/>
      </w:rPr>
      <w:instrText xml:space="preserve"> NUMPAGES </w:instrText>
    </w:r>
    <w:r>
      <w:rPr>
        <w:rStyle w:val="ac"/>
        <w:rFonts w:ascii="宋体" w:hAnsi="宋体" w:hint="eastAsia"/>
      </w:rPr>
      <w:fldChar w:fldCharType="separate"/>
    </w:r>
    <w:r w:rsidR="0012406A">
      <w:rPr>
        <w:rStyle w:val="ac"/>
        <w:rFonts w:ascii="宋体" w:hAnsi="宋体"/>
        <w:noProof/>
      </w:rPr>
      <w:t>38</w:t>
    </w:r>
    <w:r>
      <w:rPr>
        <w:rStyle w:val="ac"/>
        <w:rFonts w:ascii="宋体" w:hAnsi="宋体"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3AED" w14:textId="77777777" w:rsidR="00F760BB" w:rsidRDefault="00F760BB">
      <w:r>
        <w:separator/>
      </w:r>
    </w:p>
  </w:footnote>
  <w:footnote w:type="continuationSeparator" w:id="0">
    <w:p w14:paraId="218A982F" w14:textId="77777777" w:rsidR="00F760BB" w:rsidRDefault="00F760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E0B33" w14:textId="77777777" w:rsidR="00877510" w:rsidRDefault="00877510" w:rsidP="003655F7">
    <w:pPr>
      <w:pStyle w:val="a6"/>
      <w:pBdr>
        <w:bottom w:val="single" w:sz="6" w:space="5" w:color="auto"/>
      </w:pBdr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E28130" wp14:editId="2B82CB0E">
              <wp:simplePos x="0" y="0"/>
              <wp:positionH relativeFrom="column">
                <wp:posOffset>4293870</wp:posOffset>
              </wp:positionH>
              <wp:positionV relativeFrom="paragraph">
                <wp:posOffset>66040</wp:posOffset>
              </wp:positionV>
              <wp:extent cx="979170" cy="187325"/>
              <wp:effectExtent l="0" t="0" r="0" b="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9170" cy="1873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60DE9" w14:textId="77777777" w:rsidR="00877510" w:rsidRPr="001E581A" w:rsidRDefault="00877510" w:rsidP="003655F7">
                          <w:pPr>
                            <w:jc w:val="right"/>
                            <w:rPr>
                              <w:rFonts w:ascii="黑体" w:eastAsia="黑体" w:hAnsi="黑体"/>
                              <w:sz w:val="24"/>
                            </w:rPr>
                          </w:pPr>
                          <w:bookmarkStart w:id="741" w:name="_Hlk118456793"/>
                          <w:bookmarkStart w:id="742" w:name="_Hlk118456794"/>
                          <w:r>
                            <w:rPr>
                              <w:rFonts w:ascii="黑体" w:eastAsia="黑体" w:hint="eastAsia"/>
                              <w:sz w:val="24"/>
                            </w:rPr>
                            <w:t>内部公开</w:t>
                          </w:r>
                          <w:bookmarkEnd w:id="741"/>
                          <w:bookmarkEnd w:id="742"/>
                        </w:p>
                      </w:txbxContent>
                    </wps:txbx>
                    <wps:bodyPr rot="0" vert="horz" wrap="square" lIns="18000" tIns="10800" rIns="180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E28130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338.1pt;margin-top:5.2pt;width:77.1pt;height:1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" stroked="f">
              <v:fill opacity="0"/>
              <v:textbox inset=".5mm,.3mm,.5mm,.3mm">
                <w:txbxContent>
                  <w:p w14:paraId="35760DE9" w14:textId="77777777" w:rsidR="00877510" w:rsidRPr="001E581A" w:rsidRDefault="00877510" w:rsidP="003655F7">
                    <w:pPr>
                      <w:jc w:val="right"/>
                      <w:rPr>
                        <w:rFonts w:ascii="黑体" w:eastAsia="黑体" w:hAnsi="黑体"/>
                        <w:sz w:val="24"/>
                      </w:rPr>
                    </w:pPr>
                    <w:bookmarkStart w:id="743" w:name="_Hlk118456793"/>
                    <w:bookmarkStart w:id="744" w:name="_Hlk118456794"/>
                    <w:r>
                      <w:rPr>
                        <w:rFonts w:ascii="黑体" w:eastAsia="黑体" w:hint="eastAsia"/>
                        <w:sz w:val="24"/>
                      </w:rPr>
                      <w:t>内部公开</w:t>
                    </w:r>
                    <w:bookmarkEnd w:id="743"/>
                    <w:bookmarkEnd w:id="744"/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53B4AFE7" wp14:editId="55CD0643">
          <wp:extent cx="1714500" cy="249887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740" cy="2499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2EBD"/>
    <w:multiLevelType w:val="multilevel"/>
    <w:tmpl w:val="C8DC33A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3503EE"/>
    <w:multiLevelType w:val="multilevel"/>
    <w:tmpl w:val="E288F896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B974432"/>
    <w:multiLevelType w:val="hybridMultilevel"/>
    <w:tmpl w:val="79542D94"/>
    <w:lvl w:ilvl="0" w:tplc="A4E2125E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644463"/>
    <w:multiLevelType w:val="hybridMultilevel"/>
    <w:tmpl w:val="CB5044A6"/>
    <w:lvl w:ilvl="0" w:tplc="39DE4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F1135D"/>
    <w:multiLevelType w:val="hybridMultilevel"/>
    <w:tmpl w:val="C37C08C2"/>
    <w:lvl w:ilvl="0" w:tplc="D01E8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983747"/>
    <w:multiLevelType w:val="hybridMultilevel"/>
    <w:tmpl w:val="19F0808C"/>
    <w:lvl w:ilvl="0" w:tplc="E640D27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A62AE6"/>
    <w:multiLevelType w:val="hybridMultilevel"/>
    <w:tmpl w:val="E8D85598"/>
    <w:lvl w:ilvl="0" w:tplc="4B5A3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786133"/>
    <w:multiLevelType w:val="hybridMultilevel"/>
    <w:tmpl w:val="4CD4E4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9D66F3A"/>
    <w:multiLevelType w:val="hybridMultilevel"/>
    <w:tmpl w:val="D6F4CCFE"/>
    <w:lvl w:ilvl="0" w:tplc="E57C8BFC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206ED5"/>
    <w:multiLevelType w:val="multilevel"/>
    <w:tmpl w:val="5E8CABB8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1E751F7E"/>
    <w:multiLevelType w:val="hybridMultilevel"/>
    <w:tmpl w:val="A664D4DC"/>
    <w:lvl w:ilvl="0" w:tplc="0EFADF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A435C5"/>
    <w:multiLevelType w:val="hybridMultilevel"/>
    <w:tmpl w:val="D6F4CCFE"/>
    <w:lvl w:ilvl="0" w:tplc="E57C8BFC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B6382A"/>
    <w:multiLevelType w:val="multilevel"/>
    <w:tmpl w:val="B42EC164"/>
    <w:lvl w:ilvl="0">
      <w:start w:val="5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3C57405"/>
    <w:multiLevelType w:val="multilevel"/>
    <w:tmpl w:val="460EDBCA"/>
    <w:lvl w:ilvl="0">
      <w:start w:val="3"/>
      <w:numFmt w:val="decimal"/>
      <w:lvlText w:val="%1"/>
      <w:lvlJc w:val="left"/>
      <w:pPr>
        <w:ind w:left="1170" w:hanging="117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95" w:hanging="117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2020" w:hanging="1170"/>
      </w:pPr>
      <w:rPr>
        <w:rFonts w:hint="default"/>
      </w:rPr>
    </w:lvl>
    <w:lvl w:ilvl="3">
      <w:start w:val="7"/>
      <w:numFmt w:val="decimal"/>
      <w:lvlText w:val="%1.%2.%3.%4"/>
      <w:lvlJc w:val="left"/>
      <w:pPr>
        <w:ind w:left="2445" w:hanging="1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0" w:hanging="2520"/>
      </w:pPr>
      <w:rPr>
        <w:rFonts w:hint="default"/>
      </w:rPr>
    </w:lvl>
  </w:abstractNum>
  <w:abstractNum w:abstractNumId="14" w15:restartNumberingAfterBreak="0">
    <w:nsid w:val="25671E02"/>
    <w:multiLevelType w:val="hybridMultilevel"/>
    <w:tmpl w:val="F2C64AA0"/>
    <w:lvl w:ilvl="0" w:tplc="3836BA4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5BF56F1"/>
    <w:multiLevelType w:val="multilevel"/>
    <w:tmpl w:val="FA16DCB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（%2）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6" w15:restartNumberingAfterBreak="0">
    <w:nsid w:val="2972416C"/>
    <w:multiLevelType w:val="hybridMultilevel"/>
    <w:tmpl w:val="F63610DA"/>
    <w:lvl w:ilvl="0" w:tplc="8392FD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3241F62"/>
    <w:multiLevelType w:val="hybridMultilevel"/>
    <w:tmpl w:val="96B881B4"/>
    <w:lvl w:ilvl="0" w:tplc="8F9496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9750AD6"/>
    <w:multiLevelType w:val="hybridMultilevel"/>
    <w:tmpl w:val="B41288E2"/>
    <w:lvl w:ilvl="0" w:tplc="D27A53D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A882C43"/>
    <w:multiLevelType w:val="multilevel"/>
    <w:tmpl w:val="A7FE553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36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A981ED9"/>
    <w:multiLevelType w:val="hybridMultilevel"/>
    <w:tmpl w:val="B4603FE0"/>
    <w:lvl w:ilvl="0" w:tplc="5F0483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83016F8"/>
    <w:multiLevelType w:val="multilevel"/>
    <w:tmpl w:val="BE24ED9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4A2238F1"/>
    <w:multiLevelType w:val="hybridMultilevel"/>
    <w:tmpl w:val="6D1AE8B0"/>
    <w:lvl w:ilvl="0" w:tplc="BCA0B5A8">
      <w:start w:val="1"/>
      <w:numFmt w:val="decimal"/>
      <w:lvlText w:val="(%1)"/>
      <w:lvlJc w:val="left"/>
      <w:pPr>
        <w:ind w:left="360" w:hanging="360"/>
      </w:pPr>
      <w:rPr>
        <w:rFonts w:cstheme="minorBidi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4C7F6EB4"/>
    <w:multiLevelType w:val="hybridMultilevel"/>
    <w:tmpl w:val="7D1E5D80"/>
    <w:lvl w:ilvl="0" w:tplc="06369B3A"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4" w15:restartNumberingAfterBreak="0">
    <w:nsid w:val="57774BBF"/>
    <w:multiLevelType w:val="hybridMultilevel"/>
    <w:tmpl w:val="E0DCFDE8"/>
    <w:lvl w:ilvl="0" w:tplc="61F6A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9AF648A"/>
    <w:multiLevelType w:val="multilevel"/>
    <w:tmpl w:val="8474BB06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5ABC1B68"/>
    <w:multiLevelType w:val="hybridMultilevel"/>
    <w:tmpl w:val="6A6046A8"/>
    <w:lvl w:ilvl="0" w:tplc="50AE8F1A">
      <w:numFmt w:val="decimal"/>
      <w:lvlText w:val="%1-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38F3F09"/>
    <w:multiLevelType w:val="hybridMultilevel"/>
    <w:tmpl w:val="31EA2EF0"/>
    <w:lvl w:ilvl="0" w:tplc="DF5090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4543263"/>
    <w:multiLevelType w:val="multilevel"/>
    <w:tmpl w:val="9DCC00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>
      <w:start w:val="5"/>
      <w:numFmt w:val="decimal"/>
      <w:isLgl/>
      <w:lvlText w:val="%1.%2"/>
      <w:lvlJc w:val="left"/>
      <w:pPr>
        <w:ind w:left="1275" w:hanging="1275"/>
      </w:pPr>
      <w:rPr>
        <w:rFonts w:hint="default"/>
      </w:rPr>
    </w:lvl>
    <w:lvl w:ilvl="2">
      <w:start w:val="10"/>
      <w:numFmt w:val="decimal"/>
      <w:isLgl/>
      <w:lvlText w:val="%1.%2.%3"/>
      <w:lvlJc w:val="left"/>
      <w:pPr>
        <w:ind w:left="1275" w:hanging="1275"/>
      </w:pPr>
      <w:rPr>
        <w:rFonts w:hint="default"/>
      </w:rPr>
    </w:lvl>
    <w:lvl w:ilvl="3">
      <w:start w:val="5"/>
      <w:numFmt w:val="decimal"/>
      <w:isLgl/>
      <w:lvlText w:val="%1.%2.%3.%4"/>
      <w:lvlJc w:val="left"/>
      <w:pPr>
        <w:ind w:left="1275" w:hanging="127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75" w:hanging="127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75" w:hanging="127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68984EF9"/>
    <w:multiLevelType w:val="hybridMultilevel"/>
    <w:tmpl w:val="96B881B4"/>
    <w:lvl w:ilvl="0" w:tplc="8F9496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BC8150C"/>
    <w:multiLevelType w:val="multilevel"/>
    <w:tmpl w:val="659C9CA2"/>
    <w:lvl w:ilvl="0">
      <w:start w:val="3"/>
      <w:numFmt w:val="decimal"/>
      <w:lvlText w:val="%1"/>
      <w:lvlJc w:val="left"/>
      <w:pPr>
        <w:ind w:left="1170" w:hanging="117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70" w:hanging="117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1170" w:hanging="1170"/>
      </w:pPr>
      <w:rPr>
        <w:rFonts w:hint="default"/>
      </w:rPr>
    </w:lvl>
    <w:lvl w:ilvl="3">
      <w:start w:val="8"/>
      <w:numFmt w:val="decimal"/>
      <w:lvlText w:val="%1.%2.%3.%4"/>
      <w:lvlJc w:val="left"/>
      <w:pPr>
        <w:ind w:left="1170" w:hanging="1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1" w15:restartNumberingAfterBreak="0">
    <w:nsid w:val="6C2A679D"/>
    <w:multiLevelType w:val="multilevel"/>
    <w:tmpl w:val="70E6B81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6C496FFC"/>
    <w:multiLevelType w:val="hybridMultilevel"/>
    <w:tmpl w:val="677EC038"/>
    <w:lvl w:ilvl="0" w:tplc="748ECFF4"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3" w15:restartNumberingAfterBreak="0">
    <w:nsid w:val="6CBC2C78"/>
    <w:multiLevelType w:val="hybridMultilevel"/>
    <w:tmpl w:val="19F0808C"/>
    <w:lvl w:ilvl="0" w:tplc="E640D27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CF969C8"/>
    <w:multiLevelType w:val="hybridMultilevel"/>
    <w:tmpl w:val="D6F4CCFE"/>
    <w:lvl w:ilvl="0" w:tplc="E57C8BFC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E9940E7"/>
    <w:multiLevelType w:val="hybridMultilevel"/>
    <w:tmpl w:val="9FAE48BA"/>
    <w:lvl w:ilvl="0" w:tplc="250A7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0460599"/>
    <w:multiLevelType w:val="multilevel"/>
    <w:tmpl w:val="F3BE686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717E520A"/>
    <w:multiLevelType w:val="hybridMultilevel"/>
    <w:tmpl w:val="573C2BBA"/>
    <w:lvl w:ilvl="0" w:tplc="598CBF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8" w15:restartNumberingAfterBreak="0">
    <w:nsid w:val="73E56676"/>
    <w:multiLevelType w:val="multilevel"/>
    <w:tmpl w:val="C8DC33A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7041FC4"/>
    <w:multiLevelType w:val="multilevel"/>
    <w:tmpl w:val="BE4E45E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7A346B78"/>
    <w:multiLevelType w:val="hybridMultilevel"/>
    <w:tmpl w:val="D20A55D6"/>
    <w:lvl w:ilvl="0" w:tplc="1F7AC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29312585">
    <w:abstractNumId w:val="2"/>
  </w:num>
  <w:num w:numId="2" w16cid:durableId="309947074">
    <w:abstractNumId w:val="19"/>
  </w:num>
  <w:num w:numId="3" w16cid:durableId="1572303632">
    <w:abstractNumId w:val="18"/>
  </w:num>
  <w:num w:numId="4" w16cid:durableId="15233599">
    <w:abstractNumId w:val="15"/>
  </w:num>
  <w:num w:numId="5" w16cid:durableId="1485126663">
    <w:abstractNumId w:val="1"/>
  </w:num>
  <w:num w:numId="6" w16cid:durableId="916942370">
    <w:abstractNumId w:val="7"/>
  </w:num>
  <w:num w:numId="7" w16cid:durableId="900292213">
    <w:abstractNumId w:val="31"/>
  </w:num>
  <w:num w:numId="8" w16cid:durableId="1522165480">
    <w:abstractNumId w:val="9"/>
  </w:num>
  <w:num w:numId="9" w16cid:durableId="1699576168">
    <w:abstractNumId w:val="36"/>
  </w:num>
  <w:num w:numId="10" w16cid:durableId="1140416888">
    <w:abstractNumId w:val="25"/>
  </w:num>
  <w:num w:numId="11" w16cid:durableId="478115826">
    <w:abstractNumId w:val="39"/>
  </w:num>
  <w:num w:numId="12" w16cid:durableId="926839381">
    <w:abstractNumId w:val="21"/>
  </w:num>
  <w:num w:numId="13" w16cid:durableId="1114254234">
    <w:abstractNumId w:val="12"/>
  </w:num>
  <w:num w:numId="14" w16cid:durableId="773136167">
    <w:abstractNumId w:val="20"/>
  </w:num>
  <w:num w:numId="15" w16cid:durableId="431125415">
    <w:abstractNumId w:val="35"/>
  </w:num>
  <w:num w:numId="16" w16cid:durableId="45371897">
    <w:abstractNumId w:val="32"/>
  </w:num>
  <w:num w:numId="17" w16cid:durableId="1471283555">
    <w:abstractNumId w:val="26"/>
  </w:num>
  <w:num w:numId="18" w16cid:durableId="1060863253">
    <w:abstractNumId w:val="23"/>
  </w:num>
  <w:num w:numId="19" w16cid:durableId="1715695497">
    <w:abstractNumId w:val="33"/>
  </w:num>
  <w:num w:numId="20" w16cid:durableId="1110509805">
    <w:abstractNumId w:val="5"/>
  </w:num>
  <w:num w:numId="21" w16cid:durableId="683245091">
    <w:abstractNumId w:val="14"/>
  </w:num>
  <w:num w:numId="22" w16cid:durableId="545459354">
    <w:abstractNumId w:val="17"/>
  </w:num>
  <w:num w:numId="23" w16cid:durableId="1510950287">
    <w:abstractNumId w:val="29"/>
  </w:num>
  <w:num w:numId="24" w16cid:durableId="644817201">
    <w:abstractNumId w:val="38"/>
  </w:num>
  <w:num w:numId="25" w16cid:durableId="1911116089">
    <w:abstractNumId w:val="0"/>
  </w:num>
  <w:num w:numId="26" w16cid:durableId="1588729118">
    <w:abstractNumId w:val="10"/>
  </w:num>
  <w:num w:numId="27" w16cid:durableId="170991490">
    <w:abstractNumId w:val="28"/>
  </w:num>
  <w:num w:numId="28" w16cid:durableId="722365699">
    <w:abstractNumId w:val="3"/>
  </w:num>
  <w:num w:numId="29" w16cid:durableId="250510257">
    <w:abstractNumId w:val="16"/>
  </w:num>
  <w:num w:numId="30" w16cid:durableId="1624922663">
    <w:abstractNumId w:val="19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821970315">
    <w:abstractNumId w:val="24"/>
  </w:num>
  <w:num w:numId="32" w16cid:durableId="623076674">
    <w:abstractNumId w:val="11"/>
  </w:num>
  <w:num w:numId="33" w16cid:durableId="313527130">
    <w:abstractNumId w:val="34"/>
  </w:num>
  <w:num w:numId="34" w16cid:durableId="20711186">
    <w:abstractNumId w:val="8"/>
  </w:num>
  <w:num w:numId="35" w16cid:durableId="349260989">
    <w:abstractNumId w:val="6"/>
  </w:num>
  <w:num w:numId="36" w16cid:durableId="1555894083">
    <w:abstractNumId w:val="4"/>
  </w:num>
  <w:num w:numId="37" w16cid:durableId="1265073799">
    <w:abstractNumId w:val="27"/>
  </w:num>
  <w:num w:numId="38" w16cid:durableId="367881488">
    <w:abstractNumId w:val="40"/>
  </w:num>
  <w:num w:numId="39" w16cid:durableId="610212781">
    <w:abstractNumId w:val="37"/>
  </w:num>
  <w:num w:numId="40" w16cid:durableId="889414614">
    <w:abstractNumId w:val="13"/>
  </w:num>
  <w:num w:numId="41" w16cid:durableId="1196889540">
    <w:abstractNumId w:val="30"/>
  </w:num>
  <w:num w:numId="42" w16cid:durableId="1605185297">
    <w:abstractNumId w:val="22"/>
  </w:num>
  <w:num w:numId="43" w16cid:durableId="612178747">
    <w:abstractNumId w:val="19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方浩华">
    <w15:presenceInfo w15:providerId="AD" w15:userId="S-1-5-21-4254899859-522675122-2404636568-31402"/>
  </w15:person>
  <w15:person w15:author="刘纪阳">
    <w15:presenceInfo w15:providerId="AD" w15:userId="S-1-5-21-4254899859-522675122-2404636568-292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FEB"/>
    <w:rsid w:val="00003C80"/>
    <w:rsid w:val="00011334"/>
    <w:rsid w:val="000157D3"/>
    <w:rsid w:val="0001611F"/>
    <w:rsid w:val="00017605"/>
    <w:rsid w:val="00017872"/>
    <w:rsid w:val="00020633"/>
    <w:rsid w:val="0002103C"/>
    <w:rsid w:val="00024E99"/>
    <w:rsid w:val="000324A3"/>
    <w:rsid w:val="000349FB"/>
    <w:rsid w:val="000401B6"/>
    <w:rsid w:val="00040B29"/>
    <w:rsid w:val="00041563"/>
    <w:rsid w:val="00043067"/>
    <w:rsid w:val="00051C3E"/>
    <w:rsid w:val="0005231F"/>
    <w:rsid w:val="00052BE2"/>
    <w:rsid w:val="00054E8C"/>
    <w:rsid w:val="000669C9"/>
    <w:rsid w:val="00066D83"/>
    <w:rsid w:val="00067726"/>
    <w:rsid w:val="000705F3"/>
    <w:rsid w:val="000741E6"/>
    <w:rsid w:val="000764CB"/>
    <w:rsid w:val="00084982"/>
    <w:rsid w:val="0009295C"/>
    <w:rsid w:val="00093C56"/>
    <w:rsid w:val="000947EC"/>
    <w:rsid w:val="00095FBB"/>
    <w:rsid w:val="000A2DD9"/>
    <w:rsid w:val="000B47A5"/>
    <w:rsid w:val="000C3047"/>
    <w:rsid w:val="000C4622"/>
    <w:rsid w:val="000C7682"/>
    <w:rsid w:val="000C7799"/>
    <w:rsid w:val="000D02B2"/>
    <w:rsid w:val="000D3112"/>
    <w:rsid w:val="000E09A9"/>
    <w:rsid w:val="000E0BFD"/>
    <w:rsid w:val="000F000F"/>
    <w:rsid w:val="000F42B0"/>
    <w:rsid w:val="000F7DF4"/>
    <w:rsid w:val="001004E1"/>
    <w:rsid w:val="0010176C"/>
    <w:rsid w:val="00101D11"/>
    <w:rsid w:val="00113CA0"/>
    <w:rsid w:val="0011497A"/>
    <w:rsid w:val="00120D15"/>
    <w:rsid w:val="0012406A"/>
    <w:rsid w:val="00126F16"/>
    <w:rsid w:val="001276B7"/>
    <w:rsid w:val="00133433"/>
    <w:rsid w:val="00133B9F"/>
    <w:rsid w:val="001340EA"/>
    <w:rsid w:val="00134C9C"/>
    <w:rsid w:val="00134E31"/>
    <w:rsid w:val="00137381"/>
    <w:rsid w:val="00137D02"/>
    <w:rsid w:val="001437B7"/>
    <w:rsid w:val="00145D5A"/>
    <w:rsid w:val="001469BF"/>
    <w:rsid w:val="00152928"/>
    <w:rsid w:val="0015473E"/>
    <w:rsid w:val="00157B53"/>
    <w:rsid w:val="001679CA"/>
    <w:rsid w:val="00174006"/>
    <w:rsid w:val="0017579E"/>
    <w:rsid w:val="0017582A"/>
    <w:rsid w:val="00177D7D"/>
    <w:rsid w:val="0018279C"/>
    <w:rsid w:val="001851AC"/>
    <w:rsid w:val="00194AB4"/>
    <w:rsid w:val="0019758D"/>
    <w:rsid w:val="001A17BA"/>
    <w:rsid w:val="001A51D6"/>
    <w:rsid w:val="001A58CB"/>
    <w:rsid w:val="001A73BD"/>
    <w:rsid w:val="001B0D62"/>
    <w:rsid w:val="001B1B0A"/>
    <w:rsid w:val="001B2EDD"/>
    <w:rsid w:val="001B7737"/>
    <w:rsid w:val="001C4275"/>
    <w:rsid w:val="001C51A1"/>
    <w:rsid w:val="001D43EA"/>
    <w:rsid w:val="001D458B"/>
    <w:rsid w:val="001D4E67"/>
    <w:rsid w:val="001D4EFD"/>
    <w:rsid w:val="001D5CF3"/>
    <w:rsid w:val="001D6CBD"/>
    <w:rsid w:val="001D7991"/>
    <w:rsid w:val="001E30F9"/>
    <w:rsid w:val="001E582A"/>
    <w:rsid w:val="001F096D"/>
    <w:rsid w:val="001F5112"/>
    <w:rsid w:val="002017DF"/>
    <w:rsid w:val="00201DD5"/>
    <w:rsid w:val="00202962"/>
    <w:rsid w:val="00202D1C"/>
    <w:rsid w:val="00210E32"/>
    <w:rsid w:val="002122B1"/>
    <w:rsid w:val="00214DB1"/>
    <w:rsid w:val="002168BF"/>
    <w:rsid w:val="002169E5"/>
    <w:rsid w:val="00216CA0"/>
    <w:rsid w:val="002204D3"/>
    <w:rsid w:val="00220B5F"/>
    <w:rsid w:val="00220F87"/>
    <w:rsid w:val="0022482C"/>
    <w:rsid w:val="00224944"/>
    <w:rsid w:val="00226FCD"/>
    <w:rsid w:val="00227C7A"/>
    <w:rsid w:val="00236235"/>
    <w:rsid w:val="00254328"/>
    <w:rsid w:val="00263F69"/>
    <w:rsid w:val="002644E3"/>
    <w:rsid w:val="0026469A"/>
    <w:rsid w:val="002646E3"/>
    <w:rsid w:val="002718CC"/>
    <w:rsid w:val="002732CA"/>
    <w:rsid w:val="0027348D"/>
    <w:rsid w:val="002760D8"/>
    <w:rsid w:val="00276922"/>
    <w:rsid w:val="00281047"/>
    <w:rsid w:val="00290D14"/>
    <w:rsid w:val="00292AA1"/>
    <w:rsid w:val="00292F94"/>
    <w:rsid w:val="00293237"/>
    <w:rsid w:val="00293FB7"/>
    <w:rsid w:val="00297DE6"/>
    <w:rsid w:val="002A3A55"/>
    <w:rsid w:val="002A3EFE"/>
    <w:rsid w:val="002A760A"/>
    <w:rsid w:val="002B176C"/>
    <w:rsid w:val="002B41D3"/>
    <w:rsid w:val="002B4938"/>
    <w:rsid w:val="002B55A8"/>
    <w:rsid w:val="002B58B9"/>
    <w:rsid w:val="002C084A"/>
    <w:rsid w:val="002C350F"/>
    <w:rsid w:val="002C3940"/>
    <w:rsid w:val="002C4B2B"/>
    <w:rsid w:val="002C4E7E"/>
    <w:rsid w:val="002C54FB"/>
    <w:rsid w:val="002C63C7"/>
    <w:rsid w:val="002C7BCF"/>
    <w:rsid w:val="002D064C"/>
    <w:rsid w:val="002D2FFB"/>
    <w:rsid w:val="002D3E09"/>
    <w:rsid w:val="002D5151"/>
    <w:rsid w:val="002E458E"/>
    <w:rsid w:val="002F0D50"/>
    <w:rsid w:val="002F0DF0"/>
    <w:rsid w:val="002F1725"/>
    <w:rsid w:val="002F3457"/>
    <w:rsid w:val="002F5D4B"/>
    <w:rsid w:val="002F7CB8"/>
    <w:rsid w:val="00300B41"/>
    <w:rsid w:val="003011A3"/>
    <w:rsid w:val="0030241E"/>
    <w:rsid w:val="00310143"/>
    <w:rsid w:val="003101B5"/>
    <w:rsid w:val="00310566"/>
    <w:rsid w:val="00310683"/>
    <w:rsid w:val="003107FD"/>
    <w:rsid w:val="003156E7"/>
    <w:rsid w:val="00316EE2"/>
    <w:rsid w:val="00317A2E"/>
    <w:rsid w:val="00331614"/>
    <w:rsid w:val="00334BF3"/>
    <w:rsid w:val="003416D4"/>
    <w:rsid w:val="00343A2F"/>
    <w:rsid w:val="00345AEE"/>
    <w:rsid w:val="00345C65"/>
    <w:rsid w:val="00345EF1"/>
    <w:rsid w:val="00351B9D"/>
    <w:rsid w:val="00357992"/>
    <w:rsid w:val="00362BD0"/>
    <w:rsid w:val="00364B7D"/>
    <w:rsid w:val="003655F7"/>
    <w:rsid w:val="00376608"/>
    <w:rsid w:val="0037749A"/>
    <w:rsid w:val="00381022"/>
    <w:rsid w:val="00386D9B"/>
    <w:rsid w:val="003905EA"/>
    <w:rsid w:val="0039486C"/>
    <w:rsid w:val="003A4173"/>
    <w:rsid w:val="003A6210"/>
    <w:rsid w:val="003B4EFE"/>
    <w:rsid w:val="003C1F40"/>
    <w:rsid w:val="003C3F48"/>
    <w:rsid w:val="003C4CFD"/>
    <w:rsid w:val="003C6670"/>
    <w:rsid w:val="003C6A7C"/>
    <w:rsid w:val="003C72EF"/>
    <w:rsid w:val="003D57BC"/>
    <w:rsid w:val="003D657E"/>
    <w:rsid w:val="003D7F37"/>
    <w:rsid w:val="003E5CF8"/>
    <w:rsid w:val="003E731D"/>
    <w:rsid w:val="003E7CF7"/>
    <w:rsid w:val="003F17CE"/>
    <w:rsid w:val="004102B2"/>
    <w:rsid w:val="0041238D"/>
    <w:rsid w:val="00413428"/>
    <w:rsid w:val="00413A0B"/>
    <w:rsid w:val="00417E93"/>
    <w:rsid w:val="00421C85"/>
    <w:rsid w:val="004248B6"/>
    <w:rsid w:val="0042678A"/>
    <w:rsid w:val="00426C13"/>
    <w:rsid w:val="00435B56"/>
    <w:rsid w:val="004401CA"/>
    <w:rsid w:val="00442296"/>
    <w:rsid w:val="0044728A"/>
    <w:rsid w:val="00450BE7"/>
    <w:rsid w:val="004554A2"/>
    <w:rsid w:val="00464F47"/>
    <w:rsid w:val="0047322E"/>
    <w:rsid w:val="00480245"/>
    <w:rsid w:val="0048423F"/>
    <w:rsid w:val="00493D8D"/>
    <w:rsid w:val="00496084"/>
    <w:rsid w:val="004A4E66"/>
    <w:rsid w:val="004A54B2"/>
    <w:rsid w:val="004A7166"/>
    <w:rsid w:val="004B217F"/>
    <w:rsid w:val="004B7613"/>
    <w:rsid w:val="004B7FF6"/>
    <w:rsid w:val="004C6648"/>
    <w:rsid w:val="004C77EB"/>
    <w:rsid w:val="004D0753"/>
    <w:rsid w:val="004D208D"/>
    <w:rsid w:val="004D27BB"/>
    <w:rsid w:val="004D287F"/>
    <w:rsid w:val="004D4E29"/>
    <w:rsid w:val="004D5E22"/>
    <w:rsid w:val="004D7E11"/>
    <w:rsid w:val="004E0875"/>
    <w:rsid w:val="004E4E18"/>
    <w:rsid w:val="004E551E"/>
    <w:rsid w:val="004E71E7"/>
    <w:rsid w:val="004F03BA"/>
    <w:rsid w:val="004F6920"/>
    <w:rsid w:val="004F727B"/>
    <w:rsid w:val="00512A1A"/>
    <w:rsid w:val="00513DC8"/>
    <w:rsid w:val="0051625F"/>
    <w:rsid w:val="005202F2"/>
    <w:rsid w:val="00523B79"/>
    <w:rsid w:val="0052779D"/>
    <w:rsid w:val="00530140"/>
    <w:rsid w:val="00534672"/>
    <w:rsid w:val="00540982"/>
    <w:rsid w:val="00541090"/>
    <w:rsid w:val="005502CF"/>
    <w:rsid w:val="00551490"/>
    <w:rsid w:val="0056479D"/>
    <w:rsid w:val="00571245"/>
    <w:rsid w:val="0057732A"/>
    <w:rsid w:val="005804A8"/>
    <w:rsid w:val="005830E0"/>
    <w:rsid w:val="00586297"/>
    <w:rsid w:val="005862C2"/>
    <w:rsid w:val="00587244"/>
    <w:rsid w:val="005913E9"/>
    <w:rsid w:val="00591597"/>
    <w:rsid w:val="00591770"/>
    <w:rsid w:val="00592A05"/>
    <w:rsid w:val="00596088"/>
    <w:rsid w:val="005A0F44"/>
    <w:rsid w:val="005A6175"/>
    <w:rsid w:val="005A67AE"/>
    <w:rsid w:val="005B0588"/>
    <w:rsid w:val="005B1621"/>
    <w:rsid w:val="005B56D1"/>
    <w:rsid w:val="005B5875"/>
    <w:rsid w:val="005C1D2B"/>
    <w:rsid w:val="005D08FC"/>
    <w:rsid w:val="005D14AB"/>
    <w:rsid w:val="005D1A32"/>
    <w:rsid w:val="005D4907"/>
    <w:rsid w:val="005D7EE5"/>
    <w:rsid w:val="005E18CD"/>
    <w:rsid w:val="005E23DC"/>
    <w:rsid w:val="005E61FC"/>
    <w:rsid w:val="005E6AE9"/>
    <w:rsid w:val="005E7EF2"/>
    <w:rsid w:val="005F309A"/>
    <w:rsid w:val="005F59FD"/>
    <w:rsid w:val="005F60A6"/>
    <w:rsid w:val="005F675A"/>
    <w:rsid w:val="00601A9E"/>
    <w:rsid w:val="00601BD6"/>
    <w:rsid w:val="006075E9"/>
    <w:rsid w:val="006127E3"/>
    <w:rsid w:val="00636AA5"/>
    <w:rsid w:val="00640633"/>
    <w:rsid w:val="00641BD1"/>
    <w:rsid w:val="00642178"/>
    <w:rsid w:val="006437ED"/>
    <w:rsid w:val="006458BB"/>
    <w:rsid w:val="00652784"/>
    <w:rsid w:val="0066071F"/>
    <w:rsid w:val="006627BB"/>
    <w:rsid w:val="006628CF"/>
    <w:rsid w:val="00662F93"/>
    <w:rsid w:val="00663063"/>
    <w:rsid w:val="0066407B"/>
    <w:rsid w:val="006712E4"/>
    <w:rsid w:val="00672FAB"/>
    <w:rsid w:val="006811CD"/>
    <w:rsid w:val="00682DFC"/>
    <w:rsid w:val="00683D0B"/>
    <w:rsid w:val="00684742"/>
    <w:rsid w:val="00686B9E"/>
    <w:rsid w:val="00686FEB"/>
    <w:rsid w:val="00690756"/>
    <w:rsid w:val="00694B1C"/>
    <w:rsid w:val="006A3990"/>
    <w:rsid w:val="006B007E"/>
    <w:rsid w:val="006B07A1"/>
    <w:rsid w:val="006B0CAF"/>
    <w:rsid w:val="006B7E2F"/>
    <w:rsid w:val="006C5995"/>
    <w:rsid w:val="006D28C4"/>
    <w:rsid w:val="006D7F55"/>
    <w:rsid w:val="006E3667"/>
    <w:rsid w:val="006E652D"/>
    <w:rsid w:val="006F100A"/>
    <w:rsid w:val="006F61B2"/>
    <w:rsid w:val="006F7505"/>
    <w:rsid w:val="00705C3D"/>
    <w:rsid w:val="00706E91"/>
    <w:rsid w:val="00714026"/>
    <w:rsid w:val="0071498C"/>
    <w:rsid w:val="007178B2"/>
    <w:rsid w:val="00723221"/>
    <w:rsid w:val="00724274"/>
    <w:rsid w:val="0072464D"/>
    <w:rsid w:val="0073082B"/>
    <w:rsid w:val="00731274"/>
    <w:rsid w:val="0073174C"/>
    <w:rsid w:val="00731F27"/>
    <w:rsid w:val="00735FFD"/>
    <w:rsid w:val="007411D5"/>
    <w:rsid w:val="00742E64"/>
    <w:rsid w:val="007457BD"/>
    <w:rsid w:val="00746258"/>
    <w:rsid w:val="007476D2"/>
    <w:rsid w:val="00750D6C"/>
    <w:rsid w:val="00757350"/>
    <w:rsid w:val="00760877"/>
    <w:rsid w:val="0076560D"/>
    <w:rsid w:val="00766466"/>
    <w:rsid w:val="00767317"/>
    <w:rsid w:val="007703EB"/>
    <w:rsid w:val="007732A4"/>
    <w:rsid w:val="0077449D"/>
    <w:rsid w:val="007753B1"/>
    <w:rsid w:val="00777708"/>
    <w:rsid w:val="007801CA"/>
    <w:rsid w:val="0079050C"/>
    <w:rsid w:val="00792617"/>
    <w:rsid w:val="00793363"/>
    <w:rsid w:val="00796ED9"/>
    <w:rsid w:val="007B0761"/>
    <w:rsid w:val="007B43AC"/>
    <w:rsid w:val="007B5F5F"/>
    <w:rsid w:val="007B6D63"/>
    <w:rsid w:val="007C16CD"/>
    <w:rsid w:val="007C1D77"/>
    <w:rsid w:val="007C2FA6"/>
    <w:rsid w:val="007C303F"/>
    <w:rsid w:val="007C5922"/>
    <w:rsid w:val="007C7DBC"/>
    <w:rsid w:val="007D4378"/>
    <w:rsid w:val="007F1386"/>
    <w:rsid w:val="007F4A51"/>
    <w:rsid w:val="00802A04"/>
    <w:rsid w:val="008033E3"/>
    <w:rsid w:val="00804499"/>
    <w:rsid w:val="00805392"/>
    <w:rsid w:val="00807CD9"/>
    <w:rsid w:val="00810DE3"/>
    <w:rsid w:val="00817565"/>
    <w:rsid w:val="008230E6"/>
    <w:rsid w:val="00825FDA"/>
    <w:rsid w:val="008262AC"/>
    <w:rsid w:val="008264BF"/>
    <w:rsid w:val="00833D9E"/>
    <w:rsid w:val="00833E4E"/>
    <w:rsid w:val="00835124"/>
    <w:rsid w:val="008435C3"/>
    <w:rsid w:val="00846EA1"/>
    <w:rsid w:val="00855577"/>
    <w:rsid w:val="0086127C"/>
    <w:rsid w:val="00861D95"/>
    <w:rsid w:val="0087062D"/>
    <w:rsid w:val="0087697F"/>
    <w:rsid w:val="008770A6"/>
    <w:rsid w:val="0087722E"/>
    <w:rsid w:val="00877510"/>
    <w:rsid w:val="0088047E"/>
    <w:rsid w:val="00881929"/>
    <w:rsid w:val="00886FB0"/>
    <w:rsid w:val="008871C5"/>
    <w:rsid w:val="00892CF1"/>
    <w:rsid w:val="008940E6"/>
    <w:rsid w:val="008954B0"/>
    <w:rsid w:val="00896BC1"/>
    <w:rsid w:val="008A235E"/>
    <w:rsid w:val="008A454B"/>
    <w:rsid w:val="008A5145"/>
    <w:rsid w:val="008B089C"/>
    <w:rsid w:val="008B1890"/>
    <w:rsid w:val="008B242C"/>
    <w:rsid w:val="008B3A4D"/>
    <w:rsid w:val="008B59D9"/>
    <w:rsid w:val="008B6B0A"/>
    <w:rsid w:val="008C04E1"/>
    <w:rsid w:val="008C11F1"/>
    <w:rsid w:val="008C168A"/>
    <w:rsid w:val="008C2451"/>
    <w:rsid w:val="008C4286"/>
    <w:rsid w:val="008E42EA"/>
    <w:rsid w:val="008E683A"/>
    <w:rsid w:val="008E7B3A"/>
    <w:rsid w:val="008F18E4"/>
    <w:rsid w:val="0090141E"/>
    <w:rsid w:val="00901865"/>
    <w:rsid w:val="009109D3"/>
    <w:rsid w:val="00913BC0"/>
    <w:rsid w:val="00916677"/>
    <w:rsid w:val="00916F1E"/>
    <w:rsid w:val="009332CA"/>
    <w:rsid w:val="009374FF"/>
    <w:rsid w:val="00937DF0"/>
    <w:rsid w:val="00942543"/>
    <w:rsid w:val="009462AC"/>
    <w:rsid w:val="00946DB2"/>
    <w:rsid w:val="009505D6"/>
    <w:rsid w:val="00952B00"/>
    <w:rsid w:val="0095488E"/>
    <w:rsid w:val="00956CD5"/>
    <w:rsid w:val="009612A2"/>
    <w:rsid w:val="00961E70"/>
    <w:rsid w:val="00962243"/>
    <w:rsid w:val="009646AD"/>
    <w:rsid w:val="0097495E"/>
    <w:rsid w:val="009760DC"/>
    <w:rsid w:val="0098004F"/>
    <w:rsid w:val="00981BFE"/>
    <w:rsid w:val="00981EA2"/>
    <w:rsid w:val="00984359"/>
    <w:rsid w:val="009A3A5C"/>
    <w:rsid w:val="009A6395"/>
    <w:rsid w:val="009A643D"/>
    <w:rsid w:val="009A6AB3"/>
    <w:rsid w:val="009A6B54"/>
    <w:rsid w:val="009A79A7"/>
    <w:rsid w:val="009B542A"/>
    <w:rsid w:val="009C10F3"/>
    <w:rsid w:val="009D5E84"/>
    <w:rsid w:val="009D6B40"/>
    <w:rsid w:val="009E5F7C"/>
    <w:rsid w:val="009E6B51"/>
    <w:rsid w:val="009E6ED0"/>
    <w:rsid w:val="009F4269"/>
    <w:rsid w:val="00A01466"/>
    <w:rsid w:val="00A031C4"/>
    <w:rsid w:val="00A03C7D"/>
    <w:rsid w:val="00A04889"/>
    <w:rsid w:val="00A0536E"/>
    <w:rsid w:val="00A14C21"/>
    <w:rsid w:val="00A16257"/>
    <w:rsid w:val="00A2228E"/>
    <w:rsid w:val="00A264CD"/>
    <w:rsid w:val="00A355EF"/>
    <w:rsid w:val="00A35F99"/>
    <w:rsid w:val="00A419F6"/>
    <w:rsid w:val="00A50224"/>
    <w:rsid w:val="00A51634"/>
    <w:rsid w:val="00A525FC"/>
    <w:rsid w:val="00A53070"/>
    <w:rsid w:val="00A5463B"/>
    <w:rsid w:val="00A56337"/>
    <w:rsid w:val="00A56DD5"/>
    <w:rsid w:val="00A576BF"/>
    <w:rsid w:val="00A649E4"/>
    <w:rsid w:val="00A70E7A"/>
    <w:rsid w:val="00A758E3"/>
    <w:rsid w:val="00A81538"/>
    <w:rsid w:val="00A84F3F"/>
    <w:rsid w:val="00A865F7"/>
    <w:rsid w:val="00A87B91"/>
    <w:rsid w:val="00A9381D"/>
    <w:rsid w:val="00A94843"/>
    <w:rsid w:val="00A94B8F"/>
    <w:rsid w:val="00A9624D"/>
    <w:rsid w:val="00A96AB1"/>
    <w:rsid w:val="00AA3E68"/>
    <w:rsid w:val="00AB41FB"/>
    <w:rsid w:val="00AB7417"/>
    <w:rsid w:val="00AB7469"/>
    <w:rsid w:val="00AC481B"/>
    <w:rsid w:val="00AD6182"/>
    <w:rsid w:val="00AE2569"/>
    <w:rsid w:val="00AE42B4"/>
    <w:rsid w:val="00AE5DF1"/>
    <w:rsid w:val="00AE66AC"/>
    <w:rsid w:val="00AE6D5E"/>
    <w:rsid w:val="00AF3DE4"/>
    <w:rsid w:val="00AF52D0"/>
    <w:rsid w:val="00AF6E6D"/>
    <w:rsid w:val="00B04DBC"/>
    <w:rsid w:val="00B05E4A"/>
    <w:rsid w:val="00B0726A"/>
    <w:rsid w:val="00B072C3"/>
    <w:rsid w:val="00B07CDC"/>
    <w:rsid w:val="00B17948"/>
    <w:rsid w:val="00B17F70"/>
    <w:rsid w:val="00B2257C"/>
    <w:rsid w:val="00B22FAB"/>
    <w:rsid w:val="00B23938"/>
    <w:rsid w:val="00B23A71"/>
    <w:rsid w:val="00B26546"/>
    <w:rsid w:val="00B27EDD"/>
    <w:rsid w:val="00B30747"/>
    <w:rsid w:val="00B31A76"/>
    <w:rsid w:val="00B329B7"/>
    <w:rsid w:val="00B37C86"/>
    <w:rsid w:val="00B401CF"/>
    <w:rsid w:val="00B53F72"/>
    <w:rsid w:val="00B55491"/>
    <w:rsid w:val="00B62D35"/>
    <w:rsid w:val="00B62F93"/>
    <w:rsid w:val="00B64503"/>
    <w:rsid w:val="00B66F06"/>
    <w:rsid w:val="00B711CC"/>
    <w:rsid w:val="00B7506F"/>
    <w:rsid w:val="00B82274"/>
    <w:rsid w:val="00B841D8"/>
    <w:rsid w:val="00B874B4"/>
    <w:rsid w:val="00B947A7"/>
    <w:rsid w:val="00B97D16"/>
    <w:rsid w:val="00BA1AEE"/>
    <w:rsid w:val="00BB1774"/>
    <w:rsid w:val="00BB1DD1"/>
    <w:rsid w:val="00BB3262"/>
    <w:rsid w:val="00BB74E5"/>
    <w:rsid w:val="00BB7CA4"/>
    <w:rsid w:val="00BC00EE"/>
    <w:rsid w:val="00BC04FC"/>
    <w:rsid w:val="00BC3EAB"/>
    <w:rsid w:val="00BC78DE"/>
    <w:rsid w:val="00BD1F29"/>
    <w:rsid w:val="00BD5C12"/>
    <w:rsid w:val="00BD67AB"/>
    <w:rsid w:val="00BE1F12"/>
    <w:rsid w:val="00BE7A2E"/>
    <w:rsid w:val="00BF196E"/>
    <w:rsid w:val="00BF3BDD"/>
    <w:rsid w:val="00BF63EB"/>
    <w:rsid w:val="00BF6D46"/>
    <w:rsid w:val="00C01B50"/>
    <w:rsid w:val="00C03183"/>
    <w:rsid w:val="00C11994"/>
    <w:rsid w:val="00C12FA9"/>
    <w:rsid w:val="00C22846"/>
    <w:rsid w:val="00C24DD9"/>
    <w:rsid w:val="00C27EF9"/>
    <w:rsid w:val="00C35D37"/>
    <w:rsid w:val="00C35DEF"/>
    <w:rsid w:val="00C35F22"/>
    <w:rsid w:val="00C37B3F"/>
    <w:rsid w:val="00C43535"/>
    <w:rsid w:val="00C51955"/>
    <w:rsid w:val="00C53731"/>
    <w:rsid w:val="00C54668"/>
    <w:rsid w:val="00C556C5"/>
    <w:rsid w:val="00C56A30"/>
    <w:rsid w:val="00C62DA2"/>
    <w:rsid w:val="00C62EAD"/>
    <w:rsid w:val="00C63862"/>
    <w:rsid w:val="00C64A71"/>
    <w:rsid w:val="00C65DC5"/>
    <w:rsid w:val="00C70D45"/>
    <w:rsid w:val="00C73975"/>
    <w:rsid w:val="00C85927"/>
    <w:rsid w:val="00C9023C"/>
    <w:rsid w:val="00C926AA"/>
    <w:rsid w:val="00C92F90"/>
    <w:rsid w:val="00CA0A0E"/>
    <w:rsid w:val="00CA4D84"/>
    <w:rsid w:val="00CA54CF"/>
    <w:rsid w:val="00CA681B"/>
    <w:rsid w:val="00CB100F"/>
    <w:rsid w:val="00CB132D"/>
    <w:rsid w:val="00CB3965"/>
    <w:rsid w:val="00CB4CB1"/>
    <w:rsid w:val="00CB5EAA"/>
    <w:rsid w:val="00CC0B11"/>
    <w:rsid w:val="00CC1CA4"/>
    <w:rsid w:val="00CC1F2C"/>
    <w:rsid w:val="00CC341A"/>
    <w:rsid w:val="00CC3814"/>
    <w:rsid w:val="00CC4A9D"/>
    <w:rsid w:val="00CC56F8"/>
    <w:rsid w:val="00CC6A62"/>
    <w:rsid w:val="00CD2443"/>
    <w:rsid w:val="00CD2C8C"/>
    <w:rsid w:val="00CD402D"/>
    <w:rsid w:val="00CD421B"/>
    <w:rsid w:val="00CD4B08"/>
    <w:rsid w:val="00CE1C5B"/>
    <w:rsid w:val="00CE2894"/>
    <w:rsid w:val="00CE2AE5"/>
    <w:rsid w:val="00CE3FBC"/>
    <w:rsid w:val="00CE4341"/>
    <w:rsid w:val="00CE6EEB"/>
    <w:rsid w:val="00CF3025"/>
    <w:rsid w:val="00CF3AF5"/>
    <w:rsid w:val="00CF5EF4"/>
    <w:rsid w:val="00D02129"/>
    <w:rsid w:val="00D041ED"/>
    <w:rsid w:val="00D06032"/>
    <w:rsid w:val="00D11314"/>
    <w:rsid w:val="00D12CFE"/>
    <w:rsid w:val="00D14B81"/>
    <w:rsid w:val="00D221B2"/>
    <w:rsid w:val="00D34E0E"/>
    <w:rsid w:val="00D37D59"/>
    <w:rsid w:val="00D40EE3"/>
    <w:rsid w:val="00D45483"/>
    <w:rsid w:val="00D4725B"/>
    <w:rsid w:val="00D5004F"/>
    <w:rsid w:val="00D514A0"/>
    <w:rsid w:val="00D55598"/>
    <w:rsid w:val="00D577A2"/>
    <w:rsid w:val="00D67958"/>
    <w:rsid w:val="00D7103A"/>
    <w:rsid w:val="00D746C7"/>
    <w:rsid w:val="00D773E1"/>
    <w:rsid w:val="00D77D19"/>
    <w:rsid w:val="00D80221"/>
    <w:rsid w:val="00D82303"/>
    <w:rsid w:val="00D82341"/>
    <w:rsid w:val="00D92124"/>
    <w:rsid w:val="00D967E4"/>
    <w:rsid w:val="00DA27D6"/>
    <w:rsid w:val="00DA602E"/>
    <w:rsid w:val="00DA73AC"/>
    <w:rsid w:val="00DB17EF"/>
    <w:rsid w:val="00DB3D45"/>
    <w:rsid w:val="00DB3ED7"/>
    <w:rsid w:val="00DB3F13"/>
    <w:rsid w:val="00DB67A4"/>
    <w:rsid w:val="00DC2A3C"/>
    <w:rsid w:val="00DC47EE"/>
    <w:rsid w:val="00DC634D"/>
    <w:rsid w:val="00DC7452"/>
    <w:rsid w:val="00DF65BA"/>
    <w:rsid w:val="00DF7766"/>
    <w:rsid w:val="00E04D88"/>
    <w:rsid w:val="00E26F0A"/>
    <w:rsid w:val="00E305F4"/>
    <w:rsid w:val="00E31B6B"/>
    <w:rsid w:val="00E4072A"/>
    <w:rsid w:val="00E41E85"/>
    <w:rsid w:val="00E4456D"/>
    <w:rsid w:val="00E458EC"/>
    <w:rsid w:val="00E5385B"/>
    <w:rsid w:val="00E554E6"/>
    <w:rsid w:val="00E6146A"/>
    <w:rsid w:val="00E64C12"/>
    <w:rsid w:val="00E71224"/>
    <w:rsid w:val="00E72AA2"/>
    <w:rsid w:val="00E72D5F"/>
    <w:rsid w:val="00E76B50"/>
    <w:rsid w:val="00E9265F"/>
    <w:rsid w:val="00E94451"/>
    <w:rsid w:val="00E94A4A"/>
    <w:rsid w:val="00EA2A0B"/>
    <w:rsid w:val="00EA36E7"/>
    <w:rsid w:val="00EA56B1"/>
    <w:rsid w:val="00EA5C12"/>
    <w:rsid w:val="00EB18D2"/>
    <w:rsid w:val="00EB2C4D"/>
    <w:rsid w:val="00EB4D02"/>
    <w:rsid w:val="00EB5C5C"/>
    <w:rsid w:val="00ED04F7"/>
    <w:rsid w:val="00ED3B64"/>
    <w:rsid w:val="00ED5774"/>
    <w:rsid w:val="00ED5F86"/>
    <w:rsid w:val="00EE1C63"/>
    <w:rsid w:val="00EE2A8E"/>
    <w:rsid w:val="00EE53F2"/>
    <w:rsid w:val="00EF056D"/>
    <w:rsid w:val="00EF36D7"/>
    <w:rsid w:val="00EF38EE"/>
    <w:rsid w:val="00EF5A36"/>
    <w:rsid w:val="00EF6EBE"/>
    <w:rsid w:val="00F02493"/>
    <w:rsid w:val="00F041A2"/>
    <w:rsid w:val="00F13044"/>
    <w:rsid w:val="00F15283"/>
    <w:rsid w:val="00F17858"/>
    <w:rsid w:val="00F2069D"/>
    <w:rsid w:val="00F20863"/>
    <w:rsid w:val="00F2744E"/>
    <w:rsid w:val="00F27D9C"/>
    <w:rsid w:val="00F33BC1"/>
    <w:rsid w:val="00F46FA7"/>
    <w:rsid w:val="00F47B71"/>
    <w:rsid w:val="00F531D4"/>
    <w:rsid w:val="00F54B88"/>
    <w:rsid w:val="00F631C8"/>
    <w:rsid w:val="00F65A38"/>
    <w:rsid w:val="00F71304"/>
    <w:rsid w:val="00F7486C"/>
    <w:rsid w:val="00F760BB"/>
    <w:rsid w:val="00F76356"/>
    <w:rsid w:val="00F82660"/>
    <w:rsid w:val="00F84E84"/>
    <w:rsid w:val="00F91B2C"/>
    <w:rsid w:val="00F91B41"/>
    <w:rsid w:val="00F95A34"/>
    <w:rsid w:val="00F96B85"/>
    <w:rsid w:val="00F97BD8"/>
    <w:rsid w:val="00FA0CD2"/>
    <w:rsid w:val="00FA45FB"/>
    <w:rsid w:val="00FA4A76"/>
    <w:rsid w:val="00FA6899"/>
    <w:rsid w:val="00FA6AD1"/>
    <w:rsid w:val="00FA7F1C"/>
    <w:rsid w:val="00FC1B3B"/>
    <w:rsid w:val="00FC1F6B"/>
    <w:rsid w:val="00FD0F2C"/>
    <w:rsid w:val="00FD7DDC"/>
    <w:rsid w:val="00FE134F"/>
    <w:rsid w:val="00FE1E69"/>
    <w:rsid w:val="00FE3357"/>
    <w:rsid w:val="00FE3966"/>
    <w:rsid w:val="00FE3C33"/>
    <w:rsid w:val="00FE5B3C"/>
    <w:rsid w:val="00FE795A"/>
    <w:rsid w:val="00FF357A"/>
    <w:rsid w:val="00FF3C02"/>
    <w:rsid w:val="00FF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9B437"/>
  <w15:chartTrackingRefBased/>
  <w15:docId w15:val="{7DAF0175-8FAE-485A-B3A1-41B221F8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41A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686FEB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unhideWhenUsed/>
    <w:qFormat/>
    <w:rsid w:val="00686FEB"/>
    <w:pPr>
      <w:spacing w:before="260" w:after="260" w:line="416" w:lineRule="auto"/>
      <w:outlineLvl w:val="1"/>
    </w:pPr>
    <w:rPr>
      <w:rFonts w:asciiTheme="majorHAnsi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287F"/>
    <w:pPr>
      <w:keepNext/>
      <w:keepLines/>
      <w:numPr>
        <w:ilvl w:val="2"/>
        <w:numId w:val="43"/>
      </w:numPr>
      <w:spacing w:before="260" w:after="260" w:line="415" w:lineRule="auto"/>
      <w:outlineLvl w:val="2"/>
    </w:pPr>
    <w:rPr>
      <w:rFonts w:asciiTheme="minorEastAsia" w:eastAsiaTheme="majorEastAsia" w:hAnsiTheme="minorEastAsia" w:cstheme="majorBidi"/>
      <w:b/>
      <w:bCs/>
      <w:kern w:val="44"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686FEB"/>
    <w:pPr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00ED3B6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26FC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86FEB"/>
    <w:rPr>
      <w:rFonts w:eastAsiaTheme="majorEastAsi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686FEB"/>
    <w:rPr>
      <w:rFonts w:asciiTheme="majorHAnsi" w:eastAsiaTheme="majorEastAsia" w:hAnsiTheme="majorHAnsi" w:cstheme="majorBidi"/>
      <w:b/>
      <w:bCs/>
      <w:kern w:val="44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D287F"/>
    <w:rPr>
      <w:rFonts w:asciiTheme="minorEastAsia" w:eastAsiaTheme="majorEastAsia" w:hAnsiTheme="minorEastAsia" w:cstheme="majorBidi"/>
      <w:b/>
      <w:bCs/>
      <w:kern w:val="44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686FEB"/>
    <w:rPr>
      <w:rFonts w:asciiTheme="minorEastAsia" w:eastAsiaTheme="majorEastAsia" w:hAnsiTheme="minorEastAsia" w:cstheme="majorBidi"/>
      <w:b/>
      <w:bCs/>
      <w:kern w:val="44"/>
      <w:sz w:val="28"/>
      <w:szCs w:val="32"/>
    </w:rPr>
  </w:style>
  <w:style w:type="table" w:styleId="a3">
    <w:name w:val="Table Grid"/>
    <w:basedOn w:val="a1"/>
    <w:uiPriority w:val="59"/>
    <w:rsid w:val="00686F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qFormat/>
    <w:rsid w:val="00686FEB"/>
    <w:rPr>
      <w:color w:val="0563C1" w:themeColor="hyperlink"/>
      <w:u w:val="single"/>
    </w:rPr>
  </w:style>
  <w:style w:type="character" w:styleId="a5">
    <w:name w:val="FollowedHyperlink"/>
    <w:basedOn w:val="a0"/>
    <w:unhideWhenUsed/>
    <w:qFormat/>
    <w:rsid w:val="00686FEB"/>
    <w:rPr>
      <w:color w:val="954F72" w:themeColor="followedHyperlink"/>
      <w:u w:val="single"/>
    </w:rPr>
  </w:style>
  <w:style w:type="paragraph" w:styleId="a6">
    <w:name w:val="header"/>
    <w:basedOn w:val="a"/>
    <w:link w:val="a7"/>
    <w:unhideWhenUsed/>
    <w:rsid w:val="00686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686FEB"/>
    <w:rPr>
      <w:sz w:val="18"/>
      <w:szCs w:val="18"/>
    </w:rPr>
  </w:style>
  <w:style w:type="paragraph" w:styleId="a8">
    <w:name w:val="footer"/>
    <w:basedOn w:val="a"/>
    <w:link w:val="a9"/>
    <w:unhideWhenUsed/>
    <w:rsid w:val="00686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686FEB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86FE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86FEB"/>
    <w:rPr>
      <w:sz w:val="18"/>
      <w:szCs w:val="18"/>
    </w:rPr>
  </w:style>
  <w:style w:type="character" w:styleId="ac">
    <w:name w:val="page number"/>
    <w:basedOn w:val="a0"/>
    <w:rsid w:val="00686FEB"/>
  </w:style>
  <w:style w:type="paragraph" w:styleId="ad">
    <w:name w:val="List Paragraph"/>
    <w:basedOn w:val="a"/>
    <w:link w:val="ae"/>
    <w:uiPriority w:val="34"/>
    <w:qFormat/>
    <w:rsid w:val="00686FEB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686FEB"/>
    <w:pPr>
      <w:widowControl/>
      <w:spacing w:before="480" w:after="0" w:line="276" w:lineRule="auto"/>
      <w:jc w:val="left"/>
      <w:outlineLvl w:val="9"/>
    </w:pPr>
    <w:rPr>
      <w:rFonts w:asciiTheme="majorHAnsi" w:hAnsiTheme="majorHAnsi" w:cstheme="majorBidi"/>
      <w:color w:val="2E74B5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686FE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686FEB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686FE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table" w:customStyle="1" w:styleId="TableNormal1">
    <w:name w:val="Table Normal1"/>
    <w:basedOn w:val="a1"/>
    <w:semiHidden/>
    <w:qFormat/>
    <w:rsid w:val="00686FEB"/>
    <w:rPr>
      <w:rFonts w:ascii="Calibri" w:eastAsia="宋体" w:hAnsi="Calibri" w:cs="Times New Roman"/>
    </w:rPr>
    <w:tblPr/>
  </w:style>
  <w:style w:type="character" w:styleId="af">
    <w:name w:val="annotation reference"/>
    <w:basedOn w:val="a0"/>
    <w:uiPriority w:val="99"/>
    <w:semiHidden/>
    <w:unhideWhenUsed/>
    <w:rsid w:val="00686FEB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686FEB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686FEB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86FEB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686FEB"/>
    <w:rPr>
      <w:b/>
      <w:bCs/>
    </w:rPr>
  </w:style>
  <w:style w:type="paragraph" w:styleId="af4">
    <w:name w:val="Document Map"/>
    <w:basedOn w:val="a"/>
    <w:link w:val="af5"/>
    <w:semiHidden/>
    <w:unhideWhenUsed/>
    <w:rsid w:val="00686FEB"/>
    <w:rPr>
      <w:rFonts w:ascii="宋体" w:eastAsia="宋体"/>
      <w:sz w:val="18"/>
      <w:szCs w:val="18"/>
    </w:rPr>
  </w:style>
  <w:style w:type="character" w:customStyle="1" w:styleId="af5">
    <w:name w:val="文档结构图 字符"/>
    <w:basedOn w:val="a0"/>
    <w:link w:val="af4"/>
    <w:semiHidden/>
    <w:rsid w:val="00686FEB"/>
    <w:rPr>
      <w:rFonts w:ascii="宋体" w:eastAsia="宋体"/>
      <w:sz w:val="18"/>
      <w:szCs w:val="18"/>
    </w:rPr>
  </w:style>
  <w:style w:type="table" w:customStyle="1" w:styleId="11">
    <w:name w:val="网格型1"/>
    <w:basedOn w:val="a1"/>
    <w:qFormat/>
    <w:rsid w:val="00686FEB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cBorders>
    </w:tcPr>
  </w:style>
  <w:style w:type="character" w:customStyle="1" w:styleId="mw-headline">
    <w:name w:val="mw-headline"/>
    <w:basedOn w:val="a0"/>
    <w:rsid w:val="00686FEB"/>
  </w:style>
  <w:style w:type="paragraph" w:styleId="af6">
    <w:name w:val="Normal (Web)"/>
    <w:basedOn w:val="a"/>
    <w:uiPriority w:val="99"/>
    <w:unhideWhenUsed/>
    <w:rsid w:val="00686F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86F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86FEB"/>
    <w:rPr>
      <w:rFonts w:ascii="宋体" w:eastAsia="宋体" w:hAnsi="宋体" w:cs="宋体"/>
      <w:kern w:val="0"/>
      <w:sz w:val="24"/>
      <w:szCs w:val="24"/>
    </w:rPr>
  </w:style>
  <w:style w:type="character" w:styleId="af7">
    <w:name w:val="Intense Emphasis"/>
    <w:basedOn w:val="a0"/>
    <w:uiPriority w:val="21"/>
    <w:qFormat/>
    <w:rsid w:val="00686FEB"/>
    <w:rPr>
      <w:b/>
      <w:bCs/>
      <w:i/>
      <w:iCs/>
      <w:color w:val="5B9BD5" w:themeColor="accent1"/>
    </w:rPr>
  </w:style>
  <w:style w:type="character" w:customStyle="1" w:styleId="keyword">
    <w:name w:val="keyword"/>
    <w:basedOn w:val="a0"/>
    <w:rsid w:val="00686FEB"/>
  </w:style>
  <w:style w:type="character" w:customStyle="1" w:styleId="im-content1">
    <w:name w:val="im-content1"/>
    <w:basedOn w:val="a0"/>
    <w:rsid w:val="00686FEB"/>
    <w:rPr>
      <w:color w:val="333333"/>
    </w:rPr>
  </w:style>
  <w:style w:type="character" w:customStyle="1" w:styleId="FooterChar">
    <w:name w:val="Footer Char"/>
    <w:basedOn w:val="a0"/>
    <w:qFormat/>
    <w:rsid w:val="00686FEB"/>
    <w:rPr>
      <w:sz w:val="18"/>
      <w:szCs w:val="18"/>
    </w:rPr>
  </w:style>
  <w:style w:type="paragraph" w:customStyle="1" w:styleId="msotocheading0">
    <w:name w:val="msotocheading"/>
    <w:basedOn w:val="a"/>
    <w:hidden/>
    <w:qFormat/>
    <w:rsid w:val="00686FEB"/>
    <w:pPr>
      <w:keepNext/>
      <w:keepLines/>
      <w:widowControl/>
      <w:spacing w:before="480" w:line="276" w:lineRule="auto"/>
      <w:jc w:val="left"/>
    </w:pPr>
    <w:rPr>
      <w:rFonts w:ascii="Cambria" w:eastAsia="宋体" w:hAnsi="Cambria" w:cs="Times New Roman"/>
      <w:b/>
      <w:color w:val="365F91"/>
      <w:kern w:val="0"/>
      <w:sz w:val="28"/>
      <w:szCs w:val="28"/>
    </w:rPr>
  </w:style>
  <w:style w:type="paragraph" w:customStyle="1" w:styleId="msolistparagraph0">
    <w:name w:val="msolistparagraph"/>
    <w:basedOn w:val="a"/>
    <w:rsid w:val="00686FEB"/>
    <w:pPr>
      <w:ind w:firstLineChars="200" w:firstLine="420"/>
    </w:pPr>
    <w:rPr>
      <w:rFonts w:ascii="Calibri" w:eastAsia="宋体" w:hAnsi="Calibri" w:cs="Times New Roman"/>
    </w:rPr>
  </w:style>
  <w:style w:type="character" w:customStyle="1" w:styleId="Heading3Char">
    <w:name w:val="Heading 3 Char"/>
    <w:basedOn w:val="a0"/>
    <w:qFormat/>
    <w:rsid w:val="00686FEB"/>
    <w:rPr>
      <w:b/>
      <w:sz w:val="32"/>
      <w:szCs w:val="32"/>
    </w:rPr>
  </w:style>
  <w:style w:type="character" w:customStyle="1" w:styleId="Heading1Char">
    <w:name w:val="Heading 1 Char"/>
    <w:basedOn w:val="a0"/>
    <w:qFormat/>
    <w:rsid w:val="00686FEB"/>
    <w:rPr>
      <w:b/>
      <w:kern w:val="44"/>
      <w:sz w:val="44"/>
      <w:szCs w:val="44"/>
    </w:rPr>
  </w:style>
  <w:style w:type="character" w:customStyle="1" w:styleId="Heading2Char">
    <w:name w:val="Heading 2 Char"/>
    <w:basedOn w:val="a0"/>
    <w:rsid w:val="00686FEB"/>
    <w:rPr>
      <w:rFonts w:ascii="Cambria" w:eastAsia="宋体" w:hAnsi="Cambria" w:cs="Times New Roman" w:hint="default"/>
      <w:b/>
      <w:sz w:val="32"/>
      <w:szCs w:val="32"/>
    </w:rPr>
  </w:style>
  <w:style w:type="character" w:customStyle="1" w:styleId="HeaderChar">
    <w:name w:val="Header Char"/>
    <w:basedOn w:val="a0"/>
    <w:qFormat/>
    <w:rsid w:val="00686FEB"/>
    <w:rPr>
      <w:sz w:val="18"/>
      <w:szCs w:val="18"/>
    </w:rPr>
  </w:style>
  <w:style w:type="paragraph" w:styleId="af8">
    <w:name w:val="footnote text"/>
    <w:basedOn w:val="a"/>
    <w:link w:val="af9"/>
    <w:uiPriority w:val="99"/>
    <w:semiHidden/>
    <w:unhideWhenUsed/>
    <w:rsid w:val="00686FEB"/>
    <w:pPr>
      <w:snapToGrid w:val="0"/>
      <w:jc w:val="left"/>
    </w:pPr>
    <w:rPr>
      <w:sz w:val="18"/>
      <w:szCs w:val="18"/>
    </w:rPr>
  </w:style>
  <w:style w:type="character" w:customStyle="1" w:styleId="af9">
    <w:name w:val="脚注文本 字符"/>
    <w:basedOn w:val="a0"/>
    <w:link w:val="af8"/>
    <w:uiPriority w:val="99"/>
    <w:semiHidden/>
    <w:rsid w:val="00686FEB"/>
    <w:rPr>
      <w:sz w:val="18"/>
      <w:szCs w:val="18"/>
    </w:rPr>
  </w:style>
  <w:style w:type="character" w:styleId="afa">
    <w:name w:val="footnote reference"/>
    <w:basedOn w:val="a0"/>
    <w:uiPriority w:val="99"/>
    <w:semiHidden/>
    <w:unhideWhenUsed/>
    <w:rsid w:val="00686FEB"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  <w:rsid w:val="00686FEB"/>
    <w:pPr>
      <w:snapToGrid w:val="0"/>
      <w:jc w:val="left"/>
    </w:pPr>
    <w:rPr>
      <w:szCs w:val="24"/>
    </w:rPr>
  </w:style>
  <w:style w:type="character" w:customStyle="1" w:styleId="afc">
    <w:name w:val="尾注文本 字符"/>
    <w:basedOn w:val="a0"/>
    <w:link w:val="afb"/>
    <w:uiPriority w:val="99"/>
    <w:semiHidden/>
    <w:rsid w:val="00686FEB"/>
    <w:rPr>
      <w:szCs w:val="24"/>
    </w:rPr>
  </w:style>
  <w:style w:type="character" w:styleId="afd">
    <w:name w:val="endnote reference"/>
    <w:basedOn w:val="a0"/>
    <w:uiPriority w:val="99"/>
    <w:semiHidden/>
    <w:unhideWhenUsed/>
    <w:rsid w:val="00686FEB"/>
    <w:rPr>
      <w:vertAlign w:val="superscript"/>
    </w:rPr>
  </w:style>
  <w:style w:type="paragraph" w:styleId="afe">
    <w:name w:val="Date"/>
    <w:basedOn w:val="a"/>
    <w:next w:val="a"/>
    <w:link w:val="aff"/>
    <w:uiPriority w:val="99"/>
    <w:semiHidden/>
    <w:unhideWhenUsed/>
    <w:rsid w:val="00686FEB"/>
    <w:pPr>
      <w:ind w:leftChars="2500" w:left="100"/>
    </w:pPr>
  </w:style>
  <w:style w:type="character" w:customStyle="1" w:styleId="aff">
    <w:name w:val="日期 字符"/>
    <w:basedOn w:val="a0"/>
    <w:link w:val="afe"/>
    <w:uiPriority w:val="99"/>
    <w:semiHidden/>
    <w:rsid w:val="00686FEB"/>
  </w:style>
  <w:style w:type="paragraph" w:styleId="TOC4">
    <w:name w:val="toc 4"/>
    <w:basedOn w:val="a"/>
    <w:next w:val="a"/>
    <w:autoRedefine/>
    <w:uiPriority w:val="39"/>
    <w:unhideWhenUsed/>
    <w:rsid w:val="00686FEB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686FEB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686FEB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686FEB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686FEB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686FEB"/>
    <w:pPr>
      <w:ind w:leftChars="1600" w:left="3360"/>
    </w:pPr>
  </w:style>
  <w:style w:type="character" w:customStyle="1" w:styleId="s6">
    <w:name w:val="s6"/>
    <w:basedOn w:val="a0"/>
    <w:rsid w:val="00686FEB"/>
  </w:style>
  <w:style w:type="character" w:customStyle="1" w:styleId="s1">
    <w:name w:val="s1"/>
    <w:basedOn w:val="a0"/>
    <w:rsid w:val="00686FEB"/>
  </w:style>
  <w:style w:type="character" w:customStyle="1" w:styleId="s2">
    <w:name w:val="s2"/>
    <w:basedOn w:val="a0"/>
    <w:rsid w:val="00686FEB"/>
  </w:style>
  <w:style w:type="paragraph" w:customStyle="1" w:styleId="Default">
    <w:name w:val="Default"/>
    <w:rsid w:val="00686FE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ff0">
    <w:name w:val="Revision"/>
    <w:hidden/>
    <w:uiPriority w:val="99"/>
    <w:semiHidden/>
    <w:rsid w:val="00686FEB"/>
  </w:style>
  <w:style w:type="character" w:customStyle="1" w:styleId="ae">
    <w:name w:val="列表段落 字符"/>
    <w:basedOn w:val="a0"/>
    <w:link w:val="ad"/>
    <w:uiPriority w:val="34"/>
    <w:rsid w:val="00B23A71"/>
  </w:style>
  <w:style w:type="character" w:customStyle="1" w:styleId="50">
    <w:name w:val="标题 5 字符"/>
    <w:basedOn w:val="a0"/>
    <w:link w:val="5"/>
    <w:uiPriority w:val="9"/>
    <w:rsid w:val="00ED3B6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26FCD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6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CDFDB-2656-4662-9B67-688AE4570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3799</TotalTime>
  <Pages>42</Pages>
  <Words>3664</Words>
  <Characters>20887</Characters>
  <Application>Microsoft Office Word</Application>
  <DocSecurity>0</DocSecurity>
  <Lines>174</Lines>
  <Paragraphs>49</Paragraphs>
  <ScaleCrop>false</ScaleCrop>
  <Company/>
  <LinksUpToDate>false</LinksUpToDate>
  <CharactersWithSpaces>24502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陆日杰</dc:creator>
  <cp:keywords/>
  <dc:description/>
  <cp:lastModifiedBy>方浩华</cp:lastModifiedBy>
  <cp:revision>111</cp:revision>
  <dcterms:created xsi:type="dcterms:W3CDTF">2023-09-05T08:36:00Z</dcterms:created>
  <dcterms:modified xsi:type="dcterms:W3CDTF">2023-11-01T11:34:00Z</dcterms:modified>
</cp:coreProperties>
</file>