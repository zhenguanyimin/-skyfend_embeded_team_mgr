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77777777" w:rsidR="00DA73AC" w:rsidRPr="006F0C62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C1927">
        <w:rPr>
          <w:rFonts w:asciiTheme="minorEastAsia" w:hAnsiTheme="minorEastAsia" w:hint="eastAsia"/>
          <w:b/>
          <w:sz w:val="44"/>
          <w:szCs w:val="44"/>
        </w:rPr>
        <w:t>反制枪与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E94451">
        <w:rPr>
          <w:rFonts w:asciiTheme="minorEastAsia" w:hAnsiTheme="minorEastAsia" w:hint="eastAsia"/>
          <w:b/>
          <w:sz w:val="44"/>
          <w:szCs w:val="44"/>
        </w:rPr>
        <w:t>和</w:t>
      </w:r>
      <w:r w:rsidR="00003C80">
        <w:rPr>
          <w:rFonts w:asciiTheme="minorEastAsia" w:hAnsiTheme="minorEastAsia"/>
          <w:b/>
          <w:sz w:val="44"/>
          <w:szCs w:val="44"/>
        </w:rPr>
        <w:t>显示屏</w:t>
      </w:r>
      <w:r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22-09-14</w:t>
            </w:r>
          </w:p>
        </w:tc>
      </w:tr>
      <w:tr w:rsidR="00EB18D2" w:rsidRPr="00720FCC" w14:paraId="1B0C3A0B" w14:textId="77777777" w:rsidTr="002D064C">
        <w:trPr>
          <w:jc w:val="center"/>
        </w:trPr>
        <w:tc>
          <w:tcPr>
            <w:tcW w:w="988" w:type="dxa"/>
          </w:tcPr>
          <w:p w14:paraId="29F34406" w14:textId="77777777" w:rsidR="00DA73AC" w:rsidRPr="00770C39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770C39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5294" w:type="dxa"/>
          </w:tcPr>
          <w:p w14:paraId="74856E3F" w14:textId="77777777" w:rsidR="00DA73AC" w:rsidRPr="00770C39" w:rsidRDefault="00DA73AC" w:rsidP="007214E1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修改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控制手表预警-</w:t>
            </w:r>
            <w:proofErr w:type="gramStart"/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》</w:t>
            </w:r>
            <w:proofErr w:type="gramEnd"/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上报预警信息，添加无人机参数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DE35F72" w14:textId="77777777" w:rsidR="00DA73AC" w:rsidRDefault="00DA73AC" w:rsidP="007214E1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心跳包添加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预警信息</w:t>
            </w:r>
          </w:p>
          <w:p w14:paraId="56D17C4B" w14:textId="77777777" w:rsidR="00DA73AC" w:rsidRPr="00770C39" w:rsidRDefault="00DA73AC" w:rsidP="007214E1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添加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2系统的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835" w:type="dxa"/>
          </w:tcPr>
          <w:p w14:paraId="3D9A27F5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5DFBAC42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22-09-17</w:t>
            </w:r>
          </w:p>
        </w:tc>
      </w:tr>
      <w:tr w:rsidR="00EB18D2" w:rsidRPr="00720FCC" w14:paraId="45D1BE32" w14:textId="77777777" w:rsidTr="002D064C">
        <w:trPr>
          <w:jc w:val="center"/>
        </w:trPr>
        <w:tc>
          <w:tcPr>
            <w:tcW w:w="988" w:type="dxa"/>
          </w:tcPr>
          <w:p w14:paraId="3F1B7836" w14:textId="77777777" w:rsidR="00DA73AC" w:rsidRPr="00770C39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1.2.4</w:t>
            </w:r>
          </w:p>
        </w:tc>
        <w:tc>
          <w:tcPr>
            <w:tcW w:w="5294" w:type="dxa"/>
          </w:tcPr>
          <w:p w14:paraId="1BDF7CA5" w14:textId="77777777" w:rsidR="00DA73AC" w:rsidRDefault="00DA73AC" w:rsidP="007214E1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Pr="009B5985">
              <w:rPr>
                <w:rFonts w:asciiTheme="minorEastAsia" w:hAnsiTheme="minorEastAsia" w:hint="eastAsia"/>
                <w:sz w:val="18"/>
                <w:szCs w:val="18"/>
              </w:rPr>
              <w:t>表3.</w:t>
            </w:r>
            <w:r w:rsidRPr="009B5985">
              <w:rPr>
                <w:rFonts w:asciiTheme="minorEastAsia" w:hAnsiTheme="minorEastAsia"/>
                <w:sz w:val="18"/>
                <w:szCs w:val="18"/>
              </w:rPr>
              <w:t>5</w:t>
            </w:r>
            <w:r w:rsidRPr="009B5985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9B5985">
              <w:rPr>
                <w:rFonts w:asciiTheme="minorEastAsia" w:hAnsiTheme="minorEastAsia"/>
                <w:sz w:val="18"/>
                <w:szCs w:val="18"/>
              </w:rPr>
              <w:t>5</w:t>
            </w:r>
            <w:r w:rsidRPr="009B5985">
              <w:rPr>
                <w:rFonts w:asciiTheme="minorEastAsia" w:hAnsiTheme="minorEastAsia" w:hint="eastAsia"/>
                <w:sz w:val="18"/>
                <w:szCs w:val="18"/>
              </w:rPr>
              <w:t xml:space="preserve"> 生产配置信息ID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~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x82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）。</w:t>
            </w:r>
          </w:p>
          <w:p w14:paraId="67BD954A" w14:textId="77777777" w:rsidR="00DA73AC" w:rsidRPr="00483138" w:rsidRDefault="00DA73AC" w:rsidP="007214E1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添加设置电路板S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号、获取电路板S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号、获取软件版本的I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48313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835" w:type="dxa"/>
          </w:tcPr>
          <w:p w14:paraId="6F151F6E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1863C037" w14:textId="77777777" w:rsidR="00DA73AC" w:rsidRDefault="00DA73AC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22-11-07</w:t>
            </w:r>
          </w:p>
        </w:tc>
      </w:tr>
      <w:tr w:rsidR="00EB18D2" w:rsidRPr="00720FCC" w14:paraId="070FE6CE" w14:textId="77777777" w:rsidTr="002D064C">
        <w:trPr>
          <w:jc w:val="center"/>
        </w:trPr>
        <w:tc>
          <w:tcPr>
            <w:tcW w:w="988" w:type="dxa"/>
          </w:tcPr>
          <w:p w14:paraId="1A7A5131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1.2.5</w:t>
            </w:r>
          </w:p>
        </w:tc>
        <w:tc>
          <w:tcPr>
            <w:tcW w:w="5294" w:type="dxa"/>
          </w:tcPr>
          <w:p w14:paraId="61899426" w14:textId="77777777" w:rsidR="00DA73AC" w:rsidRPr="003E3E36" w:rsidRDefault="00DA73AC" w:rsidP="007214E1">
            <w:pPr>
              <w:pStyle w:val="ad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E3E36">
              <w:rPr>
                <w:rFonts w:asciiTheme="minorEastAsia" w:hAnsiTheme="minorEastAsia" w:hint="eastAsia"/>
                <w:sz w:val="18"/>
                <w:szCs w:val="18"/>
              </w:rPr>
              <w:t>表3</w:t>
            </w:r>
            <w:r w:rsidRPr="003E3E36">
              <w:rPr>
                <w:rFonts w:asciiTheme="minorEastAsia" w:hAnsiTheme="minorEastAsia"/>
                <w:sz w:val="18"/>
                <w:szCs w:val="18"/>
              </w:rPr>
              <w:t>.5.4</w:t>
            </w:r>
            <w:r w:rsidRPr="003E3E36">
              <w:rPr>
                <w:rFonts w:asciiTheme="minorEastAsia" w:hAnsiTheme="minorEastAsia" w:hint="eastAsia"/>
                <w:sz w:val="18"/>
                <w:szCs w:val="18"/>
              </w:rPr>
              <w:t>添加I</w:t>
            </w:r>
            <w:r w:rsidRPr="003E3E36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3E3E36">
              <w:rPr>
                <w:rFonts w:asciiTheme="minorEastAsia" w:hAnsiTheme="minorEastAsia" w:hint="eastAsia"/>
                <w:sz w:val="18"/>
                <w:szCs w:val="18"/>
              </w:rPr>
              <w:t>（0</w:t>
            </w:r>
            <w:r w:rsidRPr="003E3E36">
              <w:rPr>
                <w:rFonts w:asciiTheme="minorEastAsia" w:hAnsiTheme="minorEastAsia"/>
                <w:sz w:val="18"/>
                <w:szCs w:val="18"/>
              </w:rPr>
              <w:t>x68~0x69</w:t>
            </w:r>
            <w:r w:rsidRPr="003E3E36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76055D5A" w14:textId="77777777" w:rsidR="00DA73AC" w:rsidRPr="003E3E36" w:rsidRDefault="00DA73AC" w:rsidP="007214E1">
            <w:pPr>
              <w:pStyle w:val="ad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添加获取打击频率、获取G</w:t>
            </w:r>
            <w:r>
              <w:rPr>
                <w:rFonts w:asciiTheme="minorEastAsia" w:hAnsiTheme="minorEastAsia"/>
                <w:sz w:val="18"/>
                <w:szCs w:val="18"/>
              </w:rPr>
              <w:t>NSS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开关状态。</w:t>
            </w:r>
          </w:p>
        </w:tc>
        <w:tc>
          <w:tcPr>
            <w:tcW w:w="835" w:type="dxa"/>
          </w:tcPr>
          <w:p w14:paraId="46DB46F2" w14:textId="77777777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653D987D" w14:textId="77777777" w:rsidR="00DA73AC" w:rsidRDefault="00DA73AC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</w:tr>
      <w:tr w:rsidR="00EB18D2" w:rsidRPr="00720FCC" w14:paraId="4806082A" w14:textId="77777777" w:rsidTr="002D064C">
        <w:trPr>
          <w:jc w:val="center"/>
        </w:trPr>
        <w:tc>
          <w:tcPr>
            <w:tcW w:w="988" w:type="dxa"/>
          </w:tcPr>
          <w:p w14:paraId="081615D3" w14:textId="77777777" w:rsidR="00ED5774" w:rsidRDefault="00ED5774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2.0</w:t>
            </w:r>
          </w:p>
        </w:tc>
        <w:tc>
          <w:tcPr>
            <w:tcW w:w="5294" w:type="dxa"/>
          </w:tcPr>
          <w:p w14:paraId="525000D7" w14:textId="77777777" w:rsidR="00ED5774" w:rsidRPr="00ED5774" w:rsidRDefault="00ED5774" w:rsidP="007214E1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D5774">
              <w:rPr>
                <w:rFonts w:asciiTheme="minorEastAsia" w:hAnsiTheme="minorEastAsia"/>
                <w:sz w:val="18"/>
                <w:szCs w:val="18"/>
              </w:rPr>
              <w:t>修改文档格式</w:t>
            </w:r>
            <w:r w:rsidRPr="00ED5774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623D12FE" w14:textId="77777777" w:rsidR="00ED5774" w:rsidRPr="00ED5774" w:rsidRDefault="00ED5774" w:rsidP="007214E1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添加与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2 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蓝牙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IFI的数据交互功能</w:t>
            </w:r>
          </w:p>
        </w:tc>
        <w:tc>
          <w:tcPr>
            <w:tcW w:w="835" w:type="dxa"/>
          </w:tcPr>
          <w:p w14:paraId="5C0E80C6" w14:textId="4DA53E04" w:rsidR="00ED5774" w:rsidRDefault="0051625F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336F185A" w14:textId="77777777" w:rsidR="00ED5774" w:rsidRDefault="00ED5774" w:rsidP="0011788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18D2" w:rsidRPr="00720FCC" w14:paraId="7B82F67E" w14:textId="77777777" w:rsidTr="002D064C">
        <w:trPr>
          <w:jc w:val="center"/>
        </w:trPr>
        <w:tc>
          <w:tcPr>
            <w:tcW w:w="988" w:type="dxa"/>
          </w:tcPr>
          <w:p w14:paraId="2A741A70" w14:textId="77777777" w:rsidR="00310566" w:rsidRDefault="00310566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V2.1</w:t>
            </w:r>
          </w:p>
        </w:tc>
        <w:tc>
          <w:tcPr>
            <w:tcW w:w="5294" w:type="dxa"/>
          </w:tcPr>
          <w:p w14:paraId="4326F2BC" w14:textId="77777777" w:rsidR="00310566" w:rsidRPr="00310566" w:rsidRDefault="00310566" w:rsidP="007214E1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10566">
              <w:rPr>
                <w:rFonts w:asciiTheme="minorEastAsia" w:hAnsiTheme="minorEastAsia" w:hint="eastAsia"/>
                <w:sz w:val="18"/>
                <w:szCs w:val="18"/>
              </w:rPr>
              <w:t>添加 获取通信加密方式及公</w:t>
            </w:r>
            <w:proofErr w:type="gramStart"/>
            <w:r w:rsidRPr="00310566">
              <w:rPr>
                <w:rFonts w:asciiTheme="minorEastAsia" w:hAnsiTheme="minorEastAsia" w:hint="eastAsia"/>
                <w:sz w:val="18"/>
                <w:szCs w:val="18"/>
              </w:rPr>
              <w:t>钥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  <w:r w:rsidRPr="00310566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483AEB0A" w14:textId="77777777" w:rsidR="00310566" w:rsidRPr="00310566" w:rsidRDefault="00310566" w:rsidP="007214E1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 枪获取通信信道请求接口；</w:t>
            </w:r>
          </w:p>
        </w:tc>
        <w:tc>
          <w:tcPr>
            <w:tcW w:w="835" w:type="dxa"/>
          </w:tcPr>
          <w:p w14:paraId="1757C92F" w14:textId="77777777" w:rsidR="00310566" w:rsidRDefault="00310566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冯新</w:t>
            </w:r>
          </w:p>
        </w:tc>
        <w:tc>
          <w:tcPr>
            <w:tcW w:w="1179" w:type="dxa"/>
          </w:tcPr>
          <w:p w14:paraId="1DCDCECB" w14:textId="77777777" w:rsidR="00310566" w:rsidRDefault="00310566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</w:tr>
      <w:tr w:rsidR="00EB18D2" w:rsidRPr="00720FCC" w14:paraId="2879E4CF" w14:textId="77777777" w:rsidTr="002D064C">
        <w:trPr>
          <w:jc w:val="center"/>
        </w:trPr>
        <w:tc>
          <w:tcPr>
            <w:tcW w:w="988" w:type="dxa"/>
          </w:tcPr>
          <w:p w14:paraId="6A373B2E" w14:textId="77777777" w:rsidR="00913BC0" w:rsidRDefault="00913BC0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V2.2</w:t>
            </w:r>
          </w:p>
        </w:tc>
        <w:tc>
          <w:tcPr>
            <w:tcW w:w="5294" w:type="dxa"/>
          </w:tcPr>
          <w:p w14:paraId="63E633D8" w14:textId="77777777" w:rsidR="00913BC0" w:rsidRDefault="00913BC0" w:rsidP="007214E1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修改了部分消息ID</w:t>
            </w:r>
          </w:p>
          <w:p w14:paraId="115FC109" w14:textId="77777777" w:rsidR="00913BC0" w:rsidRPr="00310566" w:rsidRDefault="00913BC0" w:rsidP="007214E1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合并了WIFI信息和IP端口两个接口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添加了加密支持</w:t>
            </w:r>
          </w:p>
        </w:tc>
        <w:tc>
          <w:tcPr>
            <w:tcW w:w="835" w:type="dxa"/>
          </w:tcPr>
          <w:p w14:paraId="217D2866" w14:textId="77777777" w:rsidR="00913BC0" w:rsidRDefault="00913BC0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冯新</w:t>
            </w:r>
          </w:p>
        </w:tc>
        <w:tc>
          <w:tcPr>
            <w:tcW w:w="1179" w:type="dxa"/>
          </w:tcPr>
          <w:p w14:paraId="59839863" w14:textId="77777777" w:rsidR="00913BC0" w:rsidRDefault="00913BC0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</w:tr>
      <w:tr w:rsidR="00EB18D2" w:rsidRPr="00720FCC" w14:paraId="687C6275" w14:textId="77777777" w:rsidTr="002D064C">
        <w:trPr>
          <w:jc w:val="center"/>
        </w:trPr>
        <w:tc>
          <w:tcPr>
            <w:tcW w:w="988" w:type="dxa"/>
          </w:tcPr>
          <w:p w14:paraId="674BA0AE" w14:textId="77777777" w:rsidR="00CA0A0E" w:rsidRDefault="00CA0A0E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V2.3</w:t>
            </w:r>
          </w:p>
        </w:tc>
        <w:tc>
          <w:tcPr>
            <w:tcW w:w="5294" w:type="dxa"/>
          </w:tcPr>
          <w:p w14:paraId="5B6017FD" w14:textId="77777777" w:rsidR="00CA0A0E" w:rsidRDefault="00CA0A0E" w:rsidP="007214E1">
            <w:pPr>
              <w:pStyle w:val="ad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修改了获取通信加密方式及公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钥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接口的参数</w:t>
            </w:r>
          </w:p>
        </w:tc>
        <w:tc>
          <w:tcPr>
            <w:tcW w:w="835" w:type="dxa"/>
          </w:tcPr>
          <w:p w14:paraId="10852A84" w14:textId="77777777" w:rsidR="00CA0A0E" w:rsidRDefault="00CA0A0E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冯新</w:t>
            </w:r>
          </w:p>
        </w:tc>
        <w:tc>
          <w:tcPr>
            <w:tcW w:w="1179" w:type="dxa"/>
          </w:tcPr>
          <w:p w14:paraId="5FBCC91E" w14:textId="77777777" w:rsidR="00CA0A0E" w:rsidRDefault="00CA0A0E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</w:tr>
      <w:tr w:rsidR="00EB18D2" w:rsidRPr="00720FCC" w14:paraId="655B1909" w14:textId="77777777" w:rsidTr="002D064C">
        <w:trPr>
          <w:jc w:val="center"/>
        </w:trPr>
        <w:tc>
          <w:tcPr>
            <w:tcW w:w="988" w:type="dxa"/>
          </w:tcPr>
          <w:p w14:paraId="09259F1D" w14:textId="46EB48CB" w:rsidR="0039486C" w:rsidRDefault="0039486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2.5</w:t>
            </w:r>
          </w:p>
        </w:tc>
        <w:tc>
          <w:tcPr>
            <w:tcW w:w="5294" w:type="dxa"/>
          </w:tcPr>
          <w:p w14:paraId="0355DEAD" w14:textId="7DD5F4B9" w:rsidR="0039486C" w:rsidRPr="00F7486C" w:rsidRDefault="0039486C" w:rsidP="00F7486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心跳包中添加时间戳。</w:t>
            </w:r>
            <w:r>
              <w:rPr>
                <w:rFonts w:asciiTheme="minorEastAsia" w:hAnsiTheme="minorEastAsia"/>
                <w:sz w:val="18"/>
                <w:szCs w:val="18"/>
              </w:rPr>
              <w:br/>
              <w:t>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添加暂不实现功能备注</w:t>
            </w:r>
          </w:p>
        </w:tc>
        <w:tc>
          <w:tcPr>
            <w:tcW w:w="835" w:type="dxa"/>
          </w:tcPr>
          <w:p w14:paraId="104C3CBC" w14:textId="068C72D6" w:rsidR="0039486C" w:rsidRDefault="0039486C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57C2C060" w14:textId="024FD653" w:rsidR="0039486C" w:rsidRDefault="0039486C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</w:tr>
      <w:tr w:rsidR="00EB18D2" w:rsidRPr="00720FCC" w14:paraId="47CE870D" w14:textId="77777777" w:rsidTr="002D064C">
        <w:trPr>
          <w:jc w:val="center"/>
        </w:trPr>
        <w:tc>
          <w:tcPr>
            <w:tcW w:w="988" w:type="dxa"/>
          </w:tcPr>
          <w:p w14:paraId="2D038899" w14:textId="06384409" w:rsidR="00A9381D" w:rsidRDefault="00A9381D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</w:t>
            </w:r>
          </w:p>
        </w:tc>
        <w:tc>
          <w:tcPr>
            <w:tcW w:w="5294" w:type="dxa"/>
          </w:tcPr>
          <w:p w14:paraId="7265A841" w14:textId="08F3F913" w:rsidR="00A9381D" w:rsidRPr="00F7486C" w:rsidRDefault="00A9381D" w:rsidP="007214E1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修改与显示屏的交互协议，将手表改成显示屏；</w:t>
            </w:r>
          </w:p>
          <w:p w14:paraId="7B9C22FB" w14:textId="557AFF27" w:rsidR="00A9381D" w:rsidRPr="00F7486C" w:rsidRDefault="00A9381D" w:rsidP="007214E1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去掉字符串显示功能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  <w:tc>
          <w:tcPr>
            <w:tcW w:w="835" w:type="dxa"/>
          </w:tcPr>
          <w:p w14:paraId="2FF6E960" w14:textId="6A9B6065" w:rsidR="00A9381D" w:rsidRDefault="00A9381D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E63DAD2" w14:textId="0BAB28FA" w:rsidR="00A9381D" w:rsidRDefault="00A9381D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022-12-27</w:t>
            </w:r>
          </w:p>
        </w:tc>
      </w:tr>
      <w:tr w:rsidR="00EB18D2" w:rsidRPr="00720FCC" w14:paraId="27F6AF9B" w14:textId="77777777" w:rsidTr="002D064C">
        <w:trPr>
          <w:jc w:val="center"/>
        </w:trPr>
        <w:tc>
          <w:tcPr>
            <w:tcW w:w="988" w:type="dxa"/>
          </w:tcPr>
          <w:p w14:paraId="395ABE77" w14:textId="4A034686" w:rsidR="00596088" w:rsidRDefault="00596088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2.6.1</w:t>
            </w:r>
          </w:p>
        </w:tc>
        <w:tc>
          <w:tcPr>
            <w:tcW w:w="5294" w:type="dxa"/>
          </w:tcPr>
          <w:p w14:paraId="69499B71" w14:textId="5216B606" w:rsidR="00596088" w:rsidRPr="00F7486C" w:rsidRDefault="00596088" w:rsidP="007214E1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给</w:t>
            </w:r>
            <w:r>
              <w:rPr>
                <w:rFonts w:asciiTheme="minorEastAsia" w:hAnsiTheme="minorEastAsia"/>
                <w:sz w:val="18"/>
                <w:szCs w:val="18"/>
              </w:rPr>
              <w:t>C2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上传心跳包中（3</w:t>
            </w:r>
            <w:r>
              <w:rPr>
                <w:rFonts w:asciiTheme="minorEastAsia" w:hAnsiTheme="minorEastAsia"/>
                <w:sz w:val="18"/>
                <w:szCs w:val="18"/>
              </w:rPr>
              <w:t>.5.8.2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）的枪的经纬度数据扩大1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倍包含2位小数； 检测到无人机的距离扩大1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倍包含1位小数</w:t>
            </w:r>
          </w:p>
        </w:tc>
        <w:tc>
          <w:tcPr>
            <w:tcW w:w="835" w:type="dxa"/>
          </w:tcPr>
          <w:p w14:paraId="47DD3171" w14:textId="32FBD3FB" w:rsidR="00596088" w:rsidRDefault="00596088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0BBE8B67" w14:textId="232232FD" w:rsidR="00596088" w:rsidRDefault="00596088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023-01-05</w:t>
            </w:r>
          </w:p>
        </w:tc>
      </w:tr>
      <w:tr w:rsidR="00EB18D2" w:rsidRPr="00720FCC" w14:paraId="76D9DCE5" w14:textId="77777777" w:rsidTr="002D064C">
        <w:trPr>
          <w:jc w:val="center"/>
        </w:trPr>
        <w:tc>
          <w:tcPr>
            <w:tcW w:w="988" w:type="dxa"/>
          </w:tcPr>
          <w:p w14:paraId="2A434BA4" w14:textId="4791B453" w:rsidR="009462AC" w:rsidRDefault="009462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2.6.2</w:t>
            </w:r>
          </w:p>
        </w:tc>
        <w:tc>
          <w:tcPr>
            <w:tcW w:w="5294" w:type="dxa"/>
          </w:tcPr>
          <w:p w14:paraId="72B9AAB1" w14:textId="3BD360F4" w:rsidR="009462AC" w:rsidRPr="00F7486C" w:rsidRDefault="009462AC" w:rsidP="00F7486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添加3</w:t>
            </w:r>
            <w:r>
              <w:rPr>
                <w:rFonts w:asciiTheme="minorEastAsia" w:hAnsiTheme="minorEastAsia"/>
                <w:sz w:val="18"/>
                <w:szCs w:val="18"/>
              </w:rPr>
              <w:t>.5.6.5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的设置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ourceId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指令</w:t>
            </w:r>
          </w:p>
        </w:tc>
        <w:tc>
          <w:tcPr>
            <w:tcW w:w="835" w:type="dxa"/>
          </w:tcPr>
          <w:p w14:paraId="57D63984" w14:textId="7708DBDE" w:rsidR="009462AC" w:rsidRDefault="009462AC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50696879" w14:textId="0603273B" w:rsidR="009462AC" w:rsidRDefault="009462AC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023-01-06</w:t>
            </w:r>
          </w:p>
        </w:tc>
      </w:tr>
      <w:tr w:rsidR="00EB18D2" w14:paraId="40C83CB8" w14:textId="77777777" w:rsidTr="002D064C">
        <w:trPr>
          <w:jc w:val="center"/>
        </w:trPr>
        <w:tc>
          <w:tcPr>
            <w:tcW w:w="988" w:type="dxa"/>
          </w:tcPr>
          <w:p w14:paraId="31BDBC8C" w14:textId="07DB3357" w:rsidR="00AE5DF1" w:rsidRDefault="00AE5DF1" w:rsidP="000B687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2.6.3</w:t>
            </w:r>
          </w:p>
        </w:tc>
        <w:tc>
          <w:tcPr>
            <w:tcW w:w="5294" w:type="dxa"/>
          </w:tcPr>
          <w:p w14:paraId="56F7110A" w14:textId="7F6CD128" w:rsidR="00AE5DF1" w:rsidRPr="000B6878" w:rsidRDefault="00AE5DF1" w:rsidP="000B687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修改与C</w:t>
            </w:r>
            <w:r>
              <w:rPr>
                <w:rFonts w:asciiTheme="minorEastAsia" w:hAnsiTheme="minorEastAsia"/>
                <w:sz w:val="18"/>
                <w:szCs w:val="18"/>
              </w:rPr>
              <w:t>2的心跳包的字节个数出错问题</w:t>
            </w:r>
          </w:p>
        </w:tc>
        <w:tc>
          <w:tcPr>
            <w:tcW w:w="835" w:type="dxa"/>
          </w:tcPr>
          <w:p w14:paraId="5F557FBA" w14:textId="1615AABD" w:rsidR="00AE5DF1" w:rsidRDefault="00AE5DF1" w:rsidP="000B68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6E11ED44" w14:textId="5D84C5FC" w:rsidR="00AE5DF1" w:rsidRDefault="00AE5DF1" w:rsidP="000B68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023-01-12</w:t>
            </w:r>
          </w:p>
        </w:tc>
      </w:tr>
      <w:tr w:rsidR="00EB18D2" w:rsidRPr="00720FCC" w14:paraId="1EB21AE0" w14:textId="77777777" w:rsidTr="002D064C">
        <w:trPr>
          <w:jc w:val="center"/>
        </w:trPr>
        <w:tc>
          <w:tcPr>
            <w:tcW w:w="988" w:type="dxa"/>
          </w:tcPr>
          <w:p w14:paraId="0D163150" w14:textId="27342505" w:rsidR="00AE5DF1" w:rsidRDefault="00592A05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2.6.4</w:t>
            </w:r>
          </w:p>
        </w:tc>
        <w:tc>
          <w:tcPr>
            <w:tcW w:w="5294" w:type="dxa"/>
          </w:tcPr>
          <w:p w14:paraId="276E87BB" w14:textId="3D6854C4" w:rsidR="00AE5DF1" w:rsidRDefault="00592A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给C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上传心跳包中（3</w:t>
            </w:r>
            <w:r>
              <w:rPr>
                <w:rFonts w:asciiTheme="minorEastAsia" w:hAnsiTheme="minorEastAsia"/>
                <w:sz w:val="18"/>
                <w:szCs w:val="18"/>
              </w:rPr>
              <w:t>.5.8.2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）枪的经纬度、侦测到无人机的经纬度从2个字节改为4个字节，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且数据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扩大1</w:t>
            </w:r>
            <w:r>
              <w:rPr>
                <w:rFonts w:asciiTheme="minorEastAsia" w:hAnsiTheme="minorEastAsia"/>
                <w:sz w:val="18"/>
                <w:szCs w:val="18"/>
              </w:rPr>
              <w:t>00000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倍，包含5位小数</w:t>
            </w:r>
          </w:p>
        </w:tc>
        <w:tc>
          <w:tcPr>
            <w:tcW w:w="835" w:type="dxa"/>
          </w:tcPr>
          <w:p w14:paraId="5659D737" w14:textId="328442EB" w:rsidR="00AE5DF1" w:rsidRDefault="00592A05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4FA2415B" w14:textId="7444DF5D" w:rsidR="00AE5DF1" w:rsidRDefault="00592A05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023-01-13</w:t>
            </w:r>
          </w:p>
        </w:tc>
      </w:tr>
      <w:tr w:rsidR="00EB18D2" w:rsidRPr="00720FCC" w14:paraId="174C3A0A" w14:textId="77777777" w:rsidTr="002D064C">
        <w:trPr>
          <w:jc w:val="center"/>
        </w:trPr>
        <w:tc>
          <w:tcPr>
            <w:tcW w:w="988" w:type="dxa"/>
          </w:tcPr>
          <w:p w14:paraId="62ED6865" w14:textId="08887F8E" w:rsidR="001B7737" w:rsidRDefault="001B7737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2.6.5</w:t>
            </w:r>
          </w:p>
        </w:tc>
        <w:tc>
          <w:tcPr>
            <w:tcW w:w="5294" w:type="dxa"/>
          </w:tcPr>
          <w:p w14:paraId="5D007F83" w14:textId="1418D494" w:rsidR="001B7737" w:rsidRPr="00F7486C" w:rsidRDefault="001B7737" w:rsidP="007214E1">
            <w:pPr>
              <w:pStyle w:val="ad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486C">
              <w:rPr>
                <w:rFonts w:asciiTheme="minorEastAsia" w:hAnsiTheme="minorEastAsia"/>
                <w:sz w:val="18"/>
                <w:szCs w:val="18"/>
              </w:rPr>
              <w:t>C2 WIFI</w:t>
            </w: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设置打击请求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3.5.9.4</w:t>
            </w: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中添加打击无人机的时</w:t>
            </w:r>
            <w:r w:rsidR="00C35DEF">
              <w:rPr>
                <w:rFonts w:asciiTheme="minorEastAsia" w:hAnsiTheme="minorEastAsia" w:hint="eastAsia"/>
                <w:sz w:val="18"/>
                <w:szCs w:val="18"/>
              </w:rPr>
              <w:t>长</w:t>
            </w:r>
            <w:r w:rsidR="0072464D" w:rsidRPr="00F7486C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48CADF0E" w14:textId="5831712E" w:rsidR="0072464D" w:rsidRPr="00F7486C" w:rsidRDefault="0072464D" w:rsidP="007214E1">
            <w:pPr>
              <w:pStyle w:val="ad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C2 WIFI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给枪下发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心跳值</w:t>
            </w:r>
            <w:proofErr w:type="gramEnd"/>
            <w:r w:rsidRPr="004663B1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4663B1">
              <w:rPr>
                <w:rFonts w:asciiTheme="minorEastAsia" w:hAnsiTheme="minorEastAsia"/>
                <w:sz w:val="18"/>
                <w:szCs w:val="18"/>
              </w:rPr>
              <w:t>.5.9.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835" w:type="dxa"/>
          </w:tcPr>
          <w:p w14:paraId="29DBF94C" w14:textId="092581AF" w:rsidR="001B7737" w:rsidRDefault="001B7737" w:rsidP="003105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76F7B0F2" w14:textId="5CDBCEE7" w:rsidR="001B7737" w:rsidRDefault="001B7737" w:rsidP="0011788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023-01-1</w:t>
            </w:r>
            <w:r w:rsidR="0072464D"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</w:tr>
      <w:tr w:rsidR="00EB18D2" w:rsidRPr="00720FCC" w14:paraId="5CF15484" w14:textId="77777777" w:rsidTr="002D064C">
        <w:trPr>
          <w:jc w:val="center"/>
        </w:trPr>
        <w:tc>
          <w:tcPr>
            <w:tcW w:w="988" w:type="dxa"/>
          </w:tcPr>
          <w:p w14:paraId="7462F08B" w14:textId="1C0C2573" w:rsidR="00CE2894" w:rsidRDefault="00CE2894" w:rsidP="00CE289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2.6.6</w:t>
            </w:r>
          </w:p>
        </w:tc>
        <w:tc>
          <w:tcPr>
            <w:tcW w:w="5294" w:type="dxa"/>
          </w:tcPr>
          <w:p w14:paraId="1C0EEE3B" w14:textId="323BB484" w:rsidR="00CE2894" w:rsidRPr="00F7486C" w:rsidRDefault="00CE2894" w:rsidP="007214E1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3.5.1.8</w:t>
            </w: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节中</w:t>
            </w:r>
            <w:proofErr w:type="spellStart"/>
            <w:r w:rsidRPr="00F7486C">
              <w:rPr>
                <w:rFonts w:asciiTheme="minorEastAsia" w:hAnsiTheme="minorEastAsia"/>
                <w:sz w:val="18"/>
                <w:szCs w:val="18"/>
              </w:rPr>
              <w:t>droneAltitude</w:t>
            </w:r>
            <w:proofErr w:type="spellEnd"/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字段改为</w:t>
            </w:r>
            <w:proofErr w:type="spellStart"/>
            <w:r w:rsidRPr="00F7486C">
              <w:rPr>
                <w:rFonts w:asciiTheme="minorEastAsia" w:hAnsiTheme="minorEastAsia"/>
                <w:sz w:val="18"/>
                <w:szCs w:val="18"/>
              </w:rPr>
              <w:t>droneHeight</w:t>
            </w:r>
            <w:proofErr w:type="spellEnd"/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，以及</w:t>
            </w:r>
            <w:r>
              <w:rPr>
                <w:rFonts w:asciiTheme="minorEastAsia" w:hAnsiTheme="minorEastAsia"/>
                <w:sz w:val="18"/>
                <w:szCs w:val="18"/>
              </w:rPr>
              <w:t>字段描述为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LSB</w:t>
            </w: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无人机相对地面高度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(0.1m)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”</w:t>
            </w:r>
          </w:p>
          <w:p w14:paraId="12B2F664" w14:textId="3295D318" w:rsidR="00CE2894" w:rsidRPr="00F7486C" w:rsidRDefault="00CE2894" w:rsidP="007214E1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修改</w:t>
            </w:r>
            <w:r w:rsidRPr="0043217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432175">
              <w:rPr>
                <w:rFonts w:asciiTheme="minorEastAsia" w:hAnsiTheme="minorEastAsia"/>
                <w:sz w:val="18"/>
                <w:szCs w:val="18"/>
              </w:rPr>
              <w:t>.5.1.8节中</w:t>
            </w:r>
            <w:proofErr w:type="spellStart"/>
            <w:r w:rsidRPr="00F7486C">
              <w:rPr>
                <w:rFonts w:asciiTheme="minorEastAsia" w:hAnsiTheme="minorEastAsia"/>
                <w:sz w:val="18"/>
                <w:szCs w:val="18"/>
              </w:rPr>
              <w:t>droneSpeed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字段描述为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LSB无人机</w:t>
            </w:r>
            <w:r w:rsidRPr="00F7486C">
              <w:rPr>
                <w:rFonts w:asciiTheme="minorEastAsia" w:hAnsiTheme="minorEastAsia" w:hint="eastAsia"/>
                <w:sz w:val="18"/>
                <w:szCs w:val="18"/>
              </w:rPr>
              <w:t>绝对</w:t>
            </w:r>
            <w:r w:rsidRPr="00F7486C">
              <w:rPr>
                <w:rFonts w:asciiTheme="minorEastAsia" w:hAnsiTheme="minorEastAsia"/>
                <w:sz w:val="18"/>
                <w:szCs w:val="18"/>
              </w:rPr>
              <w:t>速度(0.01m/s)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”</w:t>
            </w:r>
          </w:p>
        </w:tc>
        <w:tc>
          <w:tcPr>
            <w:tcW w:w="835" w:type="dxa"/>
          </w:tcPr>
          <w:p w14:paraId="76A31166" w14:textId="311D221D" w:rsidR="00CE2894" w:rsidRDefault="00CE2894" w:rsidP="00CE28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张小龙</w:t>
            </w:r>
          </w:p>
        </w:tc>
        <w:tc>
          <w:tcPr>
            <w:tcW w:w="1179" w:type="dxa"/>
          </w:tcPr>
          <w:p w14:paraId="68DF634C" w14:textId="4058AB24" w:rsidR="00CE2894" w:rsidRDefault="00CE2894" w:rsidP="00CE28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023-01-30</w:t>
            </w:r>
          </w:p>
        </w:tc>
      </w:tr>
      <w:tr w:rsidR="00EB18D2" w:rsidRPr="00720FCC" w14:paraId="2D52E4FB" w14:textId="77777777" w:rsidTr="002D064C">
        <w:trPr>
          <w:jc w:val="center"/>
        </w:trPr>
        <w:tc>
          <w:tcPr>
            <w:tcW w:w="988" w:type="dxa"/>
          </w:tcPr>
          <w:p w14:paraId="5593E5A2" w14:textId="6DF8CD69" w:rsidR="0087722E" w:rsidRDefault="0087722E" w:rsidP="0087722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CE3FBC">
              <w:rPr>
                <w:rFonts w:asciiTheme="minorEastAsia" w:hAnsiTheme="minorEastAsia"/>
                <w:sz w:val="18"/>
                <w:szCs w:val="18"/>
              </w:rPr>
              <w:t>2.</w:t>
            </w:r>
            <w:r w:rsidR="00B55491"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5294" w:type="dxa"/>
          </w:tcPr>
          <w:p w14:paraId="497B9654" w14:textId="77777777" w:rsidR="00B55491" w:rsidRDefault="0087722E" w:rsidP="0087722E">
            <w:pPr>
              <w:jc w:val="left"/>
              <w:rPr>
                <w:szCs w:val="21"/>
              </w:rPr>
            </w:pPr>
            <w:r w:rsidRPr="008772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87722E">
              <w:rPr>
                <w:rFonts w:asciiTheme="minorEastAsia" w:hAnsiTheme="minorEastAsia"/>
                <w:sz w:val="18"/>
                <w:szCs w:val="18"/>
              </w:rPr>
              <w:t>.</w:t>
            </w:r>
            <w:r w:rsidRPr="0087722E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="00B55491">
              <w:rPr>
                <w:rFonts w:asciiTheme="minorEastAsia" w:hAnsiTheme="minorEastAsia" w:hint="eastAsia"/>
                <w:sz w:val="18"/>
                <w:szCs w:val="18"/>
              </w:rPr>
              <w:t>协议</w:t>
            </w:r>
            <w:r w:rsidR="00B55491">
              <w:rPr>
                <w:rFonts w:asciiTheme="minorEastAsia" w:hAnsiTheme="minorEastAsia"/>
                <w:sz w:val="18"/>
                <w:szCs w:val="18"/>
              </w:rPr>
              <w:t>包头</w:t>
            </w:r>
            <w:r w:rsidR="00B55491">
              <w:rPr>
                <w:rFonts w:hint="eastAsia"/>
                <w:szCs w:val="21"/>
              </w:rPr>
              <w:t>Ack</w:t>
            </w:r>
            <w:r w:rsidR="00B55491">
              <w:rPr>
                <w:rFonts w:hint="eastAsia"/>
                <w:szCs w:val="21"/>
              </w:rPr>
              <w:t>的定义，</w:t>
            </w:r>
          </w:p>
          <w:p w14:paraId="489DAE0F" w14:textId="77777777" w:rsidR="0087722E" w:rsidRDefault="00B55491" w:rsidP="00B55491">
            <w:pPr>
              <w:ind w:leftChars="100" w:left="210"/>
              <w:jc w:val="left"/>
              <w:rPr>
                <w:sz w:val="18"/>
                <w:szCs w:val="18"/>
              </w:rPr>
            </w:pPr>
            <w:r w:rsidRPr="00B55491">
              <w:rPr>
                <w:sz w:val="18"/>
                <w:szCs w:val="18"/>
              </w:rPr>
              <w:t>0</w:t>
            </w:r>
            <w:r w:rsidRPr="00B55491">
              <w:rPr>
                <w:sz w:val="18"/>
                <w:szCs w:val="18"/>
              </w:rPr>
              <w:t>：发送并需要应答；</w:t>
            </w:r>
            <w:r w:rsidRPr="00B55491">
              <w:rPr>
                <w:sz w:val="18"/>
                <w:szCs w:val="18"/>
              </w:rPr>
              <w:t>1</w:t>
            </w:r>
            <w:r w:rsidRPr="00B55491">
              <w:rPr>
                <w:sz w:val="18"/>
                <w:szCs w:val="18"/>
              </w:rPr>
              <w:t>：发送不需要应答；</w:t>
            </w:r>
            <w:r w:rsidRPr="00B55491">
              <w:rPr>
                <w:sz w:val="18"/>
                <w:szCs w:val="18"/>
              </w:rPr>
              <w:t>2</w:t>
            </w:r>
            <w:r w:rsidRPr="00B55491">
              <w:rPr>
                <w:sz w:val="18"/>
                <w:szCs w:val="18"/>
              </w:rPr>
              <w:t>：应答且成功；</w:t>
            </w:r>
            <w:r w:rsidRPr="00B55491">
              <w:rPr>
                <w:sz w:val="18"/>
                <w:szCs w:val="18"/>
              </w:rPr>
              <w:t>3</w:t>
            </w:r>
            <w:r w:rsidRPr="00B55491">
              <w:rPr>
                <w:sz w:val="18"/>
                <w:szCs w:val="18"/>
              </w:rPr>
              <w:t>：应答且失败</w:t>
            </w:r>
          </w:p>
          <w:p w14:paraId="25DD54FD" w14:textId="7058DE4C" w:rsidR="00B55491" w:rsidRPr="00B55491" w:rsidRDefault="00B55491" w:rsidP="00B5549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添加定义应答失败后返回应答信息</w:t>
            </w:r>
          </w:p>
        </w:tc>
        <w:tc>
          <w:tcPr>
            <w:tcW w:w="835" w:type="dxa"/>
          </w:tcPr>
          <w:p w14:paraId="37123F48" w14:textId="71F80233" w:rsidR="0087722E" w:rsidRDefault="0087722E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52129109" w14:textId="6F4B6F71" w:rsidR="0087722E" w:rsidRDefault="0087722E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="0087697F">
              <w:rPr>
                <w:rFonts w:asciiTheme="minorEastAsia" w:hAnsiTheme="minorEastAsia"/>
                <w:sz w:val="18"/>
                <w:szCs w:val="18"/>
              </w:rPr>
              <w:t>023-02-1</w:t>
            </w:r>
          </w:p>
        </w:tc>
      </w:tr>
      <w:tr w:rsidR="00EB18D2" w:rsidRPr="00720FCC" w14:paraId="1BA05685" w14:textId="77777777" w:rsidTr="002D064C">
        <w:trPr>
          <w:jc w:val="center"/>
        </w:trPr>
        <w:tc>
          <w:tcPr>
            <w:tcW w:w="988" w:type="dxa"/>
          </w:tcPr>
          <w:p w14:paraId="7D2A5CC6" w14:textId="71DA84A1" w:rsidR="008B089C" w:rsidRDefault="008B089C" w:rsidP="0087722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V2.8</w:t>
            </w:r>
          </w:p>
        </w:tc>
        <w:tc>
          <w:tcPr>
            <w:tcW w:w="5294" w:type="dxa"/>
          </w:tcPr>
          <w:p w14:paraId="5D3605C6" w14:textId="1B8AA757" w:rsidR="008B089C" w:rsidRPr="0087722E" w:rsidRDefault="008B089C" w:rsidP="0087722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.修改心跳包上传俯仰角和添加工作状态以及故障状态</w:t>
            </w:r>
          </w:p>
        </w:tc>
        <w:tc>
          <w:tcPr>
            <w:tcW w:w="835" w:type="dxa"/>
          </w:tcPr>
          <w:p w14:paraId="7C8861DB" w14:textId="563BEB56" w:rsidR="008B089C" w:rsidRDefault="008B089C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171F021A" w14:textId="36B963DC" w:rsidR="008B089C" w:rsidRDefault="00EB5C5C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023-02-23</w:t>
            </w:r>
          </w:p>
        </w:tc>
      </w:tr>
      <w:tr w:rsidR="00EB18D2" w:rsidRPr="00720FCC" w14:paraId="43BA6D6F" w14:textId="77777777" w:rsidTr="002D064C">
        <w:trPr>
          <w:jc w:val="center"/>
        </w:trPr>
        <w:tc>
          <w:tcPr>
            <w:tcW w:w="988" w:type="dxa"/>
          </w:tcPr>
          <w:p w14:paraId="7750CEB5" w14:textId="510CD13D" w:rsidR="00EB18D2" w:rsidRDefault="00EB18D2" w:rsidP="0087722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V2.8.1</w:t>
            </w:r>
          </w:p>
        </w:tc>
        <w:tc>
          <w:tcPr>
            <w:tcW w:w="5294" w:type="dxa"/>
          </w:tcPr>
          <w:p w14:paraId="7216F0DC" w14:textId="0B7F1C2F" w:rsidR="00EB18D2" w:rsidRDefault="00EB18D2" w:rsidP="0087722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1.添加枪的屏和C2组网</w:t>
            </w:r>
          </w:p>
        </w:tc>
        <w:tc>
          <w:tcPr>
            <w:tcW w:w="835" w:type="dxa"/>
          </w:tcPr>
          <w:p w14:paraId="7523128B" w14:textId="63B3D852" w:rsidR="00EB18D2" w:rsidRDefault="00EB18D2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高靖</w:t>
            </w:r>
            <w:proofErr w:type="gramEnd"/>
          </w:p>
        </w:tc>
        <w:tc>
          <w:tcPr>
            <w:tcW w:w="1179" w:type="dxa"/>
          </w:tcPr>
          <w:p w14:paraId="5D8B4A9E" w14:textId="18C7F99F" w:rsidR="00EB18D2" w:rsidRDefault="00EB18D2" w:rsidP="008772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023-02-24</w:t>
            </w:r>
          </w:p>
        </w:tc>
      </w:tr>
      <w:tr w:rsidR="00EB18D2" w:rsidRPr="00720FCC" w14:paraId="0526AF21" w14:textId="77777777" w:rsidTr="002D064C">
        <w:trPr>
          <w:jc w:val="center"/>
        </w:trPr>
        <w:tc>
          <w:tcPr>
            <w:tcW w:w="988" w:type="dxa"/>
          </w:tcPr>
          <w:p w14:paraId="0CCC3DDF" w14:textId="4BA4724D" w:rsidR="00EB18D2" w:rsidRDefault="00EB18D2" w:rsidP="00EB18D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V2.8.2</w:t>
            </w:r>
          </w:p>
        </w:tc>
        <w:tc>
          <w:tcPr>
            <w:tcW w:w="5294" w:type="dxa"/>
          </w:tcPr>
          <w:p w14:paraId="126E49BD" w14:textId="3FEC125F" w:rsidR="00EB18D2" w:rsidRDefault="00EB18D2" w:rsidP="00EB18D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添加C2给枪的打击结果</w:t>
            </w:r>
          </w:p>
        </w:tc>
        <w:tc>
          <w:tcPr>
            <w:tcW w:w="835" w:type="dxa"/>
          </w:tcPr>
          <w:p w14:paraId="2C0F9434" w14:textId="5A9DD621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高靖</w:t>
            </w:r>
            <w:proofErr w:type="gramEnd"/>
          </w:p>
        </w:tc>
        <w:tc>
          <w:tcPr>
            <w:tcW w:w="1179" w:type="dxa"/>
          </w:tcPr>
          <w:p w14:paraId="6CB55FBC" w14:textId="742C9E81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023-02-24</w:t>
            </w:r>
          </w:p>
        </w:tc>
      </w:tr>
      <w:tr w:rsidR="00EB18D2" w:rsidRPr="00720FCC" w14:paraId="42478D94" w14:textId="77777777" w:rsidTr="002D064C">
        <w:trPr>
          <w:jc w:val="center"/>
        </w:trPr>
        <w:tc>
          <w:tcPr>
            <w:tcW w:w="988" w:type="dxa"/>
          </w:tcPr>
          <w:p w14:paraId="2A9EF691" w14:textId="7C5AEFC9" w:rsidR="00EB18D2" w:rsidRDefault="00EB18D2" w:rsidP="00EB18D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/>
                <w:sz w:val="18"/>
                <w:szCs w:val="18"/>
              </w:rPr>
              <w:t>V2.8.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5294" w:type="dxa"/>
          </w:tcPr>
          <w:p w14:paraId="2F65DCDD" w14:textId="7F32FD30" w:rsidR="00EB18D2" w:rsidRDefault="00EB18D2" w:rsidP="00EB18D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修改心跳包中姿态、方位精度</w:t>
            </w:r>
          </w:p>
        </w:tc>
        <w:tc>
          <w:tcPr>
            <w:tcW w:w="835" w:type="dxa"/>
          </w:tcPr>
          <w:p w14:paraId="71D6C8FF" w14:textId="68F6B660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刘纪阳</w:t>
            </w:r>
          </w:p>
        </w:tc>
        <w:tc>
          <w:tcPr>
            <w:tcW w:w="1179" w:type="dxa"/>
          </w:tcPr>
          <w:p w14:paraId="57E9E01D" w14:textId="4F91B4E5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023-03-01</w:t>
            </w:r>
          </w:p>
        </w:tc>
      </w:tr>
      <w:tr w:rsidR="00EB18D2" w:rsidRPr="00720FCC" w14:paraId="2B0ACFA5" w14:textId="77777777" w:rsidTr="002D064C">
        <w:trPr>
          <w:jc w:val="center"/>
        </w:trPr>
        <w:tc>
          <w:tcPr>
            <w:tcW w:w="988" w:type="dxa"/>
          </w:tcPr>
          <w:p w14:paraId="00A296B5" w14:textId="5A43F6AB" w:rsidR="00EB18D2" w:rsidRDefault="00EB18D2" w:rsidP="00EB18D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/>
                <w:sz w:val="18"/>
                <w:szCs w:val="18"/>
              </w:rPr>
              <w:t>V2.8.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5294" w:type="dxa"/>
          </w:tcPr>
          <w:p w14:paraId="787C54E6" w14:textId="488CAAF7" w:rsidR="00EB18D2" w:rsidRDefault="00EB18D2" w:rsidP="00EB18D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添加诊断交互命令</w:t>
            </w:r>
          </w:p>
        </w:tc>
        <w:tc>
          <w:tcPr>
            <w:tcW w:w="835" w:type="dxa"/>
          </w:tcPr>
          <w:p w14:paraId="54D1EFC5" w14:textId="7709D143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苏利博</w:t>
            </w:r>
            <w:proofErr w:type="gramEnd"/>
          </w:p>
        </w:tc>
        <w:tc>
          <w:tcPr>
            <w:tcW w:w="1179" w:type="dxa"/>
          </w:tcPr>
          <w:p w14:paraId="14E83375" w14:textId="6A967D5D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023-03-04</w:t>
            </w:r>
          </w:p>
        </w:tc>
      </w:tr>
      <w:tr w:rsidR="00EB18D2" w:rsidRPr="00720FCC" w14:paraId="6A542C8A" w14:textId="77777777" w:rsidTr="002D064C">
        <w:trPr>
          <w:jc w:val="center"/>
        </w:trPr>
        <w:tc>
          <w:tcPr>
            <w:tcW w:w="988" w:type="dxa"/>
          </w:tcPr>
          <w:p w14:paraId="3A386097" w14:textId="4CEA7980" w:rsidR="00EB18D2" w:rsidRDefault="00EB18D2" w:rsidP="00EB18D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/>
                <w:sz w:val="18"/>
                <w:szCs w:val="18"/>
              </w:rPr>
              <w:t>V2.8.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5294" w:type="dxa"/>
          </w:tcPr>
          <w:p w14:paraId="1FDE415F" w14:textId="7982BCD8" w:rsidR="00EB18D2" w:rsidRDefault="00EB18D2" w:rsidP="00EB18D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枪方向</w:t>
            </w:r>
            <w:proofErr w:type="gramEnd"/>
            <w:r w:rsidRPr="00EB18D2">
              <w:rPr>
                <w:rFonts w:asciiTheme="minorEastAsia" w:hAnsiTheme="minorEastAsia" w:hint="eastAsia"/>
                <w:sz w:val="18"/>
                <w:szCs w:val="18"/>
              </w:rPr>
              <w:t>由0~360调整为-180~180</w:t>
            </w:r>
          </w:p>
        </w:tc>
        <w:tc>
          <w:tcPr>
            <w:tcW w:w="835" w:type="dxa"/>
          </w:tcPr>
          <w:p w14:paraId="2C7E9C0D" w14:textId="4E48BC28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刘纪阳</w:t>
            </w:r>
          </w:p>
        </w:tc>
        <w:tc>
          <w:tcPr>
            <w:tcW w:w="1179" w:type="dxa"/>
          </w:tcPr>
          <w:p w14:paraId="10355D97" w14:textId="65E29561" w:rsidR="00EB18D2" w:rsidRDefault="00EB18D2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023-03-04</w:t>
            </w:r>
          </w:p>
        </w:tc>
      </w:tr>
      <w:tr w:rsidR="00EB18D2" w:rsidRPr="00720FCC" w14:paraId="583F98AE" w14:textId="77777777" w:rsidTr="002D064C">
        <w:trPr>
          <w:jc w:val="center"/>
        </w:trPr>
        <w:tc>
          <w:tcPr>
            <w:tcW w:w="988" w:type="dxa"/>
          </w:tcPr>
          <w:p w14:paraId="2A19C842" w14:textId="69BE8468" w:rsidR="00EB18D2" w:rsidRPr="00EB18D2" w:rsidRDefault="00EB18D2" w:rsidP="00EB18D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/>
                <w:sz w:val="18"/>
                <w:szCs w:val="18"/>
              </w:rPr>
              <w:t>V2.8.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5294" w:type="dxa"/>
          </w:tcPr>
          <w:p w14:paraId="3A245A04" w14:textId="35577BC6" w:rsidR="00EB18D2" w:rsidRDefault="001276B7" w:rsidP="00EB18D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添加日志交互命令</w:t>
            </w:r>
          </w:p>
        </w:tc>
        <w:tc>
          <w:tcPr>
            <w:tcW w:w="835" w:type="dxa"/>
          </w:tcPr>
          <w:p w14:paraId="1F9E18F8" w14:textId="2D6A95E2" w:rsidR="00EB18D2" w:rsidRDefault="001276B7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刘纪阳</w:t>
            </w:r>
          </w:p>
        </w:tc>
        <w:tc>
          <w:tcPr>
            <w:tcW w:w="1179" w:type="dxa"/>
          </w:tcPr>
          <w:p w14:paraId="0F30A53C" w14:textId="5FE1D3E6" w:rsidR="00EB18D2" w:rsidRDefault="001276B7" w:rsidP="00EB18D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023-03-07</w:t>
            </w:r>
          </w:p>
        </w:tc>
      </w:tr>
      <w:tr w:rsidR="00C01B50" w:rsidRPr="00720FCC" w14:paraId="51293D4E" w14:textId="77777777" w:rsidTr="002D064C">
        <w:trPr>
          <w:jc w:val="center"/>
        </w:trPr>
        <w:tc>
          <w:tcPr>
            <w:tcW w:w="988" w:type="dxa"/>
          </w:tcPr>
          <w:p w14:paraId="5E69D742" w14:textId="209A905C" w:rsidR="00C01B50" w:rsidRPr="00EB18D2" w:rsidRDefault="00C01B50" w:rsidP="00C01B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8D2">
              <w:rPr>
                <w:rFonts w:asciiTheme="minorEastAsia" w:hAnsiTheme="minorEastAsia"/>
                <w:sz w:val="18"/>
                <w:szCs w:val="18"/>
              </w:rPr>
              <w:t>V2.8.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5294" w:type="dxa"/>
          </w:tcPr>
          <w:p w14:paraId="1D73E9AD" w14:textId="4BA37FB0" w:rsidR="00C01B50" w:rsidRDefault="00C01B50" w:rsidP="00C01B5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修改日志删除指令定义</w:t>
            </w:r>
          </w:p>
        </w:tc>
        <w:tc>
          <w:tcPr>
            <w:tcW w:w="835" w:type="dxa"/>
          </w:tcPr>
          <w:p w14:paraId="02D85E81" w14:textId="1B9A4DF1" w:rsidR="00C01B50" w:rsidRDefault="00C01B50" w:rsidP="00C01B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刘纪阳</w:t>
            </w:r>
          </w:p>
        </w:tc>
        <w:tc>
          <w:tcPr>
            <w:tcW w:w="1179" w:type="dxa"/>
          </w:tcPr>
          <w:p w14:paraId="41AE275F" w14:textId="68C30EFD" w:rsidR="00C01B50" w:rsidRDefault="00C01B50" w:rsidP="00C01B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023-03-08</w:t>
            </w:r>
          </w:p>
        </w:tc>
      </w:tr>
      <w:tr w:rsidR="002D064C" w:rsidRPr="00720FCC" w14:paraId="7A820092" w14:textId="77777777" w:rsidTr="002D064C">
        <w:trPr>
          <w:jc w:val="center"/>
        </w:trPr>
        <w:tc>
          <w:tcPr>
            <w:tcW w:w="988" w:type="dxa"/>
          </w:tcPr>
          <w:p w14:paraId="61C87CF5" w14:textId="1C762252" w:rsidR="002D064C" w:rsidRPr="00EB18D2" w:rsidRDefault="002D064C" w:rsidP="00C01B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</w:t>
            </w:r>
            <w:r w:rsidR="00793363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5294" w:type="dxa"/>
          </w:tcPr>
          <w:p w14:paraId="38BDD75D" w14:textId="539AD7A9" w:rsidR="002D064C" w:rsidRDefault="002D064C" w:rsidP="00C01B5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.修改3</w:t>
            </w:r>
            <w:r>
              <w:rPr>
                <w:rFonts w:asciiTheme="minorEastAsia" w:hAnsiTheme="minorEastAsia"/>
                <w:sz w:val="18"/>
                <w:szCs w:val="18"/>
              </w:rPr>
              <w:t>.1MALINK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协议格式的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checkSum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位，从0~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改为从0~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  <w:p w14:paraId="636EBC29" w14:textId="43B12034" w:rsidR="002D064C" w:rsidRDefault="002D064C" w:rsidP="00C01B5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添加3</w:t>
            </w:r>
            <w:r w:rsidR="002C54FB">
              <w:rPr>
                <w:rFonts w:asciiTheme="minorEastAsia" w:hAnsiTheme="minorEastAsia"/>
                <w:sz w:val="18"/>
                <w:szCs w:val="18"/>
              </w:rPr>
              <w:t>.5.10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上位机通过U</w:t>
            </w:r>
            <w:r w:rsidR="002C54FB">
              <w:rPr>
                <w:rFonts w:asciiTheme="minorEastAsia" w:hAnsiTheme="minorEastAsia"/>
                <w:sz w:val="18"/>
                <w:szCs w:val="18"/>
              </w:rPr>
              <w:t>SB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升级与枪交互消息</w:t>
            </w:r>
            <w:r w:rsidR="00EE53F2">
              <w:rPr>
                <w:rFonts w:asciiTheme="minorEastAsia" w:hAnsiTheme="minorEastAsia" w:hint="eastAsia"/>
                <w:sz w:val="18"/>
                <w:szCs w:val="18"/>
              </w:rPr>
              <w:t>、升级流程图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（添加范围：3</w:t>
            </w:r>
            <w:r w:rsidR="002C54FB">
              <w:rPr>
                <w:rFonts w:asciiTheme="minorEastAsia" w:hAnsiTheme="minorEastAsia"/>
                <w:sz w:val="18"/>
                <w:szCs w:val="18"/>
              </w:rPr>
              <w:t xml:space="preserve">.5.10.1 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="002C54FB">
              <w:rPr>
                <w:rFonts w:asciiTheme="minorEastAsia" w:hAnsiTheme="minorEastAsia"/>
                <w:sz w:val="18"/>
                <w:szCs w:val="18"/>
              </w:rPr>
              <w:t xml:space="preserve"> 3.5.10.10</w:t>
            </w:r>
            <w:r w:rsidR="002C54FB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835" w:type="dxa"/>
          </w:tcPr>
          <w:p w14:paraId="2A356616" w14:textId="4D0C8BFB" w:rsidR="002D064C" w:rsidRDefault="002C54FB" w:rsidP="00C01B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5D9A10C3" w14:textId="4620D9A6" w:rsidR="002D064C" w:rsidRDefault="002C54FB" w:rsidP="00C01B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023-03-14</w:t>
            </w:r>
          </w:p>
        </w:tc>
      </w:tr>
      <w:tr w:rsidR="003C3958" w:rsidRPr="00720FCC" w14:paraId="6E299D7E" w14:textId="77777777" w:rsidTr="002D064C">
        <w:trPr>
          <w:jc w:val="center"/>
        </w:trPr>
        <w:tc>
          <w:tcPr>
            <w:tcW w:w="988" w:type="dxa"/>
          </w:tcPr>
          <w:p w14:paraId="3348EE36" w14:textId="49D9E1A2" w:rsidR="003C3958" w:rsidRDefault="003C3958" w:rsidP="003C39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V2.9.7</w:t>
            </w:r>
          </w:p>
        </w:tc>
        <w:tc>
          <w:tcPr>
            <w:tcW w:w="5294" w:type="dxa"/>
          </w:tcPr>
          <w:p w14:paraId="7310140B" w14:textId="2D227A88" w:rsidR="003C3958" w:rsidRDefault="003C3958" w:rsidP="003C395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.修改心跳包，添加建议打击时间和已经打击时间，只有在打击模式下数值才有效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75F24263" w14:textId="77777777" w:rsidR="003C3958" w:rsidRDefault="003C3958" w:rsidP="003C39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</w:p>
          <w:p w14:paraId="69E9BA23" w14:textId="77777777" w:rsidR="003C3958" w:rsidRDefault="003C3958" w:rsidP="003C39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0FE7576D" w14:textId="1F5301A7" w:rsidR="003C3958" w:rsidRPr="003C3958" w:rsidRDefault="003C3958" w:rsidP="003C39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+ </w:t>
            </w:r>
            <w:r>
              <w:rPr>
                <w:rFonts w:asciiTheme="minorEastAsia" w:hAnsiTheme="minorEastAsia" w:hint="eastAsia"/>
                <w:szCs w:val="21"/>
              </w:rPr>
              <w:t>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</w:tc>
        <w:tc>
          <w:tcPr>
            <w:tcW w:w="835" w:type="dxa"/>
          </w:tcPr>
          <w:p w14:paraId="3911A0DA" w14:textId="4DD80986" w:rsidR="003C3958" w:rsidRDefault="003C3958" w:rsidP="003C395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7454A422" w14:textId="360DBBD4" w:rsidR="003C3958" w:rsidRDefault="003C3958" w:rsidP="003C395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023-04-11</w:t>
            </w:r>
          </w:p>
        </w:tc>
      </w:tr>
      <w:tr w:rsidR="009E18DF" w:rsidRPr="00720FCC" w14:paraId="33AA55C6" w14:textId="77777777" w:rsidTr="002D064C">
        <w:trPr>
          <w:jc w:val="center"/>
        </w:trPr>
        <w:tc>
          <w:tcPr>
            <w:tcW w:w="988" w:type="dxa"/>
          </w:tcPr>
          <w:p w14:paraId="48F7A26D" w14:textId="7BC8A490" w:rsidR="009E18DF" w:rsidRDefault="009E18DF" w:rsidP="009E18D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V2.9.8</w:t>
            </w:r>
          </w:p>
        </w:tc>
        <w:tc>
          <w:tcPr>
            <w:tcW w:w="5294" w:type="dxa"/>
          </w:tcPr>
          <w:p w14:paraId="2487B8FE" w14:textId="5B398ADA" w:rsidR="009E18DF" w:rsidRPr="009E18DF" w:rsidRDefault="009E18DF" w:rsidP="007214E1">
            <w:pPr>
              <w:pStyle w:val="ad"/>
              <w:numPr>
                <w:ilvl w:val="0"/>
                <w:numId w:val="17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E18DF">
              <w:rPr>
                <w:rFonts w:asciiTheme="minorEastAsia" w:hAnsiTheme="minorEastAsia" w:hint="eastAsia"/>
                <w:sz w:val="18"/>
                <w:szCs w:val="18"/>
              </w:rPr>
              <w:t>修改心跳包，工作模式1</w:t>
            </w:r>
            <w:r w:rsidRPr="009E18DF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9E18DF">
              <w:rPr>
                <w:rFonts w:asciiTheme="minorEastAsia" w:hAnsiTheme="minorEastAsia" w:hint="eastAsia"/>
                <w:sz w:val="18"/>
                <w:szCs w:val="18"/>
              </w:rPr>
              <w:t>，低电量不进行</w:t>
            </w:r>
            <w:r w:rsidRPr="009E18DF">
              <w:rPr>
                <w:rFonts w:asciiTheme="minorEastAsia" w:hAnsiTheme="minorEastAsia"/>
                <w:sz w:val="18"/>
                <w:szCs w:val="18"/>
              </w:rPr>
              <w:t>打击</w:t>
            </w:r>
            <w:r w:rsidRPr="009E18DF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14:paraId="5F1F1952" w14:textId="1E0D5FAE" w:rsidR="009E18DF" w:rsidRPr="009E18DF" w:rsidRDefault="009E18DF" w:rsidP="007214E1">
            <w:pPr>
              <w:pStyle w:val="ad"/>
              <w:numPr>
                <w:ilvl w:val="0"/>
                <w:numId w:val="17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修改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wifi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信号强度为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C出头插入的状态</w:t>
            </w:r>
          </w:p>
        </w:tc>
        <w:tc>
          <w:tcPr>
            <w:tcW w:w="835" w:type="dxa"/>
          </w:tcPr>
          <w:p w14:paraId="471B43F1" w14:textId="0B4D3973" w:rsidR="009E18DF" w:rsidRDefault="009E18DF" w:rsidP="009E18D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7C0A56A1" w14:textId="378B6CC7" w:rsidR="009E18DF" w:rsidRDefault="009E18DF" w:rsidP="009E18D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023-04-17</w:t>
            </w:r>
          </w:p>
        </w:tc>
      </w:tr>
      <w:tr w:rsidR="00554EB6" w:rsidRPr="00720FCC" w14:paraId="6D2230AA" w14:textId="77777777" w:rsidTr="002D064C">
        <w:trPr>
          <w:jc w:val="center"/>
        </w:trPr>
        <w:tc>
          <w:tcPr>
            <w:tcW w:w="988" w:type="dxa"/>
          </w:tcPr>
          <w:p w14:paraId="7E7FB269" w14:textId="23707E8E" w:rsidR="00554EB6" w:rsidRDefault="00554EB6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V2.9.9</w:t>
            </w:r>
          </w:p>
        </w:tc>
        <w:tc>
          <w:tcPr>
            <w:tcW w:w="5294" w:type="dxa"/>
          </w:tcPr>
          <w:p w14:paraId="03EC598A" w14:textId="0B28DFCD" w:rsidR="00554EB6" w:rsidRPr="00554EB6" w:rsidRDefault="00554EB6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.添加设置进入定向模式功能指令</w:t>
            </w:r>
          </w:p>
        </w:tc>
        <w:tc>
          <w:tcPr>
            <w:tcW w:w="835" w:type="dxa"/>
          </w:tcPr>
          <w:p w14:paraId="1D33AC1F" w14:textId="2C315436" w:rsidR="00554EB6" w:rsidRDefault="00554EB6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625EE273" w14:textId="6DD80BFB" w:rsidR="00554EB6" w:rsidRDefault="00554EB6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023-04-18</w:t>
            </w:r>
          </w:p>
        </w:tc>
      </w:tr>
      <w:tr w:rsidR="004376A4" w:rsidRPr="00720FCC" w14:paraId="34ACE3C4" w14:textId="77777777" w:rsidTr="002D064C">
        <w:trPr>
          <w:jc w:val="center"/>
        </w:trPr>
        <w:tc>
          <w:tcPr>
            <w:tcW w:w="988" w:type="dxa"/>
          </w:tcPr>
          <w:p w14:paraId="4B45E511" w14:textId="13B68313" w:rsidR="004376A4" w:rsidRDefault="004376A4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V2.9.10</w:t>
            </w:r>
          </w:p>
        </w:tc>
        <w:tc>
          <w:tcPr>
            <w:tcW w:w="5294" w:type="dxa"/>
          </w:tcPr>
          <w:p w14:paraId="53719ECE" w14:textId="5321BC58" w:rsidR="004376A4" w:rsidRDefault="004376A4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r>
              <w:rPr>
                <w:rFonts w:asciiTheme="minorEastAsia" w:hAnsiTheme="minorEastAsia"/>
                <w:sz w:val="18"/>
                <w:szCs w:val="18"/>
              </w:rPr>
              <w:t>3.5.2.8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</w:rPr>
              <w:t>3.5.2.9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中各添加一个字节指定侦测或打击模式</w:t>
            </w:r>
          </w:p>
        </w:tc>
        <w:tc>
          <w:tcPr>
            <w:tcW w:w="835" w:type="dxa"/>
          </w:tcPr>
          <w:p w14:paraId="48E638AD" w14:textId="1593071A" w:rsidR="004376A4" w:rsidRDefault="004376A4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431917A5" w14:textId="597F3623" w:rsidR="004376A4" w:rsidRDefault="004376A4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023-04-19</w:t>
            </w:r>
          </w:p>
        </w:tc>
      </w:tr>
      <w:tr w:rsidR="008141FC" w:rsidRPr="00720FCC" w14:paraId="4E265B04" w14:textId="77777777" w:rsidTr="002D064C">
        <w:trPr>
          <w:jc w:val="center"/>
        </w:trPr>
        <w:tc>
          <w:tcPr>
            <w:tcW w:w="988" w:type="dxa"/>
          </w:tcPr>
          <w:p w14:paraId="22A79B70" w14:textId="1E98004E" w:rsidR="008141FC" w:rsidRDefault="008141FC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V2.9.12</w:t>
            </w:r>
          </w:p>
        </w:tc>
        <w:tc>
          <w:tcPr>
            <w:tcW w:w="5294" w:type="dxa"/>
          </w:tcPr>
          <w:p w14:paraId="1302D3DC" w14:textId="241DFCF4" w:rsidR="008141FC" w:rsidRDefault="008141FC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添加测试上位机</w:t>
            </w:r>
            <w:r w:rsidRPr="005D2DFD">
              <w:rPr>
                <w:rFonts w:asciiTheme="minorEastAsia" w:hAnsiTheme="minorEastAsia" w:hint="eastAsia"/>
                <w:sz w:val="18"/>
                <w:szCs w:val="18"/>
              </w:rPr>
              <w:t>自检信息获取请求(0x73)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，见</w:t>
            </w:r>
            <w:r w:rsidRPr="005D2DFD">
              <w:rPr>
                <w:rFonts w:asciiTheme="minorEastAsia" w:hAnsiTheme="minorEastAsia" w:hint="eastAsia"/>
                <w:sz w:val="18"/>
                <w:szCs w:val="18"/>
              </w:rPr>
              <w:t>3.5.4.9</w:t>
            </w:r>
          </w:p>
        </w:tc>
        <w:tc>
          <w:tcPr>
            <w:tcW w:w="835" w:type="dxa"/>
          </w:tcPr>
          <w:p w14:paraId="6E864CED" w14:textId="59D9169F" w:rsidR="008141FC" w:rsidRDefault="008141FC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黄成伟</w:t>
            </w:r>
          </w:p>
        </w:tc>
        <w:tc>
          <w:tcPr>
            <w:tcW w:w="1179" w:type="dxa"/>
          </w:tcPr>
          <w:p w14:paraId="31420E2B" w14:textId="00F53338" w:rsidR="008141FC" w:rsidRDefault="008141FC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</w:t>
            </w:r>
            <w:r w:rsidR="00A351C1"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</w:tr>
      <w:tr w:rsidR="00CA2509" w:rsidRPr="00720FCC" w14:paraId="66AEE5E9" w14:textId="77777777" w:rsidTr="002D064C">
        <w:trPr>
          <w:jc w:val="center"/>
        </w:trPr>
        <w:tc>
          <w:tcPr>
            <w:tcW w:w="988" w:type="dxa"/>
          </w:tcPr>
          <w:p w14:paraId="25CF2453" w14:textId="462D748C" w:rsidR="00CA2509" w:rsidRDefault="00CA2509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V2.9.13</w:t>
            </w:r>
          </w:p>
        </w:tc>
        <w:tc>
          <w:tcPr>
            <w:tcW w:w="5294" w:type="dxa"/>
          </w:tcPr>
          <w:p w14:paraId="16B13C20" w14:textId="345A1898" w:rsidR="00CA2509" w:rsidRDefault="00CA2509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添加3</w:t>
            </w:r>
            <w:r>
              <w:rPr>
                <w:rFonts w:asciiTheme="minorEastAsia" w:hAnsiTheme="minorEastAsia"/>
                <w:sz w:val="18"/>
                <w:szCs w:val="18"/>
              </w:rPr>
              <w:t>.5.2.11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（增加获取蜂鸣器、震动马达开关的状态指令）</w:t>
            </w:r>
          </w:p>
        </w:tc>
        <w:tc>
          <w:tcPr>
            <w:tcW w:w="835" w:type="dxa"/>
          </w:tcPr>
          <w:p w14:paraId="285C6567" w14:textId="33B66B72" w:rsidR="00CA2509" w:rsidRDefault="00CA2509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7BAAE8B8" w14:textId="28685A8D" w:rsidR="00CA2509" w:rsidRDefault="00CA2509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023-04-23</w:t>
            </w:r>
          </w:p>
        </w:tc>
      </w:tr>
      <w:tr w:rsidR="002F09D4" w:rsidRPr="00720FCC" w14:paraId="6B5C5345" w14:textId="77777777" w:rsidTr="002D064C">
        <w:trPr>
          <w:jc w:val="center"/>
        </w:trPr>
        <w:tc>
          <w:tcPr>
            <w:tcW w:w="988" w:type="dxa"/>
          </w:tcPr>
          <w:p w14:paraId="66D470B1" w14:textId="3700B381" w:rsidR="002F09D4" w:rsidRDefault="002F09D4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V2.9.14</w:t>
            </w:r>
          </w:p>
        </w:tc>
        <w:tc>
          <w:tcPr>
            <w:tcW w:w="5294" w:type="dxa"/>
          </w:tcPr>
          <w:p w14:paraId="7EF412AF" w14:textId="7E120B27" w:rsidR="002F09D4" w:rsidRDefault="002F09D4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调整协议</w:t>
            </w:r>
            <w:r>
              <w:rPr>
                <w:rFonts w:asciiTheme="minorEastAsia" w:hAnsiTheme="minorEastAsia"/>
                <w:sz w:val="18"/>
                <w:szCs w:val="18"/>
              </w:rPr>
              <w:t>包头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的定义，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 w:rsidRPr="00B55491">
              <w:rPr>
                <w:sz w:val="18"/>
                <w:szCs w:val="18"/>
              </w:rPr>
              <w:t>发送不需要应答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B55491">
              <w:rPr>
                <w:sz w:val="18"/>
                <w:szCs w:val="18"/>
              </w:rPr>
              <w:t>发送并需要应答</w:t>
            </w:r>
          </w:p>
        </w:tc>
        <w:tc>
          <w:tcPr>
            <w:tcW w:w="835" w:type="dxa"/>
          </w:tcPr>
          <w:p w14:paraId="747DC25A" w14:textId="3192B6A3" w:rsidR="002F09D4" w:rsidRDefault="0044112F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1795DD6D" w14:textId="37E107AF" w:rsidR="002F09D4" w:rsidRDefault="0044112F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023-04-28</w:t>
            </w:r>
          </w:p>
        </w:tc>
      </w:tr>
      <w:tr w:rsidR="003B410A" w:rsidRPr="00720FCC" w14:paraId="683C21A5" w14:textId="77777777" w:rsidTr="002D064C">
        <w:trPr>
          <w:jc w:val="center"/>
        </w:trPr>
        <w:tc>
          <w:tcPr>
            <w:tcW w:w="988" w:type="dxa"/>
          </w:tcPr>
          <w:p w14:paraId="6B90F47A" w14:textId="593A8977" w:rsidR="003B410A" w:rsidRDefault="003B410A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V2.9.15</w:t>
            </w:r>
          </w:p>
        </w:tc>
        <w:tc>
          <w:tcPr>
            <w:tcW w:w="5294" w:type="dxa"/>
          </w:tcPr>
          <w:p w14:paraId="32FFD79E" w14:textId="388C58CC" w:rsidR="003B410A" w:rsidRDefault="003B410A" w:rsidP="00554EB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1、添加3</w:t>
            </w:r>
            <w:r>
              <w:rPr>
                <w:rFonts w:asciiTheme="minorEastAsia" w:hAnsiTheme="minorEastAsia"/>
                <w:sz w:val="18"/>
                <w:szCs w:val="18"/>
              </w:rPr>
              <w:t>.5.4.6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（开启打击并指定打击时间）</w:t>
            </w:r>
          </w:p>
        </w:tc>
        <w:tc>
          <w:tcPr>
            <w:tcW w:w="835" w:type="dxa"/>
          </w:tcPr>
          <w:p w14:paraId="1BFFA670" w14:textId="42EB0647" w:rsidR="003B410A" w:rsidRPr="003B410A" w:rsidRDefault="003B410A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39A0C897" w14:textId="7F20B83E" w:rsidR="003B410A" w:rsidRDefault="003B410A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023-05-04</w:t>
            </w:r>
          </w:p>
        </w:tc>
      </w:tr>
      <w:tr w:rsidR="00D650FE" w:rsidRPr="00720FCC" w14:paraId="123DF0C1" w14:textId="77777777" w:rsidTr="002D064C">
        <w:trPr>
          <w:jc w:val="center"/>
        </w:trPr>
        <w:tc>
          <w:tcPr>
            <w:tcW w:w="988" w:type="dxa"/>
          </w:tcPr>
          <w:p w14:paraId="4CAAFAF9" w14:textId="06DDB3CB" w:rsidR="00D650FE" w:rsidRDefault="00D650FE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2.9.17</w:t>
            </w:r>
          </w:p>
        </w:tc>
        <w:tc>
          <w:tcPr>
            <w:tcW w:w="5294" w:type="dxa"/>
          </w:tcPr>
          <w:p w14:paraId="74A0468F" w14:textId="43BFE166" w:rsidR="00D650FE" w:rsidRPr="00086074" w:rsidRDefault="00D650FE" w:rsidP="007214E1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86074">
              <w:rPr>
                <w:rFonts w:asciiTheme="minorEastAsia" w:hAnsiTheme="minorEastAsia" w:hint="eastAsia"/>
                <w:sz w:val="18"/>
                <w:szCs w:val="18"/>
              </w:rPr>
              <w:t>修改3</w:t>
            </w:r>
            <w:r w:rsidRPr="00086074">
              <w:rPr>
                <w:rFonts w:asciiTheme="minorEastAsia" w:hAnsiTheme="minorEastAsia"/>
                <w:sz w:val="18"/>
                <w:szCs w:val="18"/>
              </w:rPr>
              <w:t>.5.4.10</w:t>
            </w:r>
            <w:r w:rsidRPr="00086074">
              <w:rPr>
                <w:rFonts w:asciiTheme="minorEastAsia" w:hAnsiTheme="minorEastAsia" w:hint="eastAsia"/>
                <w:sz w:val="18"/>
                <w:szCs w:val="18"/>
              </w:rPr>
              <w:t>里的电池电量单位为：%，取值范围0~</w:t>
            </w:r>
            <w:r w:rsidRPr="00086074">
              <w:rPr>
                <w:rFonts w:asciiTheme="minorEastAsia" w:hAnsiTheme="minorEastAsia"/>
                <w:sz w:val="18"/>
                <w:szCs w:val="18"/>
              </w:rPr>
              <w:t>100</w:t>
            </w:r>
            <w:r w:rsidRPr="00086074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  <w:p w14:paraId="566AF34E" w14:textId="063FE786" w:rsidR="00086074" w:rsidRPr="00086074" w:rsidRDefault="00086074" w:rsidP="007214E1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修改3</w:t>
            </w:r>
            <w:r>
              <w:rPr>
                <w:rFonts w:asciiTheme="minorEastAsia" w:hAnsiTheme="minorEastAsia"/>
                <w:sz w:val="18"/>
                <w:szCs w:val="18"/>
              </w:rPr>
              <w:t>.5.1.5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心跳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中的工作状态添加：高温不进行打击模式</w:t>
            </w:r>
          </w:p>
        </w:tc>
        <w:tc>
          <w:tcPr>
            <w:tcW w:w="835" w:type="dxa"/>
          </w:tcPr>
          <w:p w14:paraId="6004D0CC" w14:textId="4FFB2289" w:rsidR="00D650FE" w:rsidRDefault="00D650FE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33CB1DAB" w14:textId="0512199A" w:rsidR="00D650FE" w:rsidRDefault="00D650FE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023-05-25</w:t>
            </w:r>
          </w:p>
        </w:tc>
      </w:tr>
      <w:tr w:rsidR="00C30764" w:rsidRPr="00720FCC" w14:paraId="627559A6" w14:textId="77777777" w:rsidTr="002D064C">
        <w:trPr>
          <w:jc w:val="center"/>
        </w:trPr>
        <w:tc>
          <w:tcPr>
            <w:tcW w:w="988" w:type="dxa"/>
          </w:tcPr>
          <w:p w14:paraId="003E0BA5" w14:textId="61329CC2" w:rsidR="00C30764" w:rsidRDefault="00C30764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V2.10</w:t>
            </w:r>
          </w:p>
        </w:tc>
        <w:tc>
          <w:tcPr>
            <w:tcW w:w="5294" w:type="dxa"/>
          </w:tcPr>
          <w:p w14:paraId="675166CC" w14:textId="7D79F2E0" w:rsidR="00C30764" w:rsidRPr="00C30764" w:rsidRDefault="00C30764" w:rsidP="00C3076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.修改心跳包添加定向方向角角度值</w:t>
            </w:r>
          </w:p>
        </w:tc>
        <w:tc>
          <w:tcPr>
            <w:tcW w:w="835" w:type="dxa"/>
          </w:tcPr>
          <w:p w14:paraId="38E1803F" w14:textId="4A677C1A" w:rsidR="00C30764" w:rsidRDefault="00C30764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3E01B479" w14:textId="680E7369" w:rsidR="00C30764" w:rsidRDefault="00C30764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06-27</w:t>
            </w:r>
          </w:p>
        </w:tc>
      </w:tr>
      <w:tr w:rsidR="008141AD" w:rsidRPr="00720FCC" w14:paraId="5A9A99D5" w14:textId="77777777" w:rsidTr="002D064C">
        <w:trPr>
          <w:jc w:val="center"/>
        </w:trPr>
        <w:tc>
          <w:tcPr>
            <w:tcW w:w="988" w:type="dxa"/>
          </w:tcPr>
          <w:p w14:paraId="3CAE9930" w14:textId="73E916C2" w:rsidR="008141AD" w:rsidRDefault="008141AD" w:rsidP="00554E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2.11</w:t>
            </w:r>
          </w:p>
        </w:tc>
        <w:tc>
          <w:tcPr>
            <w:tcW w:w="5294" w:type="dxa"/>
          </w:tcPr>
          <w:p w14:paraId="2750EDA9" w14:textId="66BA3D51" w:rsidR="008141AD" w:rsidRPr="008141AD" w:rsidRDefault="008141AD" w:rsidP="008141AD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41AD">
              <w:rPr>
                <w:rFonts w:asciiTheme="minorEastAsia" w:hAnsiTheme="minorEastAsia" w:hint="eastAsia"/>
                <w:sz w:val="18"/>
                <w:szCs w:val="18"/>
              </w:rPr>
              <w:t>心跳包中添加打击</w:t>
            </w:r>
            <w:proofErr w:type="spellStart"/>
            <w:r w:rsidRPr="008141AD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8141AD">
              <w:rPr>
                <w:rFonts w:asciiTheme="minorEastAsia" w:hAnsiTheme="minorEastAsia"/>
                <w:sz w:val="18"/>
                <w:szCs w:val="18"/>
              </w:rPr>
              <w:t>pv</w:t>
            </w:r>
            <w:proofErr w:type="spellEnd"/>
            <w:r w:rsidRPr="008141AD">
              <w:rPr>
                <w:rFonts w:asciiTheme="minorEastAsia" w:hAnsiTheme="minorEastAsia" w:hint="eastAsia"/>
                <w:sz w:val="18"/>
                <w:szCs w:val="18"/>
              </w:rPr>
              <w:t>工作模式。</w:t>
            </w:r>
          </w:p>
          <w:p w14:paraId="11379C29" w14:textId="2E6ABF2E" w:rsidR="008141AD" w:rsidRPr="008141AD" w:rsidRDefault="008141AD" w:rsidP="008141AD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在设置打击模式中添加打击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pv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模式（3</w:t>
            </w:r>
            <w:r>
              <w:rPr>
                <w:rFonts w:asciiTheme="minorEastAsia" w:hAnsiTheme="minorEastAsia"/>
                <w:sz w:val="18"/>
                <w:szCs w:val="18"/>
              </w:rPr>
              <w:t>.5.2.7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835" w:type="dxa"/>
          </w:tcPr>
          <w:p w14:paraId="1D6E7C95" w14:textId="3E4B9A28" w:rsidR="008141AD" w:rsidRDefault="008141AD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32AE0FA2" w14:textId="0128F63C" w:rsidR="008141AD" w:rsidRDefault="008141AD" w:rsidP="00554E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07-05</w:t>
            </w:r>
          </w:p>
        </w:tc>
      </w:tr>
      <w:tr w:rsidR="005F2742" w:rsidRPr="00720FCC" w14:paraId="7911C9B2" w14:textId="77777777" w:rsidTr="002D064C">
        <w:trPr>
          <w:jc w:val="center"/>
        </w:trPr>
        <w:tc>
          <w:tcPr>
            <w:tcW w:w="988" w:type="dxa"/>
          </w:tcPr>
          <w:p w14:paraId="3B425E06" w14:textId="4DEC3398" w:rsidR="005F2742" w:rsidRDefault="005F2742" w:rsidP="005F27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V2.12</w:t>
            </w:r>
          </w:p>
        </w:tc>
        <w:tc>
          <w:tcPr>
            <w:tcW w:w="5294" w:type="dxa"/>
          </w:tcPr>
          <w:p w14:paraId="7C1DEEEF" w14:textId="7B977792" w:rsidR="005F2742" w:rsidRPr="005F2742" w:rsidRDefault="005F2742" w:rsidP="005F27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1、修改心跳包中工作模式的7和8，从原来的俯仰扫描中和俯仰瞄准中改为异常1和异常2</w:t>
            </w:r>
          </w:p>
        </w:tc>
        <w:tc>
          <w:tcPr>
            <w:tcW w:w="835" w:type="dxa"/>
          </w:tcPr>
          <w:p w14:paraId="2364301A" w14:textId="6A745DF2" w:rsidR="005F2742" w:rsidRDefault="005F2742" w:rsidP="005F27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559610DD" w14:textId="766C8C58" w:rsidR="005F2742" w:rsidRDefault="005F2742" w:rsidP="005F27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07-08</w:t>
            </w:r>
          </w:p>
        </w:tc>
      </w:tr>
      <w:tr w:rsidR="00764C48" w:rsidRPr="00720FCC" w14:paraId="72DF5CC5" w14:textId="77777777" w:rsidTr="002D064C">
        <w:trPr>
          <w:jc w:val="center"/>
        </w:trPr>
        <w:tc>
          <w:tcPr>
            <w:tcW w:w="988" w:type="dxa"/>
          </w:tcPr>
          <w:p w14:paraId="1FD27123" w14:textId="005AD175" w:rsidR="00764C48" w:rsidRDefault="00764C48" w:rsidP="005F27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2.13</w:t>
            </w:r>
          </w:p>
        </w:tc>
        <w:tc>
          <w:tcPr>
            <w:tcW w:w="5294" w:type="dxa"/>
          </w:tcPr>
          <w:p w14:paraId="674B0FE6" w14:textId="69A42534" w:rsidR="00764C48" w:rsidRDefault="00764C48" w:rsidP="005F27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1、增加心跳包中工作模式1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（机型不支持定向）</w:t>
            </w:r>
          </w:p>
        </w:tc>
        <w:tc>
          <w:tcPr>
            <w:tcW w:w="835" w:type="dxa"/>
          </w:tcPr>
          <w:p w14:paraId="45ADCFA2" w14:textId="73695326" w:rsidR="00764C48" w:rsidRDefault="00764C48" w:rsidP="005F27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179" w:type="dxa"/>
          </w:tcPr>
          <w:p w14:paraId="380354F7" w14:textId="38F39C11" w:rsidR="00764C48" w:rsidRDefault="00764C48" w:rsidP="005F27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07-12</w:t>
            </w:r>
          </w:p>
        </w:tc>
      </w:tr>
      <w:tr w:rsidR="00B746E2" w:rsidRPr="00720FCC" w14:paraId="3BECE556" w14:textId="77777777" w:rsidTr="002D064C">
        <w:trPr>
          <w:jc w:val="center"/>
          <w:ins w:id="0" w:author="陈奕利" w:date="2023-09-01T12:07:00Z"/>
        </w:trPr>
        <w:tc>
          <w:tcPr>
            <w:tcW w:w="988" w:type="dxa"/>
          </w:tcPr>
          <w:p w14:paraId="2778F6D5" w14:textId="691042D0" w:rsidR="00B746E2" w:rsidRDefault="00B746E2" w:rsidP="005F2742">
            <w:pPr>
              <w:jc w:val="center"/>
              <w:rPr>
                <w:ins w:id="1" w:author="陈奕利" w:date="2023-09-01T12:07:00Z"/>
                <w:rFonts w:asciiTheme="minorEastAsia" w:hAnsiTheme="minorEastAsia"/>
                <w:sz w:val="18"/>
                <w:szCs w:val="18"/>
              </w:rPr>
            </w:pPr>
            <w:ins w:id="2" w:author="陈奕利" w:date="2023-09-01T12:07:00Z">
              <w:r>
                <w:rPr>
                  <w:rFonts w:asciiTheme="minorEastAsia" w:hAnsiTheme="minorEastAsia" w:hint="eastAsia"/>
                  <w:sz w:val="18"/>
                  <w:szCs w:val="18"/>
                </w:rPr>
                <w:t>V2.14</w:t>
              </w:r>
            </w:ins>
          </w:p>
        </w:tc>
        <w:tc>
          <w:tcPr>
            <w:tcW w:w="5294" w:type="dxa"/>
          </w:tcPr>
          <w:p w14:paraId="7C0CDE80" w14:textId="77777777" w:rsidR="00B746E2" w:rsidRDefault="00B746E2" w:rsidP="00B746E2">
            <w:pPr>
              <w:pStyle w:val="ad"/>
              <w:numPr>
                <w:ilvl w:val="0"/>
                <w:numId w:val="26"/>
              </w:numPr>
              <w:ind w:firstLineChars="0"/>
              <w:jc w:val="left"/>
              <w:rPr>
                <w:ins w:id="3" w:author="陈奕利" w:date="2023-09-01T12:07:00Z"/>
                <w:rFonts w:asciiTheme="minorEastAsia" w:hAnsiTheme="minorEastAsia"/>
                <w:sz w:val="18"/>
                <w:szCs w:val="18"/>
              </w:rPr>
            </w:pPr>
            <w:ins w:id="4" w:author="陈奕利" w:date="2023-09-01T12:07:00Z">
              <w:r w:rsidRPr="00B746E2">
                <w:rPr>
                  <w:rFonts w:asciiTheme="minorEastAsia" w:hAnsiTheme="minorEastAsia" w:hint="eastAsia"/>
                  <w:sz w:val="18"/>
                  <w:szCs w:val="18"/>
                  <w:rPrChange w:id="5" w:author="陈奕利" w:date="2023-09-01T12:07:00Z">
                    <w:rPr>
                      <w:rFonts w:hint="eastAsia"/>
                    </w:rPr>
                  </w:rPrChange>
                </w:rPr>
                <w:t>增加</w:t>
              </w:r>
              <w:r>
                <w:rPr>
                  <w:rFonts w:asciiTheme="minorEastAsia" w:hAnsiTheme="minorEastAsia" w:hint="eastAsia"/>
                  <w:sz w:val="18"/>
                  <w:szCs w:val="18"/>
                </w:rPr>
                <w:t>获取打击命令0x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CB</w:t>
              </w:r>
            </w:ins>
          </w:p>
          <w:p w14:paraId="66A21AE6" w14:textId="74B8E8AE" w:rsidR="00B746E2" w:rsidRPr="00B746E2" w:rsidRDefault="00B746E2">
            <w:pPr>
              <w:pStyle w:val="ad"/>
              <w:numPr>
                <w:ilvl w:val="0"/>
                <w:numId w:val="26"/>
              </w:numPr>
              <w:ind w:firstLineChars="0"/>
              <w:jc w:val="left"/>
              <w:rPr>
                <w:ins w:id="6" w:author="陈奕利" w:date="2023-09-01T12:07:00Z"/>
                <w:rFonts w:asciiTheme="minorEastAsia" w:hAnsiTheme="minorEastAsia"/>
                <w:sz w:val="18"/>
                <w:szCs w:val="18"/>
                <w:rPrChange w:id="7" w:author="陈奕利" w:date="2023-09-01T12:07:00Z">
                  <w:rPr>
                    <w:ins w:id="8" w:author="陈奕利" w:date="2023-09-01T12:07:00Z"/>
                  </w:rPr>
                </w:rPrChange>
              </w:rPr>
              <w:pPrChange w:id="9" w:author="陈奕利" w:date="2023-09-01T12:07:00Z">
                <w:pPr>
                  <w:jc w:val="left"/>
                </w:pPr>
              </w:pPrChange>
            </w:pPr>
            <w:ins w:id="10" w:author="陈奕利" w:date="2023-09-01T12:07:00Z">
              <w:r>
                <w:rPr>
                  <w:rFonts w:asciiTheme="minorEastAsia" w:hAnsiTheme="minorEastAsia" w:hint="eastAsia"/>
                  <w:sz w:val="18"/>
                  <w:szCs w:val="18"/>
                </w:rPr>
                <w:t>增加3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.5.12</w:t>
              </w:r>
            </w:ins>
            <w:ins w:id="11" w:author="陈奕利" w:date="2023-09-01T12:08:00Z">
              <w:r>
                <w:rPr>
                  <w:rFonts w:asciiTheme="minorEastAsia" w:hAnsiTheme="minorEastAsia" w:hint="eastAsia"/>
                  <w:sz w:val="18"/>
                  <w:szCs w:val="18"/>
                </w:rPr>
                <w:t>章节，为自动侦测打击应用提供支持</w:t>
              </w:r>
            </w:ins>
          </w:p>
        </w:tc>
        <w:tc>
          <w:tcPr>
            <w:tcW w:w="835" w:type="dxa"/>
          </w:tcPr>
          <w:p w14:paraId="73EEDB5E" w14:textId="4D0202AA" w:rsidR="00B746E2" w:rsidRDefault="00B746E2" w:rsidP="005F2742">
            <w:pPr>
              <w:rPr>
                <w:ins w:id="12" w:author="陈奕利" w:date="2023-09-01T12:07:00Z"/>
                <w:rFonts w:asciiTheme="minorEastAsia" w:hAnsiTheme="minorEastAsia"/>
                <w:sz w:val="18"/>
                <w:szCs w:val="18"/>
              </w:rPr>
            </w:pPr>
            <w:ins w:id="13" w:author="陈奕利" w:date="2023-09-01T12:08:00Z">
              <w:r>
                <w:rPr>
                  <w:rFonts w:asciiTheme="minorEastAsia" w:hAnsiTheme="minorEastAsia" w:hint="eastAsia"/>
                  <w:sz w:val="18"/>
                  <w:szCs w:val="18"/>
                </w:rPr>
                <w:t>陈奕利</w:t>
              </w:r>
            </w:ins>
          </w:p>
        </w:tc>
        <w:tc>
          <w:tcPr>
            <w:tcW w:w="1179" w:type="dxa"/>
          </w:tcPr>
          <w:p w14:paraId="2D62A1FB" w14:textId="6C5CB041" w:rsidR="00B746E2" w:rsidRDefault="00B746E2" w:rsidP="005F2742">
            <w:pPr>
              <w:rPr>
                <w:ins w:id="14" w:author="陈奕利" w:date="2023-09-01T12:07:00Z"/>
                <w:rFonts w:asciiTheme="minorEastAsia" w:hAnsiTheme="minorEastAsia"/>
                <w:sz w:val="18"/>
                <w:szCs w:val="18"/>
              </w:rPr>
            </w:pPr>
            <w:ins w:id="15" w:author="陈奕利" w:date="2023-09-01T12:08:00Z">
              <w:r>
                <w:rPr>
                  <w:rFonts w:asciiTheme="minorEastAsia" w:hAnsiTheme="minorEastAsia" w:hint="eastAsia"/>
                  <w:sz w:val="18"/>
                  <w:szCs w:val="18"/>
                </w:rPr>
                <w:t>2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023-09-01</w:t>
              </w:r>
            </w:ins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4DC87CD9" w:rsidR="00DA73AC" w:rsidDel="003A4129" w:rsidRDefault="00DA73AC" w:rsidP="00DA73AC">
      <w:pPr>
        <w:spacing w:line="360" w:lineRule="auto"/>
        <w:rPr>
          <w:del w:id="16" w:author="陈奕利" w:date="2023-09-01T12:08:00Z"/>
          <w:rFonts w:asciiTheme="minorEastAsia" w:hAnsiTheme="minorEastAsia"/>
          <w:b/>
          <w:sz w:val="32"/>
          <w:szCs w:val="32"/>
        </w:rPr>
      </w:pPr>
    </w:p>
    <w:p w14:paraId="71F8E007" w14:textId="3AE7FD64" w:rsidR="00DA73AC" w:rsidDel="003A4129" w:rsidRDefault="00DA73AC" w:rsidP="00DA73AC">
      <w:pPr>
        <w:spacing w:line="360" w:lineRule="auto"/>
        <w:rPr>
          <w:del w:id="17" w:author="陈奕利" w:date="2023-09-01T12:08:00Z"/>
          <w:rFonts w:asciiTheme="minorEastAsia" w:hAnsiTheme="minorEastAsia"/>
          <w:b/>
          <w:sz w:val="32"/>
          <w:szCs w:val="32"/>
        </w:rPr>
      </w:pPr>
    </w:p>
    <w:p w14:paraId="73B75331" w14:textId="3E0A3C43" w:rsidR="00DA73AC" w:rsidDel="003A4129" w:rsidRDefault="00DA73AC" w:rsidP="00DA73AC">
      <w:pPr>
        <w:spacing w:line="360" w:lineRule="auto"/>
        <w:rPr>
          <w:del w:id="18" w:author="陈奕利" w:date="2023-09-01T12:08:00Z"/>
          <w:rFonts w:asciiTheme="minorEastAsia" w:hAnsiTheme="minorEastAsia"/>
          <w:b/>
          <w:sz w:val="32"/>
          <w:szCs w:val="32"/>
        </w:rPr>
      </w:pPr>
    </w:p>
    <w:p w14:paraId="5AFF794F" w14:textId="43EA116B" w:rsidR="00DA73AC" w:rsidDel="003A4129" w:rsidRDefault="00DA73AC" w:rsidP="00DA73AC">
      <w:pPr>
        <w:spacing w:line="360" w:lineRule="auto"/>
        <w:rPr>
          <w:del w:id="19" w:author="陈奕利" w:date="2023-09-01T12:08:00Z"/>
          <w:rFonts w:asciiTheme="minorEastAsia" w:hAnsiTheme="minorEastAsia"/>
          <w:b/>
          <w:sz w:val="32"/>
          <w:szCs w:val="32"/>
        </w:rPr>
      </w:pPr>
    </w:p>
    <w:p w14:paraId="15DDA4F1" w14:textId="22AD9321" w:rsidR="00DA73AC" w:rsidDel="003A4129" w:rsidRDefault="00DA73AC" w:rsidP="00DA73AC">
      <w:pPr>
        <w:spacing w:line="360" w:lineRule="auto"/>
        <w:rPr>
          <w:del w:id="20" w:author="陈奕利" w:date="2023-09-01T12:08:00Z"/>
          <w:rFonts w:asciiTheme="minorEastAsia" w:hAnsiTheme="minorEastAsia"/>
          <w:b/>
          <w:sz w:val="32"/>
          <w:szCs w:val="32"/>
        </w:rPr>
      </w:pPr>
    </w:p>
    <w:p w14:paraId="730D71D6" w14:textId="10D0BCCF" w:rsidR="00DA73AC" w:rsidDel="003A4129" w:rsidRDefault="00DA73AC" w:rsidP="00DA73AC">
      <w:pPr>
        <w:spacing w:line="360" w:lineRule="auto"/>
        <w:rPr>
          <w:del w:id="21" w:author="陈奕利" w:date="2023-09-01T12:08:00Z"/>
          <w:rFonts w:asciiTheme="minorEastAsia" w:hAnsiTheme="minorEastAsia"/>
          <w:b/>
          <w:sz w:val="32"/>
          <w:szCs w:val="32"/>
        </w:rPr>
      </w:pPr>
    </w:p>
    <w:p w14:paraId="65D51919" w14:textId="302BB2EB" w:rsidR="00DA73AC" w:rsidDel="003A4129" w:rsidRDefault="00DA73AC" w:rsidP="00DA73AC">
      <w:pPr>
        <w:spacing w:line="360" w:lineRule="auto"/>
        <w:rPr>
          <w:del w:id="22" w:author="陈奕利" w:date="2023-09-01T12:08:00Z"/>
          <w:rFonts w:asciiTheme="minorEastAsia" w:hAnsiTheme="minorEastAsia"/>
          <w:b/>
          <w:sz w:val="32"/>
          <w:szCs w:val="32"/>
        </w:rPr>
      </w:pPr>
    </w:p>
    <w:p w14:paraId="3B30C5C0" w14:textId="16716906" w:rsidR="00DA73AC" w:rsidDel="003A4129" w:rsidRDefault="00DA73AC" w:rsidP="00DA73AC">
      <w:pPr>
        <w:spacing w:line="360" w:lineRule="auto"/>
        <w:rPr>
          <w:del w:id="23" w:author="陈奕利" w:date="2023-09-01T12:08:00Z"/>
          <w:rFonts w:asciiTheme="minorEastAsia" w:hAnsiTheme="minorEastAsia"/>
          <w:b/>
          <w:sz w:val="32"/>
          <w:szCs w:val="32"/>
        </w:rPr>
      </w:pPr>
    </w:p>
    <w:p w14:paraId="591F1F48" w14:textId="7120AD04" w:rsidR="00DA73AC" w:rsidDel="003A4129" w:rsidRDefault="00DA73AC" w:rsidP="00DA73AC">
      <w:pPr>
        <w:spacing w:line="360" w:lineRule="auto"/>
        <w:rPr>
          <w:del w:id="24" w:author="陈奕利" w:date="2023-09-01T12:08:00Z"/>
          <w:rFonts w:asciiTheme="minorEastAsia" w:hAnsiTheme="minorEastAsia"/>
          <w:b/>
          <w:sz w:val="32"/>
          <w:szCs w:val="32"/>
        </w:rPr>
      </w:pPr>
    </w:p>
    <w:p w14:paraId="7D3012F7" w14:textId="3358A554" w:rsidR="009612A2" w:rsidDel="003A4129" w:rsidRDefault="009612A2" w:rsidP="00DA73AC">
      <w:pPr>
        <w:spacing w:line="360" w:lineRule="auto"/>
        <w:rPr>
          <w:del w:id="25" w:author="陈奕利" w:date="2023-09-01T12:08:00Z"/>
          <w:rFonts w:asciiTheme="minorEastAsia" w:hAnsiTheme="minorEastAsia"/>
          <w:b/>
          <w:sz w:val="32"/>
          <w:szCs w:val="32"/>
        </w:rPr>
      </w:pPr>
    </w:p>
    <w:p w14:paraId="355A6A42" w14:textId="77777777" w:rsidR="003A4129" w:rsidRDefault="003A4129">
      <w:pPr>
        <w:widowControl/>
        <w:jc w:val="left"/>
        <w:rPr>
          <w:ins w:id="26" w:author="陈奕利" w:date="2023-09-01T12:08:00Z"/>
          <w:rFonts w:asciiTheme="minorEastAsia" w:eastAsiaTheme="majorEastAsia" w:hAnsiTheme="minorEastAsia"/>
          <w:b/>
          <w:bCs/>
          <w:kern w:val="44"/>
          <w:sz w:val="44"/>
          <w:szCs w:val="44"/>
        </w:rPr>
      </w:pPr>
      <w:bookmarkStart w:id="27" w:name="_Toc468462763"/>
      <w:bookmarkStart w:id="28" w:name="_Toc534986953"/>
      <w:ins w:id="29" w:author="陈奕利" w:date="2023-09-01T12:08:00Z">
        <w:r>
          <w:rPr>
            <w:rFonts w:asciiTheme="minorEastAsia" w:hAnsiTheme="minorEastAsia"/>
          </w:rPr>
          <w:br w:type="page"/>
        </w:r>
      </w:ins>
    </w:p>
    <w:p w14:paraId="3A131363" w14:textId="5208C42A" w:rsidR="00DA73AC" w:rsidRDefault="00DA73AC" w:rsidP="007214E1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DC7FD8">
        <w:rPr>
          <w:rFonts w:asciiTheme="minorEastAsia" w:hAnsiTheme="minorEastAsia" w:hint="eastAsia"/>
        </w:rPr>
        <w:lastRenderedPageBreak/>
        <w:t>概述</w:t>
      </w:r>
      <w:bookmarkEnd w:id="27"/>
      <w:bookmarkEnd w:id="28"/>
    </w:p>
    <w:p w14:paraId="08DB996E" w14:textId="77777777" w:rsidR="00DA73AC" w:rsidRDefault="00DA73AC" w:rsidP="007214E1">
      <w:pPr>
        <w:pStyle w:val="2"/>
        <w:numPr>
          <w:ilvl w:val="1"/>
          <w:numId w:val="2"/>
        </w:numPr>
      </w:pPr>
      <w:bookmarkStart w:id="30" w:name="_Toc468462764"/>
      <w:bookmarkStart w:id="31" w:name="_Toc534986954"/>
      <w:r>
        <w:rPr>
          <w:rFonts w:hint="eastAsia"/>
        </w:rPr>
        <w:t>前言</w:t>
      </w:r>
      <w:bookmarkEnd w:id="30"/>
      <w:bookmarkEnd w:id="31"/>
    </w:p>
    <w:p w14:paraId="6B99C9FB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统一反制枪与手表的通信协议</w:t>
      </w:r>
      <w:r>
        <w:rPr>
          <w:szCs w:val="21"/>
        </w:rPr>
        <w:t>。</w:t>
      </w:r>
    </w:p>
    <w:p w14:paraId="05E684CB" w14:textId="77777777" w:rsidR="00DA73AC" w:rsidRDefault="00DA73AC" w:rsidP="007214E1">
      <w:pPr>
        <w:pStyle w:val="2"/>
        <w:numPr>
          <w:ilvl w:val="1"/>
          <w:numId w:val="2"/>
        </w:numPr>
      </w:pPr>
      <w:bookmarkStart w:id="32" w:name="_Toc468462765"/>
      <w:bookmarkStart w:id="33" w:name="_Toc534986955"/>
      <w:r>
        <w:rPr>
          <w:rFonts w:hint="eastAsia"/>
        </w:rPr>
        <w:t>适用范围</w:t>
      </w:r>
      <w:bookmarkEnd w:id="32"/>
      <w:bookmarkEnd w:id="33"/>
    </w:p>
    <w:p w14:paraId="778114B8" w14:textId="7777777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>
        <w:rPr>
          <w:rFonts w:hint="eastAsia"/>
          <w:szCs w:val="21"/>
        </w:rPr>
        <w:t>反制枪</w:t>
      </w:r>
      <w:r>
        <w:rPr>
          <w:szCs w:val="21"/>
        </w:rPr>
        <w:t>与手表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proofErr w:type="gramStart"/>
      <w:r>
        <w:rPr>
          <w:szCs w:val="21"/>
        </w:rPr>
        <w:t>蓝牙等</w:t>
      </w:r>
      <w:proofErr w:type="gramEnd"/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7214E1">
      <w:pPr>
        <w:pStyle w:val="2"/>
        <w:numPr>
          <w:ilvl w:val="1"/>
          <w:numId w:val="2"/>
        </w:numPr>
      </w:pPr>
      <w:bookmarkStart w:id="34" w:name="_Toc468462766"/>
      <w:bookmarkStart w:id="35" w:name="_Toc534986956"/>
      <w:r>
        <w:rPr>
          <w:rFonts w:hint="eastAsia"/>
        </w:rPr>
        <w:t>使用要求</w:t>
      </w:r>
      <w:bookmarkEnd w:id="34"/>
      <w:bookmarkEnd w:id="35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7214E1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36" w:name="_Toc468462767"/>
      <w:bookmarkStart w:id="37" w:name="_Toc534986957"/>
      <w:r w:rsidRPr="00DC7FD8">
        <w:rPr>
          <w:rFonts w:asciiTheme="minorEastAsia" w:hAnsiTheme="minorEastAsia" w:hint="eastAsia"/>
        </w:rPr>
        <w:t>总体设计</w:t>
      </w:r>
      <w:bookmarkEnd w:id="36"/>
      <w:bookmarkEnd w:id="37"/>
    </w:p>
    <w:p w14:paraId="5C2E9665" w14:textId="77777777" w:rsidR="00DA73AC" w:rsidRPr="00737379" w:rsidRDefault="00DA73AC" w:rsidP="00DA73AC"/>
    <w:p w14:paraId="024C7750" w14:textId="77777777" w:rsidR="00DA73AC" w:rsidRDefault="00DA73AC" w:rsidP="007214E1">
      <w:pPr>
        <w:pStyle w:val="1"/>
        <w:numPr>
          <w:ilvl w:val="0"/>
          <w:numId w:val="2"/>
        </w:numPr>
      </w:pPr>
      <w:bookmarkStart w:id="38" w:name="_Toc468462772"/>
      <w:bookmarkStart w:id="39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38"/>
      <w:bookmarkEnd w:id="39"/>
    </w:p>
    <w:p w14:paraId="4A89EAA4" w14:textId="77777777" w:rsidR="00DA73AC" w:rsidRPr="000F637D" w:rsidRDefault="00DA73AC" w:rsidP="007214E1">
      <w:pPr>
        <w:pStyle w:val="2"/>
        <w:numPr>
          <w:ilvl w:val="1"/>
          <w:numId w:val="2"/>
        </w:numPr>
      </w:pPr>
      <w:bookmarkStart w:id="40" w:name="_Toc468462773"/>
      <w:bookmarkStart w:id="41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40"/>
      <w:bookmarkEnd w:id="41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117881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117881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117881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 w:rsidR="00000000">
              <w:fldChar w:fldCharType="begin"/>
            </w:r>
            <w:r w:rsidR="00000000">
              <w:instrText>HYPERLINK \l "_3.3__</w:instrText>
            </w:r>
            <w:r w:rsidR="00000000">
              <w:instrText>设备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117881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 w:rsidR="00000000">
              <w:fldChar w:fldCharType="begin"/>
            </w:r>
            <w:r w:rsidR="00000000">
              <w:instrText>HYPERLINK \l "_3.3__</w:instrText>
            </w:r>
            <w:r w:rsidR="00000000">
              <w:instrText>设备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lastRenderedPageBreak/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117881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 w:rsidR="00000000">
              <w:fldChar w:fldCharType="begin"/>
            </w:r>
            <w:r w:rsidR="00000000">
              <w:instrText>HYPERLINK \l "_3.4_</w:instrText>
            </w:r>
            <w:r w:rsidR="00000000">
              <w:instrText>消息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0D3229">
              <w:rPr>
                <w:rStyle w:val="a4"/>
                <w:rFonts w:hint="eastAsia"/>
                <w:szCs w:val="21"/>
              </w:rPr>
              <w:t>3.4</w:t>
            </w:r>
            <w:r w:rsidRPr="000D3229">
              <w:rPr>
                <w:rStyle w:val="a4"/>
                <w:rFonts w:hint="eastAsia"/>
                <w:szCs w:val="21"/>
              </w:rPr>
              <w:t>消息</w:t>
            </w:r>
            <w:r w:rsidRPr="000D3229">
              <w:rPr>
                <w:rStyle w:val="a4"/>
                <w:rFonts w:hint="eastAsia"/>
                <w:szCs w:val="21"/>
              </w:rPr>
              <w:t>ID</w:t>
            </w:r>
            <w:r w:rsidRPr="000D3229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8F97FDA" w:rsidR="00DA73AC" w:rsidRPr="000D3229" w:rsidRDefault="00CD2443" w:rsidP="00117881">
            <w:pPr>
              <w:jc w:val="left"/>
              <w:rPr>
                <w:szCs w:val="21"/>
              </w:rPr>
            </w:pPr>
            <w:r>
              <w:t>0</w:t>
            </w:r>
            <w:r>
              <w:t>：</w:t>
            </w:r>
            <w:r w:rsidR="00C3543C">
              <w:t>发送不需要应答</w:t>
            </w:r>
            <w:r>
              <w:t>；</w:t>
            </w:r>
            <w:r>
              <w:br/>
              <w:t>1</w:t>
            </w:r>
            <w:r>
              <w:t>：</w:t>
            </w:r>
            <w:r w:rsidR="00C3543C">
              <w:t>发送并需要应答</w:t>
            </w:r>
            <w:r>
              <w:t>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</w:t>
            </w:r>
            <w:proofErr w:type="gramStart"/>
            <w:r>
              <w:t>且失败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proofErr w:type="spellStart"/>
            <w:r w:rsidRPr="00A031C4">
              <w:rPr>
                <w:szCs w:val="21"/>
              </w:rPr>
              <w:t>ResponseCode</w:t>
            </w:r>
            <w:proofErr w:type="spellEnd"/>
            <w:r>
              <w:t>)</w:t>
            </w:r>
          </w:p>
        </w:tc>
      </w:tr>
      <w:tr w:rsidR="00DA73AC" w:rsidRPr="000D3229" w14:paraId="4B992B85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117881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117881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117881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117881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proofErr w:type="gramStart"/>
            <w:r w:rsidRPr="00A251F1">
              <w:rPr>
                <w:rFonts w:hint="eastAsia"/>
                <w:szCs w:val="21"/>
              </w:rPr>
              <w:t>除飞控特殊</w:t>
            </w:r>
            <w:proofErr w:type="gramEnd"/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7214E1">
      <w:pPr>
        <w:pStyle w:val="2"/>
        <w:numPr>
          <w:ilvl w:val="1"/>
          <w:numId w:val="2"/>
        </w:numPr>
      </w:pPr>
      <w:bookmarkStart w:id="42" w:name="_Toc468462774"/>
      <w:bookmarkStart w:id="43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42"/>
      <w:bookmarkEnd w:id="43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7214E1">
      <w:pPr>
        <w:pStyle w:val="2"/>
        <w:numPr>
          <w:ilvl w:val="1"/>
          <w:numId w:val="2"/>
        </w:numPr>
      </w:pPr>
      <w:bookmarkStart w:id="44" w:name="_3.3__设备ID定义"/>
      <w:bookmarkStart w:id="45" w:name="_Toc468462775"/>
      <w:bookmarkStart w:id="46" w:name="_Toc534986963"/>
      <w:bookmarkEnd w:id="44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45"/>
      <w:bookmarkEnd w:id="46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反制枪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B9A138D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939D" w14:textId="77777777" w:rsidR="00DA73AC" w:rsidRPr="000D3229" w:rsidRDefault="00663063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7B226" w14:textId="77777777" w:rsidR="00DA73AC" w:rsidRPr="000D3229" w:rsidRDefault="00663063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r>
              <w:rPr>
                <w:szCs w:val="21"/>
              </w:rPr>
              <w:t>蓝牙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DEV_C2_BLE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777777" w:rsidR="00663063" w:rsidRPr="000D3229" w:rsidRDefault="00663063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proofErr w:type="spellStart"/>
            <w:r>
              <w:rPr>
                <w:szCs w:val="21"/>
              </w:rPr>
              <w:t>WiFi</w:t>
            </w:r>
            <w:proofErr w:type="spellEnd"/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DEV_C2_WIFI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77777777" w:rsidR="00D514A0" w:rsidRDefault="00D514A0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7777777" w:rsidR="00D514A0" w:rsidRDefault="00D514A0" w:rsidP="00117881">
            <w:pPr>
              <w:rPr>
                <w:szCs w:val="21"/>
              </w:rPr>
            </w:pPr>
          </w:p>
        </w:tc>
      </w:tr>
      <w:tr w:rsidR="00D514A0" w:rsidRPr="000D3229" w14:paraId="0EFDDA93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117881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47" w:name="_3.4__消息ID定义"/>
      <w:bookmarkEnd w:id="47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7214E1">
      <w:pPr>
        <w:pStyle w:val="2"/>
        <w:numPr>
          <w:ilvl w:val="1"/>
          <w:numId w:val="2"/>
        </w:numPr>
      </w:pPr>
      <w:bookmarkStart w:id="48" w:name="_3.4_消息ID定义"/>
      <w:bookmarkStart w:id="49" w:name="_Toc468462776"/>
      <w:bookmarkStart w:id="50" w:name="_Toc534986964"/>
      <w:bookmarkEnd w:id="48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49"/>
      <w:bookmarkEnd w:id="50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117881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117881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</w:t>
            </w:r>
          </w:p>
        </w:tc>
      </w:tr>
    </w:tbl>
    <w:p w14:paraId="3EB9DE38" w14:textId="77777777" w:rsidR="00DA73AC" w:rsidRDefault="00DA73AC" w:rsidP="007214E1">
      <w:pPr>
        <w:pStyle w:val="2"/>
        <w:numPr>
          <w:ilvl w:val="1"/>
          <w:numId w:val="2"/>
        </w:numPr>
        <w:rPr>
          <w:szCs w:val="21"/>
        </w:rPr>
      </w:pPr>
      <w:bookmarkStart w:id="51" w:name="_Toc468462777"/>
      <w:bookmarkStart w:id="52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51"/>
      <w:bookmarkEnd w:id="52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</w:t>
      </w:r>
      <w:proofErr w:type="spellStart"/>
      <w:r w:rsidRPr="000D3229">
        <w:rPr>
          <w:rFonts w:asciiTheme="minorEastAsia" w:hAnsiTheme="minorEastAsia" w:hint="eastAsia"/>
          <w:szCs w:val="21"/>
        </w:rPr>
        <w:t>len</w:t>
      </w:r>
      <w:r>
        <w:rPr>
          <w:rFonts w:asciiTheme="minorEastAsia" w:hAnsiTheme="minorEastAsia" w:hint="eastAsia"/>
          <w:szCs w:val="21"/>
        </w:rPr>
        <w:t>_l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len_h</w:t>
      </w:r>
      <w:proofErr w:type="spellEnd"/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spellStart"/>
      <w:r w:rsidRPr="00A251F1">
        <w:rPr>
          <w:rFonts w:asciiTheme="minorEastAsia" w:hAnsiTheme="minorEastAsia" w:hint="eastAsia"/>
          <w:szCs w:val="21"/>
        </w:rPr>
        <w:t>crc</w:t>
      </w:r>
      <w:proofErr w:type="spellEnd"/>
      <w:r w:rsidRPr="00A251F1">
        <w:rPr>
          <w:rFonts w:asciiTheme="minorEastAsia" w:hAnsiTheme="minorEastAsia" w:hint="eastAsia"/>
          <w:szCs w:val="21"/>
        </w:rPr>
        <w:t>校验为每帧必须。</w:t>
      </w:r>
    </w:p>
    <w:p w14:paraId="26C57D4C" w14:textId="6478844E" w:rsidR="00DA73AC" w:rsidRDefault="00DA73AC" w:rsidP="00DA73AC">
      <w:pPr>
        <w:pStyle w:val="3"/>
      </w:pPr>
      <w:r>
        <w:t>枪与</w:t>
      </w:r>
      <w:r w:rsidR="0051625F">
        <w:rPr>
          <w:rFonts w:hint="eastAsia"/>
        </w:rPr>
        <w:t>显示屏</w:t>
      </w:r>
      <w:r>
        <w:t>交互</w:t>
      </w:r>
      <w:r w:rsidRPr="00D83941">
        <w:rPr>
          <w:rFonts w:hint="eastAsia"/>
        </w:rPr>
        <w:t>信息</w:t>
      </w:r>
      <w:r>
        <w:rPr>
          <w:rFonts w:hint="eastAsia"/>
        </w:rPr>
        <w:t>I</w:t>
      </w:r>
      <w:r>
        <w:t>D 0xE*</w:t>
      </w:r>
    </w:p>
    <w:p w14:paraId="01648675" w14:textId="700EB032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>
        <w:rPr>
          <w:b/>
          <w:sz w:val="24"/>
          <w:szCs w:val="24"/>
        </w:rPr>
        <w:t>枪与</w:t>
      </w:r>
      <w:r w:rsidR="00297DE6">
        <w:rPr>
          <w:b/>
          <w:sz w:val="24"/>
          <w:szCs w:val="24"/>
        </w:rPr>
        <w:t>显示屏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4E4E18">
        <w:rPr>
          <w:b/>
          <w:sz w:val="24"/>
          <w:szCs w:val="24"/>
        </w:rPr>
        <w:t>Screen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Pr="001E6AD4">
              <w:rPr>
                <w:rFonts w:asciiTheme="minorEastAsia" w:eastAsiaTheme="minorEastAsia" w:hAnsiTheme="minorEastAsia"/>
                <w:szCs w:val="21"/>
              </w:rPr>
              <w:t>ON</w:t>
            </w:r>
            <w:r>
              <w:rPr>
                <w:rFonts w:asciiTheme="minorEastAsia" w:eastAsiaTheme="minorEastAsia" w:hAnsiTheme="minorEastAsia"/>
                <w:szCs w:val="21"/>
              </w:rPr>
              <w:t>_OFF</w:t>
            </w:r>
            <w:r w:rsidRPr="001E6AD4">
              <w:rPr>
                <w:rFonts w:asciiTheme="minorEastAsia" w:eastAsiaTheme="minorEastAsia" w:hAnsiTheme="minorEastAsia"/>
                <w:szCs w:val="21"/>
              </w:rPr>
              <w:t>_SCREEN</w:t>
            </w:r>
          </w:p>
        </w:tc>
        <w:tc>
          <w:tcPr>
            <w:tcW w:w="4045" w:type="dxa"/>
            <w:vAlign w:val="center"/>
          </w:tcPr>
          <w:p w14:paraId="58CF2CFD" w14:textId="7E8A745B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亮屏/</w:t>
            </w:r>
            <w:r w:rsidRPr="001E6AD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息屏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（系统默认接上</w:t>
            </w:r>
            <w:r w:rsidR="00297DE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显示屏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后亮屏）</w:t>
            </w:r>
          </w:p>
        </w:tc>
      </w:tr>
      <w:tr w:rsidR="00DA73AC" w:rsidRPr="00E84E12" w14:paraId="3B0D2A86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CMD_USER_STRING</w:t>
            </w:r>
          </w:p>
        </w:tc>
        <w:tc>
          <w:tcPr>
            <w:tcW w:w="4045" w:type="dxa"/>
            <w:vAlign w:val="center"/>
          </w:tcPr>
          <w:p w14:paraId="125DFF05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</w:rPr>
              <w:t>默认位置</w:t>
            </w:r>
            <w:r w:rsidRPr="00F31159">
              <w:rPr>
                <w:rFonts w:asciiTheme="minorEastAsia" w:hAnsiTheme="minorEastAsia" w:hint="eastAsia"/>
              </w:rPr>
              <w:t>显示字符串</w:t>
            </w:r>
          </w:p>
        </w:tc>
      </w:tr>
      <w:tr w:rsidR="00DA73AC" w:rsidRPr="00E84E12" w14:paraId="361FB57A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3252A0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  <w:hideMark/>
          </w:tcPr>
          <w:p w14:paraId="43C91B3D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0xE2</w:t>
            </w:r>
          </w:p>
        </w:tc>
        <w:tc>
          <w:tcPr>
            <w:tcW w:w="2693" w:type="dxa"/>
            <w:vAlign w:val="center"/>
          </w:tcPr>
          <w:p w14:paraId="1526D9D1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CMD_SPECI_LOCATION_STR</w:t>
            </w:r>
          </w:p>
        </w:tc>
        <w:tc>
          <w:tcPr>
            <w:tcW w:w="4045" w:type="dxa"/>
            <w:vAlign w:val="center"/>
          </w:tcPr>
          <w:p w14:paraId="0E7EEB90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指定位置显示字符串</w:t>
            </w:r>
          </w:p>
        </w:tc>
      </w:tr>
      <w:tr w:rsidR="00DA73AC" w:rsidRPr="00E84E12" w14:paraId="3B035991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7981CBB4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  <w:hideMark/>
          </w:tcPr>
          <w:p w14:paraId="0370B60D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0xE3</w:t>
            </w:r>
          </w:p>
        </w:tc>
        <w:tc>
          <w:tcPr>
            <w:tcW w:w="2693" w:type="dxa"/>
            <w:vAlign w:val="center"/>
          </w:tcPr>
          <w:p w14:paraId="1604B55E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Pr="001E6AD4">
              <w:rPr>
                <w:rFonts w:asciiTheme="minorEastAsia" w:eastAsiaTheme="minorEastAsia" w:hAnsiTheme="minorEastAsia"/>
                <w:szCs w:val="21"/>
              </w:rPr>
              <w:t xml:space="preserve"> CLEAR</w:t>
            </w:r>
            <w:r w:rsidRPr="001E6AD4">
              <w:rPr>
                <w:rFonts w:asciiTheme="minorEastAsia" w:eastAsiaTheme="minorEastAsia" w:hAnsiTheme="minorEastAsia" w:hint="eastAsia"/>
                <w:szCs w:val="21"/>
              </w:rPr>
              <w:t>_</w:t>
            </w:r>
            <w:r w:rsidRPr="001E6AD4">
              <w:rPr>
                <w:rFonts w:asciiTheme="minorEastAsia" w:eastAsiaTheme="minorEastAsia" w:hAnsiTheme="minorEastAsia"/>
                <w:szCs w:val="21"/>
              </w:rPr>
              <w:t>STR</w:t>
            </w:r>
          </w:p>
        </w:tc>
        <w:tc>
          <w:tcPr>
            <w:tcW w:w="4045" w:type="dxa"/>
            <w:vAlign w:val="center"/>
          </w:tcPr>
          <w:p w14:paraId="4DAE83CE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清除显示字符串</w:t>
            </w:r>
          </w:p>
        </w:tc>
      </w:tr>
      <w:tr w:rsidR="00DA73AC" w:rsidRPr="00E84E12" w14:paraId="574043D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8FE074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  <w:hideMark/>
          </w:tcPr>
          <w:p w14:paraId="4CA26E46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0xE4</w:t>
            </w:r>
          </w:p>
        </w:tc>
        <w:tc>
          <w:tcPr>
            <w:tcW w:w="2693" w:type="dxa"/>
            <w:vAlign w:val="center"/>
          </w:tcPr>
          <w:p w14:paraId="0E6D4CB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Pr="001E6AD4">
              <w:rPr>
                <w:rFonts w:asciiTheme="minorEastAsia" w:eastAsiaTheme="minorEastAsia" w:hAnsiTheme="minorEastAsia"/>
                <w:szCs w:val="21"/>
              </w:rPr>
              <w:t xml:space="preserve"> ELECT</w:t>
            </w: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RIC</w:t>
            </w:r>
          </w:p>
        </w:tc>
        <w:tc>
          <w:tcPr>
            <w:tcW w:w="4045" w:type="dxa"/>
            <w:vAlign w:val="center"/>
          </w:tcPr>
          <w:p w14:paraId="122602A6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电量显示</w:t>
            </w:r>
          </w:p>
        </w:tc>
      </w:tr>
      <w:tr w:rsidR="00DA73AC" w:rsidRPr="00E84E12" w14:paraId="65D4F479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776748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  <w:hideMark/>
          </w:tcPr>
          <w:p w14:paraId="7661437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0xE5</w:t>
            </w:r>
          </w:p>
        </w:tc>
        <w:tc>
          <w:tcPr>
            <w:tcW w:w="2693" w:type="dxa"/>
            <w:vAlign w:val="center"/>
          </w:tcPr>
          <w:p w14:paraId="0C65558B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MD_WARNING</w:t>
            </w:r>
          </w:p>
        </w:tc>
        <w:tc>
          <w:tcPr>
            <w:tcW w:w="4045" w:type="dxa"/>
            <w:vAlign w:val="center"/>
          </w:tcPr>
          <w:p w14:paraId="268F62FB" w14:textId="209ED38D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控制</w:t>
            </w:r>
            <w:r w:rsidR="00297DE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显示屏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预警</w:t>
            </w:r>
          </w:p>
        </w:tc>
      </w:tr>
      <w:tr w:rsidR="00DA73AC" w:rsidRPr="001E6AD4" w14:paraId="73FF8C34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5B3B620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A5EC03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0xE6</w:t>
            </w:r>
          </w:p>
        </w:tc>
        <w:tc>
          <w:tcPr>
            <w:tcW w:w="2693" w:type="dxa"/>
            <w:vAlign w:val="center"/>
          </w:tcPr>
          <w:p w14:paraId="3001E377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CMD_C2_LOCATION_INFO</w:t>
            </w:r>
          </w:p>
        </w:tc>
        <w:tc>
          <w:tcPr>
            <w:tcW w:w="4045" w:type="dxa"/>
            <w:vAlign w:val="center"/>
          </w:tcPr>
          <w:p w14:paraId="53801702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上传C</w:t>
            </w: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2位置信息</w:t>
            </w:r>
          </w:p>
        </w:tc>
      </w:tr>
      <w:tr w:rsidR="00DA73AC" w:rsidRPr="001E6AD4" w14:paraId="6E5480F4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DB296FC" w14:textId="77777777" w:rsidR="00DA73AC" w:rsidRPr="00E84E12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37571132" w14:textId="77777777" w:rsidR="00DA73AC" w:rsidRPr="001E6AD4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0xE7</w:t>
            </w:r>
          </w:p>
        </w:tc>
        <w:tc>
          <w:tcPr>
            <w:tcW w:w="2693" w:type="dxa"/>
            <w:vAlign w:val="center"/>
          </w:tcPr>
          <w:p w14:paraId="223B883A" w14:textId="77777777" w:rsidR="00DA73AC" w:rsidRPr="001E6AD4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Pr="008931B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SPIN_BUTTON</w:t>
            </w:r>
          </w:p>
        </w:tc>
        <w:tc>
          <w:tcPr>
            <w:tcW w:w="4045" w:type="dxa"/>
            <w:vAlign w:val="center"/>
          </w:tcPr>
          <w:p w14:paraId="60E5E379" w14:textId="77777777" w:rsidR="00DA73AC" w:rsidRPr="001E6AD4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A73AC" w:rsidRPr="001E6AD4" w14:paraId="4F4BC162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AE41557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B137874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0xE8</w:t>
            </w:r>
          </w:p>
        </w:tc>
        <w:tc>
          <w:tcPr>
            <w:tcW w:w="2693" w:type="dxa"/>
            <w:vAlign w:val="center"/>
          </w:tcPr>
          <w:p w14:paraId="1500EFC8" w14:textId="77777777" w:rsidR="00DA73AC" w:rsidRPr="001E6AD4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SET</w:t>
            </w:r>
            <w:r w:rsidRPr="008931B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_BUTTON</w:t>
            </w:r>
          </w:p>
        </w:tc>
        <w:tc>
          <w:tcPr>
            <w:tcW w:w="4045" w:type="dxa"/>
            <w:vAlign w:val="center"/>
          </w:tcPr>
          <w:p w14:paraId="5FFB85E0" w14:textId="77777777" w:rsidR="00DA73AC" w:rsidRPr="001E6AD4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7C2FA6" w:rsidRPr="001E6AD4" w14:paraId="2EF4F3FE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CEC43E2" w:rsidR="007C2FA6" w:rsidRDefault="007C2FA6" w:rsidP="007C2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0836C7AD" w14:textId="75F2D9F9" w:rsidR="007C2FA6" w:rsidRDefault="007C2FA6" w:rsidP="007C2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7C2FA6" w:rsidRPr="001E6AD4" w:rsidRDefault="007C2FA6" w:rsidP="007C2F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7C2FA6" w:rsidRPr="001E6AD4" w:rsidRDefault="00946DB2" w:rsidP="007C2F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B437984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D421CC">
        <w:rPr>
          <w:rFonts w:hint="eastAsia"/>
        </w:rPr>
        <w:lastRenderedPageBreak/>
        <w:t>亮屏/息屏</w:t>
      </w:r>
      <w:r>
        <w:rPr>
          <w:rFonts w:hint="eastAsia"/>
        </w:rPr>
        <w:t>(</w:t>
      </w:r>
      <w:r>
        <w:t>0xE0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4CA3A077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997EAB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D250F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E0</w:t>
            </w:r>
          </w:p>
        </w:tc>
      </w:tr>
      <w:tr w:rsidR="00DA73AC" w:rsidRPr="0028101D" w14:paraId="5CA37B10" w14:textId="77777777" w:rsidTr="00117881">
        <w:tc>
          <w:tcPr>
            <w:tcW w:w="1526" w:type="dxa"/>
            <w:shd w:val="clear" w:color="auto" w:fill="auto"/>
            <w:vAlign w:val="center"/>
          </w:tcPr>
          <w:p w14:paraId="3C4FE446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FF5329C" w14:textId="082691E2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4E6B38">
              <w:rPr>
                <w:rFonts w:asciiTheme="minorEastAsia" w:hAnsiTheme="minorEastAsia" w:hint="eastAsia"/>
                <w:szCs w:val="21"/>
              </w:rPr>
              <w:t>亮屏/息屏</w:t>
            </w:r>
            <w:r w:rsidRPr="000E4445">
              <w:rPr>
                <w:rFonts w:asciiTheme="minorEastAsia" w:hAnsiTheme="minorEastAsia" w:hint="eastAsia"/>
                <w:szCs w:val="21"/>
              </w:rPr>
              <w:t>（系统默认接上</w:t>
            </w:r>
            <w:r w:rsidR="00297DE6">
              <w:rPr>
                <w:rFonts w:asciiTheme="minorEastAsia" w:hAnsiTheme="minorEastAsia" w:hint="eastAsia"/>
                <w:szCs w:val="21"/>
              </w:rPr>
              <w:t>显示屏</w:t>
            </w:r>
            <w:r w:rsidRPr="000E4445">
              <w:rPr>
                <w:rFonts w:asciiTheme="minorEastAsia" w:hAnsiTheme="minorEastAsia" w:hint="eastAsia"/>
                <w:szCs w:val="21"/>
              </w:rPr>
              <w:t>后亮屏）</w:t>
            </w:r>
          </w:p>
        </w:tc>
      </w:tr>
      <w:tr w:rsidR="00DA73AC" w:rsidRPr="00002A9C" w14:paraId="2897D731" w14:textId="77777777" w:rsidTr="00117881">
        <w:tc>
          <w:tcPr>
            <w:tcW w:w="1526" w:type="dxa"/>
            <w:shd w:val="clear" w:color="auto" w:fill="auto"/>
            <w:vAlign w:val="center"/>
          </w:tcPr>
          <w:p w14:paraId="06B5005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8DAAFD1" w14:textId="4AB72D6B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E4E18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DA73AC" w:rsidRPr="00002A9C" w14:paraId="4CE73788" w14:textId="77777777" w:rsidTr="00117881">
        <w:tc>
          <w:tcPr>
            <w:tcW w:w="1526" w:type="dxa"/>
            <w:shd w:val="clear" w:color="auto" w:fill="auto"/>
            <w:vAlign w:val="center"/>
          </w:tcPr>
          <w:p w14:paraId="64274CB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2B6E11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2E87E973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4A2B01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160B3F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E49BB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E37846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DFCB5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6217EB9D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13A06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FCFE5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B5F33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B379C">
              <w:rPr>
                <w:rFonts w:asciiTheme="minorEastAsia" w:hAnsiTheme="minorEastAsia"/>
                <w:szCs w:val="21"/>
              </w:rPr>
              <w:t>screen</w:t>
            </w:r>
            <w:r>
              <w:rPr>
                <w:rFonts w:asciiTheme="minorEastAsia" w:hAnsiTheme="minorEastAsia"/>
                <w:szCs w:val="21"/>
              </w:rPr>
              <w:t>S</w:t>
            </w:r>
            <w:r w:rsidRPr="007B379C">
              <w:rPr>
                <w:rFonts w:asciiTheme="minorEastAsia" w:hAnsiTheme="minorEastAsia"/>
                <w:szCs w:val="21"/>
              </w:rPr>
              <w:t>tatus</w:t>
            </w:r>
            <w:proofErr w:type="spellEnd"/>
          </w:p>
        </w:tc>
        <w:tc>
          <w:tcPr>
            <w:tcW w:w="992" w:type="dxa"/>
            <w:vAlign w:val="center"/>
          </w:tcPr>
          <w:p w14:paraId="613FA9B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25EC88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 w:rsidRPr="00D421CC">
              <w:rPr>
                <w:rFonts w:asciiTheme="minorEastAsia" w:hAnsiTheme="minorEastAsia" w:hint="eastAsia"/>
              </w:rPr>
              <w:t>息屏</w:t>
            </w:r>
          </w:p>
          <w:p w14:paraId="6940480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1:</w:t>
            </w:r>
            <w:r w:rsidRPr="00D421CC">
              <w:rPr>
                <w:rFonts w:asciiTheme="minorEastAsia" w:hAnsiTheme="minorEastAsia" w:hint="eastAsia"/>
              </w:rPr>
              <w:t>亮屏</w:t>
            </w:r>
          </w:p>
        </w:tc>
      </w:tr>
      <w:tr w:rsidR="00DA73AC" w:rsidRPr="00002A9C" w14:paraId="0456B56F" w14:textId="77777777" w:rsidTr="00117881">
        <w:tc>
          <w:tcPr>
            <w:tcW w:w="1526" w:type="dxa"/>
            <w:shd w:val="clear" w:color="auto" w:fill="auto"/>
            <w:vAlign w:val="center"/>
          </w:tcPr>
          <w:p w14:paraId="4AB6D34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2D4448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729C826" w14:textId="77777777" w:rsidTr="00117881">
        <w:tc>
          <w:tcPr>
            <w:tcW w:w="1526" w:type="dxa"/>
            <w:shd w:val="clear" w:color="auto" w:fill="auto"/>
            <w:vAlign w:val="center"/>
          </w:tcPr>
          <w:p w14:paraId="0D7B1F7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773F92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05705E4D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F4093C">
        <w:rPr>
          <w:rFonts w:hint="eastAsia"/>
        </w:rPr>
        <w:t>电量显示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E4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5BF10A4F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DE6985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82D9F9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E4</w:t>
            </w:r>
          </w:p>
        </w:tc>
      </w:tr>
      <w:tr w:rsidR="00DA73AC" w:rsidRPr="0028101D" w14:paraId="49CBA5E4" w14:textId="77777777" w:rsidTr="00117881">
        <w:tc>
          <w:tcPr>
            <w:tcW w:w="1526" w:type="dxa"/>
            <w:shd w:val="clear" w:color="auto" w:fill="auto"/>
            <w:vAlign w:val="center"/>
          </w:tcPr>
          <w:p w14:paraId="49256545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AAAE979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4093C">
              <w:rPr>
                <w:rFonts w:asciiTheme="minorEastAsia" w:hAnsiTheme="minorEastAsia" w:hint="eastAsia"/>
              </w:rPr>
              <w:t>电量显示</w:t>
            </w:r>
          </w:p>
        </w:tc>
      </w:tr>
      <w:tr w:rsidR="00DA73AC" w:rsidRPr="00002A9C" w14:paraId="55300D5F" w14:textId="77777777" w:rsidTr="00117881">
        <w:tc>
          <w:tcPr>
            <w:tcW w:w="1526" w:type="dxa"/>
            <w:shd w:val="clear" w:color="auto" w:fill="auto"/>
            <w:vAlign w:val="center"/>
          </w:tcPr>
          <w:p w14:paraId="24A7FAF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B54899C" w14:textId="68BB4A06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E4E18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DA73AC" w:rsidRPr="00002A9C" w14:paraId="1EDA86AC" w14:textId="77777777" w:rsidTr="00117881">
        <w:tc>
          <w:tcPr>
            <w:tcW w:w="1526" w:type="dxa"/>
            <w:shd w:val="clear" w:color="auto" w:fill="auto"/>
            <w:vAlign w:val="center"/>
          </w:tcPr>
          <w:p w14:paraId="2F7DDE5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AC7678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FBA397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6D40E9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600EF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2B489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18D86E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D7E0E6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D40112A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BBFC2B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9D4E2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B208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Pr="00090192">
              <w:rPr>
                <w:rFonts w:asciiTheme="minorEastAsia" w:hAnsiTheme="minorEastAsia"/>
                <w:szCs w:val="21"/>
              </w:rPr>
              <w:t>lectricity</w:t>
            </w:r>
          </w:p>
        </w:tc>
        <w:tc>
          <w:tcPr>
            <w:tcW w:w="992" w:type="dxa"/>
            <w:vAlign w:val="center"/>
          </w:tcPr>
          <w:p w14:paraId="6AACB5E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ECA984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 xml:space="preserve"> 电量百分比</w:t>
            </w:r>
          </w:p>
        </w:tc>
      </w:tr>
      <w:tr w:rsidR="00DA73AC" w:rsidRPr="00002A9C" w14:paraId="1B89AAB2" w14:textId="77777777" w:rsidTr="00117881">
        <w:tc>
          <w:tcPr>
            <w:tcW w:w="1526" w:type="dxa"/>
            <w:shd w:val="clear" w:color="auto" w:fill="auto"/>
            <w:vAlign w:val="center"/>
          </w:tcPr>
          <w:p w14:paraId="5DDF556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DBD51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5CF6D208" w14:textId="77777777" w:rsidTr="00117881">
        <w:tc>
          <w:tcPr>
            <w:tcW w:w="1526" w:type="dxa"/>
            <w:shd w:val="clear" w:color="auto" w:fill="auto"/>
            <w:vAlign w:val="center"/>
          </w:tcPr>
          <w:p w14:paraId="0B66270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8F3685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03E4637D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6BC95912" w14:textId="77777777" w:rsidR="00DA73AC" w:rsidRPr="00F75E03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上报预警信息(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E5</w:t>
      </w:r>
      <w:r>
        <w:rPr>
          <w:rFonts w:cs="宋体" w:hint="eastAsia"/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DA73AC" w:rsidRPr="00002A9C" w14:paraId="32D7DE3C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6AFD41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8267E0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E5</w:t>
            </w:r>
          </w:p>
        </w:tc>
      </w:tr>
      <w:tr w:rsidR="00DA73AC" w:rsidRPr="0028101D" w14:paraId="5486BC27" w14:textId="77777777" w:rsidTr="00117881">
        <w:tc>
          <w:tcPr>
            <w:tcW w:w="1526" w:type="dxa"/>
            <w:shd w:val="clear" w:color="auto" w:fill="auto"/>
            <w:vAlign w:val="center"/>
          </w:tcPr>
          <w:p w14:paraId="1E755FF7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7EF5B1A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上报预警信息</w:t>
            </w:r>
          </w:p>
        </w:tc>
      </w:tr>
      <w:tr w:rsidR="00DA73AC" w:rsidRPr="00002A9C" w14:paraId="21FF79F5" w14:textId="77777777" w:rsidTr="00117881">
        <w:tc>
          <w:tcPr>
            <w:tcW w:w="1526" w:type="dxa"/>
            <w:shd w:val="clear" w:color="auto" w:fill="auto"/>
            <w:vAlign w:val="center"/>
          </w:tcPr>
          <w:p w14:paraId="4FECF77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F4FA6" w14:textId="7413BA71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E4E18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DA73AC" w:rsidRPr="00002A9C" w14:paraId="72E7D7FE" w14:textId="77777777" w:rsidTr="00117881">
        <w:tc>
          <w:tcPr>
            <w:tcW w:w="1526" w:type="dxa"/>
            <w:shd w:val="clear" w:color="auto" w:fill="auto"/>
            <w:vAlign w:val="center"/>
          </w:tcPr>
          <w:p w14:paraId="60F67FF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B994B3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CD4474F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3562914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72BD3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D1650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B1DC86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09D47B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56658D43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C0A51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8B872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DBF5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276" w:type="dxa"/>
            <w:vAlign w:val="center"/>
          </w:tcPr>
          <w:p w14:paraId="5633097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EFFA47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0x01: 一级报警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声音提示一直响</w:t>
            </w:r>
            <w:r>
              <w:rPr>
                <w:rFonts w:asciiTheme="minorEastAsia" w:hAnsiTheme="minorEastAsia" w:hint="eastAsia"/>
                <w:szCs w:val="21"/>
              </w:rPr>
              <w:t xml:space="preserve"> +</w:t>
            </w:r>
            <w:r>
              <w:rPr>
                <w:rFonts w:asciiTheme="minorEastAsia" w:hAnsiTheme="minorEastAsia"/>
                <w:szCs w:val="21"/>
              </w:rPr>
              <w:t xml:space="preserve"> 震动</w:t>
            </w:r>
          </w:p>
          <w:p w14:paraId="3054B7C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声音提示频率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HZ + 震动</w:t>
            </w:r>
          </w:p>
          <w:p w14:paraId="3D1B2BA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声音提示频率1HZ</w:t>
            </w:r>
          </w:p>
        </w:tc>
      </w:tr>
      <w:tr w:rsidR="00DA73AC" w:rsidRPr="001C0AE8" w14:paraId="58EA689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E9320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305B6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0699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9F10B0">
              <w:rPr>
                <w:rFonts w:asciiTheme="minorEastAsia" w:hAnsiTheme="minorEastAsia"/>
                <w:szCs w:val="21"/>
              </w:rPr>
              <w:t>uUAV_Num</w:t>
            </w:r>
            <w:proofErr w:type="spellEnd"/>
          </w:p>
        </w:tc>
        <w:tc>
          <w:tcPr>
            <w:tcW w:w="1276" w:type="dxa"/>
            <w:vAlign w:val="center"/>
          </w:tcPr>
          <w:p w14:paraId="134FD5D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</w:t>
            </w:r>
            <w:r w:rsidRPr="00201E8D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8CC83D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侦测到无人机个数</w:t>
            </w:r>
          </w:p>
        </w:tc>
      </w:tr>
      <w:tr w:rsidR="00DA73AC" w:rsidRPr="001C0AE8" w14:paraId="231B633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3BAECA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68CC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247A2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E77FC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276" w:type="dxa"/>
            <w:vAlign w:val="center"/>
          </w:tcPr>
          <w:p w14:paraId="2B6EF04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5A05946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无人机信号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 xml:space="preserve">字符串 </w:t>
            </w:r>
          </w:p>
        </w:tc>
      </w:tr>
      <w:tr w:rsidR="00DA73AC" w:rsidRPr="001C0AE8" w14:paraId="0585A499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B97A4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96204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61667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2A5BE4">
              <w:rPr>
                <w:rFonts w:asciiTheme="minorEastAsia" w:hAnsiTheme="minorEastAsia"/>
                <w:szCs w:val="21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57A4A3D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C34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2D78F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无人机信号频率</w:t>
            </w:r>
          </w:p>
        </w:tc>
      </w:tr>
      <w:tr w:rsidR="00DA73AC" w:rsidRPr="001C0AE8" w14:paraId="7943B4B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083C6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02057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97D1F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2A5BE4">
              <w:rPr>
                <w:rFonts w:asciiTheme="minorEastAsia" w:hAnsiTheme="minorEastAsia"/>
                <w:szCs w:val="21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315DB0C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Pr="00B17C3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2531B1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无人机与枪的距离</w:t>
            </w:r>
          </w:p>
        </w:tc>
      </w:tr>
      <w:tr w:rsidR="00DA73AC" w:rsidRPr="001C0AE8" w14:paraId="06B6F7C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578F5D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7C5B2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C2A2E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2A5BE4">
              <w:rPr>
                <w:rFonts w:asciiTheme="minorEastAsia" w:hAnsiTheme="minorEastAsia"/>
                <w:szCs w:val="21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4AF0D5A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Pr="00B17C3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4406D8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危险等级</w:t>
            </w:r>
          </w:p>
        </w:tc>
      </w:tr>
      <w:tr w:rsidR="00DA73AC" w:rsidRPr="00002A9C" w14:paraId="4CCA18F1" w14:textId="77777777" w:rsidTr="00117881">
        <w:tc>
          <w:tcPr>
            <w:tcW w:w="1526" w:type="dxa"/>
            <w:shd w:val="clear" w:color="auto" w:fill="auto"/>
            <w:vAlign w:val="center"/>
          </w:tcPr>
          <w:p w14:paraId="344BC94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A74C58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2+</w:t>
            </w:r>
            <w:r>
              <w:rPr>
                <w:rFonts w:asciiTheme="minorEastAsia" w:hAnsiTheme="minorEastAsia" w:hint="eastAsia"/>
                <w:szCs w:val="21"/>
              </w:rPr>
              <w:t>（2</w:t>
            </w:r>
            <w:r>
              <w:rPr>
                <w:rFonts w:asciiTheme="minorEastAsia" w:hAnsiTheme="minorEastAsia"/>
                <w:szCs w:val="21"/>
              </w:rPr>
              <w:t>0+4+2+2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9F10B0">
              <w:rPr>
                <w:rFonts w:asciiTheme="minorEastAsia" w:hAnsiTheme="minorEastAsia"/>
                <w:szCs w:val="21"/>
              </w:rPr>
              <w:t>uUAV_Num</w:t>
            </w:r>
            <w:proofErr w:type="spellEnd"/>
          </w:p>
        </w:tc>
      </w:tr>
      <w:tr w:rsidR="00DA73AC" w:rsidRPr="00002A9C" w14:paraId="3D47BB9D" w14:textId="77777777" w:rsidTr="00117881">
        <w:tc>
          <w:tcPr>
            <w:tcW w:w="1526" w:type="dxa"/>
            <w:shd w:val="clear" w:color="auto" w:fill="auto"/>
            <w:vAlign w:val="center"/>
          </w:tcPr>
          <w:p w14:paraId="002BB40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7A698F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3F54384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45CF1985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32BCB62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22663C9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E5</w:t>
            </w:r>
          </w:p>
        </w:tc>
      </w:tr>
      <w:tr w:rsidR="00DA73AC" w:rsidRPr="0028101D" w14:paraId="78F46586" w14:textId="77777777" w:rsidTr="00117881">
        <w:tc>
          <w:tcPr>
            <w:tcW w:w="1526" w:type="dxa"/>
            <w:shd w:val="clear" w:color="auto" w:fill="auto"/>
            <w:vAlign w:val="center"/>
          </w:tcPr>
          <w:p w14:paraId="3512D4C4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E7927B0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上报预警信息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6AECD84" w14:textId="77777777" w:rsidTr="00117881">
        <w:tc>
          <w:tcPr>
            <w:tcW w:w="1526" w:type="dxa"/>
            <w:shd w:val="clear" w:color="auto" w:fill="auto"/>
            <w:vAlign w:val="center"/>
          </w:tcPr>
          <w:p w14:paraId="52E7B6A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E57BB07" w14:textId="33E48154" w:rsidR="00DA73AC" w:rsidRDefault="004E4E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="00DA73AC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4BC51139" w14:textId="77777777" w:rsidTr="00117881">
        <w:tc>
          <w:tcPr>
            <w:tcW w:w="1526" w:type="dxa"/>
            <w:shd w:val="clear" w:color="auto" w:fill="auto"/>
            <w:vAlign w:val="center"/>
          </w:tcPr>
          <w:p w14:paraId="1B0F0FD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BE0024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1C0B77B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329BF6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6078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ACAE9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3B2FF8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501665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B598577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4BBE4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CF866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640AB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DFCCF18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6A1D52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0x01: 成功</w:t>
            </w:r>
          </w:p>
          <w:p w14:paraId="697A7EA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DA73AC" w:rsidRPr="00002A9C" w14:paraId="0FB2E2B9" w14:textId="77777777" w:rsidTr="00117881">
        <w:tc>
          <w:tcPr>
            <w:tcW w:w="1526" w:type="dxa"/>
            <w:shd w:val="clear" w:color="auto" w:fill="auto"/>
            <w:vAlign w:val="center"/>
          </w:tcPr>
          <w:p w14:paraId="5461F3E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D7D92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1A8E6D3" w14:textId="77777777" w:rsidTr="00117881">
        <w:tc>
          <w:tcPr>
            <w:tcW w:w="1526" w:type="dxa"/>
            <w:shd w:val="clear" w:color="auto" w:fill="auto"/>
            <w:vAlign w:val="center"/>
          </w:tcPr>
          <w:p w14:paraId="5CB08B1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BD5519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7AC10FC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6F144F56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AC5651">
        <w:rPr>
          <w:rFonts w:hint="eastAsia"/>
        </w:rPr>
        <w:t>上传C2位置信息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E6</w:t>
      </w:r>
      <w:r>
        <w:rPr>
          <w:rFonts w:hint="eastAsia"/>
        </w:rPr>
        <w:t>)</w:t>
      </w:r>
      <w:r>
        <w:t>-待定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191AF52C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34947E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31A885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 w:rsidRPr="00AC5651">
              <w:rPr>
                <w:rFonts w:asciiTheme="minorEastAsia" w:hAnsiTheme="minorEastAsia" w:cs="宋体"/>
                <w:szCs w:val="21"/>
              </w:rPr>
              <w:t>0xE6</w:t>
            </w:r>
          </w:p>
        </w:tc>
      </w:tr>
      <w:tr w:rsidR="00DA73AC" w:rsidRPr="0028101D" w14:paraId="02D3BA71" w14:textId="77777777" w:rsidTr="00117881">
        <w:tc>
          <w:tcPr>
            <w:tcW w:w="1526" w:type="dxa"/>
            <w:shd w:val="clear" w:color="auto" w:fill="auto"/>
            <w:vAlign w:val="center"/>
          </w:tcPr>
          <w:p w14:paraId="3A3C6064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94ABA24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AC5651">
              <w:rPr>
                <w:rFonts w:asciiTheme="minorEastAsia" w:hAnsiTheme="minorEastAsia" w:hint="eastAsia"/>
              </w:rPr>
              <w:t>上传C2位置信息</w:t>
            </w:r>
          </w:p>
        </w:tc>
      </w:tr>
      <w:tr w:rsidR="00DA73AC" w:rsidRPr="00002A9C" w14:paraId="37CB025D" w14:textId="77777777" w:rsidTr="00117881">
        <w:tc>
          <w:tcPr>
            <w:tcW w:w="1526" w:type="dxa"/>
            <w:shd w:val="clear" w:color="auto" w:fill="auto"/>
            <w:vAlign w:val="center"/>
          </w:tcPr>
          <w:p w14:paraId="0FA43FD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31FD31" w14:textId="60424C2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E4E18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DA73AC" w:rsidRPr="00002A9C" w14:paraId="128B5F1D" w14:textId="77777777" w:rsidTr="00117881">
        <w:tc>
          <w:tcPr>
            <w:tcW w:w="1526" w:type="dxa"/>
            <w:shd w:val="clear" w:color="auto" w:fill="auto"/>
            <w:vAlign w:val="center"/>
          </w:tcPr>
          <w:p w14:paraId="0226812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35871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1C0AE8" w14:paraId="189B2900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7CC8E0A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71D97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AFACA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57F4C0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F94555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08E26A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80AD8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8E0DA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6AE91F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218EF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C7646F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38F99615" w14:textId="77777777" w:rsidTr="00117881">
        <w:tc>
          <w:tcPr>
            <w:tcW w:w="1526" w:type="dxa"/>
            <w:shd w:val="clear" w:color="auto" w:fill="auto"/>
            <w:vAlign w:val="center"/>
          </w:tcPr>
          <w:p w14:paraId="186DF79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BF24F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70247BDF" w14:textId="77777777" w:rsidTr="00117881">
        <w:tc>
          <w:tcPr>
            <w:tcW w:w="1526" w:type="dxa"/>
            <w:shd w:val="clear" w:color="auto" w:fill="auto"/>
            <w:vAlign w:val="center"/>
          </w:tcPr>
          <w:p w14:paraId="59FF7D9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2F60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424F74D" w14:textId="5D924EFB" w:rsidR="00571245" w:rsidRPr="005D1A32" w:rsidRDefault="00571245" w:rsidP="007214E1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4401CA">
        <w:rPr>
          <w:rFonts w:eastAsiaTheme="minorEastAsia" w:cs="宋体" w:hint="eastAsia"/>
          <w:color w:val="000000"/>
          <w:kern w:val="0"/>
          <w:szCs w:val="21"/>
        </w:rPr>
        <w:t>显示屏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</w:t>
      </w:r>
      <w:r w:rsidR="009C10F3">
        <w:t>EF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0F750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0F750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77777777" w:rsidR="00571245" w:rsidRDefault="00571245" w:rsidP="000F750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0x11</w:t>
            </w:r>
          </w:p>
        </w:tc>
      </w:tr>
      <w:tr w:rsidR="00571245" w:rsidRPr="0028101D" w14:paraId="5A103B55" w14:textId="77777777" w:rsidTr="000F7509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0F75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3C52BC32" w:rsidR="00571245" w:rsidRPr="004E6B38" w:rsidRDefault="00BB74E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给显示屏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571245" w:rsidRPr="00002A9C" w14:paraId="158CA373" w14:textId="77777777" w:rsidTr="000F7509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0F75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09330C59" w:rsidR="00571245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02A04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571245" w:rsidRPr="00002A9C" w14:paraId="0ADC153A" w14:textId="77777777" w:rsidTr="000F7509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0F75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77777777" w:rsidR="00571245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5Hz</w:t>
            </w:r>
          </w:p>
        </w:tc>
      </w:tr>
      <w:tr w:rsidR="00571245" w:rsidRPr="001C0AE8" w14:paraId="04A858CB" w14:textId="77777777" w:rsidTr="000F750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0F7509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0F750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0F750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51490" w:rsidRPr="001C0AE8" w14:paraId="25C2BFBF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011F89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23A5CE" w14:textId="0E9F5B99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9CC446" w14:textId="1289BCA6" w:rsidR="00551490" w:rsidRPr="007B379C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imeStamp</w:t>
            </w:r>
            <w:proofErr w:type="spellEnd"/>
          </w:p>
        </w:tc>
        <w:tc>
          <w:tcPr>
            <w:tcW w:w="1276" w:type="dxa"/>
            <w:vAlign w:val="center"/>
          </w:tcPr>
          <w:p w14:paraId="042295C3" w14:textId="4916EB65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DD815A2" w14:textId="0F515949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551490" w:rsidRPr="001C0AE8" w14:paraId="03176B92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632336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4AA2AF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500C21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B379C">
              <w:rPr>
                <w:rFonts w:asciiTheme="minorEastAsia" w:hAnsiTheme="minorEastAsia"/>
                <w:szCs w:val="21"/>
              </w:rPr>
              <w:t>screen</w:t>
            </w:r>
            <w:r>
              <w:rPr>
                <w:rFonts w:asciiTheme="minorEastAsia" w:hAnsiTheme="minorEastAsia"/>
                <w:szCs w:val="21"/>
              </w:rPr>
              <w:t>S</w:t>
            </w:r>
            <w:r w:rsidRPr="007B379C">
              <w:rPr>
                <w:rFonts w:asciiTheme="minorEastAsia" w:hAnsiTheme="minorEastAsia"/>
                <w:szCs w:val="21"/>
              </w:rPr>
              <w:t>tatus</w:t>
            </w:r>
            <w:proofErr w:type="spellEnd"/>
          </w:p>
        </w:tc>
        <w:tc>
          <w:tcPr>
            <w:tcW w:w="1276" w:type="dxa"/>
            <w:vAlign w:val="center"/>
          </w:tcPr>
          <w:p w14:paraId="0EEE583C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EA5BD54" w14:textId="77777777" w:rsidR="00523B79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枪屏幕</w:t>
            </w:r>
            <w:r w:rsidRPr="003A7E64">
              <w:rPr>
                <w:rFonts w:asciiTheme="minorEastAsia" w:hAnsiTheme="minorEastAsia" w:hint="eastAsia"/>
                <w:szCs w:val="21"/>
              </w:rPr>
              <w:t>亮屏/息屏</w:t>
            </w:r>
            <w:r w:rsidR="00523B7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1492240F" w14:textId="77777777" w:rsidR="00551490" w:rsidRDefault="00523B79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息屏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8BBAE37" w14:textId="633CEC78" w:rsidR="00523B79" w:rsidRPr="001D6574" w:rsidRDefault="00523B79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亮屏</w:t>
            </w:r>
          </w:p>
        </w:tc>
      </w:tr>
      <w:tr w:rsidR="00551490" w:rsidRPr="001C0AE8" w14:paraId="02206D54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866F9F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74E75B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DC4834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Pr="00090192">
              <w:rPr>
                <w:rFonts w:asciiTheme="minorEastAsia" w:hAnsiTheme="minorEastAsia"/>
                <w:szCs w:val="21"/>
              </w:rPr>
              <w:t>lectricity</w:t>
            </w:r>
          </w:p>
        </w:tc>
        <w:tc>
          <w:tcPr>
            <w:tcW w:w="1276" w:type="dxa"/>
            <w:vAlign w:val="center"/>
          </w:tcPr>
          <w:p w14:paraId="24CACAEF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D7F6B6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 xml:space="preserve"> 电量百分比</w:t>
            </w:r>
          </w:p>
        </w:tc>
      </w:tr>
      <w:tr w:rsidR="00551490" w:rsidRPr="001C0AE8" w14:paraId="2C24F122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10ECE63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107F84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F8A360" w14:textId="6EC03F12" w:rsidR="00551490" w:rsidRPr="001D6574" w:rsidRDefault="00612534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BatteryS</w:t>
            </w:r>
            <w:r w:rsidRPr="00612534">
              <w:rPr>
                <w:rFonts w:asciiTheme="minorEastAsia" w:hAnsiTheme="minorEastAsia"/>
                <w:szCs w:val="21"/>
              </w:rPr>
              <w:t>tatus</w:t>
            </w:r>
            <w:proofErr w:type="spellEnd"/>
          </w:p>
        </w:tc>
        <w:tc>
          <w:tcPr>
            <w:tcW w:w="1276" w:type="dxa"/>
            <w:vAlign w:val="center"/>
          </w:tcPr>
          <w:p w14:paraId="64A06B18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2C1523A" w14:textId="1E3D157D" w:rsidR="006512F3" w:rsidRDefault="006512F3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612534">
              <w:rPr>
                <w:rFonts w:asciiTheme="minorEastAsia" w:hAnsiTheme="minorEastAsia" w:hint="eastAsia"/>
                <w:szCs w:val="21"/>
              </w:rPr>
              <w:t>电池</w:t>
            </w:r>
          </w:p>
          <w:p w14:paraId="50BD62E5" w14:textId="42715D97" w:rsidR="006512F3" w:rsidRDefault="006512F3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 w:rsidR="00612534">
              <w:rPr>
                <w:rFonts w:asciiTheme="minorEastAsia" w:hAnsiTheme="minorEastAsia" w:hint="eastAsia"/>
                <w:szCs w:val="21"/>
              </w:rPr>
              <w:t xml:space="preserve">电池 </w:t>
            </w:r>
            <w:r w:rsidR="00612534">
              <w:rPr>
                <w:rFonts w:asciiTheme="minorEastAsia" w:hAnsiTheme="minorEastAsia"/>
                <w:szCs w:val="21"/>
              </w:rPr>
              <w:t xml:space="preserve">+ </w:t>
            </w:r>
            <w:r w:rsidR="00A33020">
              <w:rPr>
                <w:rFonts w:asciiTheme="minorEastAsia" w:hAnsiTheme="minorEastAsia" w:hint="eastAsia"/>
                <w:szCs w:val="21"/>
              </w:rPr>
              <w:t>适配器（充电）</w:t>
            </w:r>
          </w:p>
          <w:p w14:paraId="79397406" w14:textId="49BE7816" w:rsidR="006512F3" w:rsidRPr="001D6574" w:rsidRDefault="006512F3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="00A33020">
              <w:rPr>
                <w:rFonts w:asciiTheme="minorEastAsia" w:hAnsiTheme="minorEastAsia" w:hint="eastAsia"/>
                <w:szCs w:val="21"/>
              </w:rPr>
              <w:t>适配器</w:t>
            </w:r>
          </w:p>
        </w:tc>
      </w:tr>
      <w:tr w:rsidR="00551490" w:rsidRPr="001C0AE8" w14:paraId="22D5BF7B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436F02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066868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E03EF6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workS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276" w:type="dxa"/>
            <w:vAlign w:val="center"/>
          </w:tcPr>
          <w:p w14:paraId="0BDC53C3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2794AA6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枪工作状态</w:t>
            </w:r>
          </w:p>
          <w:p w14:paraId="12319913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13CA2E6B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0：待机</w:t>
            </w:r>
          </w:p>
          <w:p w14:paraId="4E638168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5A685802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</w:p>
          <w:p w14:paraId="70052DC6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11B9F819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+ </w:t>
            </w:r>
            <w:r>
              <w:rPr>
                <w:rFonts w:asciiTheme="minorEastAsia" w:hAnsiTheme="minorEastAsia" w:hint="eastAsia"/>
                <w:szCs w:val="21"/>
              </w:rPr>
              <w:t>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266F919A" w14:textId="1AA6D741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</w:t>
            </w:r>
            <w:r w:rsidR="0037595B">
              <w:rPr>
                <w:rFonts w:asciiTheme="minorEastAsia" w:hAnsiTheme="minorEastAsia" w:hint="eastAsia"/>
                <w:szCs w:val="21"/>
              </w:rPr>
              <w:t>异常1（水平扫描角度不足）</w:t>
            </w:r>
            <w:r w:rsidRPr="004850A6">
              <w:rPr>
                <w:rFonts w:asciiTheme="minorEastAsia" w:hAnsiTheme="minorEastAsia"/>
                <w:szCs w:val="21"/>
              </w:rPr>
              <w:br/>
              <w:t>8：</w:t>
            </w:r>
            <w:r w:rsidR="0037595B">
              <w:rPr>
                <w:rFonts w:asciiTheme="minorEastAsia" w:hAnsiTheme="minorEastAsia" w:hint="eastAsia"/>
                <w:szCs w:val="21"/>
              </w:rPr>
              <w:t>异常2（无法识别目标方向）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6CCB0E7F" w14:textId="61C40630" w:rsidR="00E63DCA" w:rsidRDefault="00E63DCA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允许进入定向模式</w:t>
            </w:r>
          </w:p>
          <w:p w14:paraId="382E3754" w14:textId="23BF9FB0" w:rsidR="00E63DCA" w:rsidRDefault="00E63DCA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不允许进入定向模式</w:t>
            </w:r>
          </w:p>
          <w:p w14:paraId="095DF450" w14:textId="2F88B289" w:rsidR="00E63DCA" w:rsidRDefault="00E63DCA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：低电量不进行打击</w:t>
            </w:r>
          </w:p>
          <w:p w14:paraId="18EDD3E4" w14:textId="74C87748" w:rsidR="0080136A" w:rsidRDefault="0080136A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13</w:t>
            </w:r>
            <w:r>
              <w:rPr>
                <w:rFonts w:asciiTheme="minorEastAsia" w:hAnsiTheme="minorEastAsia" w:hint="eastAsia"/>
                <w:szCs w:val="21"/>
              </w:rPr>
              <w:t>：高温不进行打击</w:t>
            </w:r>
          </w:p>
          <w:p w14:paraId="5F73910F" w14:textId="0B26E57F" w:rsidR="00E812D5" w:rsidRDefault="00E812D5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  <w:r>
              <w:rPr>
                <w:rFonts w:asciiTheme="minorEastAsia" w:hAnsiTheme="minorEastAsia" w:hint="eastAsia"/>
                <w:szCs w:val="21"/>
              </w:rPr>
              <w:t>：打击F</w:t>
            </w:r>
            <w:r>
              <w:rPr>
                <w:rFonts w:asciiTheme="minorEastAsia" w:hAnsiTheme="minorEastAsia"/>
                <w:szCs w:val="21"/>
              </w:rPr>
              <w:t>PV</w:t>
            </w:r>
          </w:p>
          <w:p w14:paraId="447466FE" w14:textId="52BDDFA2" w:rsidR="00F150F0" w:rsidRPr="00E812D5" w:rsidRDefault="00F150F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：机型不支持进入定向模式</w:t>
            </w:r>
          </w:p>
          <w:p w14:paraId="21319577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63FCBE1" w14:textId="77777777" w:rsidR="005830E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没有故障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05FF00FE" w14:textId="587D1B74" w:rsidR="00551490" w:rsidRDefault="005830E0" w:rsidP="005830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：有故障</w:t>
            </w:r>
          </w:p>
        </w:tc>
      </w:tr>
      <w:tr w:rsidR="00551490" w:rsidRPr="001C0AE8" w14:paraId="02FC1F98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1F95CA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C26ADB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8A32CB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276" w:type="dxa"/>
            <w:vAlign w:val="center"/>
          </w:tcPr>
          <w:p w14:paraId="70CB6A6A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DC733F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273E1207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  <w:t>0x01: 一级报警</w:t>
            </w:r>
          </w:p>
          <w:p w14:paraId="13465DBA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0D86717B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  <w:p w14:paraId="79BC250A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41E5FB07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2EDC01E7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4941C3E6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7B05253E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1666DB6A" w14:textId="33A34EDD" w:rsidR="00551490" w:rsidRPr="001D6574" w:rsidRDefault="001A73BD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</w:tc>
      </w:tr>
      <w:tr w:rsidR="00551490" w:rsidRPr="001C0AE8" w14:paraId="0057F5C2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54B288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51DA9B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3C5CED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hitFreq</w:t>
            </w:r>
            <w:proofErr w:type="spellEnd"/>
          </w:p>
        </w:tc>
        <w:tc>
          <w:tcPr>
            <w:tcW w:w="1276" w:type="dxa"/>
            <w:vAlign w:val="center"/>
          </w:tcPr>
          <w:p w14:paraId="66C5CA29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CE96D79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所有范围</w:t>
            </w:r>
          </w:p>
          <w:p w14:paraId="321987FC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1：打击小于2</w:t>
            </w:r>
            <w:r>
              <w:rPr>
                <w:rFonts w:asciiTheme="minorEastAsia" w:hAnsiTheme="minorEastAsia"/>
                <w:szCs w:val="21"/>
              </w:rPr>
              <w:t>G</w:t>
            </w:r>
          </w:p>
          <w:p w14:paraId="18829DE6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：打击2</w:t>
            </w:r>
            <w:r>
              <w:rPr>
                <w:rFonts w:asciiTheme="minorEastAsia" w:hAnsiTheme="minorEastAsia"/>
                <w:szCs w:val="21"/>
              </w:rPr>
              <w:t>-4G</w:t>
            </w:r>
          </w:p>
          <w:p w14:paraId="65F041BE" w14:textId="77777777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4D16F0E9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04250127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1AA9D4DE" w14:textId="77777777" w:rsidR="00551490" w:rsidRPr="001D6574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</w:tc>
      </w:tr>
      <w:tr w:rsidR="00551490" w:rsidRPr="001C0AE8" w14:paraId="493D012C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7BD44A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8BF94C" w14:textId="6A706FCC" w:rsidR="00551490" w:rsidRDefault="00CB3965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79560" w14:textId="77777777" w:rsidR="00551490" w:rsidRPr="003A10EA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A50224">
              <w:rPr>
                <w:rFonts w:asciiTheme="minorEastAsia" w:hAnsiTheme="minorEastAsia"/>
                <w:szCs w:val="21"/>
              </w:rPr>
              <w:t>detect</w:t>
            </w:r>
            <w:r>
              <w:rPr>
                <w:rFonts w:asciiTheme="minorEastAsia" w:hAnsiTheme="minorEastAsia"/>
                <w:szCs w:val="21"/>
              </w:rPr>
              <w:t>Freq</w:t>
            </w:r>
            <w:proofErr w:type="spellEnd"/>
          </w:p>
        </w:tc>
        <w:tc>
          <w:tcPr>
            <w:tcW w:w="1276" w:type="dxa"/>
            <w:vAlign w:val="center"/>
          </w:tcPr>
          <w:p w14:paraId="315A69A1" w14:textId="35585F98" w:rsidR="00551490" w:rsidRDefault="00551490" w:rsidP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 w:rsidR="0087722E">
              <w:rPr>
                <w:rFonts w:asciiTheme="minorEastAsia" w:hAnsiTheme="minorEastAsia"/>
                <w:szCs w:val="21"/>
              </w:rPr>
              <w:t>int16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4931296" w14:textId="767DDA12" w:rsidR="00551490" w:rsidRDefault="0055149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侦测</w:t>
            </w:r>
            <w:r>
              <w:rPr>
                <w:rFonts w:asciiTheme="minorEastAsia" w:hAnsiTheme="minorEastAsia" w:hint="eastAsia"/>
                <w:szCs w:val="21"/>
              </w:rPr>
              <w:t xml:space="preserve">扫描频率 </w:t>
            </w:r>
            <w:r w:rsidR="00CB3965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="00CB3965"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Hz</w:t>
            </w:r>
            <w:proofErr w:type="spellEnd"/>
            <w:r w:rsidR="00CB3965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1A73BD" w:rsidRPr="001C0AE8" w14:paraId="4386D403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A090C2C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24DB3D" w14:textId="4B880D31" w:rsidR="001A73BD" w:rsidRDefault="001360CC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B722D" w14:textId="1C3BF989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 w:rsidRPr="00340955">
              <w:rPr>
                <w:rFonts w:asciiTheme="minorEastAsia" w:hAnsiTheme="minorEastAsia"/>
                <w:szCs w:val="21"/>
              </w:rPr>
              <w:t>e</w:t>
            </w:r>
            <w:r w:rsidRPr="00340955">
              <w:rPr>
                <w:rFonts w:asciiTheme="minorEastAsia" w:hAnsiTheme="minorEastAsia" w:hint="eastAsia"/>
                <w:szCs w:val="21"/>
              </w:rPr>
              <w:t>levation</w:t>
            </w:r>
            <w:r w:rsidDel="00470D61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157F8F8" w14:textId="17977B26" w:rsidR="001A73BD" w:rsidRDefault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1B1B0A"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36F72D04" w14:textId="2591409A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 w:rsidRPr="00340955">
              <w:rPr>
                <w:rFonts w:asciiTheme="minorEastAsia" w:hAnsiTheme="minorEastAsia" w:hint="eastAsia"/>
                <w:szCs w:val="21"/>
              </w:rPr>
              <w:t>枪俯仰角（0</w:t>
            </w:r>
            <w:r w:rsidRPr="00340955">
              <w:rPr>
                <w:rFonts w:asciiTheme="minorEastAsia" w:hAnsiTheme="minorEastAsia"/>
                <w:szCs w:val="21"/>
              </w:rPr>
              <w:t>.</w:t>
            </w:r>
            <w:r w:rsidR="00376608">
              <w:rPr>
                <w:rFonts w:asciiTheme="minorEastAsia" w:hAnsiTheme="minorEastAsia"/>
                <w:szCs w:val="21"/>
              </w:rPr>
              <w:t>0000</w:t>
            </w:r>
            <w:r w:rsidRPr="00340955">
              <w:rPr>
                <w:rFonts w:asciiTheme="minorEastAsia" w:hAnsiTheme="minorEastAsia"/>
                <w:szCs w:val="21"/>
              </w:rPr>
              <w:t>1</w:t>
            </w:r>
            <w:r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1A73BD" w:rsidRPr="001C0AE8" w14:paraId="364A3B7B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6803D99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C7ED80" w14:textId="64D2F43D" w:rsidR="001A73BD" w:rsidRDefault="001360CC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EF15F3" w14:textId="77777777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541123">
              <w:rPr>
                <w:rFonts w:asciiTheme="minorEastAsia" w:hAnsiTheme="minorEastAsia"/>
                <w:szCs w:val="21"/>
              </w:rPr>
              <w:t>gun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541123">
              <w:rPr>
                <w:rFonts w:asciiTheme="minorEastAsia" w:hAnsiTheme="minorEastAsia"/>
                <w:szCs w:val="21"/>
              </w:rPr>
              <w:t>ongitude</w:t>
            </w:r>
            <w:proofErr w:type="spellEnd"/>
          </w:p>
        </w:tc>
        <w:tc>
          <w:tcPr>
            <w:tcW w:w="1276" w:type="dxa"/>
            <w:vAlign w:val="center"/>
          </w:tcPr>
          <w:p w14:paraId="5F29EBEF" w14:textId="46A8D597" w:rsidR="001A73BD" w:rsidRDefault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1B1B0A"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64D15CD" w14:textId="43A028D9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>
              <w:rPr>
                <w:rFonts w:asciiTheme="minorEastAsia" w:hAnsiTheme="minorEastAsia" w:hint="eastAsia"/>
                <w:szCs w:val="21"/>
              </w:rPr>
              <w:t>枪经度</w:t>
            </w:r>
            <w:r w:rsidRPr="00340955">
              <w:rPr>
                <w:rFonts w:asciiTheme="minorEastAsia" w:hAnsiTheme="minorEastAsia" w:hint="eastAsia"/>
                <w:szCs w:val="21"/>
              </w:rPr>
              <w:t>（0</w:t>
            </w:r>
            <w:r w:rsidRPr="00340955">
              <w:rPr>
                <w:rFonts w:asciiTheme="minorEastAsia" w:hAnsiTheme="minorEastAsia"/>
                <w:szCs w:val="21"/>
              </w:rPr>
              <w:t>.</w:t>
            </w:r>
            <w:r w:rsidR="00376608">
              <w:rPr>
                <w:rFonts w:asciiTheme="minorEastAsia" w:hAnsiTheme="minorEastAsia"/>
                <w:szCs w:val="21"/>
              </w:rPr>
              <w:t>000</w:t>
            </w:r>
            <w:r w:rsidRPr="00340955">
              <w:rPr>
                <w:rFonts w:asciiTheme="minorEastAsia" w:hAnsiTheme="minorEastAsia"/>
                <w:szCs w:val="21"/>
              </w:rPr>
              <w:t>01</w:t>
            </w:r>
            <w:r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1A73BD" w:rsidRPr="001C0AE8" w14:paraId="1328DBE6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8D8A7A3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A3FCC6" w14:textId="2AA5FE9D" w:rsidR="001A73BD" w:rsidRDefault="001360CC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24E243" w14:textId="77777777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gunL</w:t>
            </w:r>
            <w:r w:rsidRPr="00541123">
              <w:rPr>
                <w:rFonts w:asciiTheme="minorEastAsia" w:hAnsiTheme="minorEastAsia"/>
                <w:szCs w:val="21"/>
              </w:rPr>
              <w:t>atitude</w:t>
            </w:r>
            <w:proofErr w:type="spellEnd"/>
          </w:p>
        </w:tc>
        <w:tc>
          <w:tcPr>
            <w:tcW w:w="1276" w:type="dxa"/>
            <w:vAlign w:val="center"/>
          </w:tcPr>
          <w:p w14:paraId="3209163B" w14:textId="652AC2AA" w:rsidR="001A73BD" w:rsidRDefault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1B1B0A"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1A6B2DF" w14:textId="66D7F5F9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SB枪纬度</w:t>
            </w:r>
            <w:r w:rsidRPr="00340955">
              <w:rPr>
                <w:rFonts w:asciiTheme="minorEastAsia" w:hAnsiTheme="minorEastAsia" w:hint="eastAsia"/>
                <w:szCs w:val="21"/>
              </w:rPr>
              <w:t>（0</w:t>
            </w:r>
            <w:r w:rsidRPr="00340955">
              <w:rPr>
                <w:rFonts w:asciiTheme="minorEastAsia" w:hAnsiTheme="minorEastAsia"/>
                <w:szCs w:val="21"/>
              </w:rPr>
              <w:t>.</w:t>
            </w:r>
            <w:r w:rsidR="00376608">
              <w:rPr>
                <w:rFonts w:asciiTheme="minorEastAsia" w:hAnsiTheme="minorEastAsia"/>
                <w:szCs w:val="21"/>
              </w:rPr>
              <w:t>000</w:t>
            </w:r>
            <w:r w:rsidRPr="00340955">
              <w:rPr>
                <w:rFonts w:asciiTheme="minorEastAsia" w:hAnsiTheme="minorEastAsia"/>
                <w:szCs w:val="21"/>
              </w:rPr>
              <w:t>01</w:t>
            </w:r>
            <w:r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1A73BD" w:rsidRPr="001C0AE8" w14:paraId="78A39474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188B397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E61B4" w14:textId="638C0A14" w:rsidR="001A73BD" w:rsidRDefault="001360CC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D6F290" w14:textId="77777777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</w:t>
            </w:r>
            <w:r w:rsidRPr="00961B8B">
              <w:rPr>
                <w:rFonts w:asciiTheme="minorEastAsia" w:hAnsiTheme="minorEastAsia"/>
                <w:szCs w:val="21"/>
              </w:rPr>
              <w:t>Altitude</w:t>
            </w:r>
            <w:proofErr w:type="spellEnd"/>
          </w:p>
        </w:tc>
        <w:tc>
          <w:tcPr>
            <w:tcW w:w="1276" w:type="dxa"/>
            <w:vAlign w:val="center"/>
          </w:tcPr>
          <w:p w14:paraId="68242C51" w14:textId="69D56A94" w:rsidR="001A73BD" w:rsidRDefault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1B1B0A"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4EC50D7F" w14:textId="6EA1747F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 w:rsidRPr="003752A5">
              <w:rPr>
                <w:rFonts w:asciiTheme="minorEastAsia" w:hAnsiTheme="minorEastAsia" w:hint="eastAsia"/>
                <w:szCs w:val="21"/>
              </w:rPr>
              <w:t>海拔高度</w:t>
            </w:r>
            <w:r>
              <w:rPr>
                <w:rFonts w:asciiTheme="minorEastAsia" w:hAnsiTheme="minorEastAsia" w:hint="eastAsia"/>
                <w:szCs w:val="21"/>
              </w:rPr>
              <w:t>（m）</w:t>
            </w:r>
          </w:p>
        </w:tc>
      </w:tr>
      <w:tr w:rsidR="001A73BD" w:rsidRPr="001C0AE8" w14:paraId="502DD497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68325BF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4BD0C0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9430B6" w14:textId="77777777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961B8B">
              <w:rPr>
                <w:rFonts w:asciiTheme="minorEastAsia" w:hAnsiTheme="minorEastAsia"/>
                <w:szCs w:val="21"/>
              </w:rPr>
              <w:t>satellites</w:t>
            </w:r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6B1DA396" w14:textId="77777777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260" w:type="dxa"/>
            <w:vAlign w:val="center"/>
          </w:tcPr>
          <w:p w14:paraId="6B1999CA" w14:textId="445402F6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 w:rsidRPr="0001135B">
              <w:rPr>
                <w:rFonts w:asciiTheme="minorEastAsia" w:hAnsiTheme="minorEastAsia" w:hint="eastAsia"/>
                <w:szCs w:val="21"/>
              </w:rPr>
              <w:t>卫星数量</w:t>
            </w:r>
          </w:p>
        </w:tc>
      </w:tr>
      <w:tr w:rsidR="001A73BD" w:rsidRPr="001C0AE8" w14:paraId="2BBF7772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418897" w14:textId="77777777" w:rsidR="001A73BD" w:rsidRDefault="001A73BD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21B344" w14:textId="7D38CA5A" w:rsidR="001A73BD" w:rsidRDefault="00862404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E70A33" w14:textId="77777777" w:rsidR="001A73BD" w:rsidRPr="003A10EA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gunD</w:t>
            </w:r>
            <w:r w:rsidRPr="00FF749E">
              <w:rPr>
                <w:rFonts w:asciiTheme="minorEastAsia" w:hAnsiTheme="minorEastAsia"/>
                <w:szCs w:val="21"/>
              </w:rPr>
              <w:t>irection</w:t>
            </w:r>
            <w:proofErr w:type="spellEnd"/>
          </w:p>
        </w:tc>
        <w:tc>
          <w:tcPr>
            <w:tcW w:w="1276" w:type="dxa"/>
            <w:vAlign w:val="center"/>
          </w:tcPr>
          <w:p w14:paraId="277F1FD8" w14:textId="05C3BB2E" w:rsidR="001A73BD" w:rsidRDefault="001B1B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</w:t>
            </w:r>
            <w:r w:rsidR="001A73BD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52F568BA" w14:textId="6506F235" w:rsidR="001A73BD" w:rsidRDefault="001A73BD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>
              <w:rPr>
                <w:rFonts w:asciiTheme="minorEastAsia" w:hAnsiTheme="minorEastAsia" w:hint="eastAsia"/>
                <w:szCs w:val="21"/>
              </w:rPr>
              <w:t>方位</w:t>
            </w:r>
            <w:r w:rsidRPr="00340955">
              <w:rPr>
                <w:rFonts w:asciiTheme="minorEastAsia" w:hAnsiTheme="minorEastAsia" w:hint="eastAsia"/>
                <w:szCs w:val="21"/>
              </w:rPr>
              <w:t>（0</w:t>
            </w:r>
            <w:r w:rsidRPr="00340955">
              <w:rPr>
                <w:rFonts w:asciiTheme="minorEastAsia" w:hAnsiTheme="minorEastAsia"/>
                <w:szCs w:val="21"/>
              </w:rPr>
              <w:t>.</w:t>
            </w:r>
            <w:r w:rsidR="00376608">
              <w:rPr>
                <w:rFonts w:asciiTheme="minorEastAsia" w:hAnsiTheme="minorEastAsia"/>
                <w:szCs w:val="21"/>
              </w:rPr>
              <w:t>000</w:t>
            </w:r>
            <w:r w:rsidRPr="00340955">
              <w:rPr>
                <w:rFonts w:asciiTheme="minorEastAsia" w:hAnsiTheme="minorEastAsia"/>
                <w:szCs w:val="21"/>
              </w:rPr>
              <w:t>01</w:t>
            </w:r>
            <w:r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457B45" w:rsidRPr="001C0AE8" w14:paraId="31CDDDE7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22118F" w14:textId="77777777" w:rsidR="00457B45" w:rsidRDefault="00457B4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087F34" w14:textId="3863B1F7" w:rsidR="00457B45" w:rsidRDefault="00D3567E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04C914" w14:textId="28D5451C" w:rsidR="00457B45" w:rsidRDefault="00D3567E" w:rsidP="00D3567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3567E">
              <w:rPr>
                <w:rFonts w:asciiTheme="minorEastAsia" w:hAnsiTheme="minorEastAsia"/>
                <w:szCs w:val="21"/>
              </w:rPr>
              <w:t>re</w:t>
            </w:r>
            <w:r>
              <w:rPr>
                <w:rFonts w:asciiTheme="minorEastAsia" w:hAnsiTheme="minorEastAsia"/>
                <w:szCs w:val="21"/>
              </w:rPr>
              <w:t>HitT</w:t>
            </w:r>
            <w:r w:rsidRPr="00D3567E">
              <w:rPr>
                <w:rFonts w:asciiTheme="minorEastAsia" w:hAnsiTheme="minorEastAsia"/>
                <w:szCs w:val="21"/>
              </w:rPr>
              <w:t>ime</w:t>
            </w:r>
            <w:proofErr w:type="spellEnd"/>
          </w:p>
        </w:tc>
        <w:tc>
          <w:tcPr>
            <w:tcW w:w="1276" w:type="dxa"/>
            <w:vAlign w:val="center"/>
          </w:tcPr>
          <w:p w14:paraId="4BA2E047" w14:textId="675AA8B0" w:rsidR="00457B45" w:rsidRDefault="00D356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260" w:type="dxa"/>
            <w:vAlign w:val="center"/>
          </w:tcPr>
          <w:p w14:paraId="4282DFBB" w14:textId="203C0058" w:rsidR="00457B45" w:rsidRDefault="00D3567E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建议打击时间（秒）</w:t>
            </w:r>
          </w:p>
        </w:tc>
      </w:tr>
      <w:tr w:rsidR="00457B45" w:rsidRPr="001C0AE8" w14:paraId="0E4ED3FE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92F8E6" w14:textId="77777777" w:rsidR="00457B45" w:rsidRDefault="00457B4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637C94" w14:textId="63AF186F" w:rsidR="00457B45" w:rsidRDefault="00D3567E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AEF842" w14:textId="161F45AD" w:rsidR="00457B45" w:rsidRDefault="00D3567E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HitT</w:t>
            </w:r>
            <w:r w:rsidRPr="00D3567E">
              <w:rPr>
                <w:rFonts w:asciiTheme="minorEastAsia" w:hAnsiTheme="minorEastAsia"/>
                <w:szCs w:val="21"/>
              </w:rPr>
              <w:t>ime</w:t>
            </w:r>
            <w:proofErr w:type="spellEnd"/>
          </w:p>
        </w:tc>
        <w:tc>
          <w:tcPr>
            <w:tcW w:w="1276" w:type="dxa"/>
            <w:vAlign w:val="center"/>
          </w:tcPr>
          <w:p w14:paraId="7C76C22F" w14:textId="1C064A79" w:rsidR="00457B45" w:rsidRDefault="00D3567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260" w:type="dxa"/>
            <w:vAlign w:val="center"/>
          </w:tcPr>
          <w:p w14:paraId="73047D7B" w14:textId="38BFB9A8" w:rsidR="00457B45" w:rsidRDefault="00D3567E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已经打击时间（秒）</w:t>
            </w:r>
          </w:p>
        </w:tc>
      </w:tr>
      <w:tr w:rsidR="001E4944" w:rsidRPr="001C0AE8" w14:paraId="46910D5E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802427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F7C3FC" w14:textId="2517D08C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266FE5" w14:textId="462CBF40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StartAngle</w:t>
            </w:r>
            <w:proofErr w:type="spellEnd"/>
          </w:p>
        </w:tc>
        <w:tc>
          <w:tcPr>
            <w:tcW w:w="1276" w:type="dxa"/>
            <w:vAlign w:val="center"/>
          </w:tcPr>
          <w:p w14:paraId="2E9F5366" w14:textId="5D323AF8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260" w:type="dxa"/>
            <w:vAlign w:val="center"/>
          </w:tcPr>
          <w:p w14:paraId="314F342A" w14:textId="3B147B4A" w:rsidR="00C43EC3" w:rsidRDefault="00C43EC3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模式</w:t>
            </w:r>
            <w:r w:rsidRPr="004850A6">
              <w:rPr>
                <w:rFonts w:asciiTheme="minorEastAsia" w:hAnsiTheme="minorEastAsia"/>
                <w:szCs w:val="21"/>
              </w:rPr>
              <w:t>6水平瞄准中</w:t>
            </w:r>
            <w:r>
              <w:rPr>
                <w:rFonts w:asciiTheme="minorEastAsia" w:hAnsiTheme="minorEastAsia" w:hint="eastAsia"/>
                <w:szCs w:val="21"/>
              </w:rPr>
              <w:t>的起始方位角</w:t>
            </w:r>
          </w:p>
        </w:tc>
      </w:tr>
      <w:tr w:rsidR="001E4944" w:rsidRPr="001C0AE8" w14:paraId="74FD047D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5BAAE62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C0BA46" w14:textId="72AD055C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6CCA5" w14:textId="50F474E0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EndAngle</w:t>
            </w:r>
            <w:proofErr w:type="spellEnd"/>
          </w:p>
        </w:tc>
        <w:tc>
          <w:tcPr>
            <w:tcW w:w="1276" w:type="dxa"/>
            <w:vAlign w:val="center"/>
          </w:tcPr>
          <w:p w14:paraId="18D5BF25" w14:textId="6F064075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260" w:type="dxa"/>
            <w:vAlign w:val="center"/>
          </w:tcPr>
          <w:p w14:paraId="5B12A2D1" w14:textId="718BB7D1" w:rsidR="001E4944" w:rsidRDefault="00C43EC3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模式</w:t>
            </w:r>
            <w:r w:rsidRPr="004850A6">
              <w:rPr>
                <w:rFonts w:asciiTheme="minorEastAsia" w:hAnsiTheme="minorEastAsia"/>
                <w:szCs w:val="21"/>
              </w:rPr>
              <w:t>6水平瞄准中</w:t>
            </w:r>
            <w:r>
              <w:rPr>
                <w:rFonts w:asciiTheme="minorEastAsia" w:hAnsiTheme="minorEastAsia" w:hint="eastAsia"/>
                <w:szCs w:val="21"/>
              </w:rPr>
              <w:t>的结束方位角</w:t>
            </w:r>
          </w:p>
        </w:tc>
      </w:tr>
      <w:tr w:rsidR="001E4944" w:rsidRPr="001C0AE8" w14:paraId="50997624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538453BE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1E4944" w:rsidRPr="001C0AE8" w14:paraId="1BF7A60A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2D55B4FA" w14:textId="574BC47B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1E4944" w:rsidRPr="001C0AE8" w14:paraId="32FE2BF6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2FEC30E9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4D10E00C" w14:textId="5FE9A7F2" w:rsidR="001E4944" w:rsidRPr="00FF357A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21DCD2F2" w:rsidR="001E4944" w:rsidRPr="00FF357A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1E4944" w:rsidRPr="001C0AE8" w14:paraId="58DDE534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6A938915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3A5177D5" w14:textId="171AEA5E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1E666364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</w:p>
        </w:tc>
      </w:tr>
      <w:tr w:rsidR="001E4944" w:rsidRPr="001C0AE8" w14:paraId="4E58B3E5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44642C3" w14:textId="64664729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1E4944" w:rsidRPr="001C0AE8" w14:paraId="35097DDB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0F0ED9" w14:textId="1D1BEE52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1E4944" w:rsidRPr="001C0AE8" w14:paraId="600CAEA7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276" w:type="dxa"/>
            <w:vAlign w:val="center"/>
          </w:tcPr>
          <w:p w14:paraId="6DB683C4" w14:textId="03814FEB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0.1m)</w:t>
            </w:r>
          </w:p>
        </w:tc>
      </w:tr>
      <w:tr w:rsidR="001E4944" w:rsidRPr="001C0AE8" w14:paraId="4AC76E8B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276" w:type="dxa"/>
            <w:vAlign w:val="center"/>
          </w:tcPr>
          <w:p w14:paraId="0A332E69" w14:textId="12E39323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1E4944" w:rsidRPr="001C0AE8" w14:paraId="047296CD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046CF785" w14:textId="3F9051FF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1E4944" w:rsidRPr="001C0AE8" w14:paraId="5ECBB40F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78369376" w14:textId="1FA4C635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1E4944" w:rsidRPr="001C0AE8" w14:paraId="73A69893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4A0A1D3C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7E732BF" w14:textId="011067FC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1E4944" w:rsidRPr="001C0AE8" w14:paraId="46EAA5BF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348E3645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4C92BDF3" w14:textId="4EC4C6E3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1E4944" w:rsidRPr="006127E3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1E4944" w:rsidRPr="001C0AE8" w14:paraId="708A3D6C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AEA14CD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12CDC14" w14:textId="1697CAF0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03E2C8" w14:textId="7364EDBD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  <w:proofErr w:type="spellEnd"/>
          </w:p>
        </w:tc>
        <w:tc>
          <w:tcPr>
            <w:tcW w:w="1276" w:type="dxa"/>
            <w:vAlign w:val="center"/>
          </w:tcPr>
          <w:p w14:paraId="5D1FBB44" w14:textId="57E9C7E2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25600AC7" w14:textId="515B2766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</w:t>
            </w:r>
            <w:proofErr w:type="gramEnd"/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1E4944" w:rsidRPr="001C0AE8" w14:paraId="6767DD0B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3CF7153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3B7677" w14:textId="585107CB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3C69A2" w14:textId="103B0ECE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</w:t>
            </w:r>
            <w:r w:rsidRPr="00E2586B">
              <w:rPr>
                <w:rFonts w:asciiTheme="minorEastAsia" w:hAnsiTheme="minorEastAsia"/>
                <w:szCs w:val="21"/>
                <w:highlight w:val="yellow"/>
              </w:rPr>
              <w:t>Pitch</w:t>
            </w:r>
            <w:proofErr w:type="spellEnd"/>
          </w:p>
        </w:tc>
        <w:tc>
          <w:tcPr>
            <w:tcW w:w="1276" w:type="dxa"/>
            <w:vAlign w:val="center"/>
          </w:tcPr>
          <w:p w14:paraId="04AD1A63" w14:textId="3EA60ABC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7FD9F3B8" w14:textId="5F2459E8" w:rsidR="001E4944" w:rsidRPr="000F7509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目标俯仰角(0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,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</w:t>
            </w:r>
            <w:proofErr w:type="gramEnd"/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1E4944" w:rsidRPr="001C0AE8" w14:paraId="35C006F8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0BF55B84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1E4944" w:rsidRPr="001C0AE8" w14:paraId="40E1BC47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66806792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0C004161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无人机与枪的距离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E4944" w:rsidRPr="001C0AE8" w14:paraId="32E21AF2" w14:textId="77777777" w:rsidTr="000F750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00C80F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07C03D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66C75D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61FB2781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7B276F34" w14:textId="77777777" w:rsidR="001E4944" w:rsidRPr="00F7486C" w:rsidRDefault="001E4944" w:rsidP="001E4944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E4944" w:rsidRPr="001C0AE8" w14:paraId="37685E9B" w14:textId="77777777" w:rsidTr="000F750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2A462A0" w14:textId="0E3F0D72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35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20+</w:t>
            </w:r>
            <w:r w:rsidRPr="00586297">
              <w:rPr>
                <w:rFonts w:asciiTheme="minorEastAsia" w:hAnsiTheme="minorEastAsia"/>
                <w:szCs w:val="21"/>
                <w:highlight w:val="yellow"/>
              </w:rPr>
              <w:t>1</w:t>
            </w:r>
            <w:r>
              <w:rPr>
                <w:rFonts w:asciiTheme="minorEastAsia" w:hAnsiTheme="minorEastAsia"/>
                <w:szCs w:val="21"/>
                <w:highlight w:val="yellow"/>
              </w:rPr>
              <w:t>6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1E4944" w:rsidRPr="001C0AE8" w14:paraId="13991FDC" w14:textId="77777777" w:rsidTr="000F750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E4944" w:rsidRDefault="001E4944" w:rsidP="001E49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E4944" w:rsidRDefault="001E4944" w:rsidP="001E49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1DA6B48F" w14:textId="1C9978D3" w:rsidR="00DA73AC" w:rsidRDefault="00297DE6" w:rsidP="00DA73AC">
      <w:pPr>
        <w:pStyle w:val="3"/>
        <w:rPr>
          <w:szCs w:val="21"/>
        </w:rPr>
      </w:pPr>
      <w:r>
        <w:t>显示屏</w:t>
      </w:r>
      <w:r w:rsidR="00DA73AC">
        <w:t>与枪交互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BA4E0AC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97DE6">
        <w:rPr>
          <w:b/>
          <w:sz w:val="24"/>
          <w:szCs w:val="24"/>
        </w:rPr>
        <w:t>显示屏</w:t>
      </w:r>
      <w:r>
        <w:rPr>
          <w:b/>
          <w:sz w:val="24"/>
          <w:szCs w:val="24"/>
        </w:rPr>
        <w:t>与枪交互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4E4E18">
        <w:rPr>
          <w:b/>
          <w:sz w:val="24"/>
          <w:szCs w:val="24"/>
        </w:rPr>
        <w:t>Screen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lastRenderedPageBreak/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枪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系统</w:t>
            </w:r>
            <w:proofErr w:type="gramEnd"/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复位</w:t>
            </w:r>
          </w:p>
        </w:tc>
      </w:tr>
      <w:tr w:rsidR="00DA73AC" w:rsidRPr="001E6AD4" w14:paraId="15686B3B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61E66929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5F5D229C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BD5E17">
        <w:rPr>
          <w:rFonts w:hint="eastAsia"/>
        </w:rPr>
        <w:t>添加配置打击频率</w:t>
      </w:r>
      <w:r>
        <w:rPr>
          <w:rFonts w:hint="eastAsia"/>
        </w:rPr>
        <w:t>(</w:t>
      </w:r>
      <w:r w:rsidRPr="00FE1DBB">
        <w:rPr>
          <w:rFonts w:cs="宋体"/>
          <w:szCs w:val="21"/>
        </w:rPr>
        <w:t>0xC0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DA73AC" w:rsidRPr="00002A9C" w14:paraId="09651B3C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30596E9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7B331F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 w:rsidRPr="00FE1DBB">
              <w:rPr>
                <w:rFonts w:asciiTheme="minorEastAsia" w:hAnsiTheme="minorEastAsia" w:cs="宋体"/>
                <w:szCs w:val="21"/>
              </w:rPr>
              <w:t>0xC0</w:t>
            </w:r>
          </w:p>
        </w:tc>
      </w:tr>
      <w:tr w:rsidR="00DA73AC" w:rsidRPr="0028101D" w14:paraId="5369034A" w14:textId="77777777" w:rsidTr="00117881">
        <w:tc>
          <w:tcPr>
            <w:tcW w:w="1526" w:type="dxa"/>
            <w:shd w:val="clear" w:color="auto" w:fill="auto"/>
            <w:vAlign w:val="center"/>
          </w:tcPr>
          <w:p w14:paraId="06D280A7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49E2E74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BD5E17">
              <w:rPr>
                <w:rFonts w:asciiTheme="minorEastAsia" w:hAnsiTheme="minorEastAsia" w:hint="eastAsia"/>
              </w:rPr>
              <w:t>添加配置打击频率</w:t>
            </w:r>
          </w:p>
        </w:tc>
      </w:tr>
      <w:tr w:rsidR="00DA73AC" w:rsidRPr="00002A9C" w14:paraId="24036C58" w14:textId="77777777" w:rsidTr="00117881">
        <w:tc>
          <w:tcPr>
            <w:tcW w:w="1526" w:type="dxa"/>
            <w:shd w:val="clear" w:color="auto" w:fill="auto"/>
            <w:vAlign w:val="center"/>
          </w:tcPr>
          <w:p w14:paraId="7EAFFDF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0AF66B1" w14:textId="5F4C0A83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E4E18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DA73AC" w:rsidRPr="00002A9C" w14:paraId="60CEFD6F" w14:textId="77777777" w:rsidTr="00117881">
        <w:tc>
          <w:tcPr>
            <w:tcW w:w="1526" w:type="dxa"/>
            <w:shd w:val="clear" w:color="auto" w:fill="auto"/>
            <w:vAlign w:val="center"/>
          </w:tcPr>
          <w:p w14:paraId="32602FD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F18ADC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40005B24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FDD853B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04D169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68063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9C2DC0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37F919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86162F6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8B54A6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F3E82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1CC88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B00E79">
              <w:rPr>
                <w:rFonts w:asciiTheme="minorEastAsia" w:hAnsiTheme="minorEastAsia"/>
                <w:szCs w:val="21"/>
              </w:rPr>
              <w:t>frequency</w:t>
            </w:r>
          </w:p>
        </w:tc>
        <w:tc>
          <w:tcPr>
            <w:tcW w:w="1134" w:type="dxa"/>
            <w:vAlign w:val="center"/>
          </w:tcPr>
          <w:p w14:paraId="28459FA9" w14:textId="77777777" w:rsidR="00DA73AC" w:rsidRPr="00874A5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120AEE3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 设置打击频率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单位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kHz</w:t>
            </w:r>
          </w:p>
        </w:tc>
      </w:tr>
      <w:tr w:rsidR="00DA73AC" w:rsidRPr="001C0AE8" w14:paraId="0451298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1E4CE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7A574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73DCB8" w14:textId="77777777" w:rsidR="00DA73AC" w:rsidRPr="003A10EA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B00E79">
              <w:rPr>
                <w:rFonts w:asciiTheme="minorEastAsia" w:hAnsiTheme="minorEastAsia"/>
                <w:szCs w:val="21"/>
              </w:rPr>
              <w:t>bandwidth</w:t>
            </w:r>
          </w:p>
        </w:tc>
        <w:tc>
          <w:tcPr>
            <w:tcW w:w="1134" w:type="dxa"/>
            <w:vAlign w:val="center"/>
          </w:tcPr>
          <w:p w14:paraId="7BE75E1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7610F9E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 设置打击</w:t>
            </w:r>
            <w:r>
              <w:rPr>
                <w:rFonts w:asciiTheme="minorEastAsia" w:hAnsiTheme="minorEastAsia" w:hint="eastAsia"/>
                <w:szCs w:val="21"/>
              </w:rPr>
              <w:t xml:space="preserve">带宽 </w:t>
            </w:r>
            <w:r>
              <w:rPr>
                <w:rFonts w:asciiTheme="minorEastAsia" w:hAnsiTheme="minorEastAsia"/>
                <w:szCs w:val="21"/>
              </w:rPr>
              <w:t>单位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kHz</w:t>
            </w:r>
          </w:p>
        </w:tc>
      </w:tr>
      <w:tr w:rsidR="00DA73AC" w:rsidRPr="00002A9C" w14:paraId="7F3D6E93" w14:textId="77777777" w:rsidTr="00117881">
        <w:tc>
          <w:tcPr>
            <w:tcW w:w="1526" w:type="dxa"/>
            <w:shd w:val="clear" w:color="auto" w:fill="auto"/>
            <w:vAlign w:val="center"/>
          </w:tcPr>
          <w:p w14:paraId="38B3FD6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C0E64C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DA73AC" w:rsidRPr="00002A9C" w14:paraId="1A2DE0FB" w14:textId="77777777" w:rsidTr="00117881">
        <w:tc>
          <w:tcPr>
            <w:tcW w:w="1526" w:type="dxa"/>
            <w:shd w:val="clear" w:color="auto" w:fill="auto"/>
            <w:vAlign w:val="center"/>
          </w:tcPr>
          <w:p w14:paraId="72C7EB7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AA1545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D1CC064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030DB9E9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1D5431">
        <w:rPr>
          <w:rFonts w:hint="eastAsia"/>
        </w:rPr>
        <w:t>更新特征库</w:t>
      </w:r>
      <w:r>
        <w:rPr>
          <w:rFonts w:hint="eastAsia"/>
        </w:rPr>
        <w:t>(</w:t>
      </w:r>
      <w:r>
        <w:rPr>
          <w:rFonts w:cs="宋体"/>
          <w:szCs w:val="21"/>
        </w:rPr>
        <w:t>0xC1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待定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71654A29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0A1E39B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DA5817D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0xC1</w:t>
            </w:r>
          </w:p>
        </w:tc>
      </w:tr>
      <w:tr w:rsidR="00DA73AC" w:rsidRPr="0028101D" w14:paraId="14B1BA3E" w14:textId="77777777" w:rsidTr="00117881">
        <w:tc>
          <w:tcPr>
            <w:tcW w:w="1526" w:type="dxa"/>
            <w:shd w:val="clear" w:color="auto" w:fill="auto"/>
            <w:vAlign w:val="center"/>
          </w:tcPr>
          <w:p w14:paraId="55DAF81C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6D35B2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1D5431">
              <w:rPr>
                <w:rFonts w:asciiTheme="minorEastAsia" w:hAnsiTheme="minorEastAsia" w:hint="eastAsia"/>
              </w:rPr>
              <w:t>更新特征库</w:t>
            </w:r>
          </w:p>
        </w:tc>
      </w:tr>
      <w:tr w:rsidR="00DA73AC" w:rsidRPr="00002A9C" w14:paraId="5512753B" w14:textId="77777777" w:rsidTr="00117881">
        <w:tc>
          <w:tcPr>
            <w:tcW w:w="1526" w:type="dxa"/>
            <w:shd w:val="clear" w:color="auto" w:fill="auto"/>
            <w:vAlign w:val="center"/>
          </w:tcPr>
          <w:p w14:paraId="0142A86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443782" w14:textId="033C303D" w:rsidR="00DA73AC" w:rsidRDefault="004E4E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="00DA73AC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4096958F" w14:textId="77777777" w:rsidTr="00117881">
        <w:tc>
          <w:tcPr>
            <w:tcW w:w="1526" w:type="dxa"/>
            <w:shd w:val="clear" w:color="auto" w:fill="auto"/>
            <w:vAlign w:val="center"/>
          </w:tcPr>
          <w:p w14:paraId="4028395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22BACF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B7C23A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BF45A06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82E988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9E791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0983F7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BC7CFC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CD74F8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705CE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5A94D0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FD057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7C6C29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F236B4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371EA73A" w14:textId="77777777" w:rsidTr="00117881">
        <w:tc>
          <w:tcPr>
            <w:tcW w:w="1526" w:type="dxa"/>
            <w:shd w:val="clear" w:color="auto" w:fill="auto"/>
            <w:vAlign w:val="center"/>
          </w:tcPr>
          <w:p w14:paraId="6B127B2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F0B7F4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7706809B" w14:textId="77777777" w:rsidTr="00117881">
        <w:tc>
          <w:tcPr>
            <w:tcW w:w="1526" w:type="dxa"/>
            <w:shd w:val="clear" w:color="auto" w:fill="auto"/>
            <w:vAlign w:val="center"/>
          </w:tcPr>
          <w:p w14:paraId="2E022D2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8AAC7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4F80A96D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15F0A2D3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976BC5">
        <w:rPr>
          <w:rFonts w:hint="eastAsia"/>
        </w:rPr>
        <w:t>获取特征库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C2</w:t>
      </w:r>
      <w:r>
        <w:rPr>
          <w:rFonts w:hint="eastAsia"/>
        </w:rPr>
        <w:t>)</w:t>
      </w:r>
      <w:r>
        <w:t>—待定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4963C8B8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BA34587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AF33D1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C2</w:t>
            </w:r>
          </w:p>
        </w:tc>
      </w:tr>
      <w:tr w:rsidR="00DA73AC" w:rsidRPr="0028101D" w14:paraId="76ACA4D6" w14:textId="77777777" w:rsidTr="00117881">
        <w:tc>
          <w:tcPr>
            <w:tcW w:w="1526" w:type="dxa"/>
            <w:shd w:val="clear" w:color="auto" w:fill="auto"/>
            <w:vAlign w:val="center"/>
          </w:tcPr>
          <w:p w14:paraId="141814FC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E9CEBA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976BC5">
              <w:rPr>
                <w:rFonts w:asciiTheme="minorEastAsia" w:hAnsiTheme="minorEastAsia" w:hint="eastAsia"/>
              </w:rPr>
              <w:t>获取特征库</w:t>
            </w:r>
          </w:p>
        </w:tc>
      </w:tr>
      <w:tr w:rsidR="00DA73AC" w:rsidRPr="00002A9C" w14:paraId="34ABF468" w14:textId="77777777" w:rsidTr="00117881">
        <w:tc>
          <w:tcPr>
            <w:tcW w:w="1526" w:type="dxa"/>
            <w:shd w:val="clear" w:color="auto" w:fill="auto"/>
            <w:vAlign w:val="center"/>
          </w:tcPr>
          <w:p w14:paraId="583C9BE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35D7FE" w14:textId="3713562C" w:rsidR="00DA73AC" w:rsidRDefault="004E4E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="00DA73AC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74F51FF2" w14:textId="77777777" w:rsidTr="00117881">
        <w:tc>
          <w:tcPr>
            <w:tcW w:w="1526" w:type="dxa"/>
            <w:shd w:val="clear" w:color="auto" w:fill="auto"/>
            <w:vAlign w:val="center"/>
          </w:tcPr>
          <w:p w14:paraId="43CBF80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2F7BC08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4C7D5BAC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D78B16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9FFCBCB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3A0DE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F33302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9CA2F1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6A6417F3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32B8E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ECC445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326E0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BB4A88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CB36CDC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12573FC" w14:textId="77777777" w:rsidTr="00117881">
        <w:tc>
          <w:tcPr>
            <w:tcW w:w="1526" w:type="dxa"/>
            <w:shd w:val="clear" w:color="auto" w:fill="auto"/>
            <w:vAlign w:val="center"/>
          </w:tcPr>
          <w:p w14:paraId="1CF7B1E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571931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81BE54B" w14:textId="77777777" w:rsidTr="00117881">
        <w:tc>
          <w:tcPr>
            <w:tcW w:w="1526" w:type="dxa"/>
            <w:shd w:val="clear" w:color="auto" w:fill="auto"/>
            <w:vAlign w:val="center"/>
          </w:tcPr>
          <w:p w14:paraId="24DF6A1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F571C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13858F1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19B90892" w14:textId="77777777" w:rsidR="00DA73AC" w:rsidRPr="00F75E03" w:rsidRDefault="00DA73AC" w:rsidP="007214E1">
      <w:pPr>
        <w:pStyle w:val="4"/>
        <w:numPr>
          <w:ilvl w:val="3"/>
          <w:numId w:val="2"/>
        </w:numPr>
      </w:pPr>
      <w:proofErr w:type="gramStart"/>
      <w:r w:rsidRPr="007E2FC0">
        <w:rPr>
          <w:rFonts w:hint="eastAsia"/>
        </w:rPr>
        <w:t>枪系统</w:t>
      </w:r>
      <w:proofErr w:type="gramEnd"/>
      <w:r w:rsidRPr="007E2FC0">
        <w:rPr>
          <w:rFonts w:hint="eastAsia"/>
        </w:rPr>
        <w:t>复位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C3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13ABB694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8A759E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CCF3186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C3</w:t>
            </w:r>
          </w:p>
        </w:tc>
      </w:tr>
      <w:tr w:rsidR="00DA73AC" w:rsidRPr="0028101D" w14:paraId="53FA1FD0" w14:textId="77777777" w:rsidTr="00117881">
        <w:tc>
          <w:tcPr>
            <w:tcW w:w="1526" w:type="dxa"/>
            <w:shd w:val="clear" w:color="auto" w:fill="auto"/>
            <w:vAlign w:val="center"/>
          </w:tcPr>
          <w:p w14:paraId="3D87F786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42FAC85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2A02A7">
              <w:rPr>
                <w:rFonts w:asciiTheme="minorEastAsia" w:hAnsiTheme="minorEastAsia" w:hint="eastAsia"/>
              </w:rPr>
              <w:t>枪系统</w:t>
            </w:r>
            <w:proofErr w:type="gramEnd"/>
            <w:r w:rsidRPr="002A02A7">
              <w:rPr>
                <w:rFonts w:asciiTheme="minorEastAsia" w:hAnsiTheme="minorEastAsia" w:hint="eastAsia"/>
              </w:rPr>
              <w:t>复位</w:t>
            </w:r>
          </w:p>
        </w:tc>
      </w:tr>
      <w:tr w:rsidR="00DA73AC" w:rsidRPr="00002A9C" w14:paraId="4CB3DE0A" w14:textId="77777777" w:rsidTr="00117881">
        <w:tc>
          <w:tcPr>
            <w:tcW w:w="1526" w:type="dxa"/>
            <w:shd w:val="clear" w:color="auto" w:fill="auto"/>
            <w:vAlign w:val="center"/>
          </w:tcPr>
          <w:p w14:paraId="3DA362E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016FB4F" w14:textId="7BDDB0CC" w:rsidR="00DA73AC" w:rsidRDefault="004E4E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="00DA73AC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511C253D" w14:textId="77777777" w:rsidTr="00117881">
        <w:tc>
          <w:tcPr>
            <w:tcW w:w="1526" w:type="dxa"/>
            <w:shd w:val="clear" w:color="auto" w:fill="auto"/>
            <w:vAlign w:val="center"/>
          </w:tcPr>
          <w:p w14:paraId="2B5A056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8DAC6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DEE718E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CD80FB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DA05A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16F9A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873974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7ED64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6EFDA061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F87047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325B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89D6B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reset</w:t>
            </w:r>
          </w:p>
        </w:tc>
        <w:tc>
          <w:tcPr>
            <w:tcW w:w="992" w:type="dxa"/>
            <w:vAlign w:val="center"/>
          </w:tcPr>
          <w:p w14:paraId="78FDDA2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DA7F20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0x01: </w:t>
            </w:r>
            <w:r>
              <w:rPr>
                <w:rFonts w:asciiTheme="minorEastAsia" w:hAnsiTheme="minorEastAsia" w:hint="eastAsia"/>
                <w:szCs w:val="21"/>
              </w:rPr>
              <w:t>复位</w:t>
            </w:r>
          </w:p>
        </w:tc>
      </w:tr>
      <w:tr w:rsidR="00DA73AC" w:rsidRPr="00002A9C" w14:paraId="203B5023" w14:textId="77777777" w:rsidTr="00117881">
        <w:tc>
          <w:tcPr>
            <w:tcW w:w="1526" w:type="dxa"/>
            <w:shd w:val="clear" w:color="auto" w:fill="auto"/>
            <w:vAlign w:val="center"/>
          </w:tcPr>
          <w:p w14:paraId="12FEAA4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ED6C47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7D025D53" w14:textId="77777777" w:rsidTr="00117881">
        <w:tc>
          <w:tcPr>
            <w:tcW w:w="1526" w:type="dxa"/>
            <w:shd w:val="clear" w:color="auto" w:fill="auto"/>
            <w:vAlign w:val="center"/>
          </w:tcPr>
          <w:p w14:paraId="1E7E18D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8AFC6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EC32BCB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0073E14B" w14:textId="77777777" w:rsidR="00DA73AC" w:rsidRPr="00F75E03" w:rsidRDefault="00DA73AC" w:rsidP="007214E1">
      <w:pPr>
        <w:pStyle w:val="4"/>
        <w:numPr>
          <w:ilvl w:val="3"/>
          <w:numId w:val="2"/>
        </w:numPr>
      </w:pPr>
      <w:r w:rsidRPr="00C759F3">
        <w:rPr>
          <w:rFonts w:hint="eastAsia"/>
        </w:rPr>
        <w:t>恢复出厂设置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C4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418A2539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96A5DA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6659176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C4</w:t>
            </w:r>
          </w:p>
        </w:tc>
      </w:tr>
      <w:tr w:rsidR="00DA73AC" w:rsidRPr="0028101D" w14:paraId="026FC39B" w14:textId="77777777" w:rsidTr="00117881">
        <w:tc>
          <w:tcPr>
            <w:tcW w:w="1526" w:type="dxa"/>
            <w:shd w:val="clear" w:color="auto" w:fill="auto"/>
            <w:vAlign w:val="center"/>
          </w:tcPr>
          <w:p w14:paraId="6BC2CEE0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B87590B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C759F3">
              <w:rPr>
                <w:rFonts w:asciiTheme="minorEastAsia" w:hAnsiTheme="minorEastAsia" w:hint="eastAsia"/>
              </w:rPr>
              <w:t>恢复出厂设置</w:t>
            </w:r>
          </w:p>
        </w:tc>
      </w:tr>
      <w:tr w:rsidR="00DA73AC" w:rsidRPr="00002A9C" w14:paraId="3E759C26" w14:textId="77777777" w:rsidTr="00117881">
        <w:tc>
          <w:tcPr>
            <w:tcW w:w="1526" w:type="dxa"/>
            <w:shd w:val="clear" w:color="auto" w:fill="auto"/>
            <w:vAlign w:val="center"/>
          </w:tcPr>
          <w:p w14:paraId="14AFC52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62B840C" w14:textId="02D478A6" w:rsidR="00DA73AC" w:rsidRDefault="004E4E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="00DA73AC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40BA3BDE" w14:textId="77777777" w:rsidTr="00117881">
        <w:tc>
          <w:tcPr>
            <w:tcW w:w="1526" w:type="dxa"/>
            <w:shd w:val="clear" w:color="auto" w:fill="auto"/>
            <w:vAlign w:val="center"/>
          </w:tcPr>
          <w:p w14:paraId="40F424D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136071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7A931C0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3979714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98BB58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BFDF05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EDBC0F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F87CBFB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703CFE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E67D3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5ED1D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A41E29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6E2713">
              <w:rPr>
                <w:rFonts w:asciiTheme="minorEastAsia" w:hAnsiTheme="minorEastAsia"/>
                <w:szCs w:val="21"/>
              </w:rPr>
              <w:t>actory</w:t>
            </w:r>
            <w:r>
              <w:rPr>
                <w:rFonts w:asciiTheme="minorEastAsia" w:hAnsiTheme="minorEastAsia"/>
                <w:szCs w:val="21"/>
              </w:rPr>
              <w:t>R</w:t>
            </w:r>
            <w:r w:rsidRPr="006E2713">
              <w:rPr>
                <w:rFonts w:asciiTheme="minorEastAsia" w:hAnsiTheme="minorEastAsia"/>
                <w:szCs w:val="21"/>
              </w:rPr>
              <w:t>eset</w:t>
            </w:r>
            <w:proofErr w:type="spellEnd"/>
          </w:p>
        </w:tc>
        <w:tc>
          <w:tcPr>
            <w:tcW w:w="992" w:type="dxa"/>
            <w:vAlign w:val="center"/>
          </w:tcPr>
          <w:p w14:paraId="2025DFA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8015AC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0x01: </w:t>
            </w:r>
            <w:r>
              <w:rPr>
                <w:rFonts w:asciiTheme="minorEastAsia" w:hAnsiTheme="minorEastAsia" w:hint="eastAsia"/>
                <w:szCs w:val="21"/>
              </w:rPr>
              <w:t>恢复出厂设置</w:t>
            </w:r>
          </w:p>
        </w:tc>
      </w:tr>
      <w:tr w:rsidR="00DA73AC" w:rsidRPr="00002A9C" w14:paraId="6D090169" w14:textId="77777777" w:rsidTr="00117881">
        <w:tc>
          <w:tcPr>
            <w:tcW w:w="1526" w:type="dxa"/>
            <w:shd w:val="clear" w:color="auto" w:fill="auto"/>
            <w:vAlign w:val="center"/>
          </w:tcPr>
          <w:p w14:paraId="084C457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1127B1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C1CE80F" w14:textId="77777777" w:rsidTr="00117881">
        <w:tc>
          <w:tcPr>
            <w:tcW w:w="1526" w:type="dxa"/>
            <w:shd w:val="clear" w:color="auto" w:fill="auto"/>
            <w:vAlign w:val="center"/>
          </w:tcPr>
          <w:p w14:paraId="0D88144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87DC5E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9D631E7" w14:textId="0BBB9176" w:rsidR="005F675A" w:rsidRPr="00F75E03" w:rsidRDefault="00A53070" w:rsidP="007214E1">
      <w:pPr>
        <w:pStyle w:val="4"/>
        <w:numPr>
          <w:ilvl w:val="3"/>
          <w:numId w:val="2"/>
        </w:numPr>
      </w:pPr>
      <w:r>
        <w:rPr>
          <w:rFonts w:hint="eastAsia"/>
        </w:rPr>
        <w:t>设置</w:t>
      </w:r>
      <w:proofErr w:type="gramStart"/>
      <w:r w:rsidR="0088047E">
        <w:rPr>
          <w:rFonts w:hint="eastAsia"/>
        </w:rPr>
        <w:t>蓝牙</w:t>
      </w:r>
      <w:r>
        <w:rPr>
          <w:rFonts w:hint="eastAsia"/>
        </w:rPr>
        <w:t>状态</w:t>
      </w:r>
      <w:proofErr w:type="gramEnd"/>
      <w:r w:rsidR="005F675A">
        <w:rPr>
          <w:rFonts w:hint="eastAsia"/>
        </w:rPr>
        <w:t>(</w:t>
      </w:r>
      <w:r w:rsidR="005F675A">
        <w:rPr>
          <w:rFonts w:cs="宋体" w:hint="eastAsia"/>
          <w:szCs w:val="21"/>
        </w:rPr>
        <w:t>0x</w:t>
      </w:r>
      <w:r w:rsidR="005F675A">
        <w:rPr>
          <w:rFonts w:cs="宋体"/>
          <w:szCs w:val="21"/>
        </w:rPr>
        <w:t>C5</w:t>
      </w:r>
      <w:r w:rsidR="005F675A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5F675A" w:rsidRPr="00002A9C" w14:paraId="42DB2757" w14:textId="77777777" w:rsidTr="008E364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9452EBB" w14:textId="77777777" w:rsidR="005F675A" w:rsidRPr="00002A9C" w:rsidRDefault="005F675A" w:rsidP="008E364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1E7E2C" w14:textId="721D003C" w:rsidR="005F675A" w:rsidRDefault="005F675A" w:rsidP="008E364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</w:t>
            </w:r>
            <w:r w:rsidR="00FF3C02">
              <w:rPr>
                <w:rFonts w:asciiTheme="minorEastAsia" w:hAnsiTheme="minorEastAsia" w:cs="宋体"/>
                <w:szCs w:val="21"/>
              </w:rPr>
              <w:t>5</w:t>
            </w:r>
          </w:p>
        </w:tc>
      </w:tr>
      <w:tr w:rsidR="005F675A" w:rsidRPr="0028101D" w14:paraId="79663E2F" w14:textId="77777777" w:rsidTr="008E3640">
        <w:tc>
          <w:tcPr>
            <w:tcW w:w="1526" w:type="dxa"/>
            <w:shd w:val="clear" w:color="auto" w:fill="auto"/>
            <w:vAlign w:val="center"/>
          </w:tcPr>
          <w:p w14:paraId="6C8107C6" w14:textId="77777777" w:rsidR="005F675A" w:rsidRPr="00002A9C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D142899" w14:textId="74FA4B46" w:rsidR="005F675A" w:rsidRPr="004E6B38" w:rsidRDefault="00587244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2017DF">
              <w:rPr>
                <w:rFonts w:hint="eastAsia"/>
              </w:rPr>
              <w:t>蓝牙</w:t>
            </w:r>
            <w:r>
              <w:rPr>
                <w:rFonts w:hint="eastAsia"/>
              </w:rPr>
              <w:t>状态</w:t>
            </w:r>
            <w:proofErr w:type="gramEnd"/>
          </w:p>
        </w:tc>
      </w:tr>
      <w:tr w:rsidR="005F675A" w:rsidRPr="00002A9C" w14:paraId="32AD1A13" w14:textId="77777777" w:rsidTr="008E3640">
        <w:tc>
          <w:tcPr>
            <w:tcW w:w="1526" w:type="dxa"/>
            <w:shd w:val="clear" w:color="auto" w:fill="auto"/>
            <w:vAlign w:val="center"/>
          </w:tcPr>
          <w:p w14:paraId="626C91A6" w14:textId="77777777" w:rsidR="005F675A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A1C81D1" w14:textId="77777777" w:rsidR="005F675A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5F675A" w:rsidRPr="00002A9C" w14:paraId="425CBA0C" w14:textId="77777777" w:rsidTr="008E3640">
        <w:tc>
          <w:tcPr>
            <w:tcW w:w="1526" w:type="dxa"/>
            <w:shd w:val="clear" w:color="auto" w:fill="auto"/>
            <w:vAlign w:val="center"/>
          </w:tcPr>
          <w:p w14:paraId="35CE1B27" w14:textId="77777777" w:rsidR="005F675A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EF46F40" w14:textId="77777777" w:rsidR="005F675A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F675A" w:rsidRPr="001C0AE8" w14:paraId="3EDE03E3" w14:textId="77777777" w:rsidTr="008E364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5A495B" w14:textId="77777777" w:rsidR="005F675A" w:rsidRPr="001C0AE8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4BD1095" w14:textId="77777777" w:rsidR="005F675A" w:rsidRPr="001C0AE8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320CF5" w14:textId="77777777" w:rsidR="005F675A" w:rsidRPr="001C0AE8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F27CAF9" w14:textId="77777777" w:rsidR="005F675A" w:rsidRPr="001C0AE8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4A2A699" w14:textId="77777777" w:rsidR="005F675A" w:rsidRPr="001C0AE8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F675A" w:rsidRPr="001C0AE8" w14:paraId="4D9C0F6E" w14:textId="77777777" w:rsidTr="008E364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8002B" w14:textId="77777777" w:rsidR="005F675A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B5041" w14:textId="77777777" w:rsidR="005F675A" w:rsidRPr="001D6574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82B743" w14:textId="2A4CC775" w:rsidR="005F675A" w:rsidRPr="001D6574" w:rsidRDefault="004102B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etBlueStaus</w:t>
            </w:r>
            <w:proofErr w:type="spellEnd"/>
          </w:p>
        </w:tc>
        <w:tc>
          <w:tcPr>
            <w:tcW w:w="992" w:type="dxa"/>
            <w:vAlign w:val="center"/>
          </w:tcPr>
          <w:p w14:paraId="42BD63AD" w14:textId="77777777" w:rsidR="005F675A" w:rsidRPr="001D6574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AC8F0CF" w14:textId="74BF196F" w:rsidR="005F675A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0x01: </w:t>
            </w:r>
            <w:r w:rsidR="002017DF">
              <w:rPr>
                <w:rFonts w:asciiTheme="minorEastAsia" w:hAnsiTheme="minorEastAsia" w:hint="eastAsia"/>
                <w:szCs w:val="21"/>
              </w:rPr>
              <w:t>开启蓝牙</w:t>
            </w:r>
          </w:p>
          <w:p w14:paraId="76A5B19F" w14:textId="3D47FA0B" w:rsidR="002017DF" w:rsidRPr="001D6574" w:rsidRDefault="002017DF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0x02: 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关闭蓝牙</w:t>
            </w:r>
            <w:proofErr w:type="gramEnd"/>
          </w:p>
        </w:tc>
      </w:tr>
      <w:tr w:rsidR="005F675A" w:rsidRPr="00002A9C" w14:paraId="7E14F2DD" w14:textId="77777777" w:rsidTr="008E3640">
        <w:tc>
          <w:tcPr>
            <w:tcW w:w="1526" w:type="dxa"/>
            <w:shd w:val="clear" w:color="auto" w:fill="auto"/>
            <w:vAlign w:val="center"/>
          </w:tcPr>
          <w:p w14:paraId="7708D3BD" w14:textId="77777777" w:rsidR="005F675A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AFDF44" w14:textId="77777777" w:rsidR="005F675A" w:rsidRDefault="005F675A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F675A" w:rsidRPr="00002A9C" w14:paraId="56A24EDF" w14:textId="77777777" w:rsidTr="008E3640">
        <w:tc>
          <w:tcPr>
            <w:tcW w:w="1526" w:type="dxa"/>
            <w:shd w:val="clear" w:color="auto" w:fill="auto"/>
            <w:vAlign w:val="center"/>
          </w:tcPr>
          <w:p w14:paraId="04B60D36" w14:textId="77777777" w:rsidR="005F675A" w:rsidRDefault="005F675A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7258D15" w14:textId="080F3246" w:rsidR="005F675A" w:rsidRDefault="00A649E4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BFF5E72" w14:textId="61A1DB09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FF3C02" w:rsidRPr="00002A9C" w14:paraId="34AED0A7" w14:textId="77777777" w:rsidTr="008E364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D5B971D" w14:textId="77777777" w:rsidR="00FF3C02" w:rsidRPr="00002A9C" w:rsidRDefault="00FF3C02" w:rsidP="008E364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DC11E29" w14:textId="3350C572" w:rsidR="00FF3C02" w:rsidRDefault="00FF3C02" w:rsidP="008E364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0xC5</w:t>
            </w:r>
          </w:p>
        </w:tc>
      </w:tr>
      <w:tr w:rsidR="00FF3C02" w:rsidRPr="0028101D" w14:paraId="635A9CEE" w14:textId="77777777" w:rsidTr="008E3640">
        <w:tc>
          <w:tcPr>
            <w:tcW w:w="1526" w:type="dxa"/>
            <w:shd w:val="clear" w:color="auto" w:fill="auto"/>
            <w:vAlign w:val="center"/>
          </w:tcPr>
          <w:p w14:paraId="318774A1" w14:textId="77777777" w:rsidR="00FF3C02" w:rsidRPr="00002A9C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49215C9" w14:textId="2F599CAD" w:rsidR="00FF3C02" w:rsidRPr="004E6B38" w:rsidRDefault="00A525FC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蓝牙状态</w:t>
            </w:r>
            <w:proofErr w:type="gramEnd"/>
            <w:r w:rsidR="00FF3C02">
              <w:rPr>
                <w:rFonts w:asciiTheme="minorEastAsia" w:hAnsiTheme="minorEastAsia" w:hint="eastAsia"/>
              </w:rPr>
              <w:t xml:space="preserve"> </w:t>
            </w:r>
            <w:r w:rsidR="00FF3C02">
              <w:rPr>
                <w:rFonts w:asciiTheme="minorEastAsia" w:hAnsiTheme="minorEastAsia"/>
              </w:rPr>
              <w:t xml:space="preserve"> 应答</w:t>
            </w:r>
          </w:p>
        </w:tc>
      </w:tr>
      <w:tr w:rsidR="00FF3C02" w:rsidRPr="00002A9C" w14:paraId="36B2F536" w14:textId="77777777" w:rsidTr="008E3640">
        <w:tc>
          <w:tcPr>
            <w:tcW w:w="1526" w:type="dxa"/>
            <w:shd w:val="clear" w:color="auto" w:fill="auto"/>
            <w:vAlign w:val="center"/>
          </w:tcPr>
          <w:p w14:paraId="2643394B" w14:textId="77777777" w:rsidR="00FF3C02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BF9BC1F" w14:textId="2B1EF0DB" w:rsidR="00FF3C02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A525FC">
              <w:rPr>
                <w:rFonts w:asciiTheme="minorEastAsia" w:hAnsiTheme="minorEastAsia"/>
                <w:szCs w:val="21"/>
              </w:rPr>
              <w:t>Screen</w:t>
            </w:r>
          </w:p>
        </w:tc>
      </w:tr>
      <w:tr w:rsidR="00FF3C02" w:rsidRPr="00002A9C" w14:paraId="6093FEF4" w14:textId="77777777" w:rsidTr="008E3640">
        <w:tc>
          <w:tcPr>
            <w:tcW w:w="1526" w:type="dxa"/>
            <w:shd w:val="clear" w:color="auto" w:fill="auto"/>
            <w:vAlign w:val="center"/>
          </w:tcPr>
          <w:p w14:paraId="0A75ED84" w14:textId="77777777" w:rsidR="00FF3C02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258CB6" w14:textId="77777777" w:rsidR="00FF3C02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F3C02" w:rsidRPr="001C0AE8" w14:paraId="3484C4E4" w14:textId="77777777" w:rsidTr="008E364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A8B281" w14:textId="77777777" w:rsidR="00FF3C02" w:rsidRPr="001C0AE8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AD4CCDD" w14:textId="77777777" w:rsidR="00FF3C02" w:rsidRPr="001C0AE8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C41780" w14:textId="77777777" w:rsidR="00FF3C02" w:rsidRPr="001C0AE8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DC63B79" w14:textId="77777777" w:rsidR="00FF3C02" w:rsidRPr="001C0AE8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8E49715" w14:textId="77777777" w:rsidR="00FF3C02" w:rsidRPr="001C0AE8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F3C02" w:rsidRPr="001C0AE8" w14:paraId="2A9E9766" w14:textId="77777777" w:rsidTr="008E364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822482" w14:textId="77777777" w:rsidR="00FF3C02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BF8C94" w14:textId="77777777" w:rsidR="00FF3C02" w:rsidRPr="001D6574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81058D" w14:textId="77777777" w:rsidR="00FF3C02" w:rsidRPr="001D6574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ABEA865" w14:textId="77777777" w:rsidR="00FF3C02" w:rsidRPr="001D6574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F4F110C" w14:textId="77777777" w:rsidR="00FF3C02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674DB17B" w14:textId="77777777" w:rsidR="00FF3C02" w:rsidRPr="001D6574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FF3C02" w:rsidRPr="00002A9C" w14:paraId="1DF4C8C1" w14:textId="77777777" w:rsidTr="008E3640">
        <w:tc>
          <w:tcPr>
            <w:tcW w:w="1526" w:type="dxa"/>
            <w:shd w:val="clear" w:color="auto" w:fill="auto"/>
            <w:vAlign w:val="center"/>
          </w:tcPr>
          <w:p w14:paraId="47CAA8DC" w14:textId="77777777" w:rsidR="00FF3C02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4BCE6F3" w14:textId="22ED7D7F" w:rsidR="00FF3C02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A525FC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FF3C02" w:rsidRPr="00002A9C" w14:paraId="2A939CD8" w14:textId="77777777" w:rsidTr="008E3640">
        <w:tc>
          <w:tcPr>
            <w:tcW w:w="1526" w:type="dxa"/>
            <w:shd w:val="clear" w:color="auto" w:fill="auto"/>
            <w:vAlign w:val="center"/>
          </w:tcPr>
          <w:p w14:paraId="52C64ABC" w14:textId="77777777" w:rsidR="00FF3C02" w:rsidRDefault="00FF3C02" w:rsidP="008E36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C2DF819" w14:textId="77777777" w:rsidR="00FF3C02" w:rsidRDefault="00FF3C02" w:rsidP="008E364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05ED91C" w14:textId="1DF94571" w:rsidR="008435C3" w:rsidRDefault="008435C3" w:rsidP="007214E1">
      <w:pPr>
        <w:pStyle w:val="4"/>
        <w:numPr>
          <w:ilvl w:val="3"/>
          <w:numId w:val="2"/>
        </w:numPr>
      </w:pPr>
      <w:r w:rsidRPr="008435C3">
        <w:rPr>
          <w:rFonts w:hint="eastAsia"/>
        </w:rPr>
        <w:t>设置打击模式</w:t>
      </w:r>
      <w:r>
        <w:rPr>
          <w:rFonts w:hint="eastAsia"/>
        </w:rPr>
        <w:t>(</w:t>
      </w:r>
      <w:r>
        <w:t>0xC6)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435C3" w:rsidRPr="00002A9C" w14:paraId="32F5548B" w14:textId="77777777" w:rsidTr="00567034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7CDDE9" w14:textId="77777777" w:rsidR="008435C3" w:rsidRPr="00575EA2" w:rsidRDefault="008435C3" w:rsidP="00567034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5A016B" w14:textId="77777777" w:rsidR="008435C3" w:rsidRDefault="008435C3" w:rsidP="00567034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C6</w:t>
            </w:r>
          </w:p>
        </w:tc>
      </w:tr>
      <w:tr w:rsidR="008435C3" w:rsidRPr="0028101D" w14:paraId="0E9EC287" w14:textId="77777777" w:rsidTr="00567034">
        <w:tc>
          <w:tcPr>
            <w:tcW w:w="1526" w:type="dxa"/>
            <w:shd w:val="clear" w:color="auto" w:fill="auto"/>
            <w:vAlign w:val="center"/>
          </w:tcPr>
          <w:p w14:paraId="08B916D7" w14:textId="77777777" w:rsidR="008435C3" w:rsidRPr="00002A9C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ADEE61" w14:textId="77777777" w:rsidR="008435C3" w:rsidRPr="004E6B3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53" w:name="_Hlk130998114"/>
            <w:r w:rsidRPr="00575EA2">
              <w:rPr>
                <w:rFonts w:asciiTheme="minorEastAsia" w:hAnsiTheme="minorEastAsia" w:hint="eastAsia"/>
                <w:szCs w:val="21"/>
              </w:rPr>
              <w:t>设置打击模式</w:t>
            </w:r>
            <w:bookmarkEnd w:id="53"/>
          </w:p>
        </w:tc>
      </w:tr>
      <w:tr w:rsidR="008435C3" w:rsidRPr="00002A9C" w14:paraId="33A0CBF6" w14:textId="77777777" w:rsidTr="00567034">
        <w:tc>
          <w:tcPr>
            <w:tcW w:w="1526" w:type="dxa"/>
            <w:shd w:val="clear" w:color="auto" w:fill="auto"/>
            <w:vAlign w:val="center"/>
          </w:tcPr>
          <w:p w14:paraId="7B996CDC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F2407D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8435C3" w:rsidRPr="00002A9C" w14:paraId="29B48CB5" w14:textId="77777777" w:rsidTr="00567034">
        <w:tc>
          <w:tcPr>
            <w:tcW w:w="1526" w:type="dxa"/>
            <w:shd w:val="clear" w:color="auto" w:fill="auto"/>
            <w:vAlign w:val="center"/>
          </w:tcPr>
          <w:p w14:paraId="3ABD59F5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30F1AF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435C3" w:rsidRPr="001C0AE8" w14:paraId="5D8D69F9" w14:textId="77777777" w:rsidTr="00567034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E86D632" w14:textId="77777777" w:rsidR="008435C3" w:rsidRPr="001C0AE8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5D3F8DB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EC859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C58A931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05F92BF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435C3" w:rsidRPr="001C0AE8" w14:paraId="3DA2D109" w14:textId="77777777" w:rsidTr="00567034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5276554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670243" w14:textId="77777777" w:rsidR="008435C3" w:rsidRPr="00574645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CE8767" w14:textId="77777777" w:rsidR="008435C3" w:rsidRPr="00F14137" w:rsidRDefault="008435C3" w:rsidP="0056703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jamStatus</w:t>
            </w:r>
            <w:proofErr w:type="spellEnd"/>
          </w:p>
        </w:tc>
        <w:tc>
          <w:tcPr>
            <w:tcW w:w="1134" w:type="dxa"/>
          </w:tcPr>
          <w:p w14:paraId="2B2D43B3" w14:textId="77777777" w:rsidR="008435C3" w:rsidRPr="00874A55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028AF63C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</w:p>
          <w:p w14:paraId="281504DC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275917C2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+ </w:t>
            </w:r>
            <w:r>
              <w:rPr>
                <w:rFonts w:asciiTheme="minorEastAsia" w:hAnsiTheme="minorEastAsia" w:hint="eastAsia"/>
                <w:szCs w:val="21"/>
              </w:rPr>
              <w:t>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49683414" w14:textId="4C292259" w:rsidR="005737F6" w:rsidRPr="00575EA2" w:rsidRDefault="00304E47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  <w:r w:rsidR="005737F6">
              <w:rPr>
                <w:rFonts w:asciiTheme="minorEastAsia" w:hAnsiTheme="minorEastAsia" w:hint="eastAsia"/>
                <w:szCs w:val="21"/>
              </w:rPr>
              <w:t>：打击F</w:t>
            </w:r>
            <w:r w:rsidR="005737F6">
              <w:rPr>
                <w:rFonts w:asciiTheme="minorEastAsia" w:hAnsiTheme="minorEastAsia"/>
                <w:szCs w:val="21"/>
              </w:rPr>
              <w:t>PV</w:t>
            </w:r>
          </w:p>
        </w:tc>
      </w:tr>
      <w:tr w:rsidR="008435C3" w:rsidRPr="00002A9C" w14:paraId="3CA45B10" w14:textId="77777777" w:rsidTr="00567034">
        <w:tc>
          <w:tcPr>
            <w:tcW w:w="1526" w:type="dxa"/>
            <w:shd w:val="clear" w:color="auto" w:fill="auto"/>
            <w:vAlign w:val="center"/>
          </w:tcPr>
          <w:p w14:paraId="2A3A2415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386FCFE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435C3" w:rsidRPr="00002A9C" w14:paraId="10F418F9" w14:textId="77777777" w:rsidTr="00567034">
        <w:tc>
          <w:tcPr>
            <w:tcW w:w="1526" w:type="dxa"/>
            <w:shd w:val="clear" w:color="auto" w:fill="auto"/>
            <w:vAlign w:val="center"/>
          </w:tcPr>
          <w:p w14:paraId="084656E6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D80601E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F6EB32A" w14:textId="77777777" w:rsidR="008435C3" w:rsidRDefault="008435C3" w:rsidP="008435C3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435C3" w:rsidRPr="00002A9C" w14:paraId="6E48D76A" w14:textId="77777777" w:rsidTr="00567034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4DC40A0" w14:textId="77777777" w:rsidR="008435C3" w:rsidRPr="00002A9C" w:rsidRDefault="008435C3" w:rsidP="005670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0A82965" w14:textId="77777777" w:rsidR="008435C3" w:rsidRDefault="008435C3" w:rsidP="00567034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0xC6</w:t>
            </w:r>
          </w:p>
        </w:tc>
      </w:tr>
      <w:tr w:rsidR="008435C3" w:rsidRPr="0028101D" w14:paraId="73A877D3" w14:textId="77777777" w:rsidTr="00567034">
        <w:tc>
          <w:tcPr>
            <w:tcW w:w="1526" w:type="dxa"/>
            <w:shd w:val="clear" w:color="auto" w:fill="auto"/>
            <w:vAlign w:val="center"/>
          </w:tcPr>
          <w:p w14:paraId="7B7CE189" w14:textId="77777777" w:rsidR="008435C3" w:rsidRPr="00002A9C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0E5317F" w14:textId="77777777" w:rsidR="008435C3" w:rsidRPr="004E6B3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asciiTheme="minorEastAsia" w:hAnsiTheme="minorEastAsia" w:hint="eastAsia"/>
                <w:szCs w:val="21"/>
              </w:rPr>
              <w:t>设置打击模式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435C3" w:rsidRPr="00002A9C" w14:paraId="578E0D54" w14:textId="77777777" w:rsidTr="00567034">
        <w:tc>
          <w:tcPr>
            <w:tcW w:w="1526" w:type="dxa"/>
            <w:shd w:val="clear" w:color="auto" w:fill="auto"/>
            <w:vAlign w:val="center"/>
          </w:tcPr>
          <w:p w14:paraId="2109DDAE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8A1D2D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Screen</w:t>
            </w:r>
          </w:p>
        </w:tc>
      </w:tr>
      <w:tr w:rsidR="008435C3" w:rsidRPr="00002A9C" w14:paraId="46725BCE" w14:textId="77777777" w:rsidTr="00567034">
        <w:tc>
          <w:tcPr>
            <w:tcW w:w="1526" w:type="dxa"/>
            <w:shd w:val="clear" w:color="auto" w:fill="auto"/>
            <w:vAlign w:val="center"/>
          </w:tcPr>
          <w:p w14:paraId="7FA24261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D96E8A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435C3" w:rsidRPr="001C0AE8" w14:paraId="34C25F48" w14:textId="77777777" w:rsidTr="00567034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C38C61A" w14:textId="77777777" w:rsidR="008435C3" w:rsidRPr="001C0AE8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914AC3D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205D00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99CB5B8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F44331" w14:textId="77777777" w:rsidR="008435C3" w:rsidRPr="001C0AE8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435C3" w:rsidRPr="001C0AE8" w14:paraId="7248E11F" w14:textId="77777777" w:rsidTr="00567034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E14A4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FA95FE" w14:textId="77777777" w:rsidR="008435C3" w:rsidRPr="001D6574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5916E1" w14:textId="77777777" w:rsidR="008435C3" w:rsidRPr="001D6574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3CF74E6" w14:textId="77777777" w:rsidR="008435C3" w:rsidRPr="001D6574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C4A079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2A4D4B27" w14:textId="77777777" w:rsidR="008435C3" w:rsidRPr="001D6574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435C3" w:rsidRPr="00002A9C" w14:paraId="0F5CD579" w14:textId="77777777" w:rsidTr="00567034">
        <w:tc>
          <w:tcPr>
            <w:tcW w:w="1526" w:type="dxa"/>
            <w:shd w:val="clear" w:color="auto" w:fill="auto"/>
            <w:vAlign w:val="center"/>
          </w:tcPr>
          <w:p w14:paraId="70F146D0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33690C5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8435C3" w:rsidRPr="00002A9C" w14:paraId="787379AD" w14:textId="77777777" w:rsidTr="00567034">
        <w:tc>
          <w:tcPr>
            <w:tcW w:w="1526" w:type="dxa"/>
            <w:shd w:val="clear" w:color="auto" w:fill="auto"/>
            <w:vAlign w:val="center"/>
          </w:tcPr>
          <w:p w14:paraId="777638D4" w14:textId="77777777" w:rsidR="008435C3" w:rsidRDefault="008435C3" w:rsidP="0056703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D6F0DDC" w14:textId="77777777" w:rsidR="008435C3" w:rsidRDefault="008435C3" w:rsidP="0056703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44A8A56" w14:textId="77777777" w:rsidR="008435C3" w:rsidRPr="008435C3" w:rsidRDefault="008435C3" w:rsidP="008435C3"/>
    <w:p w14:paraId="384335C2" w14:textId="7446F689" w:rsidR="00CC341A" w:rsidRDefault="00CC341A" w:rsidP="007214E1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蜂鸣状态(</w:t>
      </w:r>
      <w:r>
        <w:rPr>
          <w:szCs w:val="21"/>
        </w:rPr>
        <w:t>0xc7)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C341A" w:rsidRPr="00002A9C" w14:paraId="23689540" w14:textId="77777777" w:rsidTr="00CF4D1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B76E16" w14:textId="77777777" w:rsidR="00CC341A" w:rsidRPr="00575EA2" w:rsidRDefault="00CC341A" w:rsidP="00CF4D1F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06F16D" w14:textId="5A025166" w:rsidR="00CC341A" w:rsidRDefault="00CC341A" w:rsidP="00CF4D1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C7</w:t>
            </w:r>
          </w:p>
        </w:tc>
      </w:tr>
      <w:tr w:rsidR="00CC341A" w:rsidRPr="0028101D" w14:paraId="2DD88FE4" w14:textId="77777777" w:rsidTr="00CF4D1F">
        <w:tc>
          <w:tcPr>
            <w:tcW w:w="1526" w:type="dxa"/>
            <w:shd w:val="clear" w:color="auto" w:fill="auto"/>
            <w:vAlign w:val="center"/>
          </w:tcPr>
          <w:p w14:paraId="7E3289FE" w14:textId="77777777" w:rsidR="00CC341A" w:rsidRPr="00002A9C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E4DBFE" w14:textId="66BD5443" w:rsidR="00CC341A" w:rsidRPr="004E6B38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蜂鸣状态</w:t>
            </w:r>
          </w:p>
        </w:tc>
      </w:tr>
      <w:tr w:rsidR="00CC341A" w:rsidRPr="00002A9C" w14:paraId="61D2E8B2" w14:textId="77777777" w:rsidTr="00CF4D1F">
        <w:tc>
          <w:tcPr>
            <w:tcW w:w="1526" w:type="dxa"/>
            <w:shd w:val="clear" w:color="auto" w:fill="auto"/>
            <w:vAlign w:val="center"/>
          </w:tcPr>
          <w:p w14:paraId="6814F7F7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779AC48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CC341A" w:rsidRPr="00002A9C" w14:paraId="0179DE05" w14:textId="77777777" w:rsidTr="00CF4D1F">
        <w:tc>
          <w:tcPr>
            <w:tcW w:w="1526" w:type="dxa"/>
            <w:shd w:val="clear" w:color="auto" w:fill="auto"/>
            <w:vAlign w:val="center"/>
          </w:tcPr>
          <w:p w14:paraId="7335EAC0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67BABC7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41571" w:rsidRPr="001C0AE8" w14:paraId="4FDCD76B" w14:textId="77777777" w:rsidTr="00CF4D1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B470882" w14:textId="77777777" w:rsidR="00C41571" w:rsidRPr="001C0AE8" w:rsidRDefault="00C41571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1E40E4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AC2BB8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615F0DD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2C5F88C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41571" w:rsidRPr="001C0AE8" w14:paraId="7FDEBA69" w14:textId="77777777" w:rsidTr="00CF4D1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41056D" w14:textId="77777777" w:rsidR="00C41571" w:rsidRDefault="00C41571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7A1377" w14:textId="77777777" w:rsidR="00C41571" w:rsidRPr="00574645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49B983" w14:textId="1BEC86E9" w:rsidR="00C41571" w:rsidRPr="00F14137" w:rsidRDefault="00C41571" w:rsidP="00CF4D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145EA50B" w14:textId="77777777" w:rsidR="00C41571" w:rsidRPr="00874A55" w:rsidRDefault="00C41571" w:rsidP="00CC341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0DEE514B" w14:textId="166A4553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</w:t>
            </w:r>
          </w:p>
          <w:p w14:paraId="5336FEED" w14:textId="076AA107" w:rsidR="00C41571" w:rsidRPr="00575EA2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</w:t>
            </w:r>
          </w:p>
        </w:tc>
      </w:tr>
      <w:tr w:rsidR="00C41571" w:rsidRPr="001C0AE8" w14:paraId="222FC56F" w14:textId="77777777" w:rsidTr="00CF4D1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9006D06" w14:textId="77777777" w:rsidR="00C41571" w:rsidRDefault="00C41571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063707A" w14:textId="1994B531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DE9E03" w14:textId="0BE2AD38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1134" w:type="dxa"/>
          </w:tcPr>
          <w:p w14:paraId="54609A94" w14:textId="703DC08C" w:rsidR="00C41571" w:rsidRPr="00BF69C0" w:rsidRDefault="00C41571" w:rsidP="00CC341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5FE6C28E" w14:textId="77777777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侦测或者打击模式下设置蜂鸣器的状态</w:t>
            </w:r>
          </w:p>
          <w:p w14:paraId="2EAD5BFC" w14:textId="77777777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0：侦测</w:t>
            </w:r>
          </w:p>
          <w:p w14:paraId="1916FE8A" w14:textId="752F4D36" w:rsidR="00C41571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</w:t>
            </w:r>
          </w:p>
        </w:tc>
      </w:tr>
      <w:tr w:rsidR="00CC341A" w:rsidRPr="00002A9C" w14:paraId="01DDABDD" w14:textId="77777777" w:rsidTr="00CF4D1F">
        <w:tc>
          <w:tcPr>
            <w:tcW w:w="1526" w:type="dxa"/>
            <w:shd w:val="clear" w:color="auto" w:fill="auto"/>
            <w:vAlign w:val="center"/>
          </w:tcPr>
          <w:p w14:paraId="1EA25910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53F8BA9" w14:textId="733965AC" w:rsidR="00CC341A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C341A" w:rsidRPr="00002A9C" w14:paraId="4306FEC3" w14:textId="77777777" w:rsidTr="00CF4D1F">
        <w:tc>
          <w:tcPr>
            <w:tcW w:w="1526" w:type="dxa"/>
            <w:shd w:val="clear" w:color="auto" w:fill="auto"/>
            <w:vAlign w:val="center"/>
          </w:tcPr>
          <w:p w14:paraId="3016EC1E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A6D0287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E685348" w14:textId="77777777" w:rsidR="00CC341A" w:rsidRDefault="00CC341A" w:rsidP="00CC341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C341A" w:rsidRPr="00002A9C" w14:paraId="25781825" w14:textId="77777777" w:rsidTr="00CF4D1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34FE633" w14:textId="77777777" w:rsidR="00CC341A" w:rsidRPr="00002A9C" w:rsidRDefault="00CC341A" w:rsidP="00CF4D1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3EDB84" w14:textId="005AC439" w:rsidR="00CC341A" w:rsidRDefault="00CC341A" w:rsidP="00CF4D1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0xC7</w:t>
            </w:r>
          </w:p>
        </w:tc>
      </w:tr>
      <w:tr w:rsidR="00CC341A" w:rsidRPr="0028101D" w14:paraId="3453B14A" w14:textId="77777777" w:rsidTr="00CF4D1F">
        <w:tc>
          <w:tcPr>
            <w:tcW w:w="1526" w:type="dxa"/>
            <w:shd w:val="clear" w:color="auto" w:fill="auto"/>
            <w:vAlign w:val="center"/>
          </w:tcPr>
          <w:p w14:paraId="0B430EF9" w14:textId="77777777" w:rsidR="00CC341A" w:rsidRPr="00002A9C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A21D88" w14:textId="48DC4CA6" w:rsidR="00CC341A" w:rsidRPr="004E6B38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蜂鸣状态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C341A" w:rsidRPr="00002A9C" w14:paraId="3EA30588" w14:textId="77777777" w:rsidTr="00CF4D1F">
        <w:tc>
          <w:tcPr>
            <w:tcW w:w="1526" w:type="dxa"/>
            <w:shd w:val="clear" w:color="auto" w:fill="auto"/>
            <w:vAlign w:val="center"/>
          </w:tcPr>
          <w:p w14:paraId="09C53748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DE67F00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Screen</w:t>
            </w:r>
          </w:p>
        </w:tc>
      </w:tr>
      <w:tr w:rsidR="00CC341A" w:rsidRPr="00002A9C" w14:paraId="4AF3E536" w14:textId="77777777" w:rsidTr="00CF4D1F">
        <w:tc>
          <w:tcPr>
            <w:tcW w:w="1526" w:type="dxa"/>
            <w:shd w:val="clear" w:color="auto" w:fill="auto"/>
            <w:vAlign w:val="center"/>
          </w:tcPr>
          <w:p w14:paraId="0F1806DB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7CBA7DF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061F8" w:rsidRPr="001C0AE8" w14:paraId="3F48DE79" w14:textId="77777777" w:rsidTr="00CF4D1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AD223C" w14:textId="77777777" w:rsidR="001061F8" w:rsidRPr="001C0AE8" w:rsidRDefault="001061F8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071490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ACBE10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2045F47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CC7FD30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061F8" w:rsidRPr="001C0AE8" w14:paraId="3DFF6F7A" w14:textId="77777777" w:rsidTr="00CF4D1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8B9F19" w14:textId="77777777" w:rsidR="001061F8" w:rsidRDefault="001061F8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636570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374DFA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0B77D48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A4E30F6" w14:textId="77777777" w:rsidR="001061F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34B9264F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1061F8" w:rsidRPr="001C0AE8" w14:paraId="18841007" w14:textId="77777777" w:rsidTr="00DF7DD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C9EBFD" w14:textId="77777777" w:rsidR="001061F8" w:rsidRDefault="001061F8" w:rsidP="001061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6EF364" w14:textId="41C2D9E3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C4327" w14:textId="6B2DBB3E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992" w:type="dxa"/>
          </w:tcPr>
          <w:p w14:paraId="60292ADF" w14:textId="54753B4C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3070C387" w14:textId="6F8DFD62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修改的是侦测或者打击模式下蜂鸣器的状态</w:t>
            </w:r>
          </w:p>
          <w:p w14:paraId="7109E19D" w14:textId="77777777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0：侦测</w:t>
            </w:r>
          </w:p>
          <w:p w14:paraId="265EA8F2" w14:textId="2321407E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</w:t>
            </w:r>
          </w:p>
        </w:tc>
      </w:tr>
      <w:tr w:rsidR="00CC341A" w:rsidRPr="00002A9C" w14:paraId="53D98B8A" w14:textId="77777777" w:rsidTr="00CF4D1F">
        <w:tc>
          <w:tcPr>
            <w:tcW w:w="1526" w:type="dxa"/>
            <w:shd w:val="clear" w:color="auto" w:fill="auto"/>
            <w:vAlign w:val="center"/>
          </w:tcPr>
          <w:p w14:paraId="0B647FCD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987A534" w14:textId="66C8F88B" w:rsidR="00CC341A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C341A" w:rsidRPr="00002A9C" w14:paraId="62FDA4AD" w14:textId="77777777" w:rsidTr="00CF4D1F">
        <w:tc>
          <w:tcPr>
            <w:tcW w:w="1526" w:type="dxa"/>
            <w:shd w:val="clear" w:color="auto" w:fill="auto"/>
            <w:vAlign w:val="center"/>
          </w:tcPr>
          <w:p w14:paraId="5BCB0A31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752EA92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FD072C5" w14:textId="77777777" w:rsidR="00CC341A" w:rsidRPr="00CC341A" w:rsidRDefault="00CC341A" w:rsidP="00CC341A"/>
    <w:p w14:paraId="5BFC9FAB" w14:textId="620F38F2" w:rsidR="00CC341A" w:rsidRDefault="00CC341A" w:rsidP="007214E1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震动状态(</w:t>
      </w:r>
      <w:r>
        <w:rPr>
          <w:szCs w:val="21"/>
        </w:rPr>
        <w:t>0xc8)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C341A" w:rsidRPr="00002A9C" w14:paraId="22CA6F20" w14:textId="77777777" w:rsidTr="00CF4D1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43D4A1C" w14:textId="77777777" w:rsidR="00CC341A" w:rsidRPr="00575EA2" w:rsidRDefault="00CC341A" w:rsidP="00CF4D1F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50F4C2" w14:textId="74C9B690" w:rsidR="00CC341A" w:rsidRDefault="00CC341A" w:rsidP="00CF4D1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C8</w:t>
            </w:r>
          </w:p>
        </w:tc>
      </w:tr>
      <w:tr w:rsidR="00CC341A" w:rsidRPr="0028101D" w14:paraId="4E958B5B" w14:textId="77777777" w:rsidTr="00CF4D1F">
        <w:tc>
          <w:tcPr>
            <w:tcW w:w="1526" w:type="dxa"/>
            <w:shd w:val="clear" w:color="auto" w:fill="auto"/>
            <w:vAlign w:val="center"/>
          </w:tcPr>
          <w:p w14:paraId="4B15DE63" w14:textId="77777777" w:rsidR="00CC341A" w:rsidRPr="00002A9C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1016BE9" w14:textId="11A18A9F" w:rsidR="00CC341A" w:rsidRPr="004E6B38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震动状态</w:t>
            </w:r>
          </w:p>
        </w:tc>
      </w:tr>
      <w:tr w:rsidR="00CC341A" w:rsidRPr="00002A9C" w14:paraId="30096BBC" w14:textId="77777777" w:rsidTr="00CF4D1F">
        <w:tc>
          <w:tcPr>
            <w:tcW w:w="1526" w:type="dxa"/>
            <w:shd w:val="clear" w:color="auto" w:fill="auto"/>
            <w:vAlign w:val="center"/>
          </w:tcPr>
          <w:p w14:paraId="5A10075C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F74471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CC341A" w:rsidRPr="00002A9C" w14:paraId="5C970D9E" w14:textId="77777777" w:rsidTr="00CF4D1F">
        <w:tc>
          <w:tcPr>
            <w:tcW w:w="1526" w:type="dxa"/>
            <w:shd w:val="clear" w:color="auto" w:fill="auto"/>
            <w:vAlign w:val="center"/>
          </w:tcPr>
          <w:p w14:paraId="7476C61D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B9B36EE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41571" w:rsidRPr="001C0AE8" w14:paraId="7E15C722" w14:textId="77777777" w:rsidTr="00CF4D1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9F25957" w14:textId="77777777" w:rsidR="00C41571" w:rsidRPr="001C0AE8" w:rsidRDefault="00C41571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15A2A82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D9725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93C18B9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18D201C" w14:textId="77777777" w:rsidR="00C41571" w:rsidRPr="001C0AE8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41571" w:rsidRPr="001C0AE8" w14:paraId="20366D21" w14:textId="77777777" w:rsidTr="00CF4D1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48551F3" w14:textId="77777777" w:rsidR="00C41571" w:rsidRDefault="00C41571" w:rsidP="00CC341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58EA7" w14:textId="77777777" w:rsidR="00C41571" w:rsidRPr="00574645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5E590F" w14:textId="149EA3A1" w:rsidR="00C41571" w:rsidRPr="00F14137" w:rsidRDefault="00C41571" w:rsidP="00CC341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718B7DB9" w14:textId="5AC97767" w:rsidR="00C41571" w:rsidRPr="00874A55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52B6A6C" w14:textId="77777777" w:rsidR="00C41571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</w:t>
            </w:r>
          </w:p>
          <w:p w14:paraId="0276BCD2" w14:textId="1D9EA35A" w:rsidR="00C41571" w:rsidRPr="00575EA2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</w:t>
            </w:r>
          </w:p>
        </w:tc>
      </w:tr>
      <w:tr w:rsidR="00C41571" w:rsidRPr="001C0AE8" w14:paraId="51E5293C" w14:textId="77777777" w:rsidTr="00CF4D1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E10BCE" w14:textId="77777777" w:rsidR="00C41571" w:rsidRDefault="00C41571" w:rsidP="00CC341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8E9330" w14:textId="59E9C09F" w:rsidR="00C41571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B15881" w14:textId="0419E78D" w:rsidR="00C41571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1134" w:type="dxa"/>
          </w:tcPr>
          <w:p w14:paraId="679D0BF3" w14:textId="56A03FA2" w:rsidR="00C41571" w:rsidRPr="00BF69C0" w:rsidRDefault="00C41571" w:rsidP="00CC341A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0B7CE2B1" w14:textId="774D5663" w:rsidR="00C41571" w:rsidRDefault="00C41571" w:rsidP="00C415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侦测或者打击模式下设置震动的状态</w:t>
            </w:r>
          </w:p>
          <w:p w14:paraId="51115EDD" w14:textId="77777777" w:rsidR="00C41571" w:rsidRDefault="00C41571" w:rsidP="00C415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0：侦测</w:t>
            </w:r>
          </w:p>
          <w:p w14:paraId="0EE0673C" w14:textId="227137D4" w:rsidR="00C41571" w:rsidRDefault="00C41571" w:rsidP="00C415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</w:t>
            </w:r>
          </w:p>
        </w:tc>
      </w:tr>
      <w:tr w:rsidR="00CC341A" w:rsidRPr="00002A9C" w14:paraId="1A78ADEF" w14:textId="77777777" w:rsidTr="00CF4D1F">
        <w:tc>
          <w:tcPr>
            <w:tcW w:w="1526" w:type="dxa"/>
            <w:shd w:val="clear" w:color="auto" w:fill="auto"/>
            <w:vAlign w:val="center"/>
          </w:tcPr>
          <w:p w14:paraId="63053E3D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31A44B" w14:textId="3E1AB47F" w:rsidR="00CC341A" w:rsidRDefault="00C41571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C341A" w:rsidRPr="00002A9C" w14:paraId="28A7AABD" w14:textId="77777777" w:rsidTr="00CF4D1F">
        <w:tc>
          <w:tcPr>
            <w:tcW w:w="1526" w:type="dxa"/>
            <w:shd w:val="clear" w:color="auto" w:fill="auto"/>
            <w:vAlign w:val="center"/>
          </w:tcPr>
          <w:p w14:paraId="22B577C0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6BFD6FF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34DCDAE" w14:textId="77777777" w:rsidR="00CC341A" w:rsidRDefault="00CC341A" w:rsidP="00CC341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C341A" w:rsidRPr="00002A9C" w14:paraId="77F5AB49" w14:textId="77777777" w:rsidTr="00CF4D1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D86ED2" w14:textId="77777777" w:rsidR="00CC341A" w:rsidRPr="00002A9C" w:rsidRDefault="00CC341A" w:rsidP="00CF4D1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C202343" w14:textId="1CACE122" w:rsidR="00CC341A" w:rsidRDefault="00CC341A" w:rsidP="00CF4D1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0xC8</w:t>
            </w:r>
          </w:p>
        </w:tc>
      </w:tr>
      <w:tr w:rsidR="00CC341A" w:rsidRPr="0028101D" w14:paraId="3FC642BF" w14:textId="77777777" w:rsidTr="00CF4D1F">
        <w:tc>
          <w:tcPr>
            <w:tcW w:w="1526" w:type="dxa"/>
            <w:shd w:val="clear" w:color="auto" w:fill="auto"/>
            <w:vAlign w:val="center"/>
          </w:tcPr>
          <w:p w14:paraId="26B909BB" w14:textId="77777777" w:rsidR="00CC341A" w:rsidRPr="00002A9C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3B7084D" w14:textId="4B39BBA7" w:rsidR="00CC341A" w:rsidRPr="004E6B38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震动状态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C341A" w:rsidRPr="00002A9C" w14:paraId="2DA54E21" w14:textId="77777777" w:rsidTr="00CF4D1F">
        <w:tc>
          <w:tcPr>
            <w:tcW w:w="1526" w:type="dxa"/>
            <w:shd w:val="clear" w:color="auto" w:fill="auto"/>
            <w:vAlign w:val="center"/>
          </w:tcPr>
          <w:p w14:paraId="33FB6BE2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66966A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Screen</w:t>
            </w:r>
          </w:p>
        </w:tc>
      </w:tr>
      <w:tr w:rsidR="00CC341A" w:rsidRPr="00002A9C" w14:paraId="7A0A9CDE" w14:textId="77777777" w:rsidTr="00CF4D1F">
        <w:tc>
          <w:tcPr>
            <w:tcW w:w="1526" w:type="dxa"/>
            <w:shd w:val="clear" w:color="auto" w:fill="auto"/>
            <w:vAlign w:val="center"/>
          </w:tcPr>
          <w:p w14:paraId="39B317DD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6A744E4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061F8" w:rsidRPr="001C0AE8" w14:paraId="294F5F03" w14:textId="77777777" w:rsidTr="00CF4D1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430D9C7" w14:textId="77777777" w:rsidR="001061F8" w:rsidRPr="001C0AE8" w:rsidRDefault="001061F8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1F54C6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041397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9702B4C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F39D93A" w14:textId="77777777" w:rsidR="001061F8" w:rsidRPr="001C0AE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061F8" w:rsidRPr="001C0AE8" w14:paraId="6B164155" w14:textId="77777777" w:rsidTr="00CF4D1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FCC0DE" w14:textId="77777777" w:rsidR="001061F8" w:rsidRDefault="001061F8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7FE920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1F60B7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3CE427E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AD9B8E8" w14:textId="77777777" w:rsidR="001061F8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6D979404" w14:textId="77777777" w:rsidR="001061F8" w:rsidRPr="001D6574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1061F8" w:rsidRPr="001C0AE8" w14:paraId="22282BE9" w14:textId="77777777" w:rsidTr="00C47C9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EEE546" w14:textId="77777777" w:rsidR="001061F8" w:rsidRDefault="001061F8" w:rsidP="001061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1DE6A9A" w14:textId="5F943567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AC43F4" w14:textId="53D1A2D5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992" w:type="dxa"/>
          </w:tcPr>
          <w:p w14:paraId="17B7AF5A" w14:textId="2C60AD3B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13E280D6" w14:textId="3EA3C804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修改的是侦测或者打击模式下震动的状态</w:t>
            </w:r>
          </w:p>
          <w:p w14:paraId="73754165" w14:textId="77777777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0：侦测</w:t>
            </w:r>
          </w:p>
          <w:p w14:paraId="7CCEBCA6" w14:textId="745AAD9C" w:rsidR="001061F8" w:rsidRDefault="001061F8" w:rsidP="001061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</w:t>
            </w:r>
          </w:p>
        </w:tc>
      </w:tr>
      <w:tr w:rsidR="00CC341A" w:rsidRPr="00002A9C" w14:paraId="07DB2D00" w14:textId="77777777" w:rsidTr="00CF4D1F">
        <w:tc>
          <w:tcPr>
            <w:tcW w:w="1526" w:type="dxa"/>
            <w:shd w:val="clear" w:color="auto" w:fill="auto"/>
            <w:vAlign w:val="center"/>
          </w:tcPr>
          <w:p w14:paraId="4FD538AA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EBA30E" w14:textId="31365F40" w:rsidR="00CC341A" w:rsidRDefault="001061F8" w:rsidP="00CF4D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C341A" w:rsidRPr="00002A9C" w14:paraId="67C60DB1" w14:textId="77777777" w:rsidTr="00CF4D1F">
        <w:tc>
          <w:tcPr>
            <w:tcW w:w="1526" w:type="dxa"/>
            <w:shd w:val="clear" w:color="auto" w:fill="auto"/>
            <w:vAlign w:val="center"/>
          </w:tcPr>
          <w:p w14:paraId="7E5A1577" w14:textId="77777777" w:rsidR="00CC341A" w:rsidRDefault="00CC341A" w:rsidP="00CF4D1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0F66679" w14:textId="77777777" w:rsidR="00CC341A" w:rsidRDefault="00CC341A" w:rsidP="00CF4D1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5838384A" w14:textId="6E812594" w:rsidR="002B4C1A" w:rsidRDefault="002B4C1A" w:rsidP="007214E1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 w:rsidR="00D2641A">
        <w:rPr>
          <w:szCs w:val="21"/>
        </w:rPr>
        <w:t>0xc9</w:t>
      </w:r>
      <w:r>
        <w:rPr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B4C1A" w:rsidRPr="00002A9C" w14:paraId="7709BD89" w14:textId="77777777" w:rsidTr="00BF716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FD45D19" w14:textId="77777777" w:rsidR="002B4C1A" w:rsidRPr="00575EA2" w:rsidRDefault="002B4C1A" w:rsidP="00BF716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1048FB5" w14:textId="7B3C1B61" w:rsidR="002B4C1A" w:rsidRDefault="002B4C1A" w:rsidP="00BF716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F4ABE">
              <w:rPr>
                <w:rFonts w:asciiTheme="minorEastAsia" w:hAnsiTheme="minorEastAsia" w:cs="宋体"/>
                <w:szCs w:val="21"/>
              </w:rPr>
              <w:t>C9</w:t>
            </w:r>
          </w:p>
        </w:tc>
      </w:tr>
      <w:tr w:rsidR="002B4C1A" w:rsidRPr="0028101D" w14:paraId="744E9AF8" w14:textId="77777777" w:rsidTr="00BF7160">
        <w:tc>
          <w:tcPr>
            <w:tcW w:w="1526" w:type="dxa"/>
            <w:shd w:val="clear" w:color="auto" w:fill="auto"/>
            <w:vAlign w:val="center"/>
          </w:tcPr>
          <w:p w14:paraId="4BB9261B" w14:textId="77777777" w:rsidR="002B4C1A" w:rsidRPr="00002A9C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8F7C509" w14:textId="23DCA56A" w:rsidR="002B4C1A" w:rsidRPr="004E6B38" w:rsidRDefault="00BA7A17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2B4C1A" w:rsidRPr="00002A9C" w14:paraId="055BD0B4" w14:textId="77777777" w:rsidTr="00BF7160">
        <w:tc>
          <w:tcPr>
            <w:tcW w:w="1526" w:type="dxa"/>
            <w:shd w:val="clear" w:color="auto" w:fill="auto"/>
            <w:vAlign w:val="center"/>
          </w:tcPr>
          <w:p w14:paraId="069C1ED9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E581CF6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2B4C1A" w:rsidRPr="00002A9C" w14:paraId="4C87B18D" w14:textId="77777777" w:rsidTr="00BF7160">
        <w:tc>
          <w:tcPr>
            <w:tcW w:w="1526" w:type="dxa"/>
            <w:shd w:val="clear" w:color="auto" w:fill="auto"/>
            <w:vAlign w:val="center"/>
          </w:tcPr>
          <w:p w14:paraId="2E6239DF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952E77F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B4C1A" w:rsidRPr="001C0AE8" w14:paraId="39D87421" w14:textId="77777777" w:rsidTr="00BF716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CB353D4" w14:textId="77777777" w:rsidR="002B4C1A" w:rsidRPr="001C0AE8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6A3AB2E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EAE245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0F753BF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54A8B1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C1A" w:rsidRPr="001C0AE8" w14:paraId="209FE80F" w14:textId="77777777" w:rsidTr="00BF716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EBEA0F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7F13A5" w14:textId="77777777" w:rsidR="002B4C1A" w:rsidRPr="00574645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184C0" w14:textId="77777777" w:rsidR="002B4C1A" w:rsidRPr="00F14137" w:rsidRDefault="002B4C1A" w:rsidP="00BF716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06EE6B22" w14:textId="77777777" w:rsidR="002B4C1A" w:rsidRPr="00874A55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03909F5E" w14:textId="3D822AA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BB1F00">
              <w:rPr>
                <w:rFonts w:asciiTheme="minorEastAsia" w:hAnsiTheme="minorEastAsia" w:hint="eastAsia"/>
                <w:szCs w:val="21"/>
              </w:rPr>
              <w:t>退出</w:t>
            </w:r>
            <w:r w:rsidR="00BB1F00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5E3E8C79" w14:textId="3CE380D9" w:rsidR="002B4C1A" w:rsidRPr="00575EA2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BB1F00"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2B4C1A" w:rsidRPr="00002A9C" w14:paraId="12B7CE97" w14:textId="77777777" w:rsidTr="00BF7160">
        <w:tc>
          <w:tcPr>
            <w:tcW w:w="1526" w:type="dxa"/>
            <w:shd w:val="clear" w:color="auto" w:fill="auto"/>
            <w:vAlign w:val="center"/>
          </w:tcPr>
          <w:p w14:paraId="319642B8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C8A5A51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B4C1A" w:rsidRPr="00002A9C" w14:paraId="2A9E2694" w14:textId="77777777" w:rsidTr="00BF7160">
        <w:tc>
          <w:tcPr>
            <w:tcW w:w="1526" w:type="dxa"/>
            <w:shd w:val="clear" w:color="auto" w:fill="auto"/>
            <w:vAlign w:val="center"/>
          </w:tcPr>
          <w:p w14:paraId="307D1F65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B2A236F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03AB9A9" w14:textId="77777777" w:rsidR="002B4C1A" w:rsidRDefault="002B4C1A" w:rsidP="002B4C1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B4C1A" w:rsidRPr="00002A9C" w14:paraId="22C4A3FF" w14:textId="77777777" w:rsidTr="00BF716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F13D38" w14:textId="77777777" w:rsidR="002B4C1A" w:rsidRPr="00002A9C" w:rsidRDefault="002B4C1A" w:rsidP="00BF716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C6695B" w14:textId="77777777" w:rsidR="002B4C1A" w:rsidRDefault="002B4C1A" w:rsidP="00BF716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0xC8</w:t>
            </w:r>
          </w:p>
        </w:tc>
      </w:tr>
      <w:tr w:rsidR="002B4C1A" w:rsidRPr="0028101D" w14:paraId="376ADAD8" w14:textId="77777777" w:rsidTr="00BF7160">
        <w:tc>
          <w:tcPr>
            <w:tcW w:w="1526" w:type="dxa"/>
            <w:shd w:val="clear" w:color="auto" w:fill="auto"/>
            <w:vAlign w:val="center"/>
          </w:tcPr>
          <w:p w14:paraId="6CD4429A" w14:textId="77777777" w:rsidR="002B4C1A" w:rsidRPr="00002A9C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0C0D66" w14:textId="614D4354" w:rsidR="002B4C1A" w:rsidRPr="004E6B38" w:rsidRDefault="00BA7A17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 w:rsidR="002B4C1A">
              <w:rPr>
                <w:rFonts w:asciiTheme="minorEastAsia" w:hAnsiTheme="minorEastAsia" w:hint="eastAsia"/>
              </w:rPr>
              <w:t xml:space="preserve"> </w:t>
            </w:r>
            <w:r w:rsidR="002B4C1A">
              <w:rPr>
                <w:rFonts w:asciiTheme="minorEastAsia" w:hAnsiTheme="minorEastAsia"/>
              </w:rPr>
              <w:t xml:space="preserve"> 应答</w:t>
            </w:r>
          </w:p>
        </w:tc>
      </w:tr>
      <w:tr w:rsidR="002B4C1A" w:rsidRPr="00002A9C" w14:paraId="32A10C3C" w14:textId="77777777" w:rsidTr="00BF7160">
        <w:tc>
          <w:tcPr>
            <w:tcW w:w="1526" w:type="dxa"/>
            <w:shd w:val="clear" w:color="auto" w:fill="auto"/>
            <w:vAlign w:val="center"/>
          </w:tcPr>
          <w:p w14:paraId="195A73AD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147A35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Screen</w:t>
            </w:r>
          </w:p>
        </w:tc>
      </w:tr>
      <w:tr w:rsidR="002B4C1A" w:rsidRPr="00002A9C" w14:paraId="66C30F72" w14:textId="77777777" w:rsidTr="00BF7160">
        <w:tc>
          <w:tcPr>
            <w:tcW w:w="1526" w:type="dxa"/>
            <w:shd w:val="clear" w:color="auto" w:fill="auto"/>
            <w:vAlign w:val="center"/>
          </w:tcPr>
          <w:p w14:paraId="675F307D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D40B51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B4C1A" w:rsidRPr="001C0AE8" w14:paraId="75E9126D" w14:textId="77777777" w:rsidTr="00BF716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346D44" w14:textId="77777777" w:rsidR="002B4C1A" w:rsidRPr="001C0AE8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50B646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D7CD7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45AFCAE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19C5801" w14:textId="77777777" w:rsidR="002B4C1A" w:rsidRPr="001C0AE8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C1A" w:rsidRPr="001C0AE8" w14:paraId="781300D4" w14:textId="77777777" w:rsidTr="00BF716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74C74D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0E976F" w14:textId="77777777" w:rsidR="002B4C1A" w:rsidRPr="001D6574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D45B96" w14:textId="77777777" w:rsidR="002B4C1A" w:rsidRPr="001D6574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FCA504D" w14:textId="77777777" w:rsidR="002B4C1A" w:rsidRPr="001D6574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F776665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22A03B63" w14:textId="77777777" w:rsidR="002B4C1A" w:rsidRPr="001D6574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2B4C1A" w:rsidRPr="00002A9C" w14:paraId="03303443" w14:textId="77777777" w:rsidTr="00BF7160">
        <w:tc>
          <w:tcPr>
            <w:tcW w:w="1526" w:type="dxa"/>
            <w:shd w:val="clear" w:color="auto" w:fill="auto"/>
            <w:vAlign w:val="center"/>
          </w:tcPr>
          <w:p w14:paraId="0C13CA3E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E425E80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2B4C1A" w:rsidRPr="00002A9C" w14:paraId="3120C62E" w14:textId="77777777" w:rsidTr="00BF7160">
        <w:tc>
          <w:tcPr>
            <w:tcW w:w="1526" w:type="dxa"/>
            <w:shd w:val="clear" w:color="auto" w:fill="auto"/>
            <w:vAlign w:val="center"/>
          </w:tcPr>
          <w:p w14:paraId="6B51A735" w14:textId="77777777" w:rsidR="002B4C1A" w:rsidRDefault="002B4C1A" w:rsidP="00BF716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688974A" w14:textId="77777777" w:rsidR="002B4C1A" w:rsidRDefault="002B4C1A" w:rsidP="00BF716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15F9373" w14:textId="77777777" w:rsidR="002B4C1A" w:rsidRDefault="002B4C1A" w:rsidP="002B4C1A"/>
    <w:p w14:paraId="102FAD91" w14:textId="12CBF2C3" w:rsidR="007821D1" w:rsidRDefault="007821D1" w:rsidP="007214E1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lastRenderedPageBreak/>
        <w:t>获取蜂鸣器和震动马达开关</w:t>
      </w:r>
      <w:r w:rsidR="00E9130B">
        <w:rPr>
          <w:rFonts w:hint="eastAsia"/>
          <w:szCs w:val="21"/>
        </w:rPr>
        <w:t>的设置</w:t>
      </w:r>
      <w:r>
        <w:rPr>
          <w:rFonts w:hint="eastAsia"/>
          <w:szCs w:val="21"/>
        </w:rPr>
        <w:t>状态(</w:t>
      </w:r>
      <w:r>
        <w:rPr>
          <w:szCs w:val="21"/>
        </w:rPr>
        <w:t>0xca)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821D1" w:rsidRPr="00002A9C" w14:paraId="6B398B97" w14:textId="77777777" w:rsidTr="00AE5EC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224B33" w14:textId="77777777" w:rsidR="007821D1" w:rsidRPr="00575EA2" w:rsidRDefault="007821D1" w:rsidP="00AE5EC7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ABADDC" w14:textId="0DA4FF14" w:rsidR="007821D1" w:rsidRDefault="007821D1" w:rsidP="00AE5EC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CA</w:t>
            </w:r>
          </w:p>
        </w:tc>
      </w:tr>
      <w:tr w:rsidR="007821D1" w:rsidRPr="0028101D" w14:paraId="027254CE" w14:textId="77777777" w:rsidTr="00AE5EC7">
        <w:tc>
          <w:tcPr>
            <w:tcW w:w="1526" w:type="dxa"/>
            <w:shd w:val="clear" w:color="auto" w:fill="auto"/>
            <w:vAlign w:val="center"/>
          </w:tcPr>
          <w:p w14:paraId="19AD0250" w14:textId="77777777" w:rsidR="007821D1" w:rsidRPr="00002A9C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D3E849E" w14:textId="5BA21B5A" w:rsidR="007821D1" w:rsidRPr="004E6B3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E9130B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蜂鸣器和震动马达开关状态</w:t>
            </w:r>
          </w:p>
        </w:tc>
      </w:tr>
      <w:tr w:rsidR="007821D1" w:rsidRPr="00002A9C" w14:paraId="260BAADA" w14:textId="77777777" w:rsidTr="00AE5EC7">
        <w:tc>
          <w:tcPr>
            <w:tcW w:w="1526" w:type="dxa"/>
            <w:shd w:val="clear" w:color="auto" w:fill="auto"/>
            <w:vAlign w:val="center"/>
          </w:tcPr>
          <w:p w14:paraId="772C072C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F1C26DC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Screen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7821D1" w:rsidRPr="00002A9C" w14:paraId="51557A4F" w14:textId="77777777" w:rsidTr="00AE5EC7">
        <w:tc>
          <w:tcPr>
            <w:tcW w:w="1526" w:type="dxa"/>
            <w:shd w:val="clear" w:color="auto" w:fill="auto"/>
            <w:vAlign w:val="center"/>
          </w:tcPr>
          <w:p w14:paraId="28A63A73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C1D0BAC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821D1" w:rsidRPr="001C0AE8" w14:paraId="16B73B0D" w14:textId="77777777" w:rsidTr="00AE5EC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74204B6" w14:textId="77777777" w:rsidR="007821D1" w:rsidRPr="001C0AE8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ABB960F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786C0E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D62E2E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2B64D10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821D1" w:rsidRPr="001C0AE8" w14:paraId="35E8F9A5" w14:textId="77777777" w:rsidTr="00AE5EC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E612C34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E98F7F" w14:textId="784CD099" w:rsidR="007821D1" w:rsidRPr="00574645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32D559" w14:textId="3EAF48BC" w:rsidR="007821D1" w:rsidRPr="00F14137" w:rsidRDefault="007821D1" w:rsidP="00AE5E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FABD8" w14:textId="67799753" w:rsidR="007821D1" w:rsidRPr="00874A55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1A4580" w14:textId="3FA2E6B6" w:rsidR="007821D1" w:rsidRPr="00575EA2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821D1" w:rsidRPr="00002A9C" w14:paraId="03232C88" w14:textId="77777777" w:rsidTr="00AE5EC7">
        <w:tc>
          <w:tcPr>
            <w:tcW w:w="1526" w:type="dxa"/>
            <w:shd w:val="clear" w:color="auto" w:fill="auto"/>
            <w:vAlign w:val="center"/>
          </w:tcPr>
          <w:p w14:paraId="45BE06FB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1EB56F" w14:textId="27173041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7821D1" w:rsidRPr="00002A9C" w14:paraId="7316C768" w14:textId="77777777" w:rsidTr="00AE5EC7">
        <w:tc>
          <w:tcPr>
            <w:tcW w:w="1526" w:type="dxa"/>
            <w:shd w:val="clear" w:color="auto" w:fill="auto"/>
            <w:vAlign w:val="center"/>
          </w:tcPr>
          <w:p w14:paraId="777022A3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3EDC121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BECD85E" w14:textId="77777777" w:rsidR="007821D1" w:rsidRDefault="007821D1" w:rsidP="007821D1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851"/>
        <w:gridCol w:w="992"/>
        <w:gridCol w:w="4820"/>
      </w:tblGrid>
      <w:tr w:rsidR="007821D1" w:rsidRPr="00002A9C" w14:paraId="25FE7935" w14:textId="77777777" w:rsidTr="006B65B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8356417" w14:textId="77777777" w:rsidR="007821D1" w:rsidRPr="00002A9C" w:rsidRDefault="007821D1" w:rsidP="00AE5EC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400" w:type="dxa"/>
            <w:gridSpan w:val="4"/>
            <w:shd w:val="clear" w:color="auto" w:fill="D9D9D9" w:themeFill="background1" w:themeFillShade="D9"/>
            <w:vAlign w:val="center"/>
          </w:tcPr>
          <w:p w14:paraId="134DAD4F" w14:textId="0E9C0EBB" w:rsidR="007821D1" w:rsidRDefault="007821D1" w:rsidP="00AE5EC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0xCA</w:t>
            </w:r>
          </w:p>
        </w:tc>
      </w:tr>
      <w:tr w:rsidR="007821D1" w:rsidRPr="0028101D" w14:paraId="755B6F17" w14:textId="77777777" w:rsidTr="006B65B3">
        <w:tc>
          <w:tcPr>
            <w:tcW w:w="1526" w:type="dxa"/>
            <w:shd w:val="clear" w:color="auto" w:fill="auto"/>
            <w:vAlign w:val="center"/>
          </w:tcPr>
          <w:p w14:paraId="2E7CA100" w14:textId="77777777" w:rsidR="007821D1" w:rsidRPr="00002A9C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400" w:type="dxa"/>
            <w:gridSpan w:val="4"/>
            <w:vAlign w:val="center"/>
          </w:tcPr>
          <w:p w14:paraId="7E39400F" w14:textId="1BD6C010" w:rsidR="007821D1" w:rsidRPr="004E6B38" w:rsidRDefault="00E9130B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获取蜂鸣器和震动马达开关的设置状态</w:t>
            </w:r>
            <w:r w:rsidR="007821D1">
              <w:rPr>
                <w:rFonts w:asciiTheme="minorEastAsia" w:hAnsiTheme="minorEastAsia" w:hint="eastAsia"/>
              </w:rPr>
              <w:t xml:space="preserve"> </w:t>
            </w:r>
            <w:r w:rsidR="007821D1">
              <w:rPr>
                <w:rFonts w:asciiTheme="minorEastAsia" w:hAnsiTheme="minorEastAsia"/>
              </w:rPr>
              <w:t xml:space="preserve"> 应答</w:t>
            </w:r>
          </w:p>
        </w:tc>
      </w:tr>
      <w:tr w:rsidR="007821D1" w:rsidRPr="00002A9C" w14:paraId="2B04A8B4" w14:textId="77777777" w:rsidTr="006B65B3">
        <w:tc>
          <w:tcPr>
            <w:tcW w:w="1526" w:type="dxa"/>
            <w:shd w:val="clear" w:color="auto" w:fill="auto"/>
            <w:vAlign w:val="center"/>
          </w:tcPr>
          <w:p w14:paraId="4FC1B812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400" w:type="dxa"/>
            <w:gridSpan w:val="4"/>
            <w:vAlign w:val="center"/>
          </w:tcPr>
          <w:p w14:paraId="55BF67F9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Screen</w:t>
            </w:r>
          </w:p>
        </w:tc>
      </w:tr>
      <w:tr w:rsidR="007821D1" w:rsidRPr="00002A9C" w14:paraId="35C0AA9A" w14:textId="77777777" w:rsidTr="006B65B3">
        <w:tc>
          <w:tcPr>
            <w:tcW w:w="1526" w:type="dxa"/>
            <w:shd w:val="clear" w:color="auto" w:fill="auto"/>
            <w:vAlign w:val="center"/>
          </w:tcPr>
          <w:p w14:paraId="6CC8D4C9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400" w:type="dxa"/>
            <w:gridSpan w:val="4"/>
            <w:vAlign w:val="center"/>
          </w:tcPr>
          <w:p w14:paraId="6F98033A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821D1" w:rsidRPr="001C0AE8" w14:paraId="470A7CD3" w14:textId="77777777" w:rsidTr="006B65B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B5DAA64" w14:textId="77777777" w:rsidR="007821D1" w:rsidRPr="001C0AE8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35E8D02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42E90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18B23EE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4820" w:type="dxa"/>
            <w:vAlign w:val="center"/>
          </w:tcPr>
          <w:p w14:paraId="21EE1E3B" w14:textId="77777777" w:rsidR="007821D1" w:rsidRPr="001C0AE8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821D1" w:rsidRPr="001C0AE8" w14:paraId="4ADFBE4B" w14:textId="77777777" w:rsidTr="006B65B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6377C0" w14:textId="77777777" w:rsidR="007821D1" w:rsidRDefault="007821D1" w:rsidP="007821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5FD6F" w14:textId="42AAAABA" w:rsidR="007821D1" w:rsidRPr="001D6574" w:rsidRDefault="007821D1" w:rsidP="00782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084863" w14:textId="2F2D5BDB" w:rsidR="007821D1" w:rsidRPr="001D6574" w:rsidRDefault="007821D1" w:rsidP="00782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</w:tcPr>
          <w:p w14:paraId="5ACDFF97" w14:textId="2C8D7BFD" w:rsidR="007821D1" w:rsidRPr="001D6574" w:rsidRDefault="007821D1" w:rsidP="007821D1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4820" w:type="dxa"/>
            <w:vAlign w:val="center"/>
          </w:tcPr>
          <w:p w14:paraId="378297AB" w14:textId="503D34B2" w:rsidR="007821D1" w:rsidRDefault="007821D1" w:rsidP="007821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蜂鸣器</w:t>
            </w:r>
            <w:r w:rsidR="00570056">
              <w:rPr>
                <w:rFonts w:asciiTheme="minorEastAsia" w:hAnsiTheme="minorEastAsia" w:hint="eastAsia"/>
                <w:szCs w:val="21"/>
              </w:rPr>
              <w:t>开关</w:t>
            </w:r>
            <w:r>
              <w:rPr>
                <w:rFonts w:asciiTheme="minorEastAsia" w:hAnsiTheme="minorEastAsia" w:hint="eastAsia"/>
                <w:szCs w:val="21"/>
              </w:rPr>
              <w:t>状态：</w:t>
            </w:r>
            <w:r>
              <w:rPr>
                <w:rFonts w:asciiTheme="minorEastAsia" w:hAnsiTheme="minorEastAsia"/>
                <w:szCs w:val="21"/>
              </w:rPr>
              <w:br/>
            </w:r>
            <w:r w:rsidR="006B65B3">
              <w:rPr>
                <w:rFonts w:asciiTheme="minorEastAsia" w:hAnsiTheme="minorEastAsia"/>
                <w:szCs w:val="21"/>
              </w:rPr>
              <w:t>bit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="006B65B3">
              <w:rPr>
                <w:rFonts w:asciiTheme="minorEastAsia" w:hAnsiTheme="minorEastAsia" w:hint="eastAsia"/>
                <w:szCs w:val="21"/>
              </w:rPr>
              <w:t>:侦测模式下打开或关闭（0:关闭，1:打开）</w:t>
            </w:r>
          </w:p>
          <w:p w14:paraId="24FA1193" w14:textId="3D3FD688" w:rsidR="006B65B3" w:rsidRDefault="006B65B3" w:rsidP="006B65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bit1:</w:t>
            </w:r>
            <w:r>
              <w:rPr>
                <w:rFonts w:asciiTheme="minorEastAsia" w:hAnsiTheme="minorEastAsia" w:hint="eastAsia"/>
                <w:szCs w:val="21"/>
              </w:rPr>
              <w:t>打击模式打开或关闭（0:关闭，1:打开）</w:t>
            </w:r>
            <w:r>
              <w:rPr>
                <w:rFonts w:asciiTheme="minorEastAsia" w:hAnsiTheme="minorEastAsia"/>
                <w:szCs w:val="21"/>
              </w:rPr>
              <w:br/>
            </w:r>
            <w:r>
              <w:rPr>
                <w:rFonts w:asciiTheme="minorEastAsia" w:hAnsiTheme="minorEastAsia" w:hint="eastAsia"/>
                <w:szCs w:val="21"/>
              </w:rPr>
              <w:t>震动马达开关状态：</w:t>
            </w:r>
            <w:r>
              <w:rPr>
                <w:rFonts w:asciiTheme="minorEastAsia" w:hAnsiTheme="minorEastAsia"/>
                <w:szCs w:val="21"/>
              </w:rPr>
              <w:br/>
              <w:t>bit2</w:t>
            </w:r>
            <w:r>
              <w:rPr>
                <w:rFonts w:asciiTheme="minorEastAsia" w:hAnsiTheme="minorEastAsia" w:hint="eastAsia"/>
                <w:szCs w:val="21"/>
              </w:rPr>
              <w:t>:侦测模式下打开或关闭（0:关闭，1:打开）</w:t>
            </w:r>
          </w:p>
          <w:p w14:paraId="5E85B78E" w14:textId="49189FC3" w:rsidR="007821D1" w:rsidRPr="001D6574" w:rsidRDefault="006B65B3" w:rsidP="006B65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bit3:</w:t>
            </w:r>
            <w:r>
              <w:rPr>
                <w:rFonts w:asciiTheme="minorEastAsia" w:hAnsiTheme="minorEastAsia" w:hint="eastAsia"/>
                <w:szCs w:val="21"/>
              </w:rPr>
              <w:t>打击模式打开或关闭（0:关闭，1:打开）</w:t>
            </w:r>
          </w:p>
        </w:tc>
      </w:tr>
      <w:tr w:rsidR="007821D1" w:rsidRPr="00002A9C" w14:paraId="5B550D61" w14:textId="77777777" w:rsidTr="006B65B3">
        <w:tc>
          <w:tcPr>
            <w:tcW w:w="1526" w:type="dxa"/>
            <w:shd w:val="clear" w:color="auto" w:fill="auto"/>
            <w:vAlign w:val="center"/>
          </w:tcPr>
          <w:p w14:paraId="049418D1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400" w:type="dxa"/>
            <w:gridSpan w:val="4"/>
            <w:vAlign w:val="center"/>
          </w:tcPr>
          <w:p w14:paraId="4088CE09" w14:textId="2779CB71" w:rsidR="007821D1" w:rsidRDefault="006B65B3" w:rsidP="00AE5E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821D1" w:rsidRPr="00002A9C" w14:paraId="1C0624B5" w14:textId="77777777" w:rsidTr="006B65B3">
        <w:tc>
          <w:tcPr>
            <w:tcW w:w="1526" w:type="dxa"/>
            <w:shd w:val="clear" w:color="auto" w:fill="auto"/>
            <w:vAlign w:val="center"/>
          </w:tcPr>
          <w:p w14:paraId="68EF2178" w14:textId="77777777" w:rsidR="007821D1" w:rsidRDefault="007821D1" w:rsidP="00AE5EC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400" w:type="dxa"/>
            <w:gridSpan w:val="4"/>
            <w:vAlign w:val="center"/>
          </w:tcPr>
          <w:p w14:paraId="38E3F3A0" w14:textId="77777777" w:rsidR="007821D1" w:rsidRDefault="007821D1" w:rsidP="00AE5EC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D864CCE" w14:textId="77777777" w:rsidR="00CC341A" w:rsidRDefault="00CC341A" w:rsidP="00CC341A">
      <w:pPr>
        <w:rPr>
          <w:ins w:id="54" w:author="陈奕利" w:date="2023-09-01T12:02:00Z"/>
        </w:rPr>
      </w:pPr>
    </w:p>
    <w:p w14:paraId="1B07FB23" w14:textId="77777777" w:rsidR="003C712C" w:rsidRDefault="003C712C" w:rsidP="00CC341A">
      <w:pPr>
        <w:rPr>
          <w:ins w:id="55" w:author="陈奕利" w:date="2023-09-01T12:02:00Z"/>
        </w:rPr>
      </w:pPr>
    </w:p>
    <w:p w14:paraId="104FF955" w14:textId="77777777" w:rsidR="003C712C" w:rsidRDefault="003C712C" w:rsidP="00CC341A">
      <w:pPr>
        <w:rPr>
          <w:ins w:id="56" w:author="陈奕利" w:date="2023-09-01T12:02:00Z"/>
        </w:rPr>
      </w:pPr>
    </w:p>
    <w:p w14:paraId="3CACAFFC" w14:textId="4003ED7A" w:rsidR="003C712C" w:rsidRDefault="003C712C" w:rsidP="003C712C">
      <w:pPr>
        <w:pStyle w:val="4"/>
        <w:numPr>
          <w:ilvl w:val="3"/>
          <w:numId w:val="2"/>
        </w:numPr>
        <w:rPr>
          <w:ins w:id="57" w:author="陈奕利" w:date="2023-09-01T12:03:00Z"/>
        </w:rPr>
      </w:pPr>
      <w:ins w:id="58" w:author="陈奕利" w:date="2023-09-01T12:02:00Z">
        <w:r>
          <w:rPr>
            <w:rFonts w:hint="eastAsia"/>
          </w:rPr>
          <w:t>获取</w:t>
        </w:r>
        <w:r w:rsidRPr="008435C3">
          <w:rPr>
            <w:rFonts w:hint="eastAsia"/>
          </w:rPr>
          <w:t>打击模式</w:t>
        </w:r>
        <w:r>
          <w:rPr>
            <w:rFonts w:hint="eastAsia"/>
          </w:rPr>
          <w:t>(</w:t>
        </w:r>
        <w:r>
          <w:t>0xC</w:t>
        </w:r>
      </w:ins>
      <w:ins w:id="59" w:author="陈奕利" w:date="2023-09-01T12:03:00Z">
        <w:r w:rsidR="00562109">
          <w:rPr>
            <w:rFonts w:hint="eastAsia"/>
          </w:rPr>
          <w:t>B</w:t>
        </w:r>
      </w:ins>
      <w:ins w:id="60" w:author="陈奕利" w:date="2023-09-01T12:02:00Z">
        <w: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562109" w:rsidRPr="00002A9C" w14:paraId="1E7473EC" w14:textId="77777777" w:rsidTr="0023237B">
        <w:trPr>
          <w:ins w:id="61" w:author="陈奕利" w:date="2023-09-01T12:0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CD9E12C" w14:textId="77777777" w:rsidR="00562109" w:rsidRPr="00002A9C" w:rsidRDefault="00562109" w:rsidP="0023237B">
            <w:pPr>
              <w:jc w:val="center"/>
              <w:rPr>
                <w:ins w:id="62" w:author="陈奕利" w:date="2023-09-01T12:03:00Z"/>
                <w:rFonts w:asciiTheme="minorEastAsia" w:hAnsiTheme="minorEastAsia" w:cs="宋体"/>
                <w:szCs w:val="21"/>
              </w:rPr>
            </w:pPr>
            <w:ins w:id="63" w:author="陈奕利" w:date="2023-09-01T12:0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DA001DE" w14:textId="77777777" w:rsidR="00562109" w:rsidRDefault="00562109" w:rsidP="0023237B">
            <w:pPr>
              <w:jc w:val="left"/>
              <w:rPr>
                <w:ins w:id="64" w:author="陈奕利" w:date="2023-09-01T12:03:00Z"/>
                <w:rFonts w:asciiTheme="minorEastAsia" w:hAnsiTheme="minorEastAsia" w:cs="宋体"/>
                <w:szCs w:val="21"/>
              </w:rPr>
            </w:pPr>
            <w:ins w:id="65" w:author="陈奕利" w:date="2023-09-01T12:03:00Z">
              <w:r>
                <w:rPr>
                  <w:rFonts w:asciiTheme="minorEastAsia" w:hAnsiTheme="minorEastAsia" w:cs="宋体"/>
                  <w:szCs w:val="21"/>
                </w:rPr>
                <w:t>0xCB</w:t>
              </w:r>
            </w:ins>
          </w:p>
        </w:tc>
      </w:tr>
      <w:tr w:rsidR="00562109" w:rsidRPr="0028101D" w14:paraId="45D8A890" w14:textId="77777777" w:rsidTr="0023237B">
        <w:trPr>
          <w:ins w:id="66" w:author="陈奕利" w:date="2023-09-01T12:03:00Z"/>
        </w:trPr>
        <w:tc>
          <w:tcPr>
            <w:tcW w:w="1526" w:type="dxa"/>
            <w:shd w:val="clear" w:color="auto" w:fill="auto"/>
            <w:vAlign w:val="center"/>
          </w:tcPr>
          <w:p w14:paraId="748FE924" w14:textId="77777777" w:rsidR="00562109" w:rsidRPr="00002A9C" w:rsidRDefault="00562109" w:rsidP="0023237B">
            <w:pPr>
              <w:jc w:val="center"/>
              <w:rPr>
                <w:ins w:id="67" w:author="陈奕利" w:date="2023-09-01T12:03:00Z"/>
                <w:rFonts w:asciiTheme="minorEastAsia" w:hAnsiTheme="minorEastAsia"/>
                <w:szCs w:val="21"/>
              </w:rPr>
            </w:pPr>
            <w:ins w:id="68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FF00410" w14:textId="0796A25F" w:rsidR="00562109" w:rsidRPr="004E6B38" w:rsidRDefault="00562109" w:rsidP="0023237B">
            <w:pPr>
              <w:jc w:val="left"/>
              <w:rPr>
                <w:ins w:id="69" w:author="陈奕利" w:date="2023-09-01T12:03:00Z"/>
                <w:rFonts w:asciiTheme="minorEastAsia" w:hAnsiTheme="minorEastAsia"/>
                <w:szCs w:val="21"/>
              </w:rPr>
            </w:pPr>
            <w:ins w:id="70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获取</w:t>
              </w:r>
              <w:r w:rsidRPr="00575EA2">
                <w:rPr>
                  <w:rFonts w:asciiTheme="minorEastAsia" w:hAnsiTheme="minorEastAsia" w:hint="eastAsia"/>
                  <w:szCs w:val="21"/>
                </w:rPr>
                <w:t>打击模式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562109" w:rsidRPr="00002A9C" w14:paraId="7E49D7D9" w14:textId="77777777" w:rsidTr="0023237B">
        <w:trPr>
          <w:ins w:id="71" w:author="陈奕利" w:date="2023-09-01T12:03:00Z"/>
        </w:trPr>
        <w:tc>
          <w:tcPr>
            <w:tcW w:w="1526" w:type="dxa"/>
            <w:shd w:val="clear" w:color="auto" w:fill="auto"/>
            <w:vAlign w:val="center"/>
          </w:tcPr>
          <w:p w14:paraId="23C7727B" w14:textId="77777777" w:rsidR="00562109" w:rsidRDefault="00562109" w:rsidP="0023237B">
            <w:pPr>
              <w:jc w:val="center"/>
              <w:rPr>
                <w:ins w:id="72" w:author="陈奕利" w:date="2023-09-01T12:03:00Z"/>
                <w:rFonts w:asciiTheme="minorEastAsia" w:hAnsiTheme="minorEastAsia"/>
                <w:szCs w:val="21"/>
              </w:rPr>
            </w:pPr>
            <w:ins w:id="73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57FAE2E" w14:textId="4C26BC30" w:rsidR="00562109" w:rsidRDefault="00737B34" w:rsidP="0023237B">
            <w:pPr>
              <w:jc w:val="left"/>
              <w:rPr>
                <w:ins w:id="74" w:author="陈奕利" w:date="2023-09-01T12:03:00Z"/>
                <w:rFonts w:asciiTheme="minorEastAsia" w:hAnsiTheme="minorEastAsia"/>
                <w:szCs w:val="21"/>
              </w:rPr>
            </w:pPr>
            <w:ins w:id="75" w:author="陈奕利" w:date="2023-09-01T12:04:00Z">
              <w:r>
                <w:rPr>
                  <w:rFonts w:asciiTheme="minorEastAsia" w:hAnsiTheme="minorEastAsia"/>
                  <w:szCs w:val="21"/>
                </w:rPr>
                <w:t>Screen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枪</w:t>
              </w:r>
            </w:ins>
          </w:p>
        </w:tc>
      </w:tr>
      <w:tr w:rsidR="00562109" w:rsidRPr="00002A9C" w14:paraId="51BB0CA4" w14:textId="77777777" w:rsidTr="0023237B">
        <w:trPr>
          <w:ins w:id="76" w:author="陈奕利" w:date="2023-09-01T12:03:00Z"/>
        </w:trPr>
        <w:tc>
          <w:tcPr>
            <w:tcW w:w="1526" w:type="dxa"/>
            <w:shd w:val="clear" w:color="auto" w:fill="auto"/>
            <w:vAlign w:val="center"/>
          </w:tcPr>
          <w:p w14:paraId="71EAA86C" w14:textId="77777777" w:rsidR="00562109" w:rsidRDefault="00562109" w:rsidP="0023237B">
            <w:pPr>
              <w:jc w:val="center"/>
              <w:rPr>
                <w:ins w:id="77" w:author="陈奕利" w:date="2023-09-01T12:03:00Z"/>
                <w:rFonts w:asciiTheme="minorEastAsia" w:hAnsiTheme="minorEastAsia"/>
                <w:szCs w:val="21"/>
              </w:rPr>
            </w:pPr>
            <w:ins w:id="78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24C3C88" w14:textId="77777777" w:rsidR="00562109" w:rsidRDefault="00562109" w:rsidP="0023237B">
            <w:pPr>
              <w:jc w:val="left"/>
              <w:rPr>
                <w:ins w:id="79" w:author="陈奕利" w:date="2023-09-01T12:03:00Z"/>
                <w:rFonts w:asciiTheme="minorEastAsia" w:hAnsiTheme="minorEastAsia"/>
                <w:szCs w:val="21"/>
              </w:rPr>
            </w:pPr>
            <w:ins w:id="80" w:author="陈奕利" w:date="2023-09-01T12:0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562109" w:rsidRPr="001C0AE8" w14:paraId="328AF885" w14:textId="77777777" w:rsidTr="0023237B">
        <w:trPr>
          <w:trHeight w:val="50"/>
          <w:ins w:id="81" w:author="陈奕利" w:date="2023-09-01T12:0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E0C440" w14:textId="77777777" w:rsidR="00562109" w:rsidRPr="001C0AE8" w:rsidRDefault="00562109" w:rsidP="0023237B">
            <w:pPr>
              <w:jc w:val="center"/>
              <w:rPr>
                <w:ins w:id="82" w:author="陈奕利" w:date="2023-09-01T12:03:00Z"/>
                <w:rFonts w:asciiTheme="minorEastAsia" w:hAnsiTheme="minorEastAsia"/>
                <w:szCs w:val="21"/>
              </w:rPr>
            </w:pPr>
            <w:ins w:id="83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3CD58878" w14:textId="77777777" w:rsidR="00562109" w:rsidRPr="001C0AE8" w:rsidRDefault="00562109" w:rsidP="0023237B">
            <w:pPr>
              <w:jc w:val="left"/>
              <w:rPr>
                <w:ins w:id="84" w:author="陈奕利" w:date="2023-09-01T12:03:00Z"/>
                <w:rFonts w:asciiTheme="minorEastAsia" w:hAnsiTheme="minorEastAsia"/>
                <w:szCs w:val="21"/>
              </w:rPr>
            </w:pPr>
            <w:ins w:id="85" w:author="陈奕利" w:date="2023-09-01T12:0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6E1266E" w14:textId="77777777" w:rsidR="00562109" w:rsidRPr="001C0AE8" w:rsidRDefault="00562109" w:rsidP="0023237B">
            <w:pPr>
              <w:jc w:val="left"/>
              <w:rPr>
                <w:ins w:id="86" w:author="陈奕利" w:date="2023-09-01T12:03:00Z"/>
                <w:rFonts w:asciiTheme="minorEastAsia" w:hAnsiTheme="minorEastAsia"/>
                <w:szCs w:val="21"/>
              </w:rPr>
            </w:pPr>
            <w:ins w:id="87" w:author="陈奕利" w:date="2023-09-01T12:0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668C24B2" w14:textId="77777777" w:rsidR="00562109" w:rsidRPr="001C0AE8" w:rsidRDefault="00562109" w:rsidP="0023237B">
            <w:pPr>
              <w:jc w:val="left"/>
              <w:rPr>
                <w:ins w:id="88" w:author="陈奕利" w:date="2023-09-01T12:03:00Z"/>
                <w:rFonts w:asciiTheme="minorEastAsia" w:hAnsiTheme="minorEastAsia"/>
                <w:szCs w:val="21"/>
              </w:rPr>
            </w:pPr>
            <w:ins w:id="89" w:author="陈奕利" w:date="2023-09-01T12:0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2968BF98" w14:textId="77777777" w:rsidR="00562109" w:rsidRPr="001C0AE8" w:rsidRDefault="00562109" w:rsidP="0023237B">
            <w:pPr>
              <w:jc w:val="left"/>
              <w:rPr>
                <w:ins w:id="90" w:author="陈奕利" w:date="2023-09-01T12:03:00Z"/>
                <w:rFonts w:asciiTheme="minorEastAsia" w:hAnsiTheme="minorEastAsia"/>
                <w:szCs w:val="21"/>
              </w:rPr>
            </w:pPr>
            <w:ins w:id="91" w:author="陈奕利" w:date="2023-09-01T12:0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562109" w:rsidRPr="001C0AE8" w14:paraId="1AF0875F" w14:textId="77777777" w:rsidTr="0023237B">
        <w:trPr>
          <w:trHeight w:val="241"/>
          <w:ins w:id="92" w:author="陈奕利" w:date="2023-09-01T12:0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86CD90A" w14:textId="77777777" w:rsidR="00562109" w:rsidRDefault="00562109" w:rsidP="0023237B">
            <w:pPr>
              <w:jc w:val="center"/>
              <w:rPr>
                <w:ins w:id="93" w:author="陈奕利" w:date="2023-09-01T12:0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CF1C7E" w14:textId="1AECDE3E" w:rsidR="00562109" w:rsidRPr="001D6574" w:rsidRDefault="00F878FD" w:rsidP="0023237B">
            <w:pPr>
              <w:jc w:val="left"/>
              <w:rPr>
                <w:ins w:id="94" w:author="陈奕利" w:date="2023-09-01T12:03:00Z"/>
                <w:rFonts w:asciiTheme="minorEastAsia" w:hAnsiTheme="minorEastAsia"/>
                <w:szCs w:val="21"/>
              </w:rPr>
            </w:pPr>
            <w:ins w:id="95" w:author="陈奕利" w:date="2023-09-01T12:04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E84C8AA" w14:textId="191E3E42" w:rsidR="00562109" w:rsidRPr="001D6574" w:rsidRDefault="00562109" w:rsidP="0023237B">
            <w:pPr>
              <w:jc w:val="left"/>
              <w:rPr>
                <w:ins w:id="96" w:author="陈奕利" w:date="2023-09-01T12:03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713191E" w14:textId="697DC5E8" w:rsidR="00562109" w:rsidRPr="001D6574" w:rsidRDefault="00562109" w:rsidP="0023237B">
            <w:pPr>
              <w:jc w:val="left"/>
              <w:rPr>
                <w:ins w:id="97" w:author="陈奕利" w:date="2023-09-01T12:03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404E5CC" w14:textId="67E47DF7" w:rsidR="00562109" w:rsidRPr="001D6574" w:rsidRDefault="00562109" w:rsidP="0023237B">
            <w:pPr>
              <w:jc w:val="left"/>
              <w:rPr>
                <w:ins w:id="98" w:author="陈奕利" w:date="2023-09-01T12:03:00Z"/>
                <w:rFonts w:asciiTheme="minorEastAsia" w:hAnsiTheme="minorEastAsia"/>
                <w:szCs w:val="21"/>
              </w:rPr>
            </w:pPr>
          </w:p>
        </w:tc>
      </w:tr>
      <w:tr w:rsidR="00562109" w:rsidRPr="00002A9C" w14:paraId="61ECE9F3" w14:textId="77777777" w:rsidTr="0023237B">
        <w:trPr>
          <w:ins w:id="99" w:author="陈奕利" w:date="2023-09-01T12:03:00Z"/>
        </w:trPr>
        <w:tc>
          <w:tcPr>
            <w:tcW w:w="1526" w:type="dxa"/>
            <w:shd w:val="clear" w:color="auto" w:fill="auto"/>
            <w:vAlign w:val="center"/>
          </w:tcPr>
          <w:p w14:paraId="18860D33" w14:textId="77777777" w:rsidR="00562109" w:rsidRDefault="00562109" w:rsidP="0023237B">
            <w:pPr>
              <w:jc w:val="center"/>
              <w:rPr>
                <w:ins w:id="100" w:author="陈奕利" w:date="2023-09-01T12:03:00Z"/>
                <w:rFonts w:asciiTheme="minorEastAsia" w:hAnsiTheme="minorEastAsia"/>
                <w:szCs w:val="21"/>
              </w:rPr>
            </w:pPr>
            <w:ins w:id="101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9B50E27" w14:textId="7C4B5CF6" w:rsidR="00562109" w:rsidRDefault="00F878FD" w:rsidP="0023237B">
            <w:pPr>
              <w:jc w:val="left"/>
              <w:rPr>
                <w:ins w:id="102" w:author="陈奕利" w:date="2023-09-01T12:03:00Z"/>
                <w:rFonts w:asciiTheme="minorEastAsia" w:hAnsiTheme="minorEastAsia"/>
                <w:szCs w:val="21"/>
              </w:rPr>
            </w:pPr>
            <w:ins w:id="103" w:author="陈奕利" w:date="2023-09-01T12:04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737B34" w:rsidRPr="00002A9C" w14:paraId="03BE9F7F" w14:textId="77777777" w:rsidTr="0023237B">
        <w:trPr>
          <w:ins w:id="104" w:author="陈奕利" w:date="2023-09-01T12:03:00Z"/>
        </w:trPr>
        <w:tc>
          <w:tcPr>
            <w:tcW w:w="1526" w:type="dxa"/>
            <w:shd w:val="clear" w:color="auto" w:fill="auto"/>
            <w:vAlign w:val="center"/>
          </w:tcPr>
          <w:p w14:paraId="58D7EBD0" w14:textId="3CE2DD94" w:rsidR="00737B34" w:rsidRDefault="00737B34" w:rsidP="00737B34">
            <w:pPr>
              <w:jc w:val="center"/>
              <w:rPr>
                <w:ins w:id="105" w:author="陈奕利" w:date="2023-09-01T12:03:00Z"/>
                <w:rFonts w:asciiTheme="minorEastAsia" w:hAnsiTheme="minorEastAsia"/>
                <w:szCs w:val="21"/>
              </w:rPr>
            </w:pPr>
            <w:ins w:id="106" w:author="陈奕利" w:date="2023-09-01T12:04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E7E70E9" w14:textId="665B5BB2" w:rsidR="00737B34" w:rsidRDefault="00737B34" w:rsidP="00737B34">
            <w:pPr>
              <w:jc w:val="left"/>
              <w:rPr>
                <w:ins w:id="107" w:author="陈奕利" w:date="2023-09-01T12:03:00Z"/>
                <w:rFonts w:asciiTheme="minorEastAsia" w:hAnsiTheme="minorEastAsia"/>
                <w:szCs w:val="21"/>
              </w:rPr>
            </w:pPr>
            <w:ins w:id="108" w:author="陈奕利" w:date="2023-09-01T12:04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541C1463" w14:textId="77777777" w:rsidR="00562109" w:rsidRDefault="00562109" w:rsidP="00562109">
      <w:pPr>
        <w:rPr>
          <w:ins w:id="109" w:author="陈奕利" w:date="2023-09-01T12:03:00Z"/>
        </w:rPr>
      </w:pPr>
    </w:p>
    <w:p w14:paraId="1978D94B" w14:textId="77777777" w:rsidR="00562109" w:rsidRPr="00562109" w:rsidRDefault="00562109">
      <w:pPr>
        <w:rPr>
          <w:ins w:id="110" w:author="陈奕利" w:date="2023-09-01T12:02:00Z"/>
        </w:rPr>
        <w:pPrChange w:id="111" w:author="陈奕利" w:date="2023-09-01T12:03:00Z">
          <w:pPr>
            <w:pStyle w:val="4"/>
            <w:numPr>
              <w:ilvl w:val="3"/>
            </w:numPr>
            <w:ind w:left="1080" w:hanging="1080"/>
          </w:pPr>
        </w:pPrChange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3C712C" w:rsidRPr="00002A9C" w14:paraId="0498F8E0" w14:textId="77777777" w:rsidTr="0023237B">
        <w:trPr>
          <w:ins w:id="112" w:author="陈奕利" w:date="2023-09-01T12:0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E83242" w14:textId="77777777" w:rsidR="003C712C" w:rsidRPr="00575EA2" w:rsidRDefault="003C712C" w:rsidP="0023237B">
            <w:pPr>
              <w:pStyle w:val="ad"/>
              <w:ind w:left="420" w:firstLineChars="0" w:firstLine="0"/>
              <w:rPr>
                <w:ins w:id="113" w:author="陈奕利" w:date="2023-09-01T12:02:00Z"/>
                <w:rFonts w:asciiTheme="minorEastAsia" w:hAnsiTheme="minorEastAsia" w:cs="宋体"/>
                <w:szCs w:val="21"/>
              </w:rPr>
            </w:pPr>
            <w:ins w:id="114" w:author="陈奕利" w:date="2023-09-01T12:02:00Z">
              <w:r w:rsidRPr="00575EA2">
                <w:rPr>
                  <w:rFonts w:asciiTheme="minorEastAsia" w:hAnsiTheme="minorEastAsia" w:cs="宋体" w:hint="eastAsia"/>
                  <w:szCs w:val="21"/>
                </w:rPr>
                <w:lastRenderedPageBreak/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1DCF468" w14:textId="3FA207AE" w:rsidR="003C712C" w:rsidRDefault="003C712C" w:rsidP="0023237B">
            <w:pPr>
              <w:jc w:val="left"/>
              <w:rPr>
                <w:ins w:id="115" w:author="陈奕利" w:date="2023-09-01T12:02:00Z"/>
                <w:rFonts w:asciiTheme="minorEastAsia" w:hAnsiTheme="minorEastAsia" w:cs="宋体"/>
                <w:szCs w:val="21"/>
              </w:rPr>
            </w:pPr>
            <w:ins w:id="116" w:author="陈奕利" w:date="2023-09-01T12:02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C</w:t>
              </w:r>
            </w:ins>
            <w:ins w:id="117" w:author="陈奕利" w:date="2023-09-01T12:03:00Z">
              <w:r w:rsidR="00562109">
                <w:rPr>
                  <w:rFonts w:asciiTheme="minorEastAsia" w:hAnsiTheme="minorEastAsia" w:cs="宋体"/>
                  <w:szCs w:val="21"/>
                </w:rPr>
                <w:t>B</w:t>
              </w:r>
            </w:ins>
          </w:p>
        </w:tc>
      </w:tr>
      <w:tr w:rsidR="003C712C" w:rsidRPr="0028101D" w14:paraId="0B1FFD52" w14:textId="77777777" w:rsidTr="0023237B">
        <w:trPr>
          <w:ins w:id="118" w:author="陈奕利" w:date="2023-09-01T12:02:00Z"/>
        </w:trPr>
        <w:tc>
          <w:tcPr>
            <w:tcW w:w="1526" w:type="dxa"/>
            <w:shd w:val="clear" w:color="auto" w:fill="auto"/>
            <w:vAlign w:val="center"/>
          </w:tcPr>
          <w:p w14:paraId="7B905A99" w14:textId="77777777" w:rsidR="003C712C" w:rsidRPr="00002A9C" w:rsidRDefault="003C712C" w:rsidP="0023237B">
            <w:pPr>
              <w:jc w:val="center"/>
              <w:rPr>
                <w:ins w:id="119" w:author="陈奕利" w:date="2023-09-01T12:02:00Z"/>
                <w:rFonts w:asciiTheme="minorEastAsia" w:hAnsiTheme="minorEastAsia"/>
                <w:szCs w:val="21"/>
              </w:rPr>
            </w:pPr>
            <w:ins w:id="120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BF0ACBF" w14:textId="5A594C78" w:rsidR="003C712C" w:rsidRPr="004E6B38" w:rsidRDefault="005D0FF7" w:rsidP="0023237B">
            <w:pPr>
              <w:jc w:val="left"/>
              <w:rPr>
                <w:ins w:id="121" w:author="陈奕利" w:date="2023-09-01T12:02:00Z"/>
                <w:rFonts w:asciiTheme="minorEastAsia" w:hAnsiTheme="minorEastAsia"/>
                <w:szCs w:val="21"/>
              </w:rPr>
            </w:pPr>
            <w:ins w:id="122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>获取</w:t>
              </w:r>
            </w:ins>
            <w:ins w:id="123" w:author="陈奕利" w:date="2023-09-01T12:02:00Z">
              <w:r w:rsidR="003C712C" w:rsidRPr="00575EA2">
                <w:rPr>
                  <w:rFonts w:asciiTheme="minorEastAsia" w:hAnsiTheme="minorEastAsia" w:hint="eastAsia"/>
                  <w:szCs w:val="21"/>
                </w:rPr>
                <w:t>打击模式</w:t>
              </w:r>
            </w:ins>
            <w:ins w:id="124" w:author="陈奕利" w:date="2023-09-01T12:03:00Z">
              <w:r>
                <w:rPr>
                  <w:rFonts w:asciiTheme="minorEastAsia" w:hAnsiTheme="minorEastAsia" w:hint="eastAsia"/>
                  <w:szCs w:val="21"/>
                </w:rPr>
                <w:t xml:space="preserve"> </w:t>
              </w:r>
              <w:r w:rsidR="00D21711"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3C712C" w:rsidRPr="00002A9C" w14:paraId="2EA89586" w14:textId="77777777" w:rsidTr="0023237B">
        <w:trPr>
          <w:ins w:id="125" w:author="陈奕利" w:date="2023-09-01T12:02:00Z"/>
        </w:trPr>
        <w:tc>
          <w:tcPr>
            <w:tcW w:w="1526" w:type="dxa"/>
            <w:shd w:val="clear" w:color="auto" w:fill="auto"/>
            <w:vAlign w:val="center"/>
          </w:tcPr>
          <w:p w14:paraId="6545F5D9" w14:textId="77777777" w:rsidR="003C712C" w:rsidRDefault="003C712C" w:rsidP="0023237B">
            <w:pPr>
              <w:jc w:val="center"/>
              <w:rPr>
                <w:ins w:id="126" w:author="陈奕利" w:date="2023-09-01T12:02:00Z"/>
                <w:rFonts w:asciiTheme="minorEastAsia" w:hAnsiTheme="minorEastAsia"/>
                <w:szCs w:val="21"/>
              </w:rPr>
            </w:pPr>
            <w:ins w:id="127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7F5757A" w14:textId="0B4C9101" w:rsidR="003C712C" w:rsidRDefault="00737B34" w:rsidP="0023237B">
            <w:pPr>
              <w:jc w:val="left"/>
              <w:rPr>
                <w:ins w:id="128" w:author="陈奕利" w:date="2023-09-01T12:02:00Z"/>
                <w:rFonts w:asciiTheme="minorEastAsia" w:hAnsiTheme="minorEastAsia"/>
                <w:szCs w:val="21"/>
              </w:rPr>
            </w:pPr>
            <w:ins w:id="129" w:author="陈奕利" w:date="2023-09-01T12:04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Screen</w:t>
              </w:r>
            </w:ins>
          </w:p>
        </w:tc>
      </w:tr>
      <w:tr w:rsidR="003C712C" w:rsidRPr="00002A9C" w14:paraId="0D7A6E80" w14:textId="77777777" w:rsidTr="0023237B">
        <w:trPr>
          <w:ins w:id="130" w:author="陈奕利" w:date="2023-09-01T12:02:00Z"/>
        </w:trPr>
        <w:tc>
          <w:tcPr>
            <w:tcW w:w="1526" w:type="dxa"/>
            <w:shd w:val="clear" w:color="auto" w:fill="auto"/>
            <w:vAlign w:val="center"/>
          </w:tcPr>
          <w:p w14:paraId="147D051B" w14:textId="77777777" w:rsidR="003C712C" w:rsidRDefault="003C712C" w:rsidP="0023237B">
            <w:pPr>
              <w:jc w:val="center"/>
              <w:rPr>
                <w:ins w:id="131" w:author="陈奕利" w:date="2023-09-01T12:02:00Z"/>
                <w:rFonts w:asciiTheme="minorEastAsia" w:hAnsiTheme="minorEastAsia"/>
                <w:szCs w:val="21"/>
              </w:rPr>
            </w:pPr>
            <w:ins w:id="132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B39A4F8" w14:textId="77777777" w:rsidR="003C712C" w:rsidRDefault="003C712C" w:rsidP="0023237B">
            <w:pPr>
              <w:jc w:val="left"/>
              <w:rPr>
                <w:ins w:id="133" w:author="陈奕利" w:date="2023-09-01T12:02:00Z"/>
                <w:rFonts w:asciiTheme="minorEastAsia" w:hAnsiTheme="minorEastAsia"/>
                <w:szCs w:val="21"/>
              </w:rPr>
            </w:pPr>
            <w:ins w:id="134" w:author="陈奕利" w:date="2023-09-01T12:02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3C712C" w:rsidRPr="001C0AE8" w14:paraId="1B95F92D" w14:textId="77777777" w:rsidTr="0023237B">
        <w:trPr>
          <w:trHeight w:val="50"/>
          <w:ins w:id="135" w:author="陈奕利" w:date="2023-09-01T12:0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CEDE504" w14:textId="77777777" w:rsidR="003C712C" w:rsidRPr="001C0AE8" w:rsidRDefault="003C712C" w:rsidP="0023237B">
            <w:pPr>
              <w:jc w:val="center"/>
              <w:rPr>
                <w:ins w:id="136" w:author="陈奕利" w:date="2023-09-01T12:02:00Z"/>
                <w:rFonts w:asciiTheme="minorEastAsia" w:hAnsiTheme="minorEastAsia"/>
                <w:szCs w:val="21"/>
              </w:rPr>
            </w:pPr>
            <w:ins w:id="137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3D778CFD" w14:textId="77777777" w:rsidR="003C712C" w:rsidRPr="001C0AE8" w:rsidRDefault="003C712C" w:rsidP="0023237B">
            <w:pPr>
              <w:jc w:val="left"/>
              <w:rPr>
                <w:ins w:id="138" w:author="陈奕利" w:date="2023-09-01T12:02:00Z"/>
                <w:rFonts w:asciiTheme="minorEastAsia" w:hAnsiTheme="minorEastAsia"/>
                <w:szCs w:val="21"/>
              </w:rPr>
            </w:pPr>
            <w:ins w:id="139" w:author="陈奕利" w:date="2023-09-01T12:02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E68AB24" w14:textId="77777777" w:rsidR="003C712C" w:rsidRPr="001C0AE8" w:rsidRDefault="003C712C" w:rsidP="0023237B">
            <w:pPr>
              <w:jc w:val="left"/>
              <w:rPr>
                <w:ins w:id="140" w:author="陈奕利" w:date="2023-09-01T12:02:00Z"/>
                <w:rFonts w:asciiTheme="minorEastAsia" w:hAnsiTheme="minorEastAsia"/>
                <w:szCs w:val="21"/>
              </w:rPr>
            </w:pPr>
            <w:ins w:id="141" w:author="陈奕利" w:date="2023-09-01T12:02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007A46C5" w14:textId="77777777" w:rsidR="003C712C" w:rsidRPr="001C0AE8" w:rsidRDefault="003C712C" w:rsidP="0023237B">
            <w:pPr>
              <w:jc w:val="left"/>
              <w:rPr>
                <w:ins w:id="142" w:author="陈奕利" w:date="2023-09-01T12:02:00Z"/>
                <w:rFonts w:asciiTheme="minorEastAsia" w:hAnsiTheme="minorEastAsia"/>
                <w:szCs w:val="21"/>
              </w:rPr>
            </w:pPr>
            <w:ins w:id="143" w:author="陈奕利" w:date="2023-09-01T12:02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6DF99A01" w14:textId="77777777" w:rsidR="003C712C" w:rsidRPr="001C0AE8" w:rsidRDefault="003C712C" w:rsidP="0023237B">
            <w:pPr>
              <w:jc w:val="left"/>
              <w:rPr>
                <w:ins w:id="144" w:author="陈奕利" w:date="2023-09-01T12:02:00Z"/>
                <w:rFonts w:asciiTheme="minorEastAsia" w:hAnsiTheme="minorEastAsia"/>
                <w:szCs w:val="21"/>
              </w:rPr>
            </w:pPr>
            <w:ins w:id="145" w:author="陈奕利" w:date="2023-09-01T12:02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3C712C" w:rsidRPr="001C0AE8" w14:paraId="4882400D" w14:textId="77777777" w:rsidTr="0023237B">
        <w:trPr>
          <w:trHeight w:val="50"/>
          <w:ins w:id="146" w:author="陈奕利" w:date="2023-09-01T12:0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384E613" w14:textId="77777777" w:rsidR="003C712C" w:rsidRDefault="003C712C" w:rsidP="0023237B">
            <w:pPr>
              <w:jc w:val="center"/>
              <w:rPr>
                <w:ins w:id="147" w:author="陈奕利" w:date="2023-09-01T12:0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7B3F9D" w14:textId="77777777" w:rsidR="003C712C" w:rsidRPr="00574645" w:rsidRDefault="003C712C" w:rsidP="0023237B">
            <w:pPr>
              <w:jc w:val="left"/>
              <w:rPr>
                <w:ins w:id="148" w:author="陈奕利" w:date="2023-09-01T12:02:00Z"/>
                <w:rFonts w:asciiTheme="minorEastAsia" w:hAnsiTheme="minorEastAsia"/>
                <w:szCs w:val="21"/>
              </w:rPr>
            </w:pPr>
            <w:ins w:id="149" w:author="陈奕利" w:date="2023-09-01T12:0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F446CA3" w14:textId="77777777" w:rsidR="003C712C" w:rsidRPr="00F14137" w:rsidRDefault="003C712C" w:rsidP="0023237B">
            <w:pPr>
              <w:jc w:val="left"/>
              <w:rPr>
                <w:ins w:id="150" w:author="陈奕利" w:date="2023-09-01T12:02:00Z"/>
                <w:rFonts w:asciiTheme="minorEastAsia" w:hAnsiTheme="minorEastAsia"/>
                <w:sz w:val="18"/>
                <w:szCs w:val="18"/>
              </w:rPr>
            </w:pPr>
            <w:proofErr w:type="spellStart"/>
            <w:ins w:id="151" w:author="陈奕利" w:date="2023-09-01T12:02:00Z">
              <w:r>
                <w:rPr>
                  <w:rFonts w:asciiTheme="minorEastAsia" w:hAnsiTheme="minorEastAsia"/>
                  <w:szCs w:val="21"/>
                </w:rPr>
                <w:t>jamStatus</w:t>
              </w:r>
              <w:proofErr w:type="spellEnd"/>
            </w:ins>
          </w:p>
        </w:tc>
        <w:tc>
          <w:tcPr>
            <w:tcW w:w="1134" w:type="dxa"/>
          </w:tcPr>
          <w:p w14:paraId="1F0873C5" w14:textId="77777777" w:rsidR="003C712C" w:rsidRPr="00874A55" w:rsidRDefault="003C712C" w:rsidP="0023237B">
            <w:pPr>
              <w:jc w:val="left"/>
              <w:rPr>
                <w:ins w:id="152" w:author="陈奕利" w:date="2023-09-01T12:02:00Z"/>
                <w:rFonts w:asciiTheme="minorEastAsia" w:hAnsiTheme="minorEastAsia"/>
                <w:szCs w:val="21"/>
              </w:rPr>
            </w:pPr>
            <w:ins w:id="153" w:author="陈奕利" w:date="2023-09-01T12:02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</w:tcPr>
          <w:p w14:paraId="224E1C24" w14:textId="77777777" w:rsidR="003C712C" w:rsidRDefault="003C712C" w:rsidP="0023237B">
            <w:pPr>
              <w:jc w:val="left"/>
              <w:rPr>
                <w:ins w:id="154" w:author="陈奕利" w:date="2023-09-01T12:02:00Z"/>
                <w:rFonts w:asciiTheme="minorEastAsia" w:hAnsiTheme="minorEastAsia"/>
                <w:szCs w:val="21"/>
              </w:rPr>
            </w:pPr>
            <w:ins w:id="155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2：打击</w:t>
              </w:r>
              <w:proofErr w:type="gramStart"/>
              <w:r>
                <w:rPr>
                  <w:rFonts w:asciiTheme="minorEastAsia" w:hAnsiTheme="minorEastAsia"/>
                  <w:szCs w:val="21"/>
                </w:rPr>
                <w:t>飞控图传</w:t>
              </w:r>
              <w:proofErr w:type="gramEnd"/>
            </w:ins>
          </w:p>
          <w:p w14:paraId="299A672C" w14:textId="77777777" w:rsidR="003C712C" w:rsidRDefault="003C712C" w:rsidP="0023237B">
            <w:pPr>
              <w:jc w:val="left"/>
              <w:rPr>
                <w:ins w:id="156" w:author="陈奕利" w:date="2023-09-01T12:02:00Z"/>
                <w:rFonts w:asciiTheme="minorEastAsia" w:hAnsiTheme="minorEastAsia"/>
                <w:szCs w:val="21"/>
              </w:rPr>
            </w:pPr>
            <w:ins w:id="157" w:author="陈奕利" w:date="2023-09-01T12:02:00Z">
              <w:r>
                <w:rPr>
                  <w:rFonts w:asciiTheme="minorEastAsia" w:hAnsiTheme="minorEastAsia"/>
                  <w:szCs w:val="21"/>
                </w:rPr>
                <w:t>3</w:t>
              </w:r>
              <w:r>
                <w:rPr>
                  <w:rFonts w:asciiTheme="minorEastAsia" w:hAnsiTheme="minorEastAsia" w:hint="eastAsia"/>
                  <w:szCs w:val="21"/>
                </w:rPr>
                <w:t>：打击</w:t>
              </w:r>
              <w:r>
                <w:rPr>
                  <w:rFonts w:asciiTheme="minorEastAsia" w:hAnsiTheme="minorEastAsia"/>
                  <w:szCs w:val="21"/>
                </w:rPr>
                <w:t>GNSS</w:t>
              </w:r>
            </w:ins>
          </w:p>
          <w:p w14:paraId="2374D183" w14:textId="77777777" w:rsidR="003C712C" w:rsidRDefault="003C712C" w:rsidP="0023237B">
            <w:pPr>
              <w:jc w:val="left"/>
              <w:rPr>
                <w:ins w:id="158" w:author="陈奕利" w:date="2023-09-01T12:02:00Z"/>
                <w:rFonts w:asciiTheme="minorEastAsia" w:hAnsiTheme="minorEastAsia"/>
                <w:szCs w:val="21"/>
              </w:rPr>
            </w:pPr>
            <w:ins w:id="159" w:author="陈奕利" w:date="2023-09-01T12:02:00Z">
              <w:r>
                <w:rPr>
                  <w:rFonts w:asciiTheme="minorEastAsia" w:hAnsiTheme="minorEastAsia"/>
                  <w:szCs w:val="21"/>
                </w:rPr>
                <w:t>4</w:t>
              </w:r>
              <w:r>
                <w:rPr>
                  <w:rFonts w:asciiTheme="minorEastAsia" w:hAnsiTheme="minorEastAsia" w:hint="eastAsia"/>
                  <w:szCs w:val="21"/>
                </w:rPr>
                <w:t>：打击</w:t>
              </w:r>
              <w:proofErr w:type="gramStart"/>
              <w:r>
                <w:rPr>
                  <w:rFonts w:asciiTheme="minorEastAsia" w:hAnsiTheme="minorEastAsia"/>
                  <w:szCs w:val="21"/>
                </w:rPr>
                <w:t>飞控图传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 xml:space="preserve"> </w:t>
              </w:r>
              <w:r>
                <w:rPr>
                  <w:rFonts w:asciiTheme="minorEastAsia" w:hAnsiTheme="minorEastAsia"/>
                  <w:szCs w:val="21"/>
                </w:rPr>
                <w:t xml:space="preserve">+ </w:t>
              </w:r>
              <w:r>
                <w:rPr>
                  <w:rFonts w:asciiTheme="minorEastAsia" w:hAnsiTheme="minorEastAsia" w:hint="eastAsia"/>
                  <w:szCs w:val="21"/>
                </w:rPr>
                <w:t>打击</w:t>
              </w:r>
              <w:r>
                <w:rPr>
                  <w:rFonts w:asciiTheme="minorEastAsia" w:hAnsiTheme="minorEastAsia"/>
                  <w:szCs w:val="21"/>
                </w:rPr>
                <w:t>GNSS</w:t>
              </w:r>
            </w:ins>
          </w:p>
          <w:p w14:paraId="53964FDA" w14:textId="77777777" w:rsidR="003C712C" w:rsidRPr="00575EA2" w:rsidRDefault="003C712C" w:rsidP="0023237B">
            <w:pPr>
              <w:jc w:val="left"/>
              <w:rPr>
                <w:ins w:id="160" w:author="陈奕利" w:date="2023-09-01T12:02:00Z"/>
                <w:rFonts w:asciiTheme="minorEastAsia" w:hAnsiTheme="minorEastAsia"/>
                <w:szCs w:val="21"/>
              </w:rPr>
            </w:pPr>
            <w:ins w:id="161" w:author="陈奕利" w:date="2023-09-01T12:02:00Z">
              <w:r>
                <w:rPr>
                  <w:rFonts w:asciiTheme="minorEastAsia" w:hAnsiTheme="minorEastAsia"/>
                  <w:szCs w:val="21"/>
                </w:rPr>
                <w:t>14</w:t>
              </w:r>
              <w:r>
                <w:rPr>
                  <w:rFonts w:asciiTheme="minorEastAsia" w:hAnsiTheme="minorEastAsia" w:hint="eastAsia"/>
                  <w:szCs w:val="21"/>
                </w:rPr>
                <w:t>：打击F</w:t>
              </w:r>
              <w:r>
                <w:rPr>
                  <w:rFonts w:asciiTheme="minorEastAsia" w:hAnsiTheme="minorEastAsia"/>
                  <w:szCs w:val="21"/>
                </w:rPr>
                <w:t>PV</w:t>
              </w:r>
            </w:ins>
          </w:p>
        </w:tc>
      </w:tr>
      <w:tr w:rsidR="003C712C" w:rsidRPr="00002A9C" w14:paraId="78CFE178" w14:textId="77777777" w:rsidTr="0023237B">
        <w:trPr>
          <w:ins w:id="162" w:author="陈奕利" w:date="2023-09-01T12:02:00Z"/>
        </w:trPr>
        <w:tc>
          <w:tcPr>
            <w:tcW w:w="1526" w:type="dxa"/>
            <w:shd w:val="clear" w:color="auto" w:fill="auto"/>
            <w:vAlign w:val="center"/>
          </w:tcPr>
          <w:p w14:paraId="47E0151A" w14:textId="77777777" w:rsidR="003C712C" w:rsidRDefault="003C712C" w:rsidP="0023237B">
            <w:pPr>
              <w:jc w:val="center"/>
              <w:rPr>
                <w:ins w:id="163" w:author="陈奕利" w:date="2023-09-01T12:02:00Z"/>
                <w:rFonts w:asciiTheme="minorEastAsia" w:hAnsiTheme="minorEastAsia"/>
                <w:szCs w:val="21"/>
              </w:rPr>
            </w:pPr>
            <w:ins w:id="164" w:author="陈奕利" w:date="2023-09-01T12:02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A96733D" w14:textId="77777777" w:rsidR="003C712C" w:rsidRDefault="003C712C" w:rsidP="0023237B">
            <w:pPr>
              <w:jc w:val="left"/>
              <w:rPr>
                <w:ins w:id="165" w:author="陈奕利" w:date="2023-09-01T12:02:00Z"/>
                <w:rFonts w:asciiTheme="minorEastAsia" w:hAnsiTheme="minorEastAsia"/>
                <w:szCs w:val="21"/>
              </w:rPr>
            </w:pPr>
            <w:ins w:id="166" w:author="陈奕利" w:date="2023-09-01T12:0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3C712C" w:rsidRPr="00002A9C" w14:paraId="36B46B6A" w14:textId="77777777" w:rsidTr="0023237B">
        <w:trPr>
          <w:ins w:id="167" w:author="陈奕利" w:date="2023-09-01T12:02:00Z"/>
        </w:trPr>
        <w:tc>
          <w:tcPr>
            <w:tcW w:w="1526" w:type="dxa"/>
            <w:shd w:val="clear" w:color="auto" w:fill="auto"/>
            <w:vAlign w:val="center"/>
          </w:tcPr>
          <w:p w14:paraId="5A09B19A" w14:textId="48998919" w:rsidR="003C712C" w:rsidRDefault="003C712C" w:rsidP="0023237B">
            <w:pPr>
              <w:jc w:val="center"/>
              <w:rPr>
                <w:ins w:id="168" w:author="陈奕利" w:date="2023-09-01T12:0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0EF4846" w14:textId="37F4E247" w:rsidR="003C712C" w:rsidRDefault="003C712C" w:rsidP="0023237B">
            <w:pPr>
              <w:jc w:val="left"/>
              <w:rPr>
                <w:ins w:id="169" w:author="陈奕利" w:date="2023-09-01T12:02:00Z"/>
                <w:rFonts w:asciiTheme="minorEastAsia" w:hAnsiTheme="minorEastAsia"/>
                <w:szCs w:val="21"/>
              </w:rPr>
            </w:pPr>
          </w:p>
        </w:tc>
      </w:tr>
    </w:tbl>
    <w:p w14:paraId="42898E03" w14:textId="77777777" w:rsidR="003C712C" w:rsidRDefault="003C712C" w:rsidP="003C712C">
      <w:pPr>
        <w:spacing w:line="360" w:lineRule="auto"/>
        <w:rPr>
          <w:ins w:id="170" w:author="陈奕利" w:date="2023-09-01T12:02:00Z"/>
          <w:rFonts w:asciiTheme="minorEastAsia" w:hAnsiTheme="minorEastAsia"/>
          <w:szCs w:val="21"/>
        </w:rPr>
      </w:pPr>
    </w:p>
    <w:p w14:paraId="15A9759E" w14:textId="77777777" w:rsidR="003C712C" w:rsidRDefault="003C712C" w:rsidP="00CC341A">
      <w:pPr>
        <w:rPr>
          <w:ins w:id="171" w:author="陈奕利" w:date="2023-09-01T12:02:00Z"/>
        </w:rPr>
      </w:pPr>
    </w:p>
    <w:p w14:paraId="0FA208B5" w14:textId="77777777" w:rsidR="003C712C" w:rsidRPr="00CC341A" w:rsidRDefault="003C712C" w:rsidP="00CC341A"/>
    <w:p w14:paraId="5ED6EA78" w14:textId="2C253992" w:rsidR="00DA73AC" w:rsidRDefault="00DA73AC" w:rsidP="00DA73AC">
      <w:pPr>
        <w:pStyle w:val="3"/>
        <w:rPr>
          <w:szCs w:val="21"/>
        </w:rPr>
      </w:pPr>
      <w:r>
        <w:rPr>
          <w:rFonts w:hint="eastAsia"/>
        </w:rPr>
        <w:t>升级</w:t>
      </w:r>
      <w:r w:rsidRPr="00D83941">
        <w:rPr>
          <w:rFonts w:hint="eastAsia"/>
        </w:rPr>
        <w:t>信息ID</w:t>
      </w:r>
      <w:r>
        <w:t xml:space="preserve"> 0xD*</w:t>
      </w:r>
    </w:p>
    <w:p w14:paraId="75EDDA21" w14:textId="2B1E5189" w:rsidR="00DA73AC" w:rsidRDefault="00DA73AC" w:rsidP="00DA73AC">
      <w:pPr>
        <w:jc w:val="center"/>
        <w:rPr>
          <w:rFonts w:asciiTheme="minorEastAsia" w:hAnsiTheme="minorEastAsia"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升级和心跳</w:t>
      </w:r>
      <w:proofErr w:type="gramStart"/>
      <w:r>
        <w:rPr>
          <w:rFonts w:hint="eastAsia"/>
          <w:b/>
          <w:sz w:val="24"/>
          <w:szCs w:val="24"/>
        </w:rPr>
        <w:t>包</w:t>
      </w:r>
      <w:r w:rsidRPr="00D83941">
        <w:rPr>
          <w:rFonts w:hint="eastAsia"/>
          <w:b/>
          <w:sz w:val="24"/>
          <w:szCs w:val="24"/>
        </w:rPr>
        <w:t>信息</w:t>
      </w:r>
      <w:proofErr w:type="gramEnd"/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4E4E18">
        <w:rPr>
          <w:b/>
          <w:sz w:val="24"/>
          <w:szCs w:val="24"/>
        </w:rPr>
        <w:t>Screen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0633B38D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0D60A57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E578A3D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F5F2FCF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71B9F688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8F48339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87BCA5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100D51B5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0xD0</w:t>
            </w:r>
          </w:p>
        </w:tc>
        <w:tc>
          <w:tcPr>
            <w:tcW w:w="2693" w:type="dxa"/>
            <w:vAlign w:val="center"/>
          </w:tcPr>
          <w:p w14:paraId="6A043CC8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3F9CAF0E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心跳包</w:t>
            </w:r>
          </w:p>
        </w:tc>
      </w:tr>
      <w:tr w:rsidR="00DA73AC" w:rsidRPr="00E84E12" w14:paraId="7663352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75B2B6D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5F9DC90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0xD1</w:t>
            </w:r>
          </w:p>
        </w:tc>
        <w:tc>
          <w:tcPr>
            <w:tcW w:w="2693" w:type="dxa"/>
            <w:vAlign w:val="center"/>
          </w:tcPr>
          <w:p w14:paraId="433679A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045" w:type="dxa"/>
            <w:vAlign w:val="center"/>
          </w:tcPr>
          <w:p w14:paraId="1BE68AB0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A73AC" w:rsidRPr="00E84E12" w14:paraId="3493C79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6FC559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  <w:hideMark/>
          </w:tcPr>
          <w:p w14:paraId="296B818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0xD2</w:t>
            </w:r>
          </w:p>
        </w:tc>
        <w:tc>
          <w:tcPr>
            <w:tcW w:w="2693" w:type="dxa"/>
            <w:vAlign w:val="center"/>
          </w:tcPr>
          <w:p w14:paraId="1C5405E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045" w:type="dxa"/>
            <w:vAlign w:val="center"/>
          </w:tcPr>
          <w:p w14:paraId="5E747405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A73AC" w:rsidRPr="00E84E12" w14:paraId="36BAAC18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245DF68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  <w:hideMark/>
          </w:tcPr>
          <w:p w14:paraId="43C6813D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0xD3</w:t>
            </w:r>
          </w:p>
        </w:tc>
        <w:tc>
          <w:tcPr>
            <w:tcW w:w="2693" w:type="dxa"/>
            <w:vAlign w:val="center"/>
          </w:tcPr>
          <w:p w14:paraId="3158DADA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045" w:type="dxa"/>
            <w:vAlign w:val="center"/>
          </w:tcPr>
          <w:p w14:paraId="38D0A0EE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A73AC" w:rsidRPr="00E84E12" w14:paraId="3BAFCA8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3268E23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  <w:hideMark/>
          </w:tcPr>
          <w:p w14:paraId="7CBA6AF5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0xD4</w:t>
            </w:r>
          </w:p>
        </w:tc>
        <w:tc>
          <w:tcPr>
            <w:tcW w:w="2693" w:type="dxa"/>
            <w:vAlign w:val="center"/>
            <w:hideMark/>
          </w:tcPr>
          <w:p w14:paraId="16A62E32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CMD_SET_SN</w:t>
            </w:r>
          </w:p>
        </w:tc>
        <w:tc>
          <w:tcPr>
            <w:tcW w:w="4045" w:type="dxa"/>
            <w:vAlign w:val="center"/>
            <w:hideMark/>
          </w:tcPr>
          <w:p w14:paraId="0046EAF1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设置序列号</w:t>
            </w:r>
          </w:p>
        </w:tc>
      </w:tr>
      <w:tr w:rsidR="00DA73AC" w:rsidRPr="00E84E12" w14:paraId="77F614FC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61FAB3D4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  <w:hideMark/>
          </w:tcPr>
          <w:p w14:paraId="69D1B91C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0xD5</w:t>
            </w:r>
          </w:p>
        </w:tc>
        <w:tc>
          <w:tcPr>
            <w:tcW w:w="2693" w:type="dxa"/>
            <w:vAlign w:val="center"/>
            <w:hideMark/>
          </w:tcPr>
          <w:p w14:paraId="2DB752F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CMD_GET_SN</w:t>
            </w:r>
          </w:p>
        </w:tc>
        <w:tc>
          <w:tcPr>
            <w:tcW w:w="4045" w:type="dxa"/>
            <w:vAlign w:val="center"/>
            <w:hideMark/>
          </w:tcPr>
          <w:p w14:paraId="6CF7C2B9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获取序列号</w:t>
            </w:r>
          </w:p>
        </w:tc>
      </w:tr>
      <w:tr w:rsidR="00DA73AC" w:rsidRPr="00E84E12" w14:paraId="0C27B4C6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36900966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  <w:hideMark/>
          </w:tcPr>
          <w:p w14:paraId="4EC55FA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0xD6</w:t>
            </w:r>
          </w:p>
        </w:tc>
        <w:tc>
          <w:tcPr>
            <w:tcW w:w="2693" w:type="dxa"/>
            <w:vAlign w:val="center"/>
            <w:hideMark/>
          </w:tcPr>
          <w:p w14:paraId="04F35C18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CMD_GET_APP_FLASHSIZE</w:t>
            </w:r>
          </w:p>
        </w:tc>
        <w:tc>
          <w:tcPr>
            <w:tcW w:w="4045" w:type="dxa"/>
            <w:vAlign w:val="center"/>
            <w:hideMark/>
          </w:tcPr>
          <w:p w14:paraId="0720B0B5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获取APP区Flash容量大小</w:t>
            </w:r>
          </w:p>
        </w:tc>
      </w:tr>
      <w:tr w:rsidR="00DA73AC" w:rsidRPr="00E84E12" w14:paraId="698C95AE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6A4EB910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  <w:hideMark/>
          </w:tcPr>
          <w:p w14:paraId="691E904C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0xD7</w:t>
            </w:r>
          </w:p>
        </w:tc>
        <w:tc>
          <w:tcPr>
            <w:tcW w:w="2693" w:type="dxa"/>
            <w:vAlign w:val="center"/>
            <w:hideMark/>
          </w:tcPr>
          <w:p w14:paraId="5492AC9E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CMD_REQUEST_UPGRADE</w:t>
            </w:r>
          </w:p>
        </w:tc>
        <w:tc>
          <w:tcPr>
            <w:tcW w:w="4045" w:type="dxa"/>
            <w:vAlign w:val="center"/>
            <w:hideMark/>
          </w:tcPr>
          <w:p w14:paraId="19F510A7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请求进行IAP升级</w:t>
            </w:r>
          </w:p>
        </w:tc>
      </w:tr>
      <w:tr w:rsidR="00DA73AC" w:rsidRPr="00E84E12" w14:paraId="219544DA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1572B3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  <w:hideMark/>
          </w:tcPr>
          <w:p w14:paraId="1821081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0xD8</w:t>
            </w:r>
          </w:p>
        </w:tc>
        <w:tc>
          <w:tcPr>
            <w:tcW w:w="2693" w:type="dxa"/>
            <w:vAlign w:val="center"/>
            <w:hideMark/>
          </w:tcPr>
          <w:p w14:paraId="4640158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CMD_ERASE_APP_FLASH</w:t>
            </w:r>
          </w:p>
        </w:tc>
        <w:tc>
          <w:tcPr>
            <w:tcW w:w="4045" w:type="dxa"/>
            <w:vAlign w:val="center"/>
            <w:hideMark/>
          </w:tcPr>
          <w:p w14:paraId="238788BB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擦除APP区Flash空间，参数：app固件大小</w:t>
            </w:r>
          </w:p>
        </w:tc>
      </w:tr>
      <w:tr w:rsidR="00DA73AC" w:rsidRPr="00E84E12" w14:paraId="78D171BC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767F2DA4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  <w:hideMark/>
          </w:tcPr>
          <w:p w14:paraId="0806F39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0xD9</w:t>
            </w:r>
          </w:p>
        </w:tc>
        <w:tc>
          <w:tcPr>
            <w:tcW w:w="2693" w:type="dxa"/>
            <w:vAlign w:val="center"/>
            <w:hideMark/>
          </w:tcPr>
          <w:p w14:paraId="0DBC1AB6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CMD_DOWNLOADING</w:t>
            </w:r>
          </w:p>
        </w:tc>
        <w:tc>
          <w:tcPr>
            <w:tcW w:w="4045" w:type="dxa"/>
            <w:vAlign w:val="center"/>
            <w:hideMark/>
          </w:tcPr>
          <w:p w14:paraId="045981B3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下载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固件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DA73AC" w:rsidRPr="00E84E12" w14:paraId="1ADB77A8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160544F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6333816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0xDA</w:t>
            </w:r>
          </w:p>
        </w:tc>
        <w:tc>
          <w:tcPr>
            <w:tcW w:w="2693" w:type="dxa"/>
            <w:vAlign w:val="center"/>
            <w:hideMark/>
          </w:tcPr>
          <w:p w14:paraId="49F77BA5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45" w:type="dxa"/>
            <w:vAlign w:val="center"/>
            <w:hideMark/>
          </w:tcPr>
          <w:p w14:paraId="364F4A20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A73AC" w:rsidRPr="00E84E12" w14:paraId="6C3C509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708A2D30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7FF47D60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0xDB</w:t>
            </w:r>
          </w:p>
        </w:tc>
        <w:tc>
          <w:tcPr>
            <w:tcW w:w="2693" w:type="dxa"/>
            <w:vAlign w:val="center"/>
            <w:hideMark/>
          </w:tcPr>
          <w:p w14:paraId="617ABE4A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CMD_GET_VERSIONS</w:t>
            </w:r>
          </w:p>
        </w:tc>
        <w:tc>
          <w:tcPr>
            <w:tcW w:w="4045" w:type="dxa"/>
            <w:vAlign w:val="center"/>
            <w:hideMark/>
          </w:tcPr>
          <w:p w14:paraId="3CE304C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获取所有版本信息</w:t>
            </w:r>
          </w:p>
        </w:tc>
      </w:tr>
      <w:tr w:rsidR="00DA73AC" w:rsidRPr="00E84E12" w14:paraId="0719DD8E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60EB9C9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  <w:hideMark/>
          </w:tcPr>
          <w:p w14:paraId="49E27B68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0xDC</w:t>
            </w:r>
          </w:p>
        </w:tc>
        <w:tc>
          <w:tcPr>
            <w:tcW w:w="2693" w:type="dxa"/>
            <w:vAlign w:val="center"/>
            <w:hideMark/>
          </w:tcPr>
          <w:p w14:paraId="10A533FA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CMD_CRC_CHECK</w:t>
            </w:r>
          </w:p>
        </w:tc>
        <w:tc>
          <w:tcPr>
            <w:tcW w:w="4045" w:type="dxa"/>
            <w:vAlign w:val="center"/>
            <w:hideMark/>
          </w:tcPr>
          <w:p w14:paraId="2CC7C694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对已写入Flash的APP数据进行CRC校验</w:t>
            </w:r>
          </w:p>
        </w:tc>
      </w:tr>
      <w:tr w:rsidR="00DA73AC" w:rsidRPr="00E84E12" w14:paraId="02E2448A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655567F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2E40BAC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51A08E8A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045" w:type="dxa"/>
            <w:vAlign w:val="center"/>
            <w:hideMark/>
          </w:tcPr>
          <w:p w14:paraId="178921C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D6C02CD" w14:textId="77777777" w:rsidR="00DA73AC" w:rsidRPr="00C32444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24059F8C" w14:textId="77777777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>
        <w:t xml:space="preserve"> 0x6*</w:t>
      </w:r>
    </w:p>
    <w:p w14:paraId="06C68B7D" w14:textId="7777777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4199E7D3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1EFA0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A92A19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164D2CB7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MD_SET_WORK_MODE</w:t>
            </w:r>
          </w:p>
        </w:tc>
        <w:tc>
          <w:tcPr>
            <w:tcW w:w="4045" w:type="dxa"/>
            <w:vAlign w:val="center"/>
          </w:tcPr>
          <w:p w14:paraId="29B937AE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T设置工作模式</w:t>
            </w:r>
          </w:p>
        </w:tc>
      </w:tr>
      <w:tr w:rsidR="00DA73AC" w:rsidRPr="001E6AD4" w14:paraId="4BE48C52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85F6CC8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FDD1A6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304AFB3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MD_GET_WORK_MODE</w:t>
            </w:r>
          </w:p>
        </w:tc>
        <w:tc>
          <w:tcPr>
            <w:tcW w:w="4045" w:type="dxa"/>
            <w:vAlign w:val="center"/>
          </w:tcPr>
          <w:p w14:paraId="47957634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获取工作模式</w:t>
            </w:r>
          </w:p>
        </w:tc>
      </w:tr>
      <w:tr w:rsidR="00DA73AC" w:rsidRPr="001E6AD4" w14:paraId="7925C426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9E8010E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47D32B3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020EFB36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MD_TEST_GET_ON_OFF</w:t>
            </w:r>
          </w:p>
        </w:tc>
        <w:tc>
          <w:tcPr>
            <w:tcW w:w="4045" w:type="dxa"/>
            <w:vAlign w:val="center"/>
          </w:tcPr>
          <w:p w14:paraId="13C7F59A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T获取开关机状态</w:t>
            </w:r>
          </w:p>
        </w:tc>
      </w:tr>
      <w:tr w:rsidR="00DA73AC" w:rsidRPr="001E6AD4" w14:paraId="3E10F16C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8E2E748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73CF8A3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2693" w:type="dxa"/>
            <w:vAlign w:val="center"/>
          </w:tcPr>
          <w:p w14:paraId="7BF5A695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MD_TEST_CTRL_GNSS</w:t>
            </w:r>
          </w:p>
        </w:tc>
        <w:tc>
          <w:tcPr>
            <w:tcW w:w="4045" w:type="dxa"/>
            <w:vAlign w:val="center"/>
          </w:tcPr>
          <w:p w14:paraId="1A049D3D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T控制G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NSS开启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打击</w:t>
            </w:r>
          </w:p>
        </w:tc>
      </w:tr>
      <w:tr w:rsidR="00DA73AC" w:rsidRPr="001E6AD4" w14:paraId="23382AF4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B0A81EB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4D26EB5D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693" w:type="dxa"/>
            <w:vAlign w:val="center"/>
          </w:tcPr>
          <w:p w14:paraId="69202434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TEST_SET_HIT_FREQ</w:t>
            </w:r>
          </w:p>
        </w:tc>
        <w:tc>
          <w:tcPr>
            <w:tcW w:w="4045" w:type="dxa"/>
            <w:vAlign w:val="center"/>
          </w:tcPr>
          <w:p w14:paraId="1119BB6E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T设置控制打击频率</w:t>
            </w:r>
          </w:p>
        </w:tc>
      </w:tr>
      <w:tr w:rsidR="00DA73AC" w:rsidRPr="001E6AD4" w14:paraId="09800812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D48AC3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40DC368D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2693" w:type="dxa"/>
            <w:vAlign w:val="center"/>
          </w:tcPr>
          <w:p w14:paraId="5B25A5A6" w14:textId="77777777" w:rsidR="00DA73AC" w:rsidRPr="00E84E12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CMD_SET_CALIBVALUE</w:t>
            </w:r>
          </w:p>
        </w:tc>
        <w:tc>
          <w:tcPr>
            <w:tcW w:w="4045" w:type="dxa"/>
            <w:vAlign w:val="center"/>
          </w:tcPr>
          <w:p w14:paraId="4E50B6C2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T设置通道电压上下限</w:t>
            </w:r>
          </w:p>
        </w:tc>
      </w:tr>
      <w:tr w:rsidR="00DA73AC" w:rsidRPr="001E6AD4" w14:paraId="488B26E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C25AFB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2E290AC1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2693" w:type="dxa"/>
            <w:vAlign w:val="center"/>
          </w:tcPr>
          <w:p w14:paraId="778E5119" w14:textId="77777777" w:rsidR="00DA73AC" w:rsidRPr="008F00C7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CMD_GET_CALIBVALUE</w:t>
            </w:r>
          </w:p>
        </w:tc>
        <w:tc>
          <w:tcPr>
            <w:tcW w:w="4045" w:type="dxa"/>
            <w:vAlign w:val="center"/>
          </w:tcPr>
          <w:p w14:paraId="29CA14C2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T获取通道电压上下限</w:t>
            </w:r>
          </w:p>
        </w:tc>
      </w:tr>
      <w:tr w:rsidR="00DA73AC" w:rsidRPr="001E6AD4" w14:paraId="036C3DDC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D5F3565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68902B3F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2693" w:type="dxa"/>
            <w:vAlign w:val="center"/>
          </w:tcPr>
          <w:p w14:paraId="7DD7FBA1" w14:textId="77777777" w:rsidR="00DA73AC" w:rsidRPr="008F00C7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045" w:type="dxa"/>
            <w:vAlign w:val="center"/>
          </w:tcPr>
          <w:p w14:paraId="61DD5755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A73AC" w:rsidRPr="001E6AD4" w14:paraId="50CF7331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A8DDC90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F5370A1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2693" w:type="dxa"/>
            <w:vAlign w:val="center"/>
          </w:tcPr>
          <w:p w14:paraId="1F14B50B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CMD_GET_HIT_FREQ</w:t>
            </w:r>
          </w:p>
        </w:tc>
        <w:tc>
          <w:tcPr>
            <w:tcW w:w="4045" w:type="dxa"/>
            <w:vAlign w:val="center"/>
          </w:tcPr>
          <w:p w14:paraId="787237B1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T获取打击频率</w:t>
            </w:r>
          </w:p>
        </w:tc>
      </w:tr>
      <w:tr w:rsidR="00DA73AC" w:rsidRPr="001E6AD4" w14:paraId="52F3AA4D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77777777" w:rsidR="00DA73AC" w:rsidRDefault="00DA73A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2693" w:type="dxa"/>
            <w:vAlign w:val="center"/>
          </w:tcPr>
          <w:p w14:paraId="5ACAB464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CMD_GET_GNSS_STATE</w:t>
            </w:r>
          </w:p>
        </w:tc>
        <w:tc>
          <w:tcPr>
            <w:tcW w:w="4045" w:type="dxa"/>
            <w:vAlign w:val="center"/>
          </w:tcPr>
          <w:p w14:paraId="2D77408A" w14:textId="77777777" w:rsidR="00DA73AC" w:rsidRDefault="00DA73A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T获取G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NSS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开关状态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52B17293" w14:textId="77777777" w:rsidR="00DA73AC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T设置控制打击频率(0x</w:t>
      </w:r>
      <w:r>
        <w:t>64</w:t>
      </w:r>
      <w:r>
        <w:rPr>
          <w:rFonts w:hint="eastAsia"/>
        </w:rPr>
        <w:t>)</w:t>
      </w:r>
    </w:p>
    <w:p w14:paraId="7C854026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B91858A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EFAEE56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B962EE3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64</w:t>
            </w:r>
          </w:p>
        </w:tc>
      </w:tr>
      <w:tr w:rsidR="00DA73AC" w:rsidRPr="0028101D" w14:paraId="0675390E" w14:textId="77777777" w:rsidTr="00117881">
        <w:tc>
          <w:tcPr>
            <w:tcW w:w="1526" w:type="dxa"/>
            <w:shd w:val="clear" w:color="auto" w:fill="auto"/>
            <w:vAlign w:val="center"/>
          </w:tcPr>
          <w:p w14:paraId="48BCFF7C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A217BC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设置控制打击频率</w:t>
            </w:r>
          </w:p>
        </w:tc>
      </w:tr>
      <w:tr w:rsidR="00DA73AC" w:rsidRPr="00002A9C" w14:paraId="79B8DCCD" w14:textId="77777777" w:rsidTr="00117881">
        <w:tc>
          <w:tcPr>
            <w:tcW w:w="1526" w:type="dxa"/>
            <w:shd w:val="clear" w:color="auto" w:fill="auto"/>
            <w:vAlign w:val="center"/>
          </w:tcPr>
          <w:p w14:paraId="5A1A729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3AA5CD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4F076207" w14:textId="77777777" w:rsidTr="00117881">
        <w:tc>
          <w:tcPr>
            <w:tcW w:w="1526" w:type="dxa"/>
            <w:shd w:val="clear" w:color="auto" w:fill="auto"/>
            <w:vAlign w:val="center"/>
          </w:tcPr>
          <w:p w14:paraId="43FB9AD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670C37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DDAB5B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948906A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FD9259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84386B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37558E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E095A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5D8FCCBE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79D2E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9B80FC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B04AC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mode</w:t>
            </w:r>
          </w:p>
        </w:tc>
        <w:tc>
          <w:tcPr>
            <w:tcW w:w="992" w:type="dxa"/>
            <w:vAlign w:val="center"/>
          </w:tcPr>
          <w:p w14:paraId="3C32225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A5C403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所有范围</w:t>
            </w:r>
          </w:p>
          <w:p w14:paraId="70186B4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1：打击小于2</w:t>
            </w:r>
            <w:r>
              <w:rPr>
                <w:rFonts w:asciiTheme="minorEastAsia" w:hAnsiTheme="minorEastAsia"/>
                <w:szCs w:val="21"/>
              </w:rPr>
              <w:t>G</w:t>
            </w:r>
          </w:p>
          <w:p w14:paraId="73D9435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：打击2</w:t>
            </w:r>
            <w:r>
              <w:rPr>
                <w:rFonts w:asciiTheme="minorEastAsia" w:hAnsiTheme="minorEastAsia"/>
                <w:szCs w:val="21"/>
              </w:rPr>
              <w:t>-4G</w:t>
            </w:r>
          </w:p>
          <w:p w14:paraId="70F9167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1EE0373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1AB3EED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03DD584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</w:tc>
      </w:tr>
      <w:tr w:rsidR="00DA73AC" w:rsidRPr="00002A9C" w14:paraId="0881EECF" w14:textId="77777777" w:rsidTr="00117881">
        <w:tc>
          <w:tcPr>
            <w:tcW w:w="1526" w:type="dxa"/>
            <w:shd w:val="clear" w:color="auto" w:fill="auto"/>
            <w:vAlign w:val="center"/>
          </w:tcPr>
          <w:p w14:paraId="70AE7D0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FF2D8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248B032A" w14:textId="77777777" w:rsidTr="00117881">
        <w:tc>
          <w:tcPr>
            <w:tcW w:w="1526" w:type="dxa"/>
            <w:shd w:val="clear" w:color="auto" w:fill="auto"/>
            <w:vAlign w:val="center"/>
          </w:tcPr>
          <w:p w14:paraId="7BB3242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28006A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4053056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008C041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61C110F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DC740AC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64</w:t>
            </w:r>
          </w:p>
        </w:tc>
      </w:tr>
      <w:tr w:rsidR="00DA73AC" w:rsidRPr="0028101D" w14:paraId="7A6D5E6F" w14:textId="77777777" w:rsidTr="00117881">
        <w:tc>
          <w:tcPr>
            <w:tcW w:w="1526" w:type="dxa"/>
            <w:shd w:val="clear" w:color="auto" w:fill="auto"/>
            <w:vAlign w:val="center"/>
          </w:tcPr>
          <w:p w14:paraId="5AC4592D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99DEBD7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设置控制打击频率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7B64FE1C" w14:textId="77777777" w:rsidTr="00117881">
        <w:tc>
          <w:tcPr>
            <w:tcW w:w="1526" w:type="dxa"/>
            <w:shd w:val="clear" w:color="auto" w:fill="auto"/>
            <w:vAlign w:val="center"/>
          </w:tcPr>
          <w:p w14:paraId="50CCC58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AC2B9F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57A0010A" w14:textId="77777777" w:rsidTr="00117881">
        <w:tc>
          <w:tcPr>
            <w:tcW w:w="1526" w:type="dxa"/>
            <w:shd w:val="clear" w:color="auto" w:fill="auto"/>
            <w:vAlign w:val="center"/>
          </w:tcPr>
          <w:p w14:paraId="6C75800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BCFF6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E6AB829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054D3FF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1559EA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51FC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B91C3DB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2136DD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56C424D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F27E6E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D2A01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552ABC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5562F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7C24A1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3A11C3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48F73AF5" w14:textId="77777777" w:rsidTr="00117881">
        <w:tc>
          <w:tcPr>
            <w:tcW w:w="1526" w:type="dxa"/>
            <w:shd w:val="clear" w:color="auto" w:fill="auto"/>
            <w:vAlign w:val="center"/>
          </w:tcPr>
          <w:p w14:paraId="3DC7765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1501E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1FB847F7" w14:textId="77777777" w:rsidTr="00117881">
        <w:tc>
          <w:tcPr>
            <w:tcW w:w="1526" w:type="dxa"/>
            <w:shd w:val="clear" w:color="auto" w:fill="auto"/>
            <w:vAlign w:val="center"/>
          </w:tcPr>
          <w:p w14:paraId="4F9DB7B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09F060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BAD9263" w14:textId="77777777" w:rsidR="00DA73AC" w:rsidRDefault="00DA73AC" w:rsidP="00DA73AC">
      <w:pPr>
        <w:spacing w:line="360" w:lineRule="auto"/>
      </w:pPr>
    </w:p>
    <w:p w14:paraId="4CD5E0FE" w14:textId="77777777" w:rsidR="00DA73AC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T设置通道电压上下限(0x</w:t>
      </w:r>
      <w:r>
        <w:t>65</w:t>
      </w:r>
      <w:r>
        <w:rPr>
          <w:rFonts w:hint="eastAsia"/>
        </w:rPr>
        <w:t>)</w:t>
      </w:r>
    </w:p>
    <w:p w14:paraId="4425420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A838044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4629A2C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C17A74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65</w:t>
            </w:r>
          </w:p>
        </w:tc>
      </w:tr>
      <w:tr w:rsidR="00DA73AC" w:rsidRPr="0028101D" w14:paraId="4FFEC466" w14:textId="77777777" w:rsidTr="00117881">
        <w:tc>
          <w:tcPr>
            <w:tcW w:w="1526" w:type="dxa"/>
            <w:shd w:val="clear" w:color="auto" w:fill="auto"/>
            <w:vAlign w:val="center"/>
          </w:tcPr>
          <w:p w14:paraId="01DC9F87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7E0A3F6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设置通道电压上下限</w:t>
            </w:r>
          </w:p>
        </w:tc>
      </w:tr>
      <w:tr w:rsidR="00DA73AC" w:rsidRPr="00002A9C" w14:paraId="624094E3" w14:textId="77777777" w:rsidTr="00117881">
        <w:tc>
          <w:tcPr>
            <w:tcW w:w="1526" w:type="dxa"/>
            <w:shd w:val="clear" w:color="auto" w:fill="auto"/>
            <w:vAlign w:val="center"/>
          </w:tcPr>
          <w:p w14:paraId="7BC1581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35D02C8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614348CA" w14:textId="77777777" w:rsidTr="00117881">
        <w:tc>
          <w:tcPr>
            <w:tcW w:w="1526" w:type="dxa"/>
            <w:shd w:val="clear" w:color="auto" w:fill="auto"/>
            <w:vAlign w:val="center"/>
          </w:tcPr>
          <w:p w14:paraId="629CA75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ECBF358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31F27" w:rsidRPr="001C0AE8" w14:paraId="61856C5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D4C54B5" w14:textId="77777777" w:rsidR="00731F27" w:rsidRPr="001C0AE8" w:rsidRDefault="00731F27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5A901A" w14:textId="77777777" w:rsidR="00731F27" w:rsidRPr="001C0AE8" w:rsidRDefault="00731F2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570219" w14:textId="77777777" w:rsidR="00731F27" w:rsidRPr="001C0AE8" w:rsidRDefault="00731F2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F84BF4" w14:textId="77777777" w:rsidR="00731F27" w:rsidRPr="001C0AE8" w:rsidRDefault="00731F2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D86A56E" w14:textId="77777777" w:rsidR="00731F27" w:rsidRPr="001C0AE8" w:rsidRDefault="00731F2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3428" w:rsidRPr="001C0AE8" w14:paraId="2D5DCB9A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9A175A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7EB80D" w14:textId="77777777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67BB31" w14:textId="5A1451DF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VolCalData</w:t>
            </w:r>
            <w:proofErr w:type="spellEnd"/>
          </w:p>
        </w:tc>
        <w:tc>
          <w:tcPr>
            <w:tcW w:w="1134" w:type="dxa"/>
            <w:vAlign w:val="center"/>
          </w:tcPr>
          <w:p w14:paraId="4E851301" w14:textId="77777777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50FCB74E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  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第1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0A1117FC" w14:textId="77777777" w:rsidR="00413428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第2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4CD1E08F" w14:textId="77777777" w:rsidR="00413428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第3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5B4CD394" w14:textId="2AA0A8C4" w:rsidR="00413428" w:rsidRPr="001D6574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第4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</w:tc>
      </w:tr>
      <w:tr w:rsidR="00413428" w:rsidRPr="001C0AE8" w14:paraId="412D7D97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58AFEF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622743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88FB1A" w14:textId="3E571B00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2.4GH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0915E30C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7B40B98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0DD87289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EC9D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7D05F2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9F69E" w14:textId="2EB3A0E6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2.4GH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3A570635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795EE01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58F6284E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AA0380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54EF89" w14:textId="1DC61CBD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7630CA" w14:textId="4EF6C5E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5C3A7CF0" w14:textId="18150EE1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AD7EEEF" w14:textId="7AE8919F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2355F032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64C1C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2BBB8" w14:textId="4727705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884ABF" w14:textId="7383907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36A87779" w14:textId="484B35F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7FC40FC" w14:textId="0861954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74EE9B23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D50322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E60B84" w14:textId="59E9D0F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548A78" w14:textId="772BE9B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5.2GH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3950C3F5" w14:textId="64983BA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A7A67D7" w14:textId="3F35D388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007D92C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93F8B8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B9A473" w14:textId="0F00DC08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6C86A" w14:textId="0E4C89B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5.2GH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24A34F12" w14:textId="0BBB5E6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81D20BC" w14:textId="2E21DE01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1BEAD160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A157517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39C0FC" w14:textId="63E00499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AD3DEB" w14:textId="28485DC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5.3GH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3F2D26F4" w14:textId="10ED8AD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23C3C87" w14:textId="03F51269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46657D6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C071789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E8B4F" w14:textId="6BCFFC9D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D31371" w14:textId="65B633D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5.3GH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719DA34D" w14:textId="1B0B797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78EA53A" w14:textId="22409B8F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2EFD2429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48FB6D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E22AAA" w14:textId="046951A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8B79BA" w14:textId="0D5FC59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5.4GH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44C9905D" w14:textId="2F0D2DC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03B417AE" w14:textId="27A17BDD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655558A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667C1CF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82DFCA" w14:textId="7919A7F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D02E10" w14:textId="7A2B8C28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5.4GH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2583E206" w14:textId="6941F1D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82BB39" w14:textId="21E8D15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24470057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251C1B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B4279A" w14:textId="7F46B4D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601916" w14:textId="4F78468F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43AF282D" w14:textId="0384083F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A50F41" w14:textId="7B3D05F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662A501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6E4FF12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1A190E" w14:textId="6F1BC87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FD473" w14:textId="5D0E109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79C6199D" w14:textId="645A6020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FD19412" w14:textId="7A26990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002A9C" w14:paraId="7300D0AD" w14:textId="77777777" w:rsidTr="00117881">
        <w:tc>
          <w:tcPr>
            <w:tcW w:w="1526" w:type="dxa"/>
            <w:shd w:val="clear" w:color="auto" w:fill="auto"/>
            <w:vAlign w:val="center"/>
          </w:tcPr>
          <w:p w14:paraId="43AEA0E6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D5F7B10" w14:textId="1B95FEB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</w:p>
        </w:tc>
      </w:tr>
      <w:tr w:rsidR="00413428" w:rsidRPr="00002A9C" w14:paraId="3011CB80" w14:textId="77777777" w:rsidTr="00117881">
        <w:tc>
          <w:tcPr>
            <w:tcW w:w="1526" w:type="dxa"/>
            <w:shd w:val="clear" w:color="auto" w:fill="auto"/>
            <w:vAlign w:val="center"/>
          </w:tcPr>
          <w:p w14:paraId="01528213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554C4E1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B8B1B0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6138DB3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856BA8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E7FC0C7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65</w:t>
            </w:r>
          </w:p>
        </w:tc>
      </w:tr>
      <w:tr w:rsidR="00DA73AC" w:rsidRPr="0028101D" w14:paraId="7E9B431A" w14:textId="77777777" w:rsidTr="00117881">
        <w:tc>
          <w:tcPr>
            <w:tcW w:w="1526" w:type="dxa"/>
            <w:shd w:val="clear" w:color="auto" w:fill="auto"/>
            <w:vAlign w:val="center"/>
          </w:tcPr>
          <w:p w14:paraId="172FEC17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480DC97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通道电压上下限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15915CA3" w14:textId="77777777" w:rsidTr="00117881">
        <w:tc>
          <w:tcPr>
            <w:tcW w:w="1526" w:type="dxa"/>
            <w:shd w:val="clear" w:color="auto" w:fill="auto"/>
            <w:vAlign w:val="center"/>
          </w:tcPr>
          <w:p w14:paraId="256A29C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4D11EA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0297D16A" w14:textId="77777777" w:rsidTr="00117881">
        <w:tc>
          <w:tcPr>
            <w:tcW w:w="1526" w:type="dxa"/>
            <w:shd w:val="clear" w:color="auto" w:fill="auto"/>
            <w:vAlign w:val="center"/>
          </w:tcPr>
          <w:p w14:paraId="049B91C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F34AB2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84DD03E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54990D9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46974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270D8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E185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B38422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7E0B81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3AB5B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359E32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B44E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0400D1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4421E4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78FEF6C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3212FEA5" w14:textId="77777777" w:rsidTr="00117881">
        <w:tc>
          <w:tcPr>
            <w:tcW w:w="1526" w:type="dxa"/>
            <w:shd w:val="clear" w:color="auto" w:fill="auto"/>
            <w:vAlign w:val="center"/>
          </w:tcPr>
          <w:p w14:paraId="4303D4A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501D34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068EABF7" w14:textId="77777777" w:rsidTr="00117881">
        <w:tc>
          <w:tcPr>
            <w:tcW w:w="1526" w:type="dxa"/>
            <w:shd w:val="clear" w:color="auto" w:fill="auto"/>
            <w:vAlign w:val="center"/>
          </w:tcPr>
          <w:p w14:paraId="1DBFCE1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252338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A67DCE0" w14:textId="77777777" w:rsidR="00DA73AC" w:rsidRPr="00DC3B35" w:rsidRDefault="00DA73AC" w:rsidP="00DA73AC">
      <w:pPr>
        <w:spacing w:line="360" w:lineRule="auto"/>
      </w:pPr>
    </w:p>
    <w:p w14:paraId="6D91556A" w14:textId="77777777" w:rsidR="00DA73AC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T获取通道电压上下限(0x</w:t>
      </w:r>
      <w:r>
        <w:t>66</w:t>
      </w:r>
      <w:r>
        <w:rPr>
          <w:rFonts w:hint="eastAsia"/>
        </w:rPr>
        <w:t>)</w:t>
      </w:r>
    </w:p>
    <w:p w14:paraId="7B86ADC1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75EF2678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C4B4D4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5A22A0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66</w:t>
            </w:r>
          </w:p>
        </w:tc>
      </w:tr>
      <w:tr w:rsidR="00DA73AC" w:rsidRPr="0028101D" w14:paraId="2C8D84F7" w14:textId="77777777" w:rsidTr="00117881">
        <w:tc>
          <w:tcPr>
            <w:tcW w:w="1526" w:type="dxa"/>
            <w:shd w:val="clear" w:color="auto" w:fill="auto"/>
            <w:vAlign w:val="center"/>
          </w:tcPr>
          <w:p w14:paraId="72A3BB55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E56A1E5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获取通道电压上下限</w:t>
            </w:r>
          </w:p>
        </w:tc>
      </w:tr>
      <w:tr w:rsidR="00DA73AC" w:rsidRPr="00002A9C" w14:paraId="374D24DD" w14:textId="77777777" w:rsidTr="00117881">
        <w:tc>
          <w:tcPr>
            <w:tcW w:w="1526" w:type="dxa"/>
            <w:shd w:val="clear" w:color="auto" w:fill="auto"/>
            <w:vAlign w:val="center"/>
          </w:tcPr>
          <w:p w14:paraId="4C32C91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359CE5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4867A8BE" w14:textId="77777777" w:rsidTr="00117881">
        <w:tc>
          <w:tcPr>
            <w:tcW w:w="1526" w:type="dxa"/>
            <w:shd w:val="clear" w:color="auto" w:fill="auto"/>
            <w:vAlign w:val="center"/>
          </w:tcPr>
          <w:p w14:paraId="258BFC8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64143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00FEAE9B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C14E0D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1DC181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4521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C1E173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6E8C0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54668" w:rsidRPr="001C0AE8" w14:paraId="5109D3F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57D1D6A" w14:textId="77777777" w:rsidR="00C54668" w:rsidRDefault="00C54668" w:rsidP="00C5466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DE52AF" w14:textId="0041D6F7" w:rsidR="00C54668" w:rsidRPr="001D6574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16ED73" w14:textId="78E0726F" w:rsidR="00C54668" w:rsidRPr="001D6574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VolCalData</w:t>
            </w:r>
            <w:proofErr w:type="spellEnd"/>
          </w:p>
        </w:tc>
        <w:tc>
          <w:tcPr>
            <w:tcW w:w="1134" w:type="dxa"/>
            <w:vAlign w:val="center"/>
          </w:tcPr>
          <w:p w14:paraId="49A02194" w14:textId="5592FFB5" w:rsidR="00C54668" w:rsidRPr="001D6574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10CB0B7" w14:textId="2B7C15B3" w:rsidR="00C54668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  </w:t>
            </w:r>
            <w:r w:rsidR="00413428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</w:t>
            </w:r>
            <w:r w:rsidR="00413428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3EE43F29" w14:textId="465DB736" w:rsidR="00C54668" w:rsidRDefault="00413428" w:rsidP="00C5466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C54668">
              <w:rPr>
                <w:rFonts w:asciiTheme="minorEastAsia" w:hAnsiTheme="minorEastAsia" w:hint="eastAsia"/>
                <w:szCs w:val="21"/>
              </w:rPr>
              <w:t>：</w:t>
            </w:r>
            <w:r w:rsidR="00C54668">
              <w:rPr>
                <w:rFonts w:asciiTheme="minorEastAsia" w:hAnsiTheme="minor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="00C54668"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5557EA33" w14:textId="038C1492" w:rsidR="00C54668" w:rsidRDefault="00413428" w:rsidP="00C5466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C54668">
              <w:rPr>
                <w:rFonts w:asciiTheme="minorEastAsia" w:hAnsiTheme="minorEastAsia" w:hint="eastAsia"/>
                <w:szCs w:val="21"/>
              </w:rPr>
              <w:t>：</w:t>
            </w:r>
            <w:r w:rsidR="00C54668">
              <w:rPr>
                <w:rFonts w:asciiTheme="minorEastAsia" w:hAnsiTheme="minor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3</w:t>
            </w:r>
            <w:r w:rsidR="00C54668"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1F350B93" w14:textId="39BE223C" w:rsidR="00C54668" w:rsidRPr="001D6574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C54668">
              <w:rPr>
                <w:rFonts w:asciiTheme="minorEastAsia" w:hAnsiTheme="minorEastAsia" w:hint="eastAsia"/>
                <w:szCs w:val="21"/>
              </w:rPr>
              <w:t>：</w:t>
            </w:r>
            <w:r w:rsidR="00C54668">
              <w:rPr>
                <w:rFonts w:asciiTheme="minorEastAsia" w:hAnsiTheme="minor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4</w:t>
            </w:r>
            <w:r w:rsidR="00C54668">
              <w:rPr>
                <w:rFonts w:asciiTheme="minorEastAsia" w:hAnsiTheme="minorEastAsia" w:hint="eastAsia"/>
                <w:szCs w:val="21"/>
              </w:rPr>
              <w:t>组电压校准数据</w:t>
            </w:r>
          </w:p>
        </w:tc>
      </w:tr>
      <w:tr w:rsidR="00C54668" w:rsidRPr="00002A9C" w14:paraId="40C5AB8F" w14:textId="77777777" w:rsidTr="00117881">
        <w:tc>
          <w:tcPr>
            <w:tcW w:w="1526" w:type="dxa"/>
            <w:shd w:val="clear" w:color="auto" w:fill="auto"/>
            <w:vAlign w:val="center"/>
          </w:tcPr>
          <w:p w14:paraId="01151169" w14:textId="77777777" w:rsidR="00C54668" w:rsidRDefault="00C54668" w:rsidP="00C5466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0498D7D" w14:textId="7BE2EB2E" w:rsidR="00C54668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54668" w:rsidRPr="00002A9C" w14:paraId="4A212345" w14:textId="77777777" w:rsidTr="00117881">
        <w:tc>
          <w:tcPr>
            <w:tcW w:w="1526" w:type="dxa"/>
            <w:shd w:val="clear" w:color="auto" w:fill="auto"/>
            <w:vAlign w:val="center"/>
          </w:tcPr>
          <w:p w14:paraId="7A53664C" w14:textId="77777777" w:rsidR="00C54668" w:rsidRDefault="00C54668" w:rsidP="00C5466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8875EE" w14:textId="77777777" w:rsidR="00C54668" w:rsidRDefault="00C54668" w:rsidP="00C546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452F8F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52E311A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E26E378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4F13941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66</w:t>
            </w:r>
          </w:p>
        </w:tc>
      </w:tr>
      <w:tr w:rsidR="00DA73AC" w:rsidRPr="0028101D" w14:paraId="6B9CFFDB" w14:textId="77777777" w:rsidTr="00117881">
        <w:tc>
          <w:tcPr>
            <w:tcW w:w="1526" w:type="dxa"/>
            <w:shd w:val="clear" w:color="auto" w:fill="auto"/>
            <w:vAlign w:val="center"/>
          </w:tcPr>
          <w:p w14:paraId="681E9F04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9C73DDB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通道电压上下限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356E10F6" w14:textId="77777777" w:rsidTr="00117881">
        <w:tc>
          <w:tcPr>
            <w:tcW w:w="1526" w:type="dxa"/>
            <w:shd w:val="clear" w:color="auto" w:fill="auto"/>
            <w:vAlign w:val="center"/>
          </w:tcPr>
          <w:p w14:paraId="011053C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A6B677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4DD46357" w14:textId="77777777" w:rsidTr="00117881">
        <w:tc>
          <w:tcPr>
            <w:tcW w:w="1526" w:type="dxa"/>
            <w:shd w:val="clear" w:color="auto" w:fill="auto"/>
            <w:vAlign w:val="center"/>
          </w:tcPr>
          <w:p w14:paraId="5A8D778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03008F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437B7" w:rsidRPr="001C0AE8" w14:paraId="4C586FDB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F3CD42" w14:textId="77777777" w:rsidR="001437B7" w:rsidRPr="001C0AE8" w:rsidRDefault="001437B7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F163E3D" w14:textId="77777777" w:rsidR="001437B7" w:rsidRPr="001C0AE8" w:rsidRDefault="001437B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5E54CB" w14:textId="77777777" w:rsidR="001437B7" w:rsidRPr="001C0AE8" w:rsidRDefault="001437B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E7D726" w14:textId="77777777" w:rsidR="001437B7" w:rsidRPr="001C0AE8" w:rsidRDefault="001437B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D3599C2" w14:textId="77777777" w:rsidR="001437B7" w:rsidRPr="001C0AE8" w:rsidRDefault="001437B7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3428" w:rsidRPr="001C0AE8" w14:paraId="3EBB953E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C8103A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2381F2" w14:textId="34FF3928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3D0AF0" w14:textId="4E737C10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VolCalData</w:t>
            </w:r>
            <w:proofErr w:type="spellEnd"/>
          </w:p>
        </w:tc>
        <w:tc>
          <w:tcPr>
            <w:tcW w:w="1134" w:type="dxa"/>
            <w:vAlign w:val="center"/>
          </w:tcPr>
          <w:p w14:paraId="72D973D9" w14:textId="10D227E6" w:rsidR="00413428" w:rsidRPr="001D6574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E37C621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  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第1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7CB8B9AD" w14:textId="77777777" w:rsidR="00413428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第2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55B80BF2" w14:textId="77777777" w:rsidR="00413428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第3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  <w:p w14:paraId="1B3E43CB" w14:textId="10AF248D" w:rsidR="00413428" w:rsidRPr="001D6574" w:rsidRDefault="00413428" w:rsidP="0041342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第4</w:t>
            </w:r>
            <w:r>
              <w:rPr>
                <w:rFonts w:asciiTheme="minorEastAsia" w:hAnsiTheme="minorEastAsia" w:hint="eastAsia"/>
                <w:szCs w:val="21"/>
              </w:rPr>
              <w:t>组电压校准数据</w:t>
            </w:r>
          </w:p>
        </w:tc>
      </w:tr>
      <w:tr w:rsidR="00413428" w:rsidRPr="001C0AE8" w14:paraId="7F5E83A0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5944D7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2B35D" w14:textId="33486A46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97C6A8" w14:textId="39EF39DC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2.4GH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37AD0CFF" w14:textId="6764C80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04D8771F" w14:textId="52229D1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560A4FA5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7EC8723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0926D9" w14:textId="76198EC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244A92" w14:textId="3E1F59B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2.4GH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154D80B5" w14:textId="36227ABC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594F6609" w14:textId="07944FD6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50FFCD6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9E47C1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396A6" w14:textId="00EEBE7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27287D" w14:textId="1E4A8AF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压下限</w:t>
            </w:r>
          </w:p>
        </w:tc>
        <w:tc>
          <w:tcPr>
            <w:tcW w:w="1134" w:type="dxa"/>
            <w:vAlign w:val="center"/>
          </w:tcPr>
          <w:p w14:paraId="5648F024" w14:textId="0A5BFBF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Uint16_t</w:t>
            </w:r>
          </w:p>
        </w:tc>
        <w:tc>
          <w:tcPr>
            <w:tcW w:w="3260" w:type="dxa"/>
            <w:vAlign w:val="center"/>
          </w:tcPr>
          <w:p w14:paraId="47317FC7" w14:textId="133B77C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321DAD4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780001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6A4C516" w14:textId="2960D45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29A29A" w14:textId="5F1B1D6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3A4FC979" w14:textId="63126914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1F0E8BF" w14:textId="060A150E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C0AE8" w14:paraId="754C5DD2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8E0225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F50E7F" w14:textId="7EA5C2E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39FBCD" w14:textId="3055DB90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5.2GH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547D9CE5" w14:textId="4E70ADCC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1F8EA96" w14:textId="43E1DD4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7C44840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DB83FB2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70539F" w14:textId="53892776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4F14D" w14:textId="6F6B529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5.2GH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0FE9D83D" w14:textId="37D63F69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91957A8" w14:textId="36A6ED2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34D7964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BC385A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CAB01C" w14:textId="3CE4849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2ECB9" w14:textId="25BED6F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5.3GH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22D06B25" w14:textId="25499A39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0AB4089" w14:textId="13AE440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326968A0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63FD54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0FA7263" w14:textId="1F750A7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02DE9D" w14:textId="681FB1CD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5.3GH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4022EBAD" w14:textId="22F4EA41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6B82B7F" w14:textId="28CB7EDB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624437C5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E3DC39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84368C" w14:textId="21CE56B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2D6968" w14:textId="03E1D5C5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5.4GH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76319EBC" w14:textId="09D2A2E3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8A3781F" w14:textId="70BF9A68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16DA777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2FDD49E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D29E57" w14:textId="01936D9D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1173DB" w14:textId="0FE0CDD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5.4GH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359662F7" w14:textId="3E44A418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55F5F5E" w14:textId="6A57F18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1884EA6B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1D0627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81E075" w14:textId="4ADA21EF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8CBD9F" w14:textId="2D54AFC2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z电压下限</w:t>
            </w:r>
          </w:p>
        </w:tc>
        <w:tc>
          <w:tcPr>
            <w:tcW w:w="1134" w:type="dxa"/>
            <w:vAlign w:val="center"/>
          </w:tcPr>
          <w:p w14:paraId="335363CA" w14:textId="24E768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1280CEF" w14:textId="5C9F5F8A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LSB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设置电压下限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1437B7" w14:paraId="4A099BC6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40FEA6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975E518" w14:textId="692127D1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E2ABCD" w14:textId="3801725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通道</w:t>
            </w:r>
            <w:r>
              <w:rPr>
                <w:rFonts w:asciiTheme="minorEastAsia" w:hAnsiTheme="minorEastAsia"/>
                <w:szCs w:val="21"/>
              </w:rPr>
              <w:t>5.8GH</w:t>
            </w:r>
            <w:r>
              <w:rPr>
                <w:rFonts w:asciiTheme="minorEastAsia" w:hAnsiTheme="minorEastAsia" w:hint="eastAsia"/>
                <w:szCs w:val="21"/>
              </w:rPr>
              <w:t>z电压上限</w:t>
            </w:r>
          </w:p>
        </w:tc>
        <w:tc>
          <w:tcPr>
            <w:tcW w:w="1134" w:type="dxa"/>
            <w:vAlign w:val="center"/>
          </w:tcPr>
          <w:p w14:paraId="74E5A864" w14:textId="2A8C3F49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97A0B20" w14:textId="6164988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 xml:space="preserve">设置电压上限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单位为：m</w:t>
            </w:r>
            <w:r>
              <w:rPr>
                <w:rFonts w:asciiTheme="minorEastAsia" w:hAnsiTheme="minorEastAsia"/>
                <w:szCs w:val="21"/>
              </w:rPr>
              <w:t>v</w:t>
            </w:r>
          </w:p>
        </w:tc>
      </w:tr>
      <w:tr w:rsidR="00413428" w:rsidRPr="00002A9C" w14:paraId="2B481CEA" w14:textId="77777777" w:rsidTr="00117881">
        <w:tc>
          <w:tcPr>
            <w:tcW w:w="1526" w:type="dxa"/>
            <w:shd w:val="clear" w:color="auto" w:fill="auto"/>
            <w:vAlign w:val="center"/>
          </w:tcPr>
          <w:p w14:paraId="23CF6CB3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89C499" w14:textId="29A9AA60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</w:p>
        </w:tc>
      </w:tr>
      <w:tr w:rsidR="00413428" w:rsidRPr="00002A9C" w14:paraId="77458F58" w14:textId="77777777" w:rsidTr="00117881">
        <w:tc>
          <w:tcPr>
            <w:tcW w:w="1526" w:type="dxa"/>
            <w:shd w:val="clear" w:color="auto" w:fill="auto"/>
            <w:vAlign w:val="center"/>
          </w:tcPr>
          <w:p w14:paraId="088A161A" w14:textId="77777777" w:rsidR="00413428" w:rsidRDefault="00413428" w:rsidP="0041342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7E95CC" w14:textId="77777777" w:rsidR="00413428" w:rsidRDefault="00413428" w:rsidP="0041342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29913D0" w14:textId="77777777" w:rsidR="00DA73AC" w:rsidRPr="00DC3B35" w:rsidRDefault="00DA73AC" w:rsidP="00DA73AC">
      <w:pPr>
        <w:spacing w:line="360" w:lineRule="auto"/>
      </w:pPr>
    </w:p>
    <w:p w14:paraId="4FB51CC4" w14:textId="77777777" w:rsidR="00DA73AC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T获取打击频率(0x</w:t>
      </w:r>
      <w:r>
        <w:t>68</w:t>
      </w:r>
      <w:r>
        <w:rPr>
          <w:rFonts w:hint="eastAsia"/>
        </w:rPr>
        <w:t>)</w:t>
      </w:r>
    </w:p>
    <w:p w14:paraId="721D7CA4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2AB5CA1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0439FED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B4D24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68</w:t>
            </w:r>
          </w:p>
        </w:tc>
      </w:tr>
      <w:tr w:rsidR="00DA73AC" w:rsidRPr="0028101D" w14:paraId="603DD86F" w14:textId="77777777" w:rsidTr="00117881">
        <w:tc>
          <w:tcPr>
            <w:tcW w:w="1526" w:type="dxa"/>
            <w:shd w:val="clear" w:color="auto" w:fill="auto"/>
            <w:vAlign w:val="center"/>
          </w:tcPr>
          <w:p w14:paraId="630D84BF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8AA81AF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获取打击频率</w:t>
            </w:r>
          </w:p>
        </w:tc>
      </w:tr>
      <w:tr w:rsidR="00DA73AC" w:rsidRPr="00002A9C" w14:paraId="1B2F7CCA" w14:textId="77777777" w:rsidTr="00117881">
        <w:tc>
          <w:tcPr>
            <w:tcW w:w="1526" w:type="dxa"/>
            <w:shd w:val="clear" w:color="auto" w:fill="auto"/>
            <w:vAlign w:val="center"/>
          </w:tcPr>
          <w:p w14:paraId="3FA50D9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06351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6A57712B" w14:textId="77777777" w:rsidTr="00117881">
        <w:tc>
          <w:tcPr>
            <w:tcW w:w="1526" w:type="dxa"/>
            <w:shd w:val="clear" w:color="auto" w:fill="auto"/>
            <w:vAlign w:val="center"/>
          </w:tcPr>
          <w:p w14:paraId="07D3052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79BD1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BCA09FA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79D74B5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9327C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6A104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600425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2FE2B2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1FF41E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ED861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D60F8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BDCA5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0705B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8737FEC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4314EDBC" w14:textId="77777777" w:rsidTr="00117881">
        <w:tc>
          <w:tcPr>
            <w:tcW w:w="1526" w:type="dxa"/>
            <w:shd w:val="clear" w:color="auto" w:fill="auto"/>
            <w:vAlign w:val="center"/>
          </w:tcPr>
          <w:p w14:paraId="6890E34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96B43C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4B62C620" w14:textId="77777777" w:rsidTr="00117881">
        <w:tc>
          <w:tcPr>
            <w:tcW w:w="1526" w:type="dxa"/>
            <w:shd w:val="clear" w:color="auto" w:fill="auto"/>
            <w:vAlign w:val="center"/>
          </w:tcPr>
          <w:p w14:paraId="14F10C1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6A343B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7579BD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16902BA3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02FF6A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90D840F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68</w:t>
            </w:r>
          </w:p>
        </w:tc>
      </w:tr>
      <w:tr w:rsidR="00DA73AC" w:rsidRPr="0028101D" w14:paraId="7518302A" w14:textId="77777777" w:rsidTr="00117881">
        <w:tc>
          <w:tcPr>
            <w:tcW w:w="1526" w:type="dxa"/>
            <w:shd w:val="clear" w:color="auto" w:fill="auto"/>
            <w:vAlign w:val="center"/>
          </w:tcPr>
          <w:p w14:paraId="33E6CD2E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85A23B2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获取打击频率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01F67308" w14:textId="77777777" w:rsidTr="00117881">
        <w:tc>
          <w:tcPr>
            <w:tcW w:w="1526" w:type="dxa"/>
            <w:shd w:val="clear" w:color="auto" w:fill="auto"/>
            <w:vAlign w:val="center"/>
          </w:tcPr>
          <w:p w14:paraId="3BFCA68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68E739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DA73AC" w:rsidRPr="00002A9C" w14:paraId="78C1555A" w14:textId="77777777" w:rsidTr="00117881">
        <w:tc>
          <w:tcPr>
            <w:tcW w:w="1526" w:type="dxa"/>
            <w:shd w:val="clear" w:color="auto" w:fill="auto"/>
            <w:vAlign w:val="center"/>
          </w:tcPr>
          <w:p w14:paraId="66A7AC5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8B1C1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84A34AC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443F9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E07F0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76D62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102C4D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245BC0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1EF0B6E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D3A12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DAE409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6AF8F4" w14:textId="77777777" w:rsidR="00DA73AC" w:rsidRPr="001D6574" w:rsidRDefault="00EF5A3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freq</w:t>
            </w:r>
            <w:proofErr w:type="spellEnd"/>
          </w:p>
        </w:tc>
        <w:tc>
          <w:tcPr>
            <w:tcW w:w="992" w:type="dxa"/>
            <w:vAlign w:val="center"/>
          </w:tcPr>
          <w:p w14:paraId="08DD5E4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F7718D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所有范围</w:t>
            </w:r>
          </w:p>
          <w:p w14:paraId="0700054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1：打击小于2</w:t>
            </w:r>
            <w:r>
              <w:rPr>
                <w:rFonts w:asciiTheme="minorEastAsia" w:hAnsiTheme="minorEastAsia"/>
                <w:szCs w:val="21"/>
              </w:rPr>
              <w:t>G</w:t>
            </w:r>
          </w:p>
          <w:p w14:paraId="26D68E1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：打击2</w:t>
            </w:r>
            <w:r>
              <w:rPr>
                <w:rFonts w:asciiTheme="minorEastAsia" w:hAnsiTheme="minorEastAsia"/>
                <w:szCs w:val="21"/>
              </w:rPr>
              <w:t>-4G</w:t>
            </w:r>
          </w:p>
          <w:p w14:paraId="1014FAE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0FE9D91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19392BA8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414C94A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</w:tc>
      </w:tr>
      <w:tr w:rsidR="00DA73AC" w:rsidRPr="00002A9C" w14:paraId="6582F3E3" w14:textId="77777777" w:rsidTr="00117881">
        <w:tc>
          <w:tcPr>
            <w:tcW w:w="1526" w:type="dxa"/>
            <w:shd w:val="clear" w:color="auto" w:fill="auto"/>
            <w:vAlign w:val="center"/>
          </w:tcPr>
          <w:p w14:paraId="3A96491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27FA25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12D43D77" w14:textId="77777777" w:rsidTr="00117881">
        <w:tc>
          <w:tcPr>
            <w:tcW w:w="1526" w:type="dxa"/>
            <w:shd w:val="clear" w:color="auto" w:fill="auto"/>
            <w:vAlign w:val="center"/>
          </w:tcPr>
          <w:p w14:paraId="6BD32BF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F4AC78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346A80A" w14:textId="77777777" w:rsidR="00DA73AC" w:rsidRDefault="00DA73AC" w:rsidP="00DA73AC">
      <w:pPr>
        <w:spacing w:line="360" w:lineRule="auto"/>
      </w:pPr>
    </w:p>
    <w:p w14:paraId="2056B82E" w14:textId="77777777" w:rsidR="004248B6" w:rsidRDefault="004248B6" w:rsidP="007214E1">
      <w:pPr>
        <w:pStyle w:val="4"/>
        <w:numPr>
          <w:ilvl w:val="3"/>
          <w:numId w:val="2"/>
        </w:numPr>
      </w:pPr>
      <w:r>
        <w:rPr>
          <w:rFonts w:hint="eastAsia"/>
        </w:rPr>
        <w:t>T打击控制指令(0x</w:t>
      </w:r>
      <w:r>
        <w:t>6a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248B6" w:rsidRPr="00002A9C" w14:paraId="22436C1E" w14:textId="77777777" w:rsidTr="00B4575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E47E33" w14:textId="77777777" w:rsidR="004248B6" w:rsidRPr="00002A9C" w:rsidRDefault="004248B6" w:rsidP="00B4575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DCA3AEE" w14:textId="77777777" w:rsidR="004248B6" w:rsidRDefault="004248B6" w:rsidP="00B4575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6a</w:t>
            </w:r>
          </w:p>
        </w:tc>
      </w:tr>
      <w:tr w:rsidR="004248B6" w:rsidRPr="0028101D" w14:paraId="0B8DF0F3" w14:textId="77777777" w:rsidTr="00B4575A">
        <w:tc>
          <w:tcPr>
            <w:tcW w:w="1526" w:type="dxa"/>
            <w:shd w:val="clear" w:color="auto" w:fill="auto"/>
            <w:vAlign w:val="center"/>
          </w:tcPr>
          <w:p w14:paraId="0F978275" w14:textId="77777777" w:rsidR="004248B6" w:rsidRPr="00002A9C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487E3" w14:textId="77777777" w:rsidR="004248B6" w:rsidRPr="004E6B3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DD125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T打击控制指令</w:t>
            </w:r>
          </w:p>
        </w:tc>
      </w:tr>
      <w:tr w:rsidR="004248B6" w:rsidRPr="00002A9C" w14:paraId="31E9AECF" w14:textId="77777777" w:rsidTr="00B4575A">
        <w:tc>
          <w:tcPr>
            <w:tcW w:w="1526" w:type="dxa"/>
            <w:shd w:val="clear" w:color="auto" w:fill="auto"/>
            <w:vAlign w:val="center"/>
          </w:tcPr>
          <w:p w14:paraId="5F6159D1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4BF81F7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4248B6" w:rsidRPr="00002A9C" w14:paraId="0208C09F" w14:textId="77777777" w:rsidTr="00B4575A">
        <w:tc>
          <w:tcPr>
            <w:tcW w:w="1526" w:type="dxa"/>
            <w:shd w:val="clear" w:color="auto" w:fill="auto"/>
            <w:vAlign w:val="center"/>
          </w:tcPr>
          <w:p w14:paraId="6CE3F903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0D4E2AD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4248B6" w:rsidRPr="001C0AE8" w14:paraId="4EEA3C48" w14:textId="77777777" w:rsidTr="00B4575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4D248F7" w14:textId="77777777" w:rsidR="004248B6" w:rsidRPr="001C0AE8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245E95C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162D66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0D88260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0E76A4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248B6" w:rsidRPr="001C0AE8" w14:paraId="2CD6599C" w14:textId="77777777" w:rsidTr="00B4575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B1773AC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BD34F9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A603BA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cmd</w:t>
            </w:r>
            <w:proofErr w:type="spellEnd"/>
          </w:p>
        </w:tc>
        <w:tc>
          <w:tcPr>
            <w:tcW w:w="1134" w:type="dxa"/>
            <w:vAlign w:val="center"/>
          </w:tcPr>
          <w:p w14:paraId="41E9FD84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8AF9009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：启动打击；</w:t>
            </w:r>
          </w:p>
          <w:p w14:paraId="1235965E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3：停止打击；</w:t>
            </w:r>
          </w:p>
        </w:tc>
      </w:tr>
      <w:tr w:rsidR="004248B6" w:rsidRPr="00002A9C" w14:paraId="3EBCD264" w14:textId="77777777" w:rsidTr="00B4575A">
        <w:tc>
          <w:tcPr>
            <w:tcW w:w="1526" w:type="dxa"/>
            <w:shd w:val="clear" w:color="auto" w:fill="auto"/>
            <w:vAlign w:val="center"/>
          </w:tcPr>
          <w:p w14:paraId="363877C2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F572F42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248B6" w:rsidRPr="00002A9C" w14:paraId="40862C17" w14:textId="77777777" w:rsidTr="00B4575A">
        <w:tc>
          <w:tcPr>
            <w:tcW w:w="1526" w:type="dxa"/>
            <w:shd w:val="clear" w:color="auto" w:fill="auto"/>
            <w:vAlign w:val="center"/>
          </w:tcPr>
          <w:p w14:paraId="6CE010E1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AF47DAC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6564AE4" w14:textId="77777777" w:rsidR="004248B6" w:rsidRDefault="004248B6" w:rsidP="004248B6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248B6" w:rsidRPr="00002A9C" w14:paraId="5E3ABB9E" w14:textId="77777777" w:rsidTr="00B4575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83F32E" w14:textId="77777777" w:rsidR="004248B6" w:rsidRPr="00002A9C" w:rsidRDefault="004248B6" w:rsidP="00B4575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150A58" w14:textId="77777777" w:rsidR="004248B6" w:rsidRDefault="004248B6" w:rsidP="00B4575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6a</w:t>
            </w:r>
          </w:p>
        </w:tc>
      </w:tr>
      <w:tr w:rsidR="004248B6" w:rsidRPr="0028101D" w14:paraId="0B0F696E" w14:textId="77777777" w:rsidTr="00B4575A">
        <w:tc>
          <w:tcPr>
            <w:tcW w:w="1526" w:type="dxa"/>
            <w:shd w:val="clear" w:color="auto" w:fill="auto"/>
            <w:vAlign w:val="center"/>
          </w:tcPr>
          <w:p w14:paraId="0E3C7A96" w14:textId="77777777" w:rsidR="004248B6" w:rsidRPr="00002A9C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1378C55" w14:textId="77777777" w:rsidR="004248B6" w:rsidRPr="004E6B3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DD125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T打击控制指令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4248B6" w:rsidRPr="00002A9C" w14:paraId="33CB600D" w14:textId="77777777" w:rsidTr="00B4575A">
        <w:tc>
          <w:tcPr>
            <w:tcW w:w="1526" w:type="dxa"/>
            <w:shd w:val="clear" w:color="auto" w:fill="auto"/>
            <w:vAlign w:val="center"/>
          </w:tcPr>
          <w:p w14:paraId="694C5E8D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1D42CE7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4248B6" w:rsidRPr="00002A9C" w14:paraId="6915A90F" w14:textId="77777777" w:rsidTr="00B4575A">
        <w:tc>
          <w:tcPr>
            <w:tcW w:w="1526" w:type="dxa"/>
            <w:shd w:val="clear" w:color="auto" w:fill="auto"/>
            <w:vAlign w:val="center"/>
          </w:tcPr>
          <w:p w14:paraId="1C30AD2A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26FE0F4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4248B6" w:rsidRPr="001C0AE8" w14:paraId="6E844992" w14:textId="77777777" w:rsidTr="00B4575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F039C08" w14:textId="77777777" w:rsidR="004248B6" w:rsidRPr="001C0AE8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85DB36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378DA5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841C36A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DF2967E" w14:textId="77777777" w:rsidR="004248B6" w:rsidRPr="001C0AE8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248B6" w:rsidRPr="001C0AE8" w14:paraId="68817DCF" w14:textId="77777777" w:rsidTr="00B4575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075229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E7CCEF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AD9EBA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39AF1E5C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E2C92A1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F01F0D8" w14:textId="77777777" w:rsidR="004248B6" w:rsidRPr="001D6574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</w:tc>
      </w:tr>
      <w:tr w:rsidR="004248B6" w:rsidRPr="00002A9C" w14:paraId="59DCE756" w14:textId="77777777" w:rsidTr="00B4575A">
        <w:tc>
          <w:tcPr>
            <w:tcW w:w="1526" w:type="dxa"/>
            <w:shd w:val="clear" w:color="auto" w:fill="auto"/>
            <w:vAlign w:val="center"/>
          </w:tcPr>
          <w:p w14:paraId="4AC46B41" w14:textId="77777777" w:rsidR="004248B6" w:rsidRDefault="004248B6" w:rsidP="00B457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C537C85" w14:textId="77777777" w:rsidR="004248B6" w:rsidRDefault="004248B6" w:rsidP="00B4575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</w:tbl>
    <w:p w14:paraId="0AA3B32D" w14:textId="77777777" w:rsidR="004248B6" w:rsidRDefault="004248B6" w:rsidP="004248B6">
      <w:pPr>
        <w:spacing w:line="360" w:lineRule="auto"/>
      </w:pPr>
    </w:p>
    <w:p w14:paraId="369D6804" w14:textId="1E56D3FD" w:rsidR="00744F6F" w:rsidRDefault="00744F6F" w:rsidP="007214E1">
      <w:pPr>
        <w:pStyle w:val="4"/>
        <w:numPr>
          <w:ilvl w:val="3"/>
          <w:numId w:val="2"/>
        </w:numPr>
      </w:pPr>
      <w:r>
        <w:rPr>
          <w:rFonts w:hint="eastAsia"/>
        </w:rPr>
        <w:t>T开启打击并指定打击时间(0x</w:t>
      </w:r>
      <w:r>
        <w:t>6b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44F6F" w:rsidRPr="00002A9C" w14:paraId="246F523A" w14:textId="77777777" w:rsidTr="005C429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FAC32C0" w14:textId="77777777" w:rsidR="00744F6F" w:rsidRPr="00002A9C" w:rsidRDefault="00744F6F" w:rsidP="005C429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C23CCAA" w14:textId="6204E4C4" w:rsidR="00744F6F" w:rsidRDefault="00744F6F" w:rsidP="005C429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6b</w:t>
            </w:r>
          </w:p>
        </w:tc>
      </w:tr>
      <w:tr w:rsidR="00744F6F" w:rsidRPr="0028101D" w14:paraId="35CA221B" w14:textId="77777777" w:rsidTr="005C4296">
        <w:tc>
          <w:tcPr>
            <w:tcW w:w="1526" w:type="dxa"/>
            <w:shd w:val="clear" w:color="auto" w:fill="auto"/>
            <w:vAlign w:val="center"/>
          </w:tcPr>
          <w:p w14:paraId="5DB244F3" w14:textId="77777777" w:rsidR="00744F6F" w:rsidRPr="00002A9C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B0BFBDE" w14:textId="7FBFC277" w:rsidR="00744F6F" w:rsidRPr="004E6B3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DD125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开启打击并指定打击时间</w:t>
            </w:r>
          </w:p>
        </w:tc>
      </w:tr>
      <w:tr w:rsidR="00744F6F" w:rsidRPr="00002A9C" w14:paraId="341801A4" w14:textId="77777777" w:rsidTr="005C4296">
        <w:tc>
          <w:tcPr>
            <w:tcW w:w="1526" w:type="dxa"/>
            <w:shd w:val="clear" w:color="auto" w:fill="auto"/>
            <w:vAlign w:val="center"/>
          </w:tcPr>
          <w:p w14:paraId="268B30F7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4E22E53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744F6F" w:rsidRPr="00002A9C" w14:paraId="498C9006" w14:textId="77777777" w:rsidTr="005C4296">
        <w:tc>
          <w:tcPr>
            <w:tcW w:w="1526" w:type="dxa"/>
            <w:shd w:val="clear" w:color="auto" w:fill="auto"/>
            <w:vAlign w:val="center"/>
          </w:tcPr>
          <w:p w14:paraId="1803C21A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3A2AE5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44F6F" w:rsidRPr="001C0AE8" w14:paraId="6D69200C" w14:textId="77777777" w:rsidTr="005C4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07E012F" w14:textId="77777777" w:rsidR="00744F6F" w:rsidRPr="001C0AE8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D003B18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E7EB73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8406BA0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6DB297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44F6F" w:rsidRPr="001C0AE8" w14:paraId="38291094" w14:textId="77777777" w:rsidTr="005C4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4FF5A5A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3A216A" w14:textId="108C287C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209694" w14:textId="29BB9BDD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ime</w:t>
            </w:r>
          </w:p>
        </w:tc>
        <w:tc>
          <w:tcPr>
            <w:tcW w:w="1134" w:type="dxa"/>
            <w:vAlign w:val="center"/>
          </w:tcPr>
          <w:p w14:paraId="453D9903" w14:textId="2621117D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91A7C8D" w14:textId="48AA729F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0~65535</w:t>
            </w:r>
            <w:r>
              <w:rPr>
                <w:rFonts w:asciiTheme="minorEastAsia" w:hAnsiTheme="minorEastAsia" w:hint="eastAsia"/>
                <w:szCs w:val="21"/>
              </w:rPr>
              <w:t>秒</w:t>
            </w:r>
          </w:p>
        </w:tc>
      </w:tr>
      <w:tr w:rsidR="00744F6F" w:rsidRPr="00002A9C" w14:paraId="318AA8AA" w14:textId="77777777" w:rsidTr="005C4296">
        <w:tc>
          <w:tcPr>
            <w:tcW w:w="1526" w:type="dxa"/>
            <w:shd w:val="clear" w:color="auto" w:fill="auto"/>
            <w:vAlign w:val="center"/>
          </w:tcPr>
          <w:p w14:paraId="1A6DD210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220708E" w14:textId="5D24C9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44F6F" w:rsidRPr="00002A9C" w14:paraId="7B9F84B8" w14:textId="77777777" w:rsidTr="005C4296">
        <w:tc>
          <w:tcPr>
            <w:tcW w:w="1526" w:type="dxa"/>
            <w:shd w:val="clear" w:color="auto" w:fill="auto"/>
            <w:vAlign w:val="center"/>
          </w:tcPr>
          <w:p w14:paraId="2F755AA0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42286F0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1B37763" w14:textId="77777777" w:rsidR="00744F6F" w:rsidRDefault="00744F6F" w:rsidP="00744F6F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744F6F" w:rsidRPr="00002A9C" w14:paraId="1A53983E" w14:textId="77777777" w:rsidTr="005C429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F7E436" w14:textId="77777777" w:rsidR="00744F6F" w:rsidRPr="00002A9C" w:rsidRDefault="00744F6F" w:rsidP="005C429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CFABDE3" w14:textId="35B3DEC0" w:rsidR="00744F6F" w:rsidRDefault="00744F6F" w:rsidP="005C429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  <w:r w:rsidR="004D0203"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744F6F" w:rsidRPr="0028101D" w14:paraId="322C9DF3" w14:textId="77777777" w:rsidTr="005C4296">
        <w:tc>
          <w:tcPr>
            <w:tcW w:w="1526" w:type="dxa"/>
            <w:shd w:val="clear" w:color="auto" w:fill="auto"/>
            <w:vAlign w:val="center"/>
          </w:tcPr>
          <w:p w14:paraId="14042FC8" w14:textId="77777777" w:rsidR="00744F6F" w:rsidRPr="00002A9C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9DA67" w14:textId="0001F2F0" w:rsidR="00744F6F" w:rsidRPr="004E6B38" w:rsidRDefault="004D0203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DD125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开启打击并指定打击时间</w:t>
            </w:r>
            <w:r w:rsidR="00744F6F">
              <w:rPr>
                <w:rFonts w:asciiTheme="minorEastAsia" w:hAnsiTheme="minorEastAsia" w:hint="eastAsia"/>
              </w:rPr>
              <w:t xml:space="preserve"> </w:t>
            </w:r>
            <w:r w:rsidR="00744F6F">
              <w:rPr>
                <w:rFonts w:asciiTheme="minorEastAsia" w:hAnsiTheme="minorEastAsia"/>
              </w:rPr>
              <w:t xml:space="preserve"> 应答</w:t>
            </w:r>
          </w:p>
        </w:tc>
      </w:tr>
      <w:tr w:rsidR="00744F6F" w:rsidRPr="00002A9C" w14:paraId="144F15B4" w14:textId="77777777" w:rsidTr="005C4296">
        <w:tc>
          <w:tcPr>
            <w:tcW w:w="1526" w:type="dxa"/>
            <w:shd w:val="clear" w:color="auto" w:fill="auto"/>
            <w:vAlign w:val="center"/>
          </w:tcPr>
          <w:p w14:paraId="74B448EB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35E50D0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744F6F" w:rsidRPr="00002A9C" w14:paraId="09875F6D" w14:textId="77777777" w:rsidTr="005C4296">
        <w:tc>
          <w:tcPr>
            <w:tcW w:w="1526" w:type="dxa"/>
            <w:shd w:val="clear" w:color="auto" w:fill="auto"/>
            <w:vAlign w:val="center"/>
          </w:tcPr>
          <w:p w14:paraId="39006193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AC0D4E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44F6F" w:rsidRPr="001C0AE8" w14:paraId="048D21E0" w14:textId="77777777" w:rsidTr="005C4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9649644" w14:textId="77777777" w:rsidR="00744F6F" w:rsidRPr="001C0AE8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2E574FD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C5CFED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AC66B8C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18B965" w14:textId="77777777" w:rsidR="00744F6F" w:rsidRPr="001C0AE8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44F6F" w:rsidRPr="001C0AE8" w14:paraId="1004E882" w14:textId="77777777" w:rsidTr="005C4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5593B1C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3D6582" w14:textId="77777777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6BF8E1" w14:textId="77777777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237A29B" w14:textId="77777777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B661077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5927E51" w14:textId="77777777" w:rsidR="00744F6F" w:rsidRPr="001D6574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</w:tc>
      </w:tr>
      <w:tr w:rsidR="00744F6F" w:rsidRPr="00002A9C" w14:paraId="6705E0B3" w14:textId="77777777" w:rsidTr="005C4296">
        <w:tc>
          <w:tcPr>
            <w:tcW w:w="1526" w:type="dxa"/>
            <w:shd w:val="clear" w:color="auto" w:fill="auto"/>
            <w:vAlign w:val="center"/>
          </w:tcPr>
          <w:p w14:paraId="2758791A" w14:textId="77777777" w:rsidR="00744F6F" w:rsidRDefault="00744F6F" w:rsidP="005C4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82AA4EE" w14:textId="77777777" w:rsidR="00744F6F" w:rsidRDefault="00744F6F" w:rsidP="005C4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</w:tbl>
    <w:p w14:paraId="6CF0A52F" w14:textId="77777777" w:rsidR="00744F6F" w:rsidRDefault="00744F6F" w:rsidP="004248B6">
      <w:pPr>
        <w:spacing w:line="360" w:lineRule="auto"/>
      </w:pPr>
    </w:p>
    <w:p w14:paraId="343AB5CA" w14:textId="77777777" w:rsidR="00744F6F" w:rsidRDefault="00744F6F" w:rsidP="004248B6">
      <w:pPr>
        <w:spacing w:line="360" w:lineRule="auto"/>
      </w:pPr>
    </w:p>
    <w:p w14:paraId="17523AFB" w14:textId="6C07E74E" w:rsidR="002169E5" w:rsidRDefault="002169E5" w:rsidP="007214E1">
      <w:pPr>
        <w:pStyle w:val="4"/>
        <w:numPr>
          <w:ilvl w:val="3"/>
          <w:numId w:val="2"/>
        </w:numPr>
      </w:pPr>
      <w:r>
        <w:rPr>
          <w:rFonts w:hint="eastAsia"/>
        </w:rPr>
        <w:t>T</w:t>
      </w:r>
      <w:r w:rsidR="00534672">
        <w:rPr>
          <w:rFonts w:hint="eastAsia"/>
        </w:rPr>
        <w:t>读取诊断故障码</w:t>
      </w:r>
      <w:r>
        <w:rPr>
          <w:rFonts w:hint="eastAsia"/>
        </w:rPr>
        <w:t>(0x</w:t>
      </w:r>
      <w:r>
        <w:t>70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F20863" w14:paraId="1C0AEE1E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97416B" w14:textId="77777777" w:rsidR="00F20863" w:rsidRPr="004C1A93" w:rsidRDefault="00F20863" w:rsidP="00417E93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4C1A93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4C1A93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1B5870E" w14:textId="56F4F3BF" w:rsidR="00F20863" w:rsidRDefault="00F20863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x70</w:t>
            </w:r>
          </w:p>
        </w:tc>
      </w:tr>
      <w:tr w:rsidR="00F20863" w:rsidRPr="004E6B38" w14:paraId="27363E72" w14:textId="77777777" w:rsidTr="000C023A">
        <w:tc>
          <w:tcPr>
            <w:tcW w:w="1526" w:type="dxa"/>
            <w:shd w:val="clear" w:color="auto" w:fill="auto"/>
            <w:vAlign w:val="center"/>
          </w:tcPr>
          <w:p w14:paraId="6A5DBA0E" w14:textId="77777777" w:rsidR="00F20863" w:rsidRPr="00002A9C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8B79E07" w14:textId="77777777" w:rsidR="00F20863" w:rsidRPr="004E6B3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读取诊断故障码</w:t>
            </w:r>
          </w:p>
        </w:tc>
      </w:tr>
      <w:tr w:rsidR="00F20863" w14:paraId="2D3D03CD" w14:textId="77777777" w:rsidTr="000C023A">
        <w:tc>
          <w:tcPr>
            <w:tcW w:w="1526" w:type="dxa"/>
            <w:shd w:val="clear" w:color="auto" w:fill="auto"/>
            <w:vAlign w:val="center"/>
          </w:tcPr>
          <w:p w14:paraId="67067553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CFF027" w14:textId="31CD3FA0" w:rsidR="00F20863" w:rsidRDefault="00DB67A4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F20863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F20863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F20863" w14:paraId="549354DE" w14:textId="77777777" w:rsidTr="000C023A">
        <w:tc>
          <w:tcPr>
            <w:tcW w:w="1526" w:type="dxa"/>
            <w:shd w:val="clear" w:color="auto" w:fill="auto"/>
            <w:vAlign w:val="center"/>
          </w:tcPr>
          <w:p w14:paraId="18C79E3A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D0DC6E0" w14:textId="77777777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20863" w:rsidRPr="001C0AE8" w14:paraId="7195C587" w14:textId="77777777" w:rsidTr="000C023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32BAC28" w14:textId="77777777" w:rsidR="00F20863" w:rsidRPr="001C0AE8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783667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CBC5E9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F747A32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80C86D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20863" w:rsidRPr="001D6574" w14:paraId="4DF184A3" w14:textId="77777777" w:rsidTr="000C023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9C7B445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5B8805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B7DF032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97499D7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93E8141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20863" w14:paraId="32DECDAA" w14:textId="77777777" w:rsidTr="000C023A">
        <w:tc>
          <w:tcPr>
            <w:tcW w:w="1526" w:type="dxa"/>
            <w:shd w:val="clear" w:color="auto" w:fill="auto"/>
            <w:vAlign w:val="center"/>
          </w:tcPr>
          <w:p w14:paraId="457A3BE1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57F855" w14:textId="77777777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 </w:t>
            </w:r>
          </w:p>
        </w:tc>
      </w:tr>
      <w:tr w:rsidR="00F20863" w14:paraId="40CBC8F0" w14:textId="77777777" w:rsidTr="000C023A">
        <w:tc>
          <w:tcPr>
            <w:tcW w:w="1526" w:type="dxa"/>
            <w:shd w:val="clear" w:color="auto" w:fill="auto"/>
            <w:vAlign w:val="center"/>
          </w:tcPr>
          <w:p w14:paraId="2884C51B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88A6831" w14:textId="77777777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75BE826" w14:textId="63829ED2" w:rsidR="00F20863" w:rsidRDefault="00F20863" w:rsidP="00F20863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1560"/>
        <w:gridCol w:w="1134"/>
        <w:gridCol w:w="2409"/>
      </w:tblGrid>
      <w:tr w:rsidR="00F20863" w:rsidRPr="00002A9C" w14:paraId="476A630C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3F334B3" w14:textId="77777777" w:rsidR="00F20863" w:rsidRPr="00002A9C" w:rsidRDefault="00F20863" w:rsidP="000C023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4395B25" w14:textId="67313C2F" w:rsidR="00F20863" w:rsidRDefault="00F20863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x70</w:t>
            </w:r>
          </w:p>
        </w:tc>
      </w:tr>
      <w:tr w:rsidR="00F20863" w:rsidRPr="0028101D" w14:paraId="26E1B25F" w14:textId="77777777" w:rsidTr="000C023A">
        <w:tc>
          <w:tcPr>
            <w:tcW w:w="1526" w:type="dxa"/>
            <w:shd w:val="clear" w:color="auto" w:fill="auto"/>
            <w:vAlign w:val="center"/>
          </w:tcPr>
          <w:p w14:paraId="57669D92" w14:textId="77777777" w:rsidR="00F20863" w:rsidRPr="00002A9C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6B7DE8E" w14:textId="61D54FB1" w:rsidR="00F20863" w:rsidRPr="004E6B3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读取诊断故障码</w:t>
            </w:r>
            <w:r w:rsidR="00652784">
              <w:t xml:space="preserve">  </w:t>
            </w:r>
            <w:r>
              <w:rPr>
                <w:rFonts w:hint="eastAsia"/>
              </w:rPr>
              <w:t>应答</w:t>
            </w:r>
          </w:p>
        </w:tc>
      </w:tr>
      <w:tr w:rsidR="00F20863" w:rsidRPr="00002A9C" w14:paraId="58763FC0" w14:textId="77777777" w:rsidTr="000C023A">
        <w:tc>
          <w:tcPr>
            <w:tcW w:w="1526" w:type="dxa"/>
            <w:shd w:val="clear" w:color="auto" w:fill="auto"/>
            <w:vAlign w:val="center"/>
          </w:tcPr>
          <w:p w14:paraId="3B84B69C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D5E5F2D" w14:textId="17C3D037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DB67A4">
              <w:rPr>
                <w:rFonts w:asciiTheme="minorEastAsia" w:hAnsiTheme="minorEastAsia" w:hint="eastAsia"/>
                <w:szCs w:val="21"/>
              </w:rPr>
              <w:t>P</w:t>
            </w:r>
            <w:r w:rsidR="00DB67A4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F20863" w:rsidRPr="00002A9C" w14:paraId="36089061" w14:textId="77777777" w:rsidTr="000C023A">
        <w:tc>
          <w:tcPr>
            <w:tcW w:w="1526" w:type="dxa"/>
            <w:shd w:val="clear" w:color="auto" w:fill="auto"/>
            <w:vAlign w:val="center"/>
          </w:tcPr>
          <w:p w14:paraId="4B789313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BAF1013" w14:textId="77777777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20863" w:rsidRPr="001C0AE8" w14:paraId="19F8F9F9" w14:textId="77777777" w:rsidTr="00417E9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197AD3D" w14:textId="77777777" w:rsidR="00F20863" w:rsidRPr="001C0AE8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871" w:type="dxa"/>
            <w:vAlign w:val="center"/>
          </w:tcPr>
          <w:p w14:paraId="32DDA207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9DA81A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A46F6AD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3F722B6E" w14:textId="77777777" w:rsidR="00F20863" w:rsidRPr="001C0AE8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20863" w:rsidRPr="001C0AE8" w14:paraId="39BAEB54" w14:textId="77777777" w:rsidTr="00417E9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9A8538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71" w:type="dxa"/>
            <w:vAlign w:val="center"/>
          </w:tcPr>
          <w:p w14:paraId="65F5A549" w14:textId="77777777" w:rsidR="00F20863" w:rsidRPr="00574645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D2C9BF" w14:textId="77777777" w:rsidR="00F20863" w:rsidRPr="00F14137" w:rsidRDefault="00F20863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</w:p>
        </w:tc>
        <w:tc>
          <w:tcPr>
            <w:tcW w:w="1134" w:type="dxa"/>
            <w:vAlign w:val="center"/>
          </w:tcPr>
          <w:p w14:paraId="00927144" w14:textId="77777777" w:rsidR="00F20863" w:rsidRPr="00874A55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2409" w:type="dxa"/>
            <w:vAlign w:val="center"/>
          </w:tcPr>
          <w:p w14:paraId="0D0FFF1E" w14:textId="77777777" w:rsidR="00F20863" w:rsidRPr="00F14137" w:rsidRDefault="00F20863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故障码个数</w:t>
            </w:r>
          </w:p>
        </w:tc>
      </w:tr>
      <w:tr w:rsidR="00F20863" w:rsidRPr="001C0AE8" w14:paraId="42B155B3" w14:textId="77777777" w:rsidTr="00417E9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2E2DB28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71" w:type="dxa"/>
            <w:vAlign w:val="center"/>
          </w:tcPr>
          <w:p w14:paraId="63FE6366" w14:textId="7B70D06C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640633">
              <w:rPr>
                <w:rFonts w:asciiTheme="minorEastAsia" w:hAnsiTheme="minorEastAsia"/>
                <w:szCs w:val="21"/>
              </w:rPr>
              <w:t xml:space="preserve"> </w:t>
            </w:r>
            <w:r w:rsidR="00A14C21">
              <w:rPr>
                <w:rFonts w:asciiTheme="minorEastAsia" w:hAnsiTheme="minorEastAsia" w:hint="eastAsia"/>
                <w:szCs w:val="21"/>
              </w:rPr>
              <w:t>*</w:t>
            </w:r>
            <w:r w:rsidR="00A14C2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A14C21"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3138200A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5131ED42" w14:textId="77777777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2409" w:type="dxa"/>
            <w:vAlign w:val="center"/>
          </w:tcPr>
          <w:p w14:paraId="0367DDB7" w14:textId="44633F9D" w:rsidR="00F20863" w:rsidRPr="001D6574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417E93">
              <w:rPr>
                <w:rFonts w:asciiTheme="minorEastAsia" w:hAnsiTheme="minorEastAsia" w:hint="eastAsia"/>
                <w:sz w:val="18"/>
                <w:szCs w:val="18"/>
              </w:rPr>
              <w:t>故障码</w:t>
            </w:r>
            <w:r w:rsidR="00C85927" w:rsidRPr="00417E93">
              <w:rPr>
                <w:rFonts w:asciiTheme="minorEastAsia" w:hAnsiTheme="minorEastAsia"/>
                <w:sz w:val="18"/>
                <w:szCs w:val="18"/>
              </w:rPr>
              <w:t>(MSB)</w:t>
            </w:r>
          </w:p>
        </w:tc>
      </w:tr>
      <w:tr w:rsidR="00F20863" w:rsidRPr="00002A9C" w14:paraId="6BF62C46" w14:textId="77777777" w:rsidTr="000C023A">
        <w:tc>
          <w:tcPr>
            <w:tcW w:w="1526" w:type="dxa"/>
            <w:shd w:val="clear" w:color="auto" w:fill="auto"/>
            <w:vAlign w:val="center"/>
          </w:tcPr>
          <w:p w14:paraId="283191EA" w14:textId="77777777" w:rsidR="00F20863" w:rsidRDefault="00F20863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B78857" w14:textId="3C21E6EF" w:rsidR="00F20863" w:rsidRDefault="00F20863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5A617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*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+ 1</w:t>
            </w:r>
          </w:p>
        </w:tc>
      </w:tr>
    </w:tbl>
    <w:p w14:paraId="2513B8BB" w14:textId="30D9615D" w:rsidR="00F20863" w:rsidRDefault="00F20863" w:rsidP="00F2086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1E582A" w:rsidRPr="003156E7" w14:paraId="40EF6DE8" w14:textId="77777777" w:rsidTr="00417E93">
        <w:tc>
          <w:tcPr>
            <w:tcW w:w="8296" w:type="dxa"/>
            <w:gridSpan w:val="3"/>
          </w:tcPr>
          <w:p w14:paraId="5E88CB63" w14:textId="7A0191E0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CMD 70H 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故障码格式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(80 5B 69 02 = 0x805B6902)</w:t>
            </w:r>
          </w:p>
        </w:tc>
      </w:tr>
      <w:tr w:rsidR="001E582A" w:rsidRPr="003156E7" w14:paraId="3A988E73" w14:textId="77777777" w:rsidTr="00417E93">
        <w:tc>
          <w:tcPr>
            <w:tcW w:w="1696" w:type="dxa"/>
          </w:tcPr>
          <w:p w14:paraId="3C58280F" w14:textId="59B7E302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</w:t>
            </w:r>
          </w:p>
        </w:tc>
        <w:tc>
          <w:tcPr>
            <w:tcW w:w="2268" w:type="dxa"/>
          </w:tcPr>
          <w:p w14:paraId="1D05ABEE" w14:textId="7943BFCB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域说明</w:t>
            </w:r>
            <w:proofErr w:type="gramEnd"/>
          </w:p>
        </w:tc>
        <w:tc>
          <w:tcPr>
            <w:tcW w:w="4332" w:type="dxa"/>
          </w:tcPr>
          <w:p w14:paraId="7DA19330" w14:textId="6FDCE531" w:rsidR="001E582A" w:rsidRPr="00417E93" w:rsidRDefault="001E582A" w:rsidP="00417E93">
            <w:pPr>
              <w:ind w:firstLineChars="200" w:firstLine="360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值描述</w:t>
            </w:r>
          </w:p>
        </w:tc>
      </w:tr>
      <w:tr w:rsidR="001E582A" w:rsidRPr="003156E7" w14:paraId="20ACCE9C" w14:textId="77777777" w:rsidTr="00417E93">
        <w:tc>
          <w:tcPr>
            <w:tcW w:w="1696" w:type="dxa"/>
          </w:tcPr>
          <w:p w14:paraId="099DAEEB" w14:textId="04C6556D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bit30~bit31</w:t>
            </w:r>
          </w:p>
        </w:tc>
        <w:tc>
          <w:tcPr>
            <w:tcW w:w="2268" w:type="dxa"/>
          </w:tcPr>
          <w:p w14:paraId="014C1862" w14:textId="7F76A6C2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</w:t>
            </w: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4332" w:type="dxa"/>
          </w:tcPr>
          <w:p w14:paraId="5F50251E" w14:textId="77D840AB" w:rsidR="001E582A" w:rsidRPr="00417E93" w:rsidRDefault="00236235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0:P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  1:C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  2:B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   3:U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</w:t>
            </w:r>
          </w:p>
        </w:tc>
      </w:tr>
      <w:tr w:rsidR="001E582A" w:rsidRPr="003156E7" w14:paraId="4822AB02" w14:textId="77777777" w:rsidTr="00417E93">
        <w:tc>
          <w:tcPr>
            <w:tcW w:w="1696" w:type="dxa"/>
          </w:tcPr>
          <w:p w14:paraId="207F0C64" w14:textId="754FE893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lastRenderedPageBreak/>
              <w:t>bit8~bit29</w:t>
            </w:r>
          </w:p>
        </w:tc>
        <w:tc>
          <w:tcPr>
            <w:tcW w:w="2268" w:type="dxa"/>
          </w:tcPr>
          <w:p w14:paraId="450B2A60" w14:textId="6A5C56C3" w:rsidR="001E582A" w:rsidRPr="00417E93" w:rsidRDefault="001E582A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故障码编号</w:t>
            </w:r>
          </w:p>
        </w:tc>
        <w:tc>
          <w:tcPr>
            <w:tcW w:w="4332" w:type="dxa"/>
          </w:tcPr>
          <w:p w14:paraId="58657ABE" w14:textId="0860676F" w:rsidR="001E582A" w:rsidRPr="00417E93" w:rsidRDefault="00B711CC" w:rsidP="00417E93">
            <w:pPr>
              <w:tabs>
                <w:tab w:val="left" w:pos="450"/>
              </w:tabs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sz w:val="18"/>
                <w:szCs w:val="18"/>
              </w:rPr>
              <w:t>例如，</w:t>
            </w:r>
            <w:r w:rsidR="00B401CF" w:rsidRPr="00417E93">
              <w:rPr>
                <w:rFonts w:asciiTheme="minorEastAsia" w:hAnsiTheme="minorEastAsia" w:cs="宋体"/>
                <w:sz w:val="18"/>
                <w:szCs w:val="18"/>
              </w:rPr>
              <w:t>0x05B69</w:t>
            </w:r>
            <w:r w:rsidR="00B401CF" w:rsidRPr="00417E93">
              <w:rPr>
                <w:rFonts w:asciiTheme="minorEastAsia" w:hAnsiTheme="minorEastAsia" w:cs="宋体" w:hint="eastAsia"/>
                <w:sz w:val="18"/>
                <w:szCs w:val="18"/>
              </w:rPr>
              <w:t>与编号</w:t>
            </w:r>
            <w:r w:rsidR="00B401CF" w:rsidRPr="00417E93">
              <w:rPr>
                <w:rFonts w:asciiTheme="minorEastAsia" w:hAnsiTheme="minorEastAsia" w:cs="宋体"/>
                <w:sz w:val="18"/>
                <w:szCs w:val="18"/>
              </w:rPr>
              <w:t>23401</w:t>
            </w:r>
            <w:r w:rsidR="00B401CF" w:rsidRPr="00417E93">
              <w:rPr>
                <w:rFonts w:asciiTheme="minorEastAsia" w:hAnsiTheme="minorEastAsia" w:cs="宋体" w:hint="eastAsia"/>
                <w:sz w:val="18"/>
                <w:szCs w:val="18"/>
              </w:rPr>
              <w:t>（十进制）对应</w:t>
            </w:r>
          </w:p>
        </w:tc>
      </w:tr>
      <w:tr w:rsidR="001E582A" w:rsidRPr="003156E7" w14:paraId="5699AE40" w14:textId="77777777" w:rsidTr="00417E93">
        <w:tc>
          <w:tcPr>
            <w:tcW w:w="1696" w:type="dxa"/>
          </w:tcPr>
          <w:p w14:paraId="75073959" w14:textId="02031BB8" w:rsidR="001E582A" w:rsidRPr="00417E93" w:rsidRDefault="00B401CF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bit0~bit7</w:t>
            </w:r>
          </w:p>
        </w:tc>
        <w:tc>
          <w:tcPr>
            <w:tcW w:w="2268" w:type="dxa"/>
          </w:tcPr>
          <w:p w14:paraId="3130126E" w14:textId="37A5EA43" w:rsidR="001E582A" w:rsidRPr="00417E93" w:rsidRDefault="001E582A" w:rsidP="00417E93">
            <w:pPr>
              <w:tabs>
                <w:tab w:val="left" w:pos="2310"/>
              </w:tabs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</w:t>
            </w: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码状态</w:t>
            </w:r>
            <w:proofErr w:type="gramEnd"/>
          </w:p>
        </w:tc>
        <w:tc>
          <w:tcPr>
            <w:tcW w:w="4332" w:type="dxa"/>
          </w:tcPr>
          <w:p w14:paraId="1C3FCC9F" w14:textId="1C7CD591" w:rsidR="001E582A" w:rsidRPr="00417E93" w:rsidRDefault="00B401CF" w:rsidP="00417E93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0: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无定义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 1: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当前码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 xml:space="preserve">  2:</w:t>
            </w: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存储码</w:t>
            </w:r>
          </w:p>
        </w:tc>
      </w:tr>
    </w:tbl>
    <w:p w14:paraId="1E78FF95" w14:textId="77777777" w:rsidR="001E582A" w:rsidRDefault="001E582A" w:rsidP="00F20863"/>
    <w:p w14:paraId="11F1FE2C" w14:textId="1970E40A" w:rsidR="00E4072A" w:rsidRDefault="00E4072A" w:rsidP="007214E1">
      <w:pPr>
        <w:pStyle w:val="4"/>
        <w:numPr>
          <w:ilvl w:val="3"/>
          <w:numId w:val="2"/>
        </w:numPr>
      </w:pPr>
      <w:r>
        <w:rPr>
          <w:rFonts w:hint="eastAsia"/>
        </w:rPr>
        <w:t>T读取诊断</w:t>
      </w:r>
      <w:proofErr w:type="gramStart"/>
      <w:r>
        <w:rPr>
          <w:rFonts w:hint="eastAsia"/>
        </w:rPr>
        <w:t>故障码及故障</w:t>
      </w:r>
      <w:proofErr w:type="gramEnd"/>
      <w:r>
        <w:rPr>
          <w:rFonts w:hint="eastAsia"/>
        </w:rPr>
        <w:t>码次数(0x</w:t>
      </w:r>
      <w:r>
        <w:t>7</w:t>
      </w:r>
      <w:r w:rsidR="008E683A">
        <w:t>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0141E" w14:paraId="2817FBF2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B42A3D" w14:textId="77777777" w:rsidR="0090141E" w:rsidRPr="00002A9C" w:rsidRDefault="0090141E" w:rsidP="000C023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C54C97" w14:textId="43AAA4EC" w:rsidR="0090141E" w:rsidRDefault="0090141E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x71</w:t>
            </w:r>
          </w:p>
        </w:tc>
      </w:tr>
      <w:tr w:rsidR="0090141E" w:rsidRPr="004E6B38" w14:paraId="63AAE4B0" w14:textId="77777777" w:rsidTr="000C023A">
        <w:tc>
          <w:tcPr>
            <w:tcW w:w="1526" w:type="dxa"/>
            <w:shd w:val="clear" w:color="auto" w:fill="auto"/>
            <w:vAlign w:val="center"/>
          </w:tcPr>
          <w:p w14:paraId="3B294A81" w14:textId="77777777" w:rsidR="0090141E" w:rsidRPr="00002A9C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A1C1DAA" w14:textId="77777777" w:rsidR="0090141E" w:rsidRPr="004E6B3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读取诊断故障码与次数</w:t>
            </w:r>
          </w:p>
        </w:tc>
      </w:tr>
      <w:tr w:rsidR="0090141E" w14:paraId="2727E87D" w14:textId="77777777" w:rsidTr="000C023A">
        <w:tc>
          <w:tcPr>
            <w:tcW w:w="1526" w:type="dxa"/>
            <w:shd w:val="clear" w:color="auto" w:fill="auto"/>
            <w:vAlign w:val="center"/>
          </w:tcPr>
          <w:p w14:paraId="2E141D4A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4B46232" w14:textId="25C3333F" w:rsidR="0090141E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90141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0141E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90141E" w14:paraId="2EFCF3DF" w14:textId="77777777" w:rsidTr="000C023A">
        <w:tc>
          <w:tcPr>
            <w:tcW w:w="1526" w:type="dxa"/>
            <w:shd w:val="clear" w:color="auto" w:fill="auto"/>
            <w:vAlign w:val="center"/>
          </w:tcPr>
          <w:p w14:paraId="410ED276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0ACC48B" w14:textId="77777777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0141E" w:rsidRPr="001C0AE8" w14:paraId="2276E9B2" w14:textId="77777777" w:rsidTr="000C023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2470BA" w14:textId="77777777" w:rsidR="0090141E" w:rsidRPr="001C0AE8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056AAF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DA909E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3EADD75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43EA618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0141E" w:rsidRPr="001D6574" w14:paraId="77AB1B02" w14:textId="77777777" w:rsidTr="000C023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0189F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ED6621" w14:textId="77777777" w:rsidR="0090141E" w:rsidRPr="001D6574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73B5B6" w14:textId="77777777" w:rsidR="0090141E" w:rsidRPr="001D6574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30EEA07" w14:textId="77777777" w:rsidR="0090141E" w:rsidRPr="001D6574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34B906" w14:textId="77777777" w:rsidR="0090141E" w:rsidRPr="001D6574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0141E" w14:paraId="1FEC09C6" w14:textId="77777777" w:rsidTr="000C023A">
        <w:tc>
          <w:tcPr>
            <w:tcW w:w="1526" w:type="dxa"/>
            <w:shd w:val="clear" w:color="auto" w:fill="auto"/>
            <w:vAlign w:val="center"/>
          </w:tcPr>
          <w:p w14:paraId="7A3807FF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297AD9C" w14:textId="77777777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 </w:t>
            </w:r>
          </w:p>
        </w:tc>
      </w:tr>
      <w:tr w:rsidR="0090141E" w14:paraId="71403ACC" w14:textId="77777777" w:rsidTr="000C023A">
        <w:tc>
          <w:tcPr>
            <w:tcW w:w="1526" w:type="dxa"/>
            <w:shd w:val="clear" w:color="auto" w:fill="auto"/>
            <w:vAlign w:val="center"/>
          </w:tcPr>
          <w:p w14:paraId="3D3FAB13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92CFF1" w14:textId="77777777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AE90BD5" w14:textId="77777777" w:rsidR="0090141E" w:rsidRPr="0090141E" w:rsidRDefault="0090141E" w:rsidP="00417E93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38"/>
        <w:gridCol w:w="1560"/>
        <w:gridCol w:w="1134"/>
        <w:gridCol w:w="1842"/>
      </w:tblGrid>
      <w:tr w:rsidR="0090141E" w:rsidRPr="00002A9C" w14:paraId="7954328E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903ABE8" w14:textId="77777777" w:rsidR="0090141E" w:rsidRPr="00002A9C" w:rsidRDefault="0090141E" w:rsidP="000C023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E6B255" w14:textId="4DDACF15" w:rsidR="0090141E" w:rsidRDefault="0090141E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x71</w:t>
            </w:r>
          </w:p>
        </w:tc>
      </w:tr>
      <w:tr w:rsidR="0090141E" w:rsidRPr="0028101D" w14:paraId="0FB5E8BF" w14:textId="77777777" w:rsidTr="000C023A">
        <w:tc>
          <w:tcPr>
            <w:tcW w:w="1526" w:type="dxa"/>
            <w:shd w:val="clear" w:color="auto" w:fill="auto"/>
            <w:vAlign w:val="center"/>
          </w:tcPr>
          <w:p w14:paraId="2E245CF6" w14:textId="77777777" w:rsidR="0090141E" w:rsidRPr="00002A9C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40F0815" w14:textId="77777777" w:rsidR="0090141E" w:rsidRPr="004E6B3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读取诊断故障码与次数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应答</w:t>
            </w:r>
          </w:p>
        </w:tc>
      </w:tr>
      <w:tr w:rsidR="0090141E" w:rsidRPr="00002A9C" w14:paraId="6189D464" w14:textId="77777777" w:rsidTr="000C023A">
        <w:tc>
          <w:tcPr>
            <w:tcW w:w="1526" w:type="dxa"/>
            <w:shd w:val="clear" w:color="auto" w:fill="auto"/>
            <w:vAlign w:val="center"/>
          </w:tcPr>
          <w:p w14:paraId="50AE9611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4BFEA3C" w14:textId="3B7A6364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F6920">
              <w:rPr>
                <w:rFonts w:asciiTheme="minorEastAsia" w:hAnsiTheme="minorEastAsia" w:hint="eastAsia"/>
                <w:szCs w:val="21"/>
              </w:rPr>
              <w:t>P</w:t>
            </w:r>
            <w:r w:rsidR="004F6920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90141E" w:rsidRPr="00002A9C" w14:paraId="0E60E5AB" w14:textId="77777777" w:rsidTr="000C023A">
        <w:tc>
          <w:tcPr>
            <w:tcW w:w="1526" w:type="dxa"/>
            <w:shd w:val="clear" w:color="auto" w:fill="auto"/>
            <w:vAlign w:val="center"/>
          </w:tcPr>
          <w:p w14:paraId="7FA5DCF0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919D083" w14:textId="77777777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C11F1" w:rsidRPr="001C0AE8" w14:paraId="0A7AAC36" w14:textId="77777777" w:rsidTr="00417E9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6578DD0" w14:textId="77777777" w:rsidR="0090141E" w:rsidRPr="001C0AE8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2438" w:type="dxa"/>
            <w:vAlign w:val="center"/>
          </w:tcPr>
          <w:p w14:paraId="57E84358" w14:textId="77777777" w:rsidR="0090141E" w:rsidRPr="001C0AE8" w:rsidRDefault="0090141E" w:rsidP="00417E9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6C7E8F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13FE387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842" w:type="dxa"/>
            <w:vAlign w:val="center"/>
          </w:tcPr>
          <w:p w14:paraId="1B0898FF" w14:textId="77777777" w:rsidR="0090141E" w:rsidRPr="001C0AE8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C11F1" w:rsidRPr="001C0AE8" w14:paraId="3396D7A2" w14:textId="77777777" w:rsidTr="00417E9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8909E30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38" w:type="dxa"/>
            <w:vAlign w:val="center"/>
          </w:tcPr>
          <w:p w14:paraId="2F115A80" w14:textId="77777777" w:rsidR="0090141E" w:rsidRPr="00574645" w:rsidRDefault="0090141E" w:rsidP="00417E9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7C9A9C8" w14:textId="77777777" w:rsidR="0090141E" w:rsidRPr="00F14137" w:rsidRDefault="0090141E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</w:p>
        </w:tc>
        <w:tc>
          <w:tcPr>
            <w:tcW w:w="1134" w:type="dxa"/>
            <w:vAlign w:val="center"/>
          </w:tcPr>
          <w:p w14:paraId="1E8329DC" w14:textId="77777777" w:rsidR="0090141E" w:rsidRPr="00874A55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1842" w:type="dxa"/>
            <w:vAlign w:val="center"/>
          </w:tcPr>
          <w:p w14:paraId="28E9AC59" w14:textId="77777777" w:rsidR="0090141E" w:rsidRPr="00F14137" w:rsidRDefault="0090141E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故障码个数</w:t>
            </w:r>
          </w:p>
        </w:tc>
      </w:tr>
      <w:tr w:rsidR="000947EC" w:rsidRPr="001C0AE8" w14:paraId="2F8253F6" w14:textId="77777777" w:rsidTr="00417E93">
        <w:trPr>
          <w:trHeight w:val="634"/>
        </w:trPr>
        <w:tc>
          <w:tcPr>
            <w:tcW w:w="1526" w:type="dxa"/>
            <w:vMerge/>
            <w:shd w:val="clear" w:color="auto" w:fill="auto"/>
            <w:vAlign w:val="center"/>
          </w:tcPr>
          <w:p w14:paraId="4B84842D" w14:textId="77777777" w:rsidR="000947EC" w:rsidRDefault="000947EC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38" w:type="dxa"/>
            <w:vAlign w:val="center"/>
          </w:tcPr>
          <w:p w14:paraId="35CF993A" w14:textId="5C8159F9" w:rsidR="000947EC" w:rsidRPr="001D6574" w:rsidRDefault="000947EC" w:rsidP="00417E9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 *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C46FDC0" w14:textId="77777777" w:rsidR="000947EC" w:rsidRPr="00417E93" w:rsidRDefault="000947EC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17E93">
              <w:rPr>
                <w:rFonts w:asciiTheme="minorEastAsia" w:hAnsiTheme="minorEastAsia"/>
                <w:sz w:val="18"/>
                <w:szCs w:val="18"/>
              </w:rPr>
              <w:t>Troublecode</w:t>
            </w:r>
            <w:proofErr w:type="spellEnd"/>
          </w:p>
          <w:p w14:paraId="7836089B" w14:textId="05B19FD9" w:rsidR="000947EC" w:rsidRPr="00417E93" w:rsidRDefault="004D27BB" w:rsidP="000C023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And times</w:t>
            </w:r>
          </w:p>
        </w:tc>
        <w:tc>
          <w:tcPr>
            <w:tcW w:w="1134" w:type="dxa"/>
            <w:vAlign w:val="center"/>
          </w:tcPr>
          <w:p w14:paraId="4BF50789" w14:textId="77457EE8" w:rsidR="000947EC" w:rsidRPr="001D6574" w:rsidRDefault="000947EC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1842" w:type="dxa"/>
            <w:vAlign w:val="center"/>
          </w:tcPr>
          <w:p w14:paraId="122EFBE6" w14:textId="0781EFF3" w:rsidR="000947EC" w:rsidRPr="001D6574" w:rsidRDefault="00CC6A62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故障码</w:t>
            </w:r>
            <w:r w:rsidR="003905EA">
              <w:rPr>
                <w:rFonts w:asciiTheme="minorEastAsia" w:hAnsiTheme="minorEastAsia" w:hint="eastAsia"/>
                <w:sz w:val="18"/>
                <w:szCs w:val="18"/>
              </w:rPr>
              <w:t>及次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</w:t>
            </w:r>
            <w:proofErr w:type="gramEnd"/>
            <w:r w:rsidR="00A70E7A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A70E7A">
              <w:rPr>
                <w:rFonts w:asciiTheme="minorEastAsia" w:hAnsiTheme="minorEastAsia"/>
                <w:sz w:val="18"/>
                <w:szCs w:val="18"/>
              </w:rPr>
              <w:t>MSB)</w:t>
            </w:r>
          </w:p>
        </w:tc>
      </w:tr>
      <w:tr w:rsidR="0090141E" w:rsidRPr="00002A9C" w14:paraId="1A0837F2" w14:textId="77777777" w:rsidTr="000C023A">
        <w:tc>
          <w:tcPr>
            <w:tcW w:w="1526" w:type="dxa"/>
            <w:shd w:val="clear" w:color="auto" w:fill="auto"/>
            <w:vAlign w:val="center"/>
          </w:tcPr>
          <w:p w14:paraId="0574514B" w14:textId="77777777" w:rsidR="0090141E" w:rsidRDefault="0090141E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A5F6DE8" w14:textId="2B36553F" w:rsidR="0090141E" w:rsidRDefault="0090141E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3107FD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*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TroubleCount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+ 1</w:t>
            </w:r>
          </w:p>
        </w:tc>
      </w:tr>
    </w:tbl>
    <w:p w14:paraId="2FF7E634" w14:textId="7D000CF5" w:rsidR="00E4072A" w:rsidRDefault="00E4072A" w:rsidP="00F2086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A54B2" w:rsidRPr="003156E7" w14:paraId="216BEC84" w14:textId="77777777" w:rsidTr="000C023A">
        <w:tc>
          <w:tcPr>
            <w:tcW w:w="8296" w:type="dxa"/>
            <w:gridSpan w:val="3"/>
          </w:tcPr>
          <w:p w14:paraId="3CB5B19F" w14:textId="74C19D96" w:rsidR="004A54B2" w:rsidRPr="00417E93" w:rsidRDefault="004A54B2" w:rsidP="000C023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17E93">
              <w:rPr>
                <w:rFonts w:asciiTheme="minorEastAsia" w:hAnsiTheme="minorEastAsia"/>
                <w:sz w:val="18"/>
                <w:szCs w:val="18"/>
              </w:rPr>
              <w:t>CMD 7</w:t>
            </w:r>
            <w:r w:rsidR="0044728A" w:rsidRPr="00417E9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417E93">
              <w:rPr>
                <w:rFonts w:asciiTheme="minorEastAsia" w:hAnsiTheme="minorEastAsia"/>
                <w:sz w:val="18"/>
                <w:szCs w:val="18"/>
              </w:rPr>
              <w:t xml:space="preserve">H </w:t>
            </w:r>
            <w:proofErr w:type="gramStart"/>
            <w:r w:rsidR="003156E7" w:rsidRPr="003156E7">
              <w:rPr>
                <w:rFonts w:asciiTheme="minorEastAsia" w:hAnsiTheme="minorEastAsia" w:hint="eastAsia"/>
                <w:sz w:val="18"/>
                <w:szCs w:val="18"/>
              </w:rPr>
              <w:t>故障码</w:t>
            </w:r>
            <w:r w:rsidR="00020633">
              <w:rPr>
                <w:rFonts w:asciiTheme="minorEastAsia" w:hAnsiTheme="minorEastAsia" w:hint="eastAsia"/>
                <w:sz w:val="18"/>
                <w:szCs w:val="18"/>
              </w:rPr>
              <w:t>及次数</w:t>
            </w:r>
            <w:proofErr w:type="gramEnd"/>
            <w:r w:rsidR="00020633">
              <w:rPr>
                <w:rFonts w:asciiTheme="minorEastAsia" w:hAnsiTheme="minorEastAsia" w:hint="eastAsia"/>
                <w:sz w:val="18"/>
                <w:szCs w:val="18"/>
              </w:rPr>
              <w:t>格式</w:t>
            </w:r>
            <w:r w:rsidRPr="00417E93">
              <w:rPr>
                <w:rFonts w:asciiTheme="minorEastAsia" w:hAnsiTheme="minorEastAsia"/>
                <w:sz w:val="18"/>
                <w:szCs w:val="18"/>
              </w:rPr>
              <w:t xml:space="preserve"> (80 5B 69 02 = 0x805B6902)</w:t>
            </w:r>
          </w:p>
        </w:tc>
      </w:tr>
      <w:tr w:rsidR="004A54B2" w:rsidRPr="003156E7" w14:paraId="0D71B30E" w14:textId="77777777" w:rsidTr="000C023A">
        <w:tc>
          <w:tcPr>
            <w:tcW w:w="1696" w:type="dxa"/>
          </w:tcPr>
          <w:p w14:paraId="445D4FEE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</w:t>
            </w:r>
          </w:p>
        </w:tc>
        <w:tc>
          <w:tcPr>
            <w:tcW w:w="2268" w:type="dxa"/>
          </w:tcPr>
          <w:p w14:paraId="4AD03E58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域说明</w:t>
            </w:r>
            <w:proofErr w:type="gramEnd"/>
          </w:p>
        </w:tc>
        <w:tc>
          <w:tcPr>
            <w:tcW w:w="4332" w:type="dxa"/>
          </w:tcPr>
          <w:p w14:paraId="31F48A7D" w14:textId="77777777" w:rsidR="004A54B2" w:rsidRPr="00417E93" w:rsidRDefault="004A54B2" w:rsidP="000C023A">
            <w:pPr>
              <w:ind w:firstLineChars="200" w:firstLine="360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值描述</w:t>
            </w:r>
          </w:p>
        </w:tc>
      </w:tr>
      <w:tr w:rsidR="004A54B2" w:rsidRPr="003156E7" w14:paraId="6FB68D48" w14:textId="77777777" w:rsidTr="000C023A">
        <w:tc>
          <w:tcPr>
            <w:tcW w:w="1696" w:type="dxa"/>
          </w:tcPr>
          <w:p w14:paraId="5DEEEB2A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bit30~bit31</w:t>
            </w:r>
          </w:p>
        </w:tc>
        <w:tc>
          <w:tcPr>
            <w:tcW w:w="2268" w:type="dxa"/>
          </w:tcPr>
          <w:p w14:paraId="31C0843F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</w:t>
            </w: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4332" w:type="dxa"/>
          </w:tcPr>
          <w:p w14:paraId="419E447F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0:P码   1:C码   2:B码    3:U码</w:t>
            </w:r>
          </w:p>
        </w:tc>
      </w:tr>
      <w:tr w:rsidR="004A54B2" w:rsidRPr="003156E7" w14:paraId="52A792C7" w14:textId="77777777" w:rsidTr="000C023A">
        <w:tc>
          <w:tcPr>
            <w:tcW w:w="1696" w:type="dxa"/>
          </w:tcPr>
          <w:p w14:paraId="4956F87E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bit8~bit29</w:t>
            </w:r>
          </w:p>
        </w:tc>
        <w:tc>
          <w:tcPr>
            <w:tcW w:w="2268" w:type="dxa"/>
          </w:tcPr>
          <w:p w14:paraId="2887E4FF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故障码编号</w:t>
            </w:r>
          </w:p>
        </w:tc>
        <w:tc>
          <w:tcPr>
            <w:tcW w:w="4332" w:type="dxa"/>
          </w:tcPr>
          <w:p w14:paraId="0068E1B5" w14:textId="77777777" w:rsidR="004A54B2" w:rsidRPr="00417E93" w:rsidRDefault="004A54B2" w:rsidP="000C023A">
            <w:pPr>
              <w:tabs>
                <w:tab w:val="left" w:pos="450"/>
              </w:tabs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0x05B69与编号23401（十进制）对应</w:t>
            </w:r>
          </w:p>
        </w:tc>
      </w:tr>
      <w:tr w:rsidR="004A54B2" w:rsidRPr="003156E7" w14:paraId="4934E86C" w14:textId="77777777" w:rsidTr="000C023A">
        <w:tc>
          <w:tcPr>
            <w:tcW w:w="1696" w:type="dxa"/>
          </w:tcPr>
          <w:p w14:paraId="01B6B4B7" w14:textId="77777777" w:rsidR="004A54B2" w:rsidRPr="00417E93" w:rsidRDefault="004A54B2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/>
                <w:sz w:val="18"/>
                <w:szCs w:val="18"/>
              </w:rPr>
              <w:t>bit0~bit7</w:t>
            </w:r>
          </w:p>
        </w:tc>
        <w:tc>
          <w:tcPr>
            <w:tcW w:w="2268" w:type="dxa"/>
          </w:tcPr>
          <w:p w14:paraId="593F78DE" w14:textId="49885DE5" w:rsidR="004A54B2" w:rsidRPr="00417E93" w:rsidRDefault="004A54B2" w:rsidP="000C023A">
            <w:pPr>
              <w:tabs>
                <w:tab w:val="left" w:pos="2310"/>
              </w:tabs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故障</w:t>
            </w:r>
            <w:proofErr w:type="gramStart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码发生</w:t>
            </w:r>
            <w:proofErr w:type="gramEnd"/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的次数</w:t>
            </w:r>
          </w:p>
        </w:tc>
        <w:tc>
          <w:tcPr>
            <w:tcW w:w="4332" w:type="dxa"/>
          </w:tcPr>
          <w:p w14:paraId="730CB2D1" w14:textId="50CC77AC" w:rsidR="004A54B2" w:rsidRPr="00417E93" w:rsidRDefault="00D773E1" w:rsidP="000C023A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417E93">
              <w:rPr>
                <w:rFonts w:asciiTheme="minorEastAsia" w:hAnsiTheme="minorEastAsia" w:cs="宋体" w:hint="eastAsia"/>
                <w:sz w:val="18"/>
                <w:szCs w:val="18"/>
              </w:rPr>
              <w:t>最大值为</w:t>
            </w:r>
            <w:r w:rsidRPr="00417E93">
              <w:rPr>
                <w:rFonts w:asciiTheme="minorEastAsia" w:hAnsiTheme="minorEastAsia" w:cs="宋体"/>
                <w:sz w:val="18"/>
                <w:szCs w:val="18"/>
              </w:rPr>
              <w:t>100</w:t>
            </w:r>
          </w:p>
        </w:tc>
      </w:tr>
    </w:tbl>
    <w:p w14:paraId="05FE0845" w14:textId="77777777" w:rsidR="004A54B2" w:rsidRDefault="004A54B2" w:rsidP="00F20863"/>
    <w:p w14:paraId="758A3362" w14:textId="0FA3BC79" w:rsidR="006B07A1" w:rsidRDefault="006B07A1" w:rsidP="007214E1">
      <w:pPr>
        <w:pStyle w:val="4"/>
        <w:numPr>
          <w:ilvl w:val="3"/>
          <w:numId w:val="2"/>
        </w:numPr>
      </w:pPr>
      <w:r>
        <w:rPr>
          <w:rFonts w:hint="eastAsia"/>
        </w:rPr>
        <w:t>T清除故障码(0x</w:t>
      </w:r>
      <w:r>
        <w:t>7</w:t>
      </w:r>
      <w:r w:rsidR="001F5112">
        <w:t>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F6920" w14:paraId="2D40D51B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ED3046" w14:textId="77777777" w:rsidR="004F6920" w:rsidRPr="00002A9C" w:rsidRDefault="004F6920" w:rsidP="000C023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661B3F0" w14:textId="190FE1DC" w:rsidR="004F6920" w:rsidRDefault="004F6920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</w:t>
            </w:r>
            <w:r w:rsidR="0019758D">
              <w:rPr>
                <w:rFonts w:asciiTheme="minorEastAsia" w:hAnsiTheme="minorEastAsia" w:cs="宋体"/>
                <w:szCs w:val="21"/>
              </w:rPr>
              <w:t>72</w:t>
            </w:r>
          </w:p>
        </w:tc>
      </w:tr>
      <w:tr w:rsidR="004F6920" w:rsidRPr="004E6B38" w14:paraId="425BB3D4" w14:textId="77777777" w:rsidTr="000C023A">
        <w:tc>
          <w:tcPr>
            <w:tcW w:w="1526" w:type="dxa"/>
            <w:shd w:val="clear" w:color="auto" w:fill="auto"/>
            <w:vAlign w:val="center"/>
          </w:tcPr>
          <w:p w14:paraId="2B3C3B43" w14:textId="77777777" w:rsidR="004F6920" w:rsidRPr="00002A9C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BA33A2" w14:textId="77777777" w:rsidR="004F6920" w:rsidRPr="004E6B3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清除故障码</w:t>
            </w:r>
          </w:p>
        </w:tc>
      </w:tr>
      <w:tr w:rsidR="004F6920" w14:paraId="56278AE8" w14:textId="77777777" w:rsidTr="000C023A">
        <w:tc>
          <w:tcPr>
            <w:tcW w:w="1526" w:type="dxa"/>
            <w:shd w:val="clear" w:color="auto" w:fill="auto"/>
            <w:vAlign w:val="center"/>
          </w:tcPr>
          <w:p w14:paraId="530EAE05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36E622" w14:textId="12CC62DB" w:rsidR="004F6920" w:rsidRDefault="007C16CD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4F6920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F6920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4F6920" w14:paraId="09A9A556" w14:textId="77777777" w:rsidTr="000C023A">
        <w:tc>
          <w:tcPr>
            <w:tcW w:w="1526" w:type="dxa"/>
            <w:shd w:val="clear" w:color="auto" w:fill="auto"/>
            <w:vAlign w:val="center"/>
          </w:tcPr>
          <w:p w14:paraId="4608B721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7664674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4F6920" w:rsidRPr="001C0AE8" w14:paraId="7BE1082D" w14:textId="77777777" w:rsidTr="000C023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389BE0" w14:textId="77777777" w:rsidR="004F6920" w:rsidRPr="001C0AE8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2C0ACBA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AF38EF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127E8BC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18722E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F6920" w:rsidRPr="001D6574" w14:paraId="3BB1F676" w14:textId="77777777" w:rsidTr="000C023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303B2C4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DCBF7" w14:textId="77777777" w:rsidR="004F6920" w:rsidRPr="001D6574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0B69681" w14:textId="77777777" w:rsidR="004F6920" w:rsidRPr="001D6574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B8A031" w14:textId="77777777" w:rsidR="004F6920" w:rsidRPr="001D6574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E63CA9" w14:textId="77777777" w:rsidR="004F6920" w:rsidRPr="001D6574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F6920" w14:paraId="4DCA6245" w14:textId="77777777" w:rsidTr="000C023A">
        <w:tc>
          <w:tcPr>
            <w:tcW w:w="1526" w:type="dxa"/>
            <w:shd w:val="clear" w:color="auto" w:fill="auto"/>
            <w:vAlign w:val="center"/>
          </w:tcPr>
          <w:p w14:paraId="3548E941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9293B07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 </w:t>
            </w:r>
          </w:p>
        </w:tc>
      </w:tr>
      <w:tr w:rsidR="004F6920" w14:paraId="1CE15964" w14:textId="77777777" w:rsidTr="000C023A">
        <w:tc>
          <w:tcPr>
            <w:tcW w:w="1526" w:type="dxa"/>
            <w:shd w:val="clear" w:color="auto" w:fill="auto"/>
            <w:vAlign w:val="center"/>
          </w:tcPr>
          <w:p w14:paraId="6828CC07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281604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AE0F47" w14:textId="0525728C" w:rsidR="006B07A1" w:rsidRDefault="006B07A1" w:rsidP="00F20863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F6920" w:rsidRPr="00002A9C" w14:paraId="1FC416E8" w14:textId="77777777" w:rsidTr="000C023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F1FAE4" w14:textId="77777777" w:rsidR="004F6920" w:rsidRPr="00002A9C" w:rsidRDefault="004F6920" w:rsidP="000C023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332D28D" w14:textId="023A7669" w:rsidR="004F6920" w:rsidRDefault="004F6920" w:rsidP="000C023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</w:t>
            </w:r>
            <w:r w:rsidR="0019758D">
              <w:rPr>
                <w:rFonts w:asciiTheme="minorEastAsia" w:hAnsiTheme="minorEastAsia" w:cs="宋体"/>
                <w:szCs w:val="21"/>
              </w:rPr>
              <w:t>72</w:t>
            </w:r>
          </w:p>
        </w:tc>
      </w:tr>
      <w:tr w:rsidR="004F6920" w:rsidRPr="0028101D" w14:paraId="07861803" w14:textId="77777777" w:rsidTr="000C023A">
        <w:tc>
          <w:tcPr>
            <w:tcW w:w="1526" w:type="dxa"/>
            <w:shd w:val="clear" w:color="auto" w:fill="auto"/>
            <w:vAlign w:val="center"/>
          </w:tcPr>
          <w:p w14:paraId="40AF9826" w14:textId="77777777" w:rsidR="004F6920" w:rsidRPr="00002A9C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B6CC9CA" w14:textId="77777777" w:rsidR="004F6920" w:rsidRPr="004E6B3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清除故障码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应答</w:t>
            </w:r>
          </w:p>
        </w:tc>
      </w:tr>
      <w:tr w:rsidR="004F6920" w:rsidRPr="00002A9C" w14:paraId="357C67AA" w14:textId="77777777" w:rsidTr="000C023A">
        <w:tc>
          <w:tcPr>
            <w:tcW w:w="1526" w:type="dxa"/>
            <w:shd w:val="clear" w:color="auto" w:fill="auto"/>
            <w:vAlign w:val="center"/>
          </w:tcPr>
          <w:p w14:paraId="3E53E576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96A673" w14:textId="58E4838D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74006">
              <w:rPr>
                <w:rFonts w:asciiTheme="minorEastAsia" w:hAnsiTheme="minorEastAsia" w:hint="eastAsia"/>
                <w:szCs w:val="21"/>
              </w:rPr>
              <w:t>P</w:t>
            </w:r>
            <w:r w:rsidR="00174006"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4F6920" w:rsidRPr="00002A9C" w14:paraId="44C188A3" w14:textId="77777777" w:rsidTr="000C023A">
        <w:tc>
          <w:tcPr>
            <w:tcW w:w="1526" w:type="dxa"/>
            <w:shd w:val="clear" w:color="auto" w:fill="auto"/>
            <w:vAlign w:val="center"/>
          </w:tcPr>
          <w:p w14:paraId="00A1AF17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C6C006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4F6920" w:rsidRPr="001C0AE8" w14:paraId="28C8C70E" w14:textId="77777777" w:rsidTr="000C023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FA3AE14" w14:textId="77777777" w:rsidR="004F6920" w:rsidRPr="001C0AE8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5A1F70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74F449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ACC843E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F9EB67" w14:textId="77777777" w:rsidR="004F6920" w:rsidRPr="001C0AE8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F6920" w:rsidRPr="001C0AE8" w14:paraId="3009CBFF" w14:textId="77777777" w:rsidTr="000C023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89287F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E363C1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76D839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2551FF3D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402" w:type="dxa"/>
            <w:vAlign w:val="center"/>
          </w:tcPr>
          <w:p w14:paraId="55B99CCD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14:paraId="4CC155EA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0:失败</w:t>
            </w:r>
          </w:p>
        </w:tc>
      </w:tr>
      <w:tr w:rsidR="004F6920" w:rsidRPr="00002A9C" w14:paraId="24135F40" w14:textId="77777777" w:rsidTr="000C023A">
        <w:tc>
          <w:tcPr>
            <w:tcW w:w="1526" w:type="dxa"/>
            <w:shd w:val="clear" w:color="auto" w:fill="auto"/>
            <w:vAlign w:val="center"/>
          </w:tcPr>
          <w:p w14:paraId="02E3D540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978A308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F6920" w:rsidRPr="00002A9C" w14:paraId="49062712" w14:textId="77777777" w:rsidTr="000C023A">
        <w:tc>
          <w:tcPr>
            <w:tcW w:w="1526" w:type="dxa"/>
            <w:shd w:val="clear" w:color="auto" w:fill="auto"/>
            <w:vAlign w:val="center"/>
          </w:tcPr>
          <w:p w14:paraId="1639CFAD" w14:textId="77777777" w:rsidR="004F6920" w:rsidRDefault="004F6920" w:rsidP="000C023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2E0E6E1" w14:textId="77777777" w:rsidR="004F6920" w:rsidRDefault="004F6920" w:rsidP="000C023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D39B19F" w14:textId="77777777" w:rsidR="00E05FAB" w:rsidRDefault="00E05FAB" w:rsidP="00E05FAB"/>
    <w:p w14:paraId="22A889E3" w14:textId="77777777" w:rsidR="00E05FAB" w:rsidRPr="00117881" w:rsidRDefault="00E05FAB" w:rsidP="007214E1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73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E05FAB" w:rsidRPr="00002A9C" w14:paraId="2ED45EAF" w14:textId="77777777" w:rsidTr="00694F5E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E8C4D" w14:textId="77777777" w:rsidR="00E05FAB" w:rsidRPr="00002A9C" w:rsidRDefault="00E05FAB" w:rsidP="00694F5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71940B6" w14:textId="77777777" w:rsidR="00E05FAB" w:rsidRDefault="00E05FAB" w:rsidP="00694F5E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73</w:t>
            </w:r>
          </w:p>
        </w:tc>
      </w:tr>
      <w:tr w:rsidR="00E05FAB" w:rsidRPr="0028101D" w14:paraId="06282FF1" w14:textId="77777777" w:rsidTr="00694F5E">
        <w:tc>
          <w:tcPr>
            <w:tcW w:w="1526" w:type="dxa"/>
            <w:shd w:val="clear" w:color="auto" w:fill="auto"/>
            <w:vAlign w:val="center"/>
          </w:tcPr>
          <w:p w14:paraId="24412DE0" w14:textId="77777777" w:rsidR="00E05FAB" w:rsidRPr="00002A9C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89BD18" w14:textId="77777777" w:rsidR="00E05FAB" w:rsidRPr="004E6B3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读取枪的工作状态、电流、电压、GNSS、电子罗盘、电池、风扇等设备信息</w:t>
            </w:r>
          </w:p>
        </w:tc>
      </w:tr>
      <w:tr w:rsidR="00E05FAB" w:rsidRPr="00002A9C" w14:paraId="24B61E70" w14:textId="77777777" w:rsidTr="00694F5E">
        <w:tc>
          <w:tcPr>
            <w:tcW w:w="1526" w:type="dxa"/>
            <w:shd w:val="clear" w:color="auto" w:fill="auto"/>
            <w:vAlign w:val="center"/>
          </w:tcPr>
          <w:p w14:paraId="4EC3EB85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D2F2548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E05FAB" w:rsidRPr="00002A9C" w14:paraId="2FDF5635" w14:textId="77777777" w:rsidTr="00694F5E">
        <w:tc>
          <w:tcPr>
            <w:tcW w:w="1526" w:type="dxa"/>
            <w:shd w:val="clear" w:color="auto" w:fill="auto"/>
            <w:vAlign w:val="center"/>
          </w:tcPr>
          <w:p w14:paraId="79BA7C03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2346A51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05FAB" w:rsidRPr="001C0AE8" w14:paraId="38D8A787" w14:textId="77777777" w:rsidTr="00694F5E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FAEC40" w14:textId="77777777" w:rsidR="00E05FAB" w:rsidRPr="001C0AE8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6461830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1AA11B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AA38771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8FAC7B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05FAB" w:rsidRPr="001C0AE8" w14:paraId="29EA9D8F" w14:textId="77777777" w:rsidTr="00694F5E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9FAC66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A5B467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0683C0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EF9164C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4D92844" w14:textId="77777777" w:rsidR="00E05FAB" w:rsidRDefault="00E05FAB" w:rsidP="00694F5E">
            <w:pPr>
              <w:jc w:val="left"/>
            </w:pPr>
          </w:p>
        </w:tc>
      </w:tr>
      <w:tr w:rsidR="00E05FAB" w:rsidRPr="00002A9C" w14:paraId="1BA1BE20" w14:textId="77777777" w:rsidTr="00694F5E">
        <w:tc>
          <w:tcPr>
            <w:tcW w:w="1526" w:type="dxa"/>
            <w:shd w:val="clear" w:color="auto" w:fill="auto"/>
            <w:vAlign w:val="center"/>
          </w:tcPr>
          <w:p w14:paraId="28AB3D29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5608F0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E05FAB" w:rsidRPr="00002A9C" w14:paraId="6DED9E86" w14:textId="77777777" w:rsidTr="00694F5E">
        <w:tc>
          <w:tcPr>
            <w:tcW w:w="1526" w:type="dxa"/>
            <w:shd w:val="clear" w:color="auto" w:fill="auto"/>
            <w:vAlign w:val="center"/>
          </w:tcPr>
          <w:p w14:paraId="27078A6C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7561EEF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2E40EB2" w14:textId="77777777" w:rsidR="00E05FAB" w:rsidRDefault="00E05FAB" w:rsidP="00E05FA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E05FAB" w:rsidRPr="00002A9C" w14:paraId="16324775" w14:textId="77777777" w:rsidTr="00694F5E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6E31631" w14:textId="77777777" w:rsidR="00E05FAB" w:rsidRPr="00002A9C" w:rsidRDefault="00E05FAB" w:rsidP="00694F5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0D7144B" w14:textId="77777777" w:rsidR="00E05FAB" w:rsidRDefault="00E05FAB" w:rsidP="00694F5E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73</w:t>
            </w:r>
          </w:p>
        </w:tc>
      </w:tr>
      <w:tr w:rsidR="00E05FAB" w:rsidRPr="0028101D" w14:paraId="575A1DE7" w14:textId="77777777" w:rsidTr="00694F5E">
        <w:tc>
          <w:tcPr>
            <w:tcW w:w="1271" w:type="dxa"/>
            <w:shd w:val="clear" w:color="auto" w:fill="auto"/>
            <w:vAlign w:val="center"/>
          </w:tcPr>
          <w:p w14:paraId="21EC0E8D" w14:textId="77777777" w:rsidR="00E05FAB" w:rsidRPr="00002A9C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77F6EFCA" w14:textId="77777777" w:rsidR="00E05FAB" w:rsidRPr="004E6B3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上报枪的工作状态、电流、电压、GNSS、电子罗盘、电池、风扇等设备信息</w:t>
            </w:r>
          </w:p>
        </w:tc>
      </w:tr>
      <w:tr w:rsidR="00E05FAB" w:rsidRPr="00002A9C" w14:paraId="007DF8B6" w14:textId="77777777" w:rsidTr="00694F5E">
        <w:tc>
          <w:tcPr>
            <w:tcW w:w="1271" w:type="dxa"/>
            <w:shd w:val="clear" w:color="auto" w:fill="auto"/>
            <w:vAlign w:val="center"/>
          </w:tcPr>
          <w:p w14:paraId="373A1B22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4B2FB6A0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E05FAB" w:rsidRPr="00002A9C" w14:paraId="69152B49" w14:textId="77777777" w:rsidTr="00694F5E">
        <w:tc>
          <w:tcPr>
            <w:tcW w:w="1271" w:type="dxa"/>
            <w:shd w:val="clear" w:color="auto" w:fill="auto"/>
            <w:vAlign w:val="center"/>
          </w:tcPr>
          <w:p w14:paraId="7BBB16C2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53651CF8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05FAB" w:rsidRPr="001C0AE8" w14:paraId="3547AD36" w14:textId="77777777" w:rsidTr="00694F5E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6C2A7D83" w14:textId="77777777" w:rsidR="00E05FAB" w:rsidRPr="001C0AE8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351DFD4E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B76C5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35850D0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E210EF5" w14:textId="77777777" w:rsidR="00E05FAB" w:rsidRPr="001C0AE8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05FAB" w:rsidRPr="001C0AE8" w14:paraId="437DA078" w14:textId="77777777" w:rsidTr="00694F5E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19CCD327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1CD2D2C" w14:textId="77777777" w:rsidR="00E05FAB" w:rsidRPr="00574645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4ADF0F" w14:textId="77777777" w:rsidR="00E05FAB" w:rsidRPr="00F14137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2E5BEF68" w14:textId="77777777" w:rsidR="00E05FAB" w:rsidRPr="00874A55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7FC4206" w14:textId="77777777" w:rsidR="00E05FAB" w:rsidRPr="00F14137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E05FAB" w:rsidRPr="001C0AE8" w14:paraId="18334E11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581EF97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4D13F16" w14:textId="77777777" w:rsidR="00E05FAB" w:rsidRPr="00574645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6DF08F" w14:textId="77777777" w:rsidR="00E05FAB" w:rsidRPr="00F14137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  <w:proofErr w:type="spellEnd"/>
          </w:p>
        </w:tc>
        <w:tc>
          <w:tcPr>
            <w:tcW w:w="1134" w:type="dxa"/>
            <w:vAlign w:val="center"/>
          </w:tcPr>
          <w:p w14:paraId="36B24EF4" w14:textId="77777777" w:rsidR="00E05FAB" w:rsidRPr="00874A55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18BB889" w14:textId="77777777" w:rsidR="00E05FAB" w:rsidRPr="00F14137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打击：0；侦测：1；定向2；侦测&amp;定向：3</w:t>
            </w:r>
          </w:p>
        </w:tc>
      </w:tr>
      <w:tr w:rsidR="00E05FAB" w:rsidRPr="001C0AE8" w14:paraId="65404F14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346A40B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80FE082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24C302" w14:textId="77777777" w:rsidR="00E05FAB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itType</w:t>
            </w:r>
            <w:proofErr w:type="spellEnd"/>
          </w:p>
        </w:tc>
        <w:tc>
          <w:tcPr>
            <w:tcW w:w="1134" w:type="dxa"/>
            <w:vAlign w:val="center"/>
          </w:tcPr>
          <w:p w14:paraId="3159DDCC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5F9EAC2E" w14:textId="0C849A67" w:rsidR="00E05FAB" w:rsidRDefault="00E05FAB" w:rsidP="00694F5E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DJ打击：0；LITE打击：1；全频段：2</w:t>
            </w:r>
            <w:r w:rsidR="00D80658">
              <w:rPr>
                <w:rFonts w:ascii="等线" w:eastAsia="等线" w:hAnsi="等线" w:hint="eastAsia"/>
                <w:color w:val="000000"/>
                <w:sz w:val="22"/>
              </w:rPr>
              <w:t>；其他：3</w:t>
            </w:r>
          </w:p>
        </w:tc>
      </w:tr>
      <w:tr w:rsidR="00E05FAB" w:rsidRPr="001C0AE8" w14:paraId="456E4A8A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F26A175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0CF4A0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115FFC" w14:textId="77777777" w:rsidR="00E05FAB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urrentV12</w:t>
            </w:r>
          </w:p>
        </w:tc>
        <w:tc>
          <w:tcPr>
            <w:tcW w:w="1134" w:type="dxa"/>
            <w:vAlign w:val="center"/>
          </w:tcPr>
          <w:p w14:paraId="099C39CA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961BBCC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电流，单位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毫安，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E05FAB" w:rsidRPr="001C0AE8" w14:paraId="36FDF827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32E6A46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6AFC69D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633DF0" w14:textId="77777777" w:rsidR="00E05FAB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urrentV28</w:t>
            </w:r>
          </w:p>
        </w:tc>
        <w:tc>
          <w:tcPr>
            <w:tcW w:w="1134" w:type="dxa"/>
            <w:vAlign w:val="center"/>
          </w:tcPr>
          <w:p w14:paraId="2A4C1647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FF5F76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电流，单位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毫安，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E05FAB" w:rsidRPr="001C0AE8" w14:paraId="4906549C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25B22E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316986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A1937" w14:textId="77777777" w:rsidR="00E05FAB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urrentV32</w:t>
            </w:r>
          </w:p>
        </w:tc>
        <w:tc>
          <w:tcPr>
            <w:tcW w:w="1134" w:type="dxa"/>
            <w:vAlign w:val="center"/>
          </w:tcPr>
          <w:p w14:paraId="43961D29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0E980FD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电流，单位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毫安，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E05FAB" w:rsidRPr="001C0AE8" w14:paraId="447888D3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E8B154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3E79007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8D0BF8" w14:textId="77777777" w:rsidR="00E05FAB" w:rsidRDefault="00E05FAB" w:rsidP="00694F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  <w:proofErr w:type="spellEnd"/>
          </w:p>
        </w:tc>
        <w:tc>
          <w:tcPr>
            <w:tcW w:w="1134" w:type="dxa"/>
            <w:vAlign w:val="center"/>
          </w:tcPr>
          <w:p w14:paraId="6F112878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04A7BB5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E05FAB" w:rsidRPr="001C0AE8" w14:paraId="39D24499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F25D7BA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D1D0F6" w14:textId="77777777" w:rsidR="00E05FAB" w:rsidRPr="001D6574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4A57C5" w14:textId="77777777" w:rsidR="00E05FAB" w:rsidRPr="001D6574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6C15D158" w14:textId="77777777" w:rsidR="00E05FAB" w:rsidRPr="001D6574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1C0D0054" w14:textId="77777777" w:rsidR="00E05FAB" w:rsidRPr="00D211D8" w:rsidRDefault="00E05FAB" w:rsidP="00694F5E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电池转接板温度1，单位0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E05FAB" w:rsidRPr="001C0AE8" w14:paraId="689A96ED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29E7042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345632E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FA8EF6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224B5680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F422BE4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电池转接板温度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E05FAB" w:rsidRPr="001C0AE8" w14:paraId="17F759B1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D9CFEC8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E6FBB9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3C378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Temp</w:t>
            </w:r>
            <w:r>
              <w:rPr>
                <w:rFonts w:asciiTheme="minorEastAsia" w:hAnsiTheme="minorEastAsia"/>
                <w:szCs w:val="21"/>
              </w:rPr>
              <w:t>SignalBoard</w:t>
            </w:r>
            <w:proofErr w:type="spellEnd"/>
          </w:p>
        </w:tc>
        <w:tc>
          <w:tcPr>
            <w:tcW w:w="1134" w:type="dxa"/>
            <w:vAlign w:val="center"/>
          </w:tcPr>
          <w:p w14:paraId="2A7EB593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5A08A038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hint="eastAsia"/>
                <w:color w:val="000000" w:themeColor="text1"/>
              </w:rPr>
              <w:t>信号处理板温度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E05FAB" w:rsidRPr="001C0AE8" w14:paraId="090F61B9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7388A82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F266157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70FE5B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Reserved</w:t>
            </w:r>
          </w:p>
        </w:tc>
        <w:tc>
          <w:tcPr>
            <w:tcW w:w="1134" w:type="dxa"/>
            <w:vAlign w:val="center"/>
          </w:tcPr>
          <w:p w14:paraId="6FDAA1ED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182FC22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</w:p>
        </w:tc>
      </w:tr>
      <w:tr w:rsidR="00E05FAB" w:rsidRPr="001C0AE8" w14:paraId="0D85F057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E24A09E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E329FE5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2CED82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nssStatus</w:t>
            </w:r>
            <w:proofErr w:type="spellEnd"/>
          </w:p>
        </w:tc>
        <w:tc>
          <w:tcPr>
            <w:tcW w:w="1134" w:type="dxa"/>
          </w:tcPr>
          <w:p w14:paraId="61A05B7B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5FE273EB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每一帧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GNSS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判断；异常：0；正常：1</w:t>
            </w:r>
          </w:p>
        </w:tc>
      </w:tr>
      <w:tr w:rsidR="00E05FAB" w:rsidRPr="001C0AE8" w14:paraId="69B8B741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661F7A5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7665E11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3385F3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  <w:proofErr w:type="spellEnd"/>
          </w:p>
        </w:tc>
        <w:tc>
          <w:tcPr>
            <w:tcW w:w="1134" w:type="dxa"/>
          </w:tcPr>
          <w:p w14:paraId="0CA6719B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6860EEDE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E05FAB" w:rsidRPr="001C0AE8" w14:paraId="5158B053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E5B1513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7445949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22833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  <w:proofErr w:type="spellEnd"/>
          </w:p>
        </w:tc>
        <w:tc>
          <w:tcPr>
            <w:tcW w:w="1134" w:type="dxa"/>
          </w:tcPr>
          <w:p w14:paraId="3D6D0ED5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1BDEE736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E05FAB" w:rsidRPr="001C0AE8" w14:paraId="66B0446F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2713259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BA56423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FF6A74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creenStatus485</w:t>
            </w:r>
          </w:p>
        </w:tc>
        <w:tc>
          <w:tcPr>
            <w:tcW w:w="1134" w:type="dxa"/>
          </w:tcPr>
          <w:p w14:paraId="4BA3D8E1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67C40993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通过RS485嵌入式与屏幕心跳实时存在为正常；异常：0；正常：1</w:t>
            </w:r>
          </w:p>
        </w:tc>
      </w:tr>
      <w:tr w:rsidR="00E05FAB" w:rsidRPr="001C0AE8" w14:paraId="59F9A29F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33E5614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790B7D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BAAC87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creenStatusUsb</w:t>
            </w:r>
            <w:proofErr w:type="spellEnd"/>
          </w:p>
        </w:tc>
        <w:tc>
          <w:tcPr>
            <w:tcW w:w="1134" w:type="dxa"/>
          </w:tcPr>
          <w:p w14:paraId="7B798304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FA437B2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通过</w:t>
            </w:r>
            <w:proofErr w:type="spellStart"/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usb</w:t>
            </w:r>
            <w:proofErr w:type="spellEnd"/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嵌入式与屏幕心跳实时存在为正常；异常：0；正常：1</w:t>
            </w:r>
          </w:p>
        </w:tc>
      </w:tr>
      <w:tr w:rsidR="00E05FAB" w:rsidRPr="001C0AE8" w14:paraId="0CAE44D7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8E08A72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2C2BB4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956EA1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Reserved</w:t>
            </w:r>
          </w:p>
        </w:tc>
        <w:tc>
          <w:tcPr>
            <w:tcW w:w="1134" w:type="dxa"/>
          </w:tcPr>
          <w:p w14:paraId="75C2194F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51F199" w14:textId="77777777" w:rsidR="00E05FAB" w:rsidRPr="00D211D8" w:rsidRDefault="00E05FAB" w:rsidP="00694F5E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</w:p>
        </w:tc>
      </w:tr>
      <w:tr w:rsidR="00E05FAB" w:rsidRPr="008D48B1" w14:paraId="78B0E6AA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4939FCF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E668869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8C1789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  <w:proofErr w:type="spellEnd"/>
          </w:p>
        </w:tc>
        <w:tc>
          <w:tcPr>
            <w:tcW w:w="1134" w:type="dxa"/>
            <w:vAlign w:val="center"/>
          </w:tcPr>
          <w:p w14:paraId="1F6FB21F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1B111074" w14:textId="663D8EF9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 w:rsidR="008D48B1"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 w:rsidR="008D48B1"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 w:rsidR="008D48B1"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 w:rsidR="008D48B1"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 w:rsidR="008D48B1"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E05FAB" w:rsidRPr="001C0AE8" w14:paraId="1DE256D7" w14:textId="77777777" w:rsidTr="00694F5E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58DEE43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FA4666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B8A86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BatteryVolt</w:t>
            </w:r>
            <w:proofErr w:type="spellEnd"/>
          </w:p>
        </w:tc>
        <w:tc>
          <w:tcPr>
            <w:tcW w:w="1134" w:type="dxa"/>
            <w:vAlign w:val="center"/>
          </w:tcPr>
          <w:p w14:paraId="04AE1DDC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6BC38F8" w14:textId="77777777" w:rsidR="00E05FAB" w:rsidRPr="00D211D8" w:rsidRDefault="00E05FAB" w:rsidP="00694F5E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电池电压，单位毫伏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E05FAB" w:rsidRPr="00002A9C" w14:paraId="5D23717B" w14:textId="77777777" w:rsidTr="00694F5E">
        <w:tc>
          <w:tcPr>
            <w:tcW w:w="1271" w:type="dxa"/>
            <w:shd w:val="clear" w:color="auto" w:fill="auto"/>
            <w:vAlign w:val="center"/>
          </w:tcPr>
          <w:p w14:paraId="0F2A3A4B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620B0DF6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E05FAB" w:rsidRPr="00002A9C" w14:paraId="07482816" w14:textId="77777777" w:rsidTr="00694F5E">
        <w:tc>
          <w:tcPr>
            <w:tcW w:w="1271" w:type="dxa"/>
            <w:shd w:val="clear" w:color="auto" w:fill="auto"/>
            <w:vAlign w:val="center"/>
          </w:tcPr>
          <w:p w14:paraId="33C550BA" w14:textId="77777777" w:rsidR="00E05FAB" w:rsidRDefault="00E05FAB" w:rsidP="00694F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9" w:type="dxa"/>
            <w:gridSpan w:val="4"/>
            <w:vAlign w:val="center"/>
          </w:tcPr>
          <w:p w14:paraId="33B6CFA1" w14:textId="77777777" w:rsidR="00E05FAB" w:rsidRDefault="00E05FAB" w:rsidP="00694F5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97C161E" w14:textId="77777777" w:rsidR="00E05FAB" w:rsidRPr="00E05FAB" w:rsidRDefault="00E05FAB" w:rsidP="00E05FAB"/>
    <w:p w14:paraId="2B60C8D1" w14:textId="3EAA594A" w:rsidR="00DA73AC" w:rsidRDefault="00DA73AC" w:rsidP="00DA73AC">
      <w:pPr>
        <w:pStyle w:val="3"/>
      </w:pPr>
      <w:r>
        <w:rPr>
          <w:rFonts w:hint="eastAsia"/>
        </w:rPr>
        <w:lastRenderedPageBreak/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777777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7214E1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117881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117881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2F1CC6FF" w14:textId="77777777" w:rsidTr="00117881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117881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117881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117881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117881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117881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117881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117881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117881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7214E1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117881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117881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014780F7" w14:textId="77777777" w:rsidTr="00117881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117881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117881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117881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117881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117881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117881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117881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117881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7214E1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117881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117881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7B3945A2" w14:textId="77777777" w:rsidTr="00117881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117881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117881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117881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117881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117881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117881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117881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</w:tr>
      <w:tr w:rsidR="00DA73AC" w:rsidRPr="00002A9C" w14:paraId="3E7ECE4F" w14:textId="77777777" w:rsidTr="00117881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1BD71DC" w14:textId="77777777" w:rsidR="00DA73AC" w:rsidRDefault="00DA73AC" w:rsidP="00DA73AC">
      <w:pPr>
        <w:pStyle w:val="3"/>
      </w:pPr>
      <w:r>
        <w:lastRenderedPageBreak/>
        <w:t xml:space="preserve"> C2与</w:t>
      </w:r>
      <w:proofErr w:type="gramStart"/>
      <w:r>
        <w:t>枪蓝牙</w:t>
      </w:r>
      <w:proofErr w:type="gramEnd"/>
      <w:r>
        <w:t>交互消息</w:t>
      </w:r>
      <w:r>
        <w:rPr>
          <w:rFonts w:hint="eastAsia"/>
        </w:rPr>
        <w:t>I</w:t>
      </w:r>
      <w:r>
        <w:t>D 0x0*</w:t>
      </w:r>
    </w:p>
    <w:p w14:paraId="7BC5D17F" w14:textId="7777777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6 C2</w:t>
      </w:r>
      <w:r w:rsidRPr="00C32444">
        <w:rPr>
          <w:rFonts w:hint="eastAsia"/>
          <w:b/>
          <w:sz w:val="24"/>
          <w:szCs w:val="24"/>
        </w:rPr>
        <w:t>与</w:t>
      </w:r>
      <w:proofErr w:type="gramStart"/>
      <w:r w:rsidRPr="00C32444">
        <w:rPr>
          <w:rFonts w:hint="eastAsia"/>
          <w:b/>
          <w:sz w:val="24"/>
          <w:szCs w:val="24"/>
        </w:rPr>
        <w:t>枪蓝牙</w:t>
      </w:r>
      <w:proofErr w:type="gramEnd"/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118ADB30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6F02E766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743468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4E0B5977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4740259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4F2CA73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7078586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169A2B4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337B85E8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ET_BOARD_SN</w:t>
            </w:r>
          </w:p>
        </w:tc>
        <w:tc>
          <w:tcPr>
            <w:tcW w:w="3906" w:type="dxa"/>
            <w:vAlign w:val="center"/>
          </w:tcPr>
          <w:p w14:paraId="24CCEED3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获取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枪S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48E791A8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14D87A6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659DE65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2832" w:type="dxa"/>
            <w:vAlign w:val="center"/>
          </w:tcPr>
          <w:p w14:paraId="60B5A287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CMD_SEND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WIFI_INFO</w:t>
            </w:r>
          </w:p>
        </w:tc>
        <w:tc>
          <w:tcPr>
            <w:tcW w:w="3906" w:type="dxa"/>
            <w:vAlign w:val="center"/>
          </w:tcPr>
          <w:p w14:paraId="33290D14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发送C2的WIFI信息</w:t>
            </w:r>
          </w:p>
        </w:tc>
      </w:tr>
      <w:tr w:rsidR="00DA73AC" w:rsidRPr="001E6AD4" w14:paraId="5047C453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6CBA841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E02B7BA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2832" w:type="dxa"/>
            <w:vAlign w:val="center"/>
          </w:tcPr>
          <w:p w14:paraId="494F4CF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CMD_SEND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IP_PORT</w:t>
            </w:r>
          </w:p>
        </w:tc>
        <w:tc>
          <w:tcPr>
            <w:tcW w:w="3906" w:type="dxa"/>
            <w:vAlign w:val="center"/>
          </w:tcPr>
          <w:p w14:paraId="0249477A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发送IP和端口号</w:t>
            </w:r>
          </w:p>
        </w:tc>
      </w:tr>
      <w:tr w:rsidR="00DA73AC" w:rsidRPr="001E6AD4" w14:paraId="5E13A809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C43760D" w14:textId="77777777" w:rsidR="00DA73AC" w:rsidRPr="00F7486C" w:rsidRDefault="00DA73AC" w:rsidP="00117881">
            <w:pPr>
              <w:widowControl/>
              <w:jc w:val="center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7314AFA7" w14:textId="77777777" w:rsidR="00DA73AC" w:rsidRPr="00F7486C" w:rsidRDefault="00DA73AC" w:rsidP="00117881">
            <w:pPr>
              <w:widowControl/>
              <w:jc w:val="center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2832" w:type="dxa"/>
            <w:vAlign w:val="center"/>
          </w:tcPr>
          <w:p w14:paraId="7BA39F43" w14:textId="77777777" w:rsidR="00DA73AC" w:rsidRPr="00F7486C" w:rsidRDefault="00DA73AC" w:rsidP="0011788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CMD_</w:t>
            </w:r>
            <w:r w:rsidRPr="00F7486C">
              <w:rPr>
                <w:strike/>
              </w:rPr>
              <w:t xml:space="preserve"> </w:t>
            </w:r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DISCONNECT_NET</w:t>
            </w:r>
          </w:p>
        </w:tc>
        <w:tc>
          <w:tcPr>
            <w:tcW w:w="3906" w:type="dxa"/>
            <w:vAlign w:val="center"/>
          </w:tcPr>
          <w:p w14:paraId="4F21C872" w14:textId="77777777" w:rsidR="00DA73AC" w:rsidRPr="00F7486C" w:rsidRDefault="00DA73AC" w:rsidP="00117881">
            <w:pPr>
              <w:widowControl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gramStart"/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断开组</w:t>
            </w:r>
            <w:proofErr w:type="gramEnd"/>
            <w:r w:rsidRPr="00F7486C"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  <w:t>网请求</w:t>
            </w:r>
          </w:p>
        </w:tc>
      </w:tr>
    </w:tbl>
    <w:p w14:paraId="33224D51" w14:textId="77777777" w:rsidR="00DA73AC" w:rsidRDefault="00DA73AC" w:rsidP="00DA73AC"/>
    <w:p w14:paraId="45FCF36B" w14:textId="77777777" w:rsidR="00DA73AC" w:rsidRPr="005213CB" w:rsidRDefault="00DA73AC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获取枪S</w:t>
      </w:r>
      <w:r>
        <w:t>N</w:t>
      </w:r>
      <w:r>
        <w:rPr>
          <w:rFonts w:hint="eastAsia"/>
        </w:rPr>
        <w:t>号(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0</w:t>
      </w:r>
      <w:r w:rsidRPr="00E84E12">
        <w:rPr>
          <w:rFonts w:eastAsiaTheme="minorEastAsia" w:cs="宋体" w:hint="eastAsia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013B433A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413254B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D8A646B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00</w:t>
            </w:r>
          </w:p>
        </w:tc>
      </w:tr>
      <w:tr w:rsidR="00DA73AC" w:rsidRPr="0028101D" w14:paraId="65DDDA7B" w14:textId="77777777" w:rsidTr="00117881">
        <w:tc>
          <w:tcPr>
            <w:tcW w:w="1526" w:type="dxa"/>
            <w:shd w:val="clear" w:color="auto" w:fill="auto"/>
            <w:vAlign w:val="center"/>
          </w:tcPr>
          <w:p w14:paraId="598EC031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46FF383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1EC288D7" w14:textId="77777777" w:rsidTr="00117881">
        <w:tc>
          <w:tcPr>
            <w:tcW w:w="1526" w:type="dxa"/>
            <w:shd w:val="clear" w:color="auto" w:fill="auto"/>
            <w:vAlign w:val="center"/>
          </w:tcPr>
          <w:p w14:paraId="0B137E1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5DA322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BLE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4C9F5691" w14:textId="77777777" w:rsidTr="00117881">
        <w:tc>
          <w:tcPr>
            <w:tcW w:w="1526" w:type="dxa"/>
            <w:shd w:val="clear" w:color="auto" w:fill="auto"/>
            <w:vAlign w:val="center"/>
          </w:tcPr>
          <w:p w14:paraId="280859F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6FA1C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27259F2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C8E6C0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14900B6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ACF8F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ED90EE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81E6E1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70101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F180D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88F79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D4E6D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A9277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05CCEA2" w14:textId="77777777" w:rsidR="00DA73AC" w:rsidRPr="001D6574" w:rsidRDefault="00DA73AC" w:rsidP="00117881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2A955DBA" w14:textId="77777777" w:rsidTr="00117881">
        <w:tc>
          <w:tcPr>
            <w:tcW w:w="1526" w:type="dxa"/>
            <w:shd w:val="clear" w:color="auto" w:fill="auto"/>
            <w:vAlign w:val="center"/>
          </w:tcPr>
          <w:p w14:paraId="6D262A4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C30E38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624CF400" w14:textId="77777777" w:rsidTr="00117881">
        <w:tc>
          <w:tcPr>
            <w:tcW w:w="1526" w:type="dxa"/>
            <w:shd w:val="clear" w:color="auto" w:fill="auto"/>
            <w:vAlign w:val="center"/>
          </w:tcPr>
          <w:p w14:paraId="3F397E83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B74E8B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D39851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7EBC0C77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2B4463B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F73514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00</w:t>
            </w:r>
          </w:p>
        </w:tc>
      </w:tr>
      <w:tr w:rsidR="00DA73AC" w:rsidRPr="0028101D" w14:paraId="343ED13A" w14:textId="77777777" w:rsidTr="00117881">
        <w:tc>
          <w:tcPr>
            <w:tcW w:w="1526" w:type="dxa"/>
            <w:shd w:val="clear" w:color="auto" w:fill="auto"/>
            <w:vAlign w:val="center"/>
          </w:tcPr>
          <w:p w14:paraId="0F372705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1E0B2F9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74ADE8C5" w14:textId="77777777" w:rsidTr="00117881">
        <w:tc>
          <w:tcPr>
            <w:tcW w:w="1526" w:type="dxa"/>
            <w:shd w:val="clear" w:color="auto" w:fill="auto"/>
            <w:vAlign w:val="center"/>
          </w:tcPr>
          <w:p w14:paraId="68ED5E9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630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DA73AC" w:rsidRPr="00002A9C" w14:paraId="65E60718" w14:textId="77777777" w:rsidTr="00117881">
        <w:tc>
          <w:tcPr>
            <w:tcW w:w="1526" w:type="dxa"/>
            <w:shd w:val="clear" w:color="auto" w:fill="auto"/>
            <w:vAlign w:val="center"/>
          </w:tcPr>
          <w:p w14:paraId="4EC7B6B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B8782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D60026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4AB13E3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226C21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0789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B4E43E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48F6D4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8C0F59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48F97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963D9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C5A60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C7ED15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831505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66E3143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1C0AE8" w14:paraId="265A11FC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35A31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BEC0CA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F6BC8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70AB7B4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402" w:type="dxa"/>
            <w:vAlign w:val="center"/>
          </w:tcPr>
          <w:p w14:paraId="7DA4623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DA73AC" w:rsidRPr="00002A9C" w14:paraId="4441A798" w14:textId="77777777" w:rsidTr="00117881">
        <w:tc>
          <w:tcPr>
            <w:tcW w:w="1526" w:type="dxa"/>
            <w:shd w:val="clear" w:color="auto" w:fill="auto"/>
            <w:vAlign w:val="center"/>
          </w:tcPr>
          <w:p w14:paraId="6870B73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7312ABE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或者1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（1：获取失败，1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：获取成功）</w:t>
            </w:r>
          </w:p>
        </w:tc>
      </w:tr>
      <w:tr w:rsidR="00DA73AC" w:rsidRPr="00002A9C" w14:paraId="2E6F1E9C" w14:textId="77777777" w:rsidTr="00117881">
        <w:tc>
          <w:tcPr>
            <w:tcW w:w="1526" w:type="dxa"/>
            <w:shd w:val="clear" w:color="auto" w:fill="auto"/>
            <w:vAlign w:val="center"/>
          </w:tcPr>
          <w:p w14:paraId="25C753A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AE0000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37DF0" w:rsidRPr="00002A9C" w14:paraId="20CF9C60" w14:textId="77777777" w:rsidTr="00117881">
        <w:tc>
          <w:tcPr>
            <w:tcW w:w="1526" w:type="dxa"/>
            <w:shd w:val="clear" w:color="auto" w:fill="auto"/>
            <w:vAlign w:val="center"/>
          </w:tcPr>
          <w:p w14:paraId="77F61485" w14:textId="77777777" w:rsidR="00937DF0" w:rsidRDefault="00937DF0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67E27F4" w14:textId="77777777" w:rsidR="00937DF0" w:rsidRDefault="00937DF0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37DF0" w:rsidRPr="00002A9C" w14:paraId="4ED111A8" w14:textId="77777777" w:rsidTr="00117881">
        <w:tc>
          <w:tcPr>
            <w:tcW w:w="1526" w:type="dxa"/>
            <w:shd w:val="clear" w:color="auto" w:fill="auto"/>
            <w:vAlign w:val="center"/>
          </w:tcPr>
          <w:p w14:paraId="57AED575" w14:textId="77777777" w:rsidR="00937DF0" w:rsidRDefault="00937DF0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93FC763" w14:textId="77777777" w:rsidR="00937DF0" w:rsidRDefault="00937DF0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59F3B10" w14:textId="77777777" w:rsidR="00937DF0" w:rsidRPr="005213CB" w:rsidRDefault="00937DF0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获取通信加密方式及公鈅(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D34E0E">
        <w:rPr>
          <w:rFonts w:eastAsiaTheme="minorEastAsia" w:cs="宋体"/>
          <w:color w:val="000000"/>
          <w:kern w:val="0"/>
          <w:szCs w:val="21"/>
        </w:rPr>
        <w:t>01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37DF0" w:rsidRPr="00002A9C" w14:paraId="043A8A6D" w14:textId="77777777" w:rsidTr="00590B9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A9B746" w14:textId="77777777" w:rsidR="00937DF0" w:rsidRPr="00002A9C" w:rsidRDefault="00937DF0" w:rsidP="00590B9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E89F77" w14:textId="77777777" w:rsidR="00937DF0" w:rsidRDefault="00937DF0" w:rsidP="00590B9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34E0E">
              <w:rPr>
                <w:rFonts w:asciiTheme="minorEastAsia" w:hAnsiTheme="minorEastAsia" w:cs="宋体"/>
                <w:szCs w:val="21"/>
              </w:rPr>
              <w:t>01</w:t>
            </w:r>
          </w:p>
        </w:tc>
      </w:tr>
      <w:tr w:rsidR="00937DF0" w:rsidRPr="0028101D" w14:paraId="212757DA" w14:textId="77777777" w:rsidTr="00590B97">
        <w:tc>
          <w:tcPr>
            <w:tcW w:w="1526" w:type="dxa"/>
            <w:shd w:val="clear" w:color="auto" w:fill="auto"/>
            <w:vAlign w:val="center"/>
          </w:tcPr>
          <w:p w14:paraId="54DD242E" w14:textId="77777777" w:rsidR="00937DF0" w:rsidRPr="00002A9C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C1D579" w14:textId="77777777" w:rsidR="00937DF0" w:rsidRPr="004E6B3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获取通信加密方式及公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钥</w:t>
            </w:r>
            <w:proofErr w:type="gramEnd"/>
          </w:p>
        </w:tc>
      </w:tr>
      <w:tr w:rsidR="00937DF0" w:rsidRPr="00002A9C" w14:paraId="6EE8BE46" w14:textId="77777777" w:rsidTr="00590B97">
        <w:tc>
          <w:tcPr>
            <w:tcW w:w="1526" w:type="dxa"/>
            <w:shd w:val="clear" w:color="auto" w:fill="auto"/>
            <w:vAlign w:val="center"/>
          </w:tcPr>
          <w:p w14:paraId="7D621850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74BB843" w14:textId="77777777" w:rsidR="00937DF0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BLE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937DF0" w:rsidRPr="00002A9C" w14:paraId="72055DFD" w14:textId="77777777" w:rsidTr="00590B97">
        <w:tc>
          <w:tcPr>
            <w:tcW w:w="1526" w:type="dxa"/>
            <w:shd w:val="clear" w:color="auto" w:fill="auto"/>
            <w:vAlign w:val="center"/>
          </w:tcPr>
          <w:p w14:paraId="71D87EC2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983D815" w14:textId="77777777" w:rsidR="00937DF0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37DF0" w:rsidRPr="001C0AE8" w14:paraId="0677AD31" w14:textId="77777777" w:rsidTr="00590B9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F3B43C" w14:textId="77777777" w:rsidR="00937DF0" w:rsidRPr="001C0AE8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A564F6A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318BC0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3CAE9FD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7F7350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764CB" w:rsidRPr="001C0AE8" w14:paraId="6608CFFB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83BDE48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CB53CF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5B1C5D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2C5C18D8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431D016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0764CB" w:rsidRPr="001C0AE8" w14:paraId="3BFB3019" w14:textId="77777777" w:rsidTr="00590B9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B1FB0EA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D2EDF5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BFF87AC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04D01E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4B0C179" w14:textId="77777777" w:rsidR="000764CB" w:rsidRDefault="000764CB" w:rsidP="000764CB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764CB" w:rsidRPr="00002A9C" w14:paraId="0BDA5A6E" w14:textId="77777777" w:rsidTr="00590B97">
        <w:tc>
          <w:tcPr>
            <w:tcW w:w="1526" w:type="dxa"/>
            <w:shd w:val="clear" w:color="auto" w:fill="auto"/>
            <w:vAlign w:val="center"/>
          </w:tcPr>
          <w:p w14:paraId="2E7113B6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0E04C9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</w:p>
        </w:tc>
      </w:tr>
      <w:tr w:rsidR="000764CB" w:rsidRPr="00002A9C" w14:paraId="147C2A05" w14:textId="77777777" w:rsidTr="00590B97">
        <w:tc>
          <w:tcPr>
            <w:tcW w:w="1526" w:type="dxa"/>
            <w:shd w:val="clear" w:color="auto" w:fill="auto"/>
            <w:vAlign w:val="center"/>
          </w:tcPr>
          <w:p w14:paraId="52CBE568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32CB081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A64BDAE" w14:textId="77777777" w:rsidR="00937DF0" w:rsidRDefault="00937DF0" w:rsidP="00937DF0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37DF0" w:rsidRPr="00002A9C" w14:paraId="4A013484" w14:textId="77777777" w:rsidTr="00590B9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CDC170" w14:textId="77777777" w:rsidR="00937DF0" w:rsidRPr="00002A9C" w:rsidRDefault="00937DF0" w:rsidP="00590B9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18297AA" w14:textId="77777777" w:rsidR="00937DF0" w:rsidRDefault="00937DF0" w:rsidP="00590B9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34E0E">
              <w:rPr>
                <w:rFonts w:asciiTheme="minorEastAsia" w:hAnsiTheme="minorEastAsia" w:cs="宋体"/>
                <w:szCs w:val="21"/>
              </w:rPr>
              <w:t>01</w:t>
            </w:r>
          </w:p>
        </w:tc>
      </w:tr>
      <w:tr w:rsidR="00937DF0" w:rsidRPr="0028101D" w14:paraId="4D426C9B" w14:textId="77777777" w:rsidTr="00590B97">
        <w:tc>
          <w:tcPr>
            <w:tcW w:w="1526" w:type="dxa"/>
            <w:shd w:val="clear" w:color="auto" w:fill="auto"/>
            <w:vAlign w:val="center"/>
          </w:tcPr>
          <w:p w14:paraId="2B488B0A" w14:textId="77777777" w:rsidR="00937DF0" w:rsidRPr="00002A9C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0AC55E" w14:textId="77777777" w:rsidR="00937DF0" w:rsidRPr="004E6B3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获取通信加密方式及公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钥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937DF0" w:rsidRPr="00002A9C" w14:paraId="78B13163" w14:textId="77777777" w:rsidTr="00590B97">
        <w:tc>
          <w:tcPr>
            <w:tcW w:w="1526" w:type="dxa"/>
            <w:shd w:val="clear" w:color="auto" w:fill="auto"/>
            <w:vAlign w:val="center"/>
          </w:tcPr>
          <w:p w14:paraId="084D5EC3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B391A43" w14:textId="77777777" w:rsidR="00937DF0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937DF0" w:rsidRPr="00002A9C" w14:paraId="1986E6D0" w14:textId="77777777" w:rsidTr="00590B97">
        <w:tc>
          <w:tcPr>
            <w:tcW w:w="1526" w:type="dxa"/>
            <w:shd w:val="clear" w:color="auto" w:fill="auto"/>
            <w:vAlign w:val="center"/>
          </w:tcPr>
          <w:p w14:paraId="40C093E2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6F614C0" w14:textId="77777777" w:rsidR="00937DF0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37DF0" w:rsidRPr="001C0AE8" w14:paraId="00DEF861" w14:textId="77777777" w:rsidTr="00590B9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5183F7" w14:textId="77777777" w:rsidR="00937DF0" w:rsidRPr="001C0AE8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D4082BB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E41E44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06A0AD8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F2EC8ED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37DF0" w:rsidRPr="001C0AE8" w14:paraId="670A65C1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EB5145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99881A" w14:textId="77777777" w:rsidR="00937DF0" w:rsidRPr="001D6574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073015" w14:textId="77777777" w:rsidR="00937DF0" w:rsidRPr="001D6574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9CC8008" w14:textId="77777777" w:rsidR="00937DF0" w:rsidRPr="001D6574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55863AF" w14:textId="77777777" w:rsidR="00937DF0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3AF513EE" w14:textId="77777777" w:rsidR="00937DF0" w:rsidRPr="001D6574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0764CB" w:rsidRPr="001C0AE8" w14:paraId="4DDFC17D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EE8438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53096D" w14:textId="77777777" w:rsidR="000764CB" w:rsidRPr="001D6574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9D4D1A" w14:textId="77777777" w:rsidR="000764CB" w:rsidRPr="001D6574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992" w:type="dxa"/>
            <w:vAlign w:val="center"/>
          </w:tcPr>
          <w:p w14:paraId="4EA3A241" w14:textId="77777777" w:rsidR="000764CB" w:rsidRPr="001D6574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948036" w14:textId="77777777" w:rsidR="000764CB" w:rsidRDefault="000764CB" w:rsidP="000764CB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1：RSA</w:t>
            </w:r>
          </w:p>
          <w:p w14:paraId="3A078756" w14:textId="77777777" w:rsidR="000764CB" w:rsidRPr="001D6574" w:rsidRDefault="000764CB" w:rsidP="000764CB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Base64</w:t>
            </w:r>
          </w:p>
        </w:tc>
      </w:tr>
      <w:tr w:rsidR="000764CB" w:rsidRPr="001C0AE8" w14:paraId="790874A6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C0EAAAF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B6BFFB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EFFA2A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len</w:t>
            </w:r>
            <w:proofErr w:type="spellEnd"/>
          </w:p>
        </w:tc>
        <w:tc>
          <w:tcPr>
            <w:tcW w:w="992" w:type="dxa"/>
            <w:vAlign w:val="center"/>
          </w:tcPr>
          <w:p w14:paraId="7B5D125E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3C969CC1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长度</w:t>
            </w:r>
          </w:p>
        </w:tc>
      </w:tr>
      <w:tr w:rsidR="000764CB" w:rsidRPr="001C0AE8" w14:paraId="5A2D1D5F" w14:textId="77777777" w:rsidTr="00590B9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46FEAA8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8A0DAA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B1C69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ey</w:t>
            </w:r>
          </w:p>
        </w:tc>
        <w:tc>
          <w:tcPr>
            <w:tcW w:w="992" w:type="dxa"/>
            <w:vAlign w:val="center"/>
          </w:tcPr>
          <w:p w14:paraId="39BD9FF8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402" w:type="dxa"/>
            <w:vAlign w:val="center"/>
          </w:tcPr>
          <w:p w14:paraId="3AAEACEF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  <w:r>
              <w:rPr>
                <w:rFonts w:asciiTheme="minorEastAsia" w:hAnsiTheme="minorEastAsia"/>
                <w:szCs w:val="21"/>
              </w:rPr>
              <w:t xml:space="preserve"> 使用C2公</w:t>
            </w:r>
            <w:proofErr w:type="gramStart"/>
            <w:r>
              <w:rPr>
                <w:rFonts w:asciiTheme="minorEastAsia" w:hAnsiTheme="minorEastAsia"/>
                <w:szCs w:val="21"/>
              </w:rPr>
              <w:t>钥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（预先内置）</w:t>
            </w:r>
            <w:r>
              <w:rPr>
                <w:rFonts w:asciiTheme="minorEastAsia" w:hAnsiTheme="minorEastAsia"/>
                <w:szCs w:val="21"/>
              </w:rPr>
              <w:t>加密发送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</w:tr>
      <w:tr w:rsidR="000764CB" w:rsidRPr="00002A9C" w14:paraId="1C6AF3C8" w14:textId="77777777" w:rsidTr="00590B97">
        <w:tc>
          <w:tcPr>
            <w:tcW w:w="1526" w:type="dxa"/>
            <w:shd w:val="clear" w:color="auto" w:fill="auto"/>
            <w:vAlign w:val="center"/>
          </w:tcPr>
          <w:p w14:paraId="0FCCA978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98E1FE9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或者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（1：获取失败，</w:t>
            </w:r>
            <w:r>
              <w:rPr>
                <w:rFonts w:asciiTheme="minorEastAsia" w:hAnsiTheme="minorEastAsia"/>
                <w:szCs w:val="21"/>
              </w:rPr>
              <w:t>4+n</w:t>
            </w:r>
            <w:r>
              <w:rPr>
                <w:rFonts w:asciiTheme="minorEastAsia" w:hAnsiTheme="minorEastAsia" w:hint="eastAsia"/>
                <w:szCs w:val="21"/>
              </w:rPr>
              <w:t>：获取成功）</w:t>
            </w:r>
          </w:p>
        </w:tc>
      </w:tr>
      <w:tr w:rsidR="000764CB" w:rsidRPr="00002A9C" w14:paraId="19EADBB2" w14:textId="77777777" w:rsidTr="00590B97">
        <w:tc>
          <w:tcPr>
            <w:tcW w:w="1526" w:type="dxa"/>
            <w:shd w:val="clear" w:color="auto" w:fill="auto"/>
            <w:vAlign w:val="center"/>
          </w:tcPr>
          <w:p w14:paraId="4E16F3BB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1912FFD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1FB0CE2" w14:textId="77777777" w:rsidR="00DA73AC" w:rsidRDefault="00DA73AC" w:rsidP="007214E1">
      <w:pPr>
        <w:pStyle w:val="4"/>
        <w:numPr>
          <w:ilvl w:val="3"/>
          <w:numId w:val="2"/>
        </w:numPr>
      </w:pPr>
      <w:r w:rsidRPr="00937DF0">
        <w:t>发送C2的WIFI信息</w:t>
      </w:r>
      <w:r>
        <w:rPr>
          <w:rFonts w:hint="eastAsia"/>
        </w:rPr>
        <w:t>(</w:t>
      </w:r>
      <w:r w:rsidRPr="00937DF0">
        <w:rPr>
          <w:rFonts w:hint="eastAsia"/>
        </w:rPr>
        <w:t>0x</w:t>
      </w:r>
      <w:r w:rsidR="00D34E0E">
        <w:t>02</w:t>
      </w:r>
      <w:r>
        <w:rPr>
          <w:rFonts w:hint="eastAsia"/>
        </w:rPr>
        <w:t>)</w:t>
      </w:r>
    </w:p>
    <w:p w14:paraId="772A3668" w14:textId="77777777" w:rsidR="002D2FFB" w:rsidRPr="002D2FFB" w:rsidRDefault="002D2FFB" w:rsidP="002D2FFB">
      <w:r>
        <w:t>原始信息</w:t>
      </w:r>
      <w:r>
        <w:rPr>
          <w:rFonts w:hint="eastAsia"/>
        </w:rPr>
        <w:t>：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325CC452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761ABC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C67F4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34E0E">
              <w:rPr>
                <w:rFonts w:asciiTheme="minorEastAsia" w:hAnsiTheme="minorEastAsia" w:cs="宋体"/>
                <w:szCs w:val="21"/>
              </w:rPr>
              <w:t>02</w:t>
            </w:r>
          </w:p>
        </w:tc>
      </w:tr>
      <w:tr w:rsidR="00DA73AC" w:rsidRPr="0028101D" w14:paraId="1DE2C092" w14:textId="77777777" w:rsidTr="00117881">
        <w:tc>
          <w:tcPr>
            <w:tcW w:w="1526" w:type="dxa"/>
            <w:shd w:val="clear" w:color="auto" w:fill="auto"/>
            <w:vAlign w:val="center"/>
          </w:tcPr>
          <w:p w14:paraId="2BE45EF9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1C407C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发送C2的WIFI信息</w:t>
            </w:r>
          </w:p>
        </w:tc>
      </w:tr>
      <w:tr w:rsidR="00DA73AC" w:rsidRPr="00002A9C" w14:paraId="45F557C7" w14:textId="77777777" w:rsidTr="00117881">
        <w:tc>
          <w:tcPr>
            <w:tcW w:w="1526" w:type="dxa"/>
            <w:shd w:val="clear" w:color="auto" w:fill="auto"/>
            <w:vAlign w:val="center"/>
          </w:tcPr>
          <w:p w14:paraId="1F026DB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36F22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BLE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4484F3D9" w14:textId="77777777" w:rsidTr="00117881">
        <w:tc>
          <w:tcPr>
            <w:tcW w:w="1526" w:type="dxa"/>
            <w:shd w:val="clear" w:color="auto" w:fill="auto"/>
            <w:vAlign w:val="center"/>
          </w:tcPr>
          <w:p w14:paraId="7035464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6D7167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D2FFB" w:rsidRPr="001C0AE8" w14:paraId="3B7A1130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B8B9CE8" w14:textId="77777777" w:rsidR="002D2FFB" w:rsidRPr="001C0AE8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0F3849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F37B7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39303D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0FC55F3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D2FFB" w:rsidRPr="001C0AE8" w14:paraId="05F23F0A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F223F8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5AD083" w14:textId="77777777" w:rsidR="002D2FFB" w:rsidRPr="0057464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FE0F3F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WIFI_NameLen</w:t>
            </w:r>
            <w:proofErr w:type="spellEnd"/>
          </w:p>
        </w:tc>
        <w:tc>
          <w:tcPr>
            <w:tcW w:w="1134" w:type="dxa"/>
            <w:vAlign w:val="center"/>
          </w:tcPr>
          <w:p w14:paraId="739BE609" w14:textId="77777777" w:rsidR="002D2FFB" w:rsidRPr="00874A5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ED4D4BD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IFI名长度</w:t>
            </w:r>
          </w:p>
        </w:tc>
      </w:tr>
      <w:tr w:rsidR="002D2FFB" w:rsidRPr="001C0AE8" w14:paraId="001B62B7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691715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A7602A" w14:textId="77777777" w:rsidR="002D2FFB" w:rsidRPr="00574645" w:rsidRDefault="00D34E0E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0F570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WIFI_Name</w:t>
            </w:r>
            <w:proofErr w:type="spellEnd"/>
          </w:p>
        </w:tc>
        <w:tc>
          <w:tcPr>
            <w:tcW w:w="1134" w:type="dxa"/>
            <w:vAlign w:val="center"/>
          </w:tcPr>
          <w:p w14:paraId="42749CC8" w14:textId="77777777" w:rsidR="002D2FFB" w:rsidRPr="00874A5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0EAF8F5C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字符串</w:t>
            </w:r>
          </w:p>
        </w:tc>
      </w:tr>
      <w:tr w:rsidR="002D2FFB" w:rsidRPr="001C0AE8" w14:paraId="3EE1E174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A6B2FD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2D69B4" w14:textId="77777777" w:rsidR="002D2FFB" w:rsidRPr="0057464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3D05CC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WIFI_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207F67">
              <w:rPr>
                <w:rFonts w:asciiTheme="minorEastAsia" w:hAnsiTheme="minorEastAsia"/>
                <w:sz w:val="18"/>
                <w:szCs w:val="18"/>
              </w:rPr>
              <w:t>assword</w:t>
            </w:r>
            <w:r>
              <w:rPr>
                <w:rFonts w:asciiTheme="minorEastAsia" w:hAnsiTheme="minor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341409B3" w14:textId="77777777" w:rsidR="002D2FFB" w:rsidRPr="00874A5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FC4E068" w14:textId="77777777" w:rsidR="002D2FFB" w:rsidRPr="00F14137" w:rsidRDefault="002D2FFB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WiFi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密码长度</w:t>
            </w:r>
          </w:p>
        </w:tc>
      </w:tr>
      <w:tr w:rsidR="002D2FFB" w:rsidRPr="001C0AE8" w14:paraId="7E23D05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92F9BA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83458F" w14:textId="77777777" w:rsidR="002D2FFB" w:rsidRPr="001D6574" w:rsidRDefault="00D34E0E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107BDC" w14:textId="77777777" w:rsidR="002D2FFB" w:rsidRPr="001D6574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WIFI_</w:t>
            </w:r>
            <w: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207F67"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1134" w:type="dxa"/>
            <w:vAlign w:val="center"/>
          </w:tcPr>
          <w:p w14:paraId="296C529B" w14:textId="77777777" w:rsidR="002D2FFB" w:rsidRPr="001D6574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BA9DA2D" w14:textId="77777777" w:rsidR="002D2FFB" w:rsidRPr="001D6574" w:rsidRDefault="000764C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</w:t>
            </w:r>
          </w:p>
        </w:tc>
      </w:tr>
      <w:tr w:rsidR="002D2FFB" w:rsidRPr="001C0AE8" w14:paraId="5D97080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FC1A81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91A798" w14:textId="77777777" w:rsidR="002D2FFB" w:rsidRPr="00574645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D75F2A" w14:textId="77777777" w:rsidR="002D2FFB" w:rsidRPr="00F14137" w:rsidRDefault="002D2FFB" w:rsidP="002D2F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1134" w:type="dxa"/>
            <w:vAlign w:val="center"/>
          </w:tcPr>
          <w:p w14:paraId="7F6AAC24" w14:textId="77777777" w:rsidR="002D2FFB" w:rsidRPr="00874A55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3A5AD1C5" w14:textId="77777777" w:rsidR="002D2FFB" w:rsidRDefault="002D2FFB" w:rsidP="002D2FFB">
            <w:pPr>
              <w:jc w:val="left"/>
            </w:pPr>
            <w:r>
              <w:t xml:space="preserve">LSB </w:t>
            </w:r>
            <w:r>
              <w:t>低字节在前</w:t>
            </w:r>
          </w:p>
          <w:p w14:paraId="492E5399" w14:textId="77777777" w:rsidR="002D2FFB" w:rsidRDefault="002D2FFB" w:rsidP="002D2FFB">
            <w:pPr>
              <w:jc w:val="left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41</w:t>
            </w:r>
            <w:r>
              <w:rPr>
                <w:rFonts w:hint="eastAsia"/>
              </w:rPr>
              <w:t>:</w:t>
            </w:r>
            <w:r>
              <w:t>23</w:t>
            </w:r>
            <w:r>
              <w:rPr>
                <w:rFonts w:hint="eastAsia"/>
              </w:rPr>
              <w:t>:</w:t>
            </w:r>
            <w:r>
              <w:t xml:space="preserve">77:34   </w:t>
            </w:r>
            <w:r>
              <w:t>创建信道时使用的</w:t>
            </w:r>
            <w:proofErr w:type="spellStart"/>
            <w:r>
              <w:t>ip</w:t>
            </w:r>
            <w:proofErr w:type="spellEnd"/>
          </w:p>
          <w:p w14:paraId="1149F70A" w14:textId="77777777" w:rsidR="002D2FFB" w:rsidRPr="00F14137" w:rsidRDefault="002D2FFB" w:rsidP="002D2F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 = 0xF1 17 4D 22</w:t>
            </w:r>
          </w:p>
        </w:tc>
      </w:tr>
      <w:tr w:rsidR="002D2FFB" w:rsidRPr="001C0AE8" w14:paraId="1E94B181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1C0D1A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D2F4B06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5E284F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293D0D62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2637224C" w14:textId="77777777" w:rsidR="002D2FFB" w:rsidRDefault="002D2FFB" w:rsidP="002D2FFB">
            <w:pPr>
              <w:jc w:val="left"/>
            </w:pPr>
            <w:r>
              <w:t xml:space="preserve">LSB  </w:t>
            </w:r>
          </w:p>
          <w:p w14:paraId="2C2B9234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端口号</w:t>
            </w:r>
            <w:r>
              <w:t xml:space="preserve">8080  data = 0x1F90 </w:t>
            </w:r>
            <w:r>
              <w:t>创建信道使用的</w:t>
            </w:r>
            <w:r>
              <w:t>port</w:t>
            </w:r>
          </w:p>
        </w:tc>
      </w:tr>
      <w:tr w:rsidR="002D2FFB" w:rsidRPr="00002A9C" w14:paraId="59BF54C1" w14:textId="77777777" w:rsidTr="00117881">
        <w:tc>
          <w:tcPr>
            <w:tcW w:w="1526" w:type="dxa"/>
            <w:shd w:val="clear" w:color="auto" w:fill="auto"/>
            <w:vAlign w:val="center"/>
          </w:tcPr>
          <w:p w14:paraId="496A68D2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2441AA8" w14:textId="77777777" w:rsidR="002D2FFB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 + n + m</w:t>
            </w:r>
          </w:p>
        </w:tc>
      </w:tr>
      <w:tr w:rsidR="002D2FFB" w:rsidRPr="00002A9C" w14:paraId="0B76CE3A" w14:textId="77777777" w:rsidTr="00117881">
        <w:tc>
          <w:tcPr>
            <w:tcW w:w="1526" w:type="dxa"/>
            <w:shd w:val="clear" w:color="auto" w:fill="auto"/>
            <w:vAlign w:val="center"/>
          </w:tcPr>
          <w:p w14:paraId="1C235305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234B7AB" w14:textId="77777777" w:rsidR="002D2FFB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7D235E6" w14:textId="77777777" w:rsidR="00DA73AC" w:rsidRDefault="00DA73AC" w:rsidP="00DA73AC">
      <w:pPr>
        <w:spacing w:line="360" w:lineRule="auto"/>
      </w:pPr>
    </w:p>
    <w:p w14:paraId="066AA68E" w14:textId="77777777" w:rsidR="002D2FFB" w:rsidRDefault="002D2FFB" w:rsidP="00DA73AC">
      <w:pPr>
        <w:spacing w:line="360" w:lineRule="auto"/>
      </w:pPr>
      <w:r>
        <w:t>加密信息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D2FFB" w:rsidRPr="00002A9C" w14:paraId="1510461F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843B93" w14:textId="77777777" w:rsidR="002D2FFB" w:rsidRPr="00002A9C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EE53C4" w14:textId="77777777" w:rsidR="002D2FFB" w:rsidRDefault="002D2FFB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34E0E">
              <w:rPr>
                <w:rFonts w:asciiTheme="minorEastAsia" w:hAnsiTheme="minorEastAsia" w:cs="宋体"/>
                <w:szCs w:val="21"/>
              </w:rPr>
              <w:t>02</w:t>
            </w:r>
          </w:p>
        </w:tc>
      </w:tr>
      <w:tr w:rsidR="002D2FFB" w:rsidRPr="0028101D" w14:paraId="42744DA8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5EC46B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A1F657" w14:textId="77777777" w:rsidR="002D2FFB" w:rsidRPr="002D2FFB" w:rsidRDefault="002D2FFB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/>
                <w:szCs w:val="21"/>
              </w:rPr>
              <w:t>发送C2的WIFI信息</w:t>
            </w:r>
            <w:r>
              <w:rPr>
                <w:rFonts w:asciiTheme="minorEastAsia" w:hAnsiTheme="minorEastAsia" w:cs="宋体" w:hint="eastAsia"/>
                <w:szCs w:val="21"/>
              </w:rPr>
              <w:t>， 加密传输</w:t>
            </w:r>
          </w:p>
        </w:tc>
      </w:tr>
      <w:tr w:rsidR="002D2FFB" w:rsidRPr="00002A9C" w14:paraId="5820A3E1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D40F03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508590" w14:textId="77777777" w:rsidR="002D2FFB" w:rsidRPr="002D2FFB" w:rsidRDefault="002D2FFB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/>
                <w:szCs w:val="21"/>
              </w:rPr>
              <w:t>C2 BLE</w:t>
            </w:r>
            <w:r w:rsidRPr="002D2FFB">
              <w:rPr>
                <w:rFonts w:asciiTheme="minorEastAsia" w:hAnsiTheme="minorEastAsia" w:cs="宋体"/>
                <w:szCs w:val="21"/>
              </w:rPr>
              <w:sym w:font="Wingdings" w:char="F0E0"/>
            </w:r>
            <w:r w:rsidRPr="002D2FFB">
              <w:rPr>
                <w:rFonts w:asciiTheme="minorEastAsia" w:hAnsiTheme="minorEastAsia" w:cs="宋体" w:hint="eastAsia"/>
                <w:szCs w:val="21"/>
              </w:rPr>
              <w:t>枪</w:t>
            </w:r>
          </w:p>
        </w:tc>
      </w:tr>
      <w:tr w:rsidR="002D2FFB" w:rsidRPr="00002A9C" w14:paraId="133B61FE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3BD2EA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175597" w14:textId="77777777" w:rsidR="002D2FFB" w:rsidRPr="002D2FFB" w:rsidRDefault="002D2FFB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/>
                <w:szCs w:val="21"/>
              </w:rPr>
              <w:t>用户触发</w:t>
            </w:r>
          </w:p>
        </w:tc>
      </w:tr>
      <w:tr w:rsidR="002D2FFB" w:rsidRPr="001C0AE8" w14:paraId="2568A99B" w14:textId="77777777" w:rsidTr="002746D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82B0278" w14:textId="77777777" w:rsidR="002D2FFB" w:rsidRPr="001C0AE8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0AB472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B9671D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1B57403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3084F0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D2FFB" w:rsidRPr="001C0AE8" w14:paraId="6C1F1D44" w14:textId="77777777" w:rsidTr="002746D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B3F5E8C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1B0664" w14:textId="77777777" w:rsidR="002D2FFB" w:rsidRPr="00574645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D0E286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248F115D" w14:textId="77777777" w:rsidR="002D2FFB" w:rsidRPr="00874A55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F99D8CE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</w:tr>
      <w:tr w:rsidR="002D2FFB" w:rsidRPr="001C0AE8" w14:paraId="210411C7" w14:textId="77777777" w:rsidTr="002746D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B2B005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175C19" w14:textId="77777777" w:rsidR="002D2FFB" w:rsidRPr="00574645" w:rsidRDefault="00D34E0E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351256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encryptnfo</w:t>
            </w:r>
            <w:proofErr w:type="spellEnd"/>
          </w:p>
        </w:tc>
        <w:tc>
          <w:tcPr>
            <w:tcW w:w="1134" w:type="dxa"/>
            <w:vAlign w:val="center"/>
          </w:tcPr>
          <w:p w14:paraId="500D37B8" w14:textId="77777777" w:rsidR="002D2FFB" w:rsidRPr="00874A55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1F7CD1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（加密方式）</w:t>
            </w:r>
          </w:p>
        </w:tc>
      </w:tr>
      <w:tr w:rsidR="002D2FFB" w:rsidRPr="00002A9C" w14:paraId="653C9BA0" w14:textId="77777777" w:rsidTr="002746D1">
        <w:tc>
          <w:tcPr>
            <w:tcW w:w="1526" w:type="dxa"/>
            <w:shd w:val="clear" w:color="auto" w:fill="auto"/>
            <w:vAlign w:val="center"/>
          </w:tcPr>
          <w:p w14:paraId="342ACD72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9185332" w14:textId="77777777" w:rsidR="002D2FFB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 + n + m</w:t>
            </w:r>
          </w:p>
        </w:tc>
      </w:tr>
      <w:tr w:rsidR="002D2FFB" w:rsidRPr="00002A9C" w14:paraId="39472C14" w14:textId="77777777" w:rsidTr="002746D1">
        <w:tc>
          <w:tcPr>
            <w:tcW w:w="1526" w:type="dxa"/>
            <w:shd w:val="clear" w:color="auto" w:fill="auto"/>
            <w:vAlign w:val="center"/>
          </w:tcPr>
          <w:p w14:paraId="612B29A2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FE903E4" w14:textId="77777777" w:rsidR="002D2FFB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  <w:tr w:rsidR="00A81538" w:rsidRPr="00002A9C" w14:paraId="2667FA59" w14:textId="77777777" w:rsidTr="002746D1">
        <w:tc>
          <w:tcPr>
            <w:tcW w:w="1526" w:type="dxa"/>
            <w:shd w:val="clear" w:color="auto" w:fill="auto"/>
            <w:vAlign w:val="center"/>
          </w:tcPr>
          <w:p w14:paraId="7A72C478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FE81B31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DFBF01C" w14:textId="77777777" w:rsidR="00DA73AC" w:rsidRDefault="00DA73AC" w:rsidP="00A81538">
      <w:pPr>
        <w:spacing w:line="360" w:lineRule="auto"/>
      </w:pPr>
    </w:p>
    <w:p w14:paraId="453762D3" w14:textId="77777777" w:rsidR="00A81538" w:rsidRDefault="00A81538" w:rsidP="00A8153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81538" w14:paraId="0C4D7296" w14:textId="77777777" w:rsidTr="002746D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D70DD8" w14:textId="77777777" w:rsidR="00A81538" w:rsidRPr="00002A9C" w:rsidRDefault="00A81538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3B0576" w14:textId="77777777" w:rsidR="00A81538" w:rsidRDefault="00A81538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34E0E">
              <w:rPr>
                <w:rFonts w:asciiTheme="minorEastAsia" w:hAnsiTheme="minorEastAsia" w:cs="宋体"/>
                <w:szCs w:val="21"/>
              </w:rPr>
              <w:t>02</w:t>
            </w:r>
          </w:p>
        </w:tc>
      </w:tr>
      <w:tr w:rsidR="00A81538" w:rsidRPr="004E6B38" w14:paraId="2332D159" w14:textId="77777777" w:rsidTr="002746D1">
        <w:tc>
          <w:tcPr>
            <w:tcW w:w="1526" w:type="dxa"/>
            <w:shd w:val="clear" w:color="auto" w:fill="auto"/>
            <w:vAlign w:val="center"/>
          </w:tcPr>
          <w:p w14:paraId="12319B91" w14:textId="77777777" w:rsidR="00A81538" w:rsidRPr="00002A9C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29D090" w14:textId="77777777" w:rsidR="00A81538" w:rsidRPr="004E6B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发送C2的WIFI信息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81538" w14:paraId="769C512E" w14:textId="77777777" w:rsidTr="002746D1">
        <w:tc>
          <w:tcPr>
            <w:tcW w:w="1526" w:type="dxa"/>
            <w:shd w:val="clear" w:color="auto" w:fill="auto"/>
            <w:vAlign w:val="center"/>
          </w:tcPr>
          <w:p w14:paraId="6F95FD2D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81E89E0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A81538" w14:paraId="2969BDA2" w14:textId="77777777" w:rsidTr="002746D1">
        <w:tc>
          <w:tcPr>
            <w:tcW w:w="1526" w:type="dxa"/>
            <w:shd w:val="clear" w:color="auto" w:fill="auto"/>
            <w:vAlign w:val="center"/>
          </w:tcPr>
          <w:p w14:paraId="65E346BF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1E0319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81538" w:rsidRPr="001C0AE8" w14:paraId="07865290" w14:textId="77777777" w:rsidTr="002746D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9CCABD" w14:textId="77777777" w:rsidR="00A81538" w:rsidRPr="001C0AE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21A9B2A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BF6051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DED6E5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0E6F65F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81538" w:rsidRPr="001D6574" w14:paraId="5041DA9E" w14:textId="77777777" w:rsidTr="002746D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1A0CB1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65CCD9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7085E9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8CE16C2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54BE584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BB0FF5F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81538" w14:paraId="2CFCC986" w14:textId="77777777" w:rsidTr="002746D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6CCA06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8F0DDD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413AE46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11AF36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B7B8727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81538" w14:paraId="3234CE81" w14:textId="77777777" w:rsidTr="002746D1">
        <w:tc>
          <w:tcPr>
            <w:tcW w:w="1526" w:type="dxa"/>
            <w:shd w:val="clear" w:color="auto" w:fill="auto"/>
            <w:vAlign w:val="center"/>
          </w:tcPr>
          <w:p w14:paraId="78CBD1CC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E3C812F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A81538" w14:paraId="7EA6773B" w14:textId="77777777" w:rsidTr="002746D1">
        <w:tc>
          <w:tcPr>
            <w:tcW w:w="1526" w:type="dxa"/>
            <w:shd w:val="clear" w:color="auto" w:fill="auto"/>
            <w:vAlign w:val="center"/>
          </w:tcPr>
          <w:p w14:paraId="2EE2E9F4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2360D3B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3391ABA" w14:textId="77777777" w:rsidR="00A81538" w:rsidRPr="00A81538" w:rsidRDefault="00A81538" w:rsidP="00A81538"/>
    <w:p w14:paraId="50C33AFE" w14:textId="4FCEA2B4" w:rsidR="00DA73AC" w:rsidRPr="00F7486C" w:rsidRDefault="00DA73AC" w:rsidP="007214E1">
      <w:pPr>
        <w:pStyle w:val="4"/>
        <w:numPr>
          <w:ilvl w:val="3"/>
          <w:numId w:val="2"/>
        </w:numPr>
        <w:rPr>
          <w:strike/>
        </w:rPr>
      </w:pPr>
      <w:proofErr w:type="gramStart"/>
      <w:r w:rsidRPr="00F7486C">
        <w:rPr>
          <w:rFonts w:cs="宋体"/>
          <w:strike/>
          <w:color w:val="000000"/>
          <w:kern w:val="0"/>
          <w:szCs w:val="21"/>
        </w:rPr>
        <w:t>断开组</w:t>
      </w:r>
      <w:proofErr w:type="gramEnd"/>
      <w:r w:rsidRPr="00F7486C">
        <w:rPr>
          <w:rFonts w:cs="宋体"/>
          <w:strike/>
          <w:color w:val="000000"/>
          <w:kern w:val="0"/>
          <w:szCs w:val="21"/>
        </w:rPr>
        <w:t>网请求</w:t>
      </w:r>
      <w:r w:rsidRPr="00F7486C">
        <w:rPr>
          <w:strike/>
        </w:rPr>
        <w:t>(</w:t>
      </w:r>
      <w:r w:rsidRPr="00F7486C">
        <w:rPr>
          <w:rFonts w:eastAsiaTheme="minorEastAsia" w:cs="宋体"/>
          <w:strike/>
          <w:color w:val="000000"/>
          <w:kern w:val="0"/>
          <w:szCs w:val="21"/>
        </w:rPr>
        <w:t>0x03</w:t>
      </w:r>
      <w:r w:rsidRPr="00F7486C">
        <w:rPr>
          <w:strike/>
        </w:rPr>
        <w:t>)</w:t>
      </w:r>
      <w:r w:rsidR="002D5151" w:rsidRPr="00F7486C">
        <w:rPr>
          <w:rFonts w:hint="eastAsia"/>
          <w:strike/>
        </w:rPr>
        <w:t>【功能暂不实现】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457346E7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BB11EA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FAB3092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03</w:t>
            </w:r>
          </w:p>
        </w:tc>
      </w:tr>
      <w:tr w:rsidR="00DA73AC" w:rsidRPr="0028101D" w14:paraId="5FDD05E7" w14:textId="77777777" w:rsidTr="00117881">
        <w:tc>
          <w:tcPr>
            <w:tcW w:w="1526" w:type="dxa"/>
            <w:shd w:val="clear" w:color="auto" w:fill="auto"/>
            <w:vAlign w:val="center"/>
          </w:tcPr>
          <w:p w14:paraId="7273DB0A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A707A4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断开组</w:t>
            </w:r>
            <w:proofErr w:type="gramEnd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网请求</w:t>
            </w:r>
          </w:p>
        </w:tc>
      </w:tr>
      <w:tr w:rsidR="00DA73AC" w:rsidRPr="00002A9C" w14:paraId="6D6B122F" w14:textId="77777777" w:rsidTr="00117881">
        <w:tc>
          <w:tcPr>
            <w:tcW w:w="1526" w:type="dxa"/>
            <w:shd w:val="clear" w:color="auto" w:fill="auto"/>
            <w:vAlign w:val="center"/>
          </w:tcPr>
          <w:p w14:paraId="3D385B4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6120C3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BLE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A73AC" w:rsidRPr="00002A9C" w14:paraId="706F365D" w14:textId="77777777" w:rsidTr="00117881">
        <w:tc>
          <w:tcPr>
            <w:tcW w:w="1526" w:type="dxa"/>
            <w:shd w:val="clear" w:color="auto" w:fill="auto"/>
            <w:vAlign w:val="center"/>
          </w:tcPr>
          <w:p w14:paraId="3FA5997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EFD8F4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31FA740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585933B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06E2B9B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BA5D0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164E17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2BA32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2C2976EE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01B0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FA31D8" w14:textId="77777777" w:rsidR="00DA73AC" w:rsidRPr="0057464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56CB76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AC86B95" w14:textId="77777777" w:rsidR="00DA73AC" w:rsidRPr="00874A5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5D42B8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保持</w:t>
            </w:r>
          </w:p>
          <w:p w14:paraId="67972313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1：断开</w:t>
            </w:r>
          </w:p>
        </w:tc>
      </w:tr>
      <w:tr w:rsidR="00DA73AC" w:rsidRPr="001C0AE8" w14:paraId="197AA333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C458E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094A5D0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1A9DFF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0325C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CCC6CE7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A071195" w14:textId="77777777" w:rsidTr="00117881">
        <w:tc>
          <w:tcPr>
            <w:tcW w:w="1526" w:type="dxa"/>
            <w:shd w:val="clear" w:color="auto" w:fill="auto"/>
            <w:vAlign w:val="center"/>
          </w:tcPr>
          <w:p w14:paraId="10D3A7B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2D6805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15BC540F" w14:textId="77777777" w:rsidTr="00117881">
        <w:tc>
          <w:tcPr>
            <w:tcW w:w="1526" w:type="dxa"/>
            <w:shd w:val="clear" w:color="auto" w:fill="auto"/>
            <w:vAlign w:val="center"/>
          </w:tcPr>
          <w:p w14:paraId="1C3A318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8B154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4F18250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5A7A14DD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021201C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1D9C57D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03</w:t>
            </w:r>
          </w:p>
        </w:tc>
      </w:tr>
      <w:tr w:rsidR="00DA73AC" w:rsidRPr="0028101D" w14:paraId="12094BD0" w14:textId="77777777" w:rsidTr="00117881">
        <w:tc>
          <w:tcPr>
            <w:tcW w:w="1526" w:type="dxa"/>
            <w:shd w:val="clear" w:color="auto" w:fill="auto"/>
            <w:vAlign w:val="center"/>
          </w:tcPr>
          <w:p w14:paraId="187F54EE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E9DE7D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断开组</w:t>
            </w:r>
            <w:proofErr w:type="gramEnd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网请求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1546A0AA" w14:textId="77777777" w:rsidTr="00117881">
        <w:tc>
          <w:tcPr>
            <w:tcW w:w="1526" w:type="dxa"/>
            <w:shd w:val="clear" w:color="auto" w:fill="auto"/>
            <w:vAlign w:val="center"/>
          </w:tcPr>
          <w:p w14:paraId="09AE1B5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75BBBF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DA73AC" w:rsidRPr="00002A9C" w14:paraId="664E1D85" w14:textId="77777777" w:rsidTr="00117881">
        <w:tc>
          <w:tcPr>
            <w:tcW w:w="1526" w:type="dxa"/>
            <w:shd w:val="clear" w:color="auto" w:fill="auto"/>
            <w:vAlign w:val="center"/>
          </w:tcPr>
          <w:p w14:paraId="518E5A9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35717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82A9F0B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CF61DD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A405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B40AE5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612EE9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F5843B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256F8A59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24417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F11FB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5B92D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C1E1621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943D4C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：断开成功</w:t>
            </w:r>
          </w:p>
          <w:p w14:paraId="0A4648C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1：断开失败</w:t>
            </w:r>
          </w:p>
          <w:p w14:paraId="4563EC5D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</w:t>
            </w:r>
            <w:r>
              <w:rPr>
                <w:rFonts w:asciiTheme="minorEastAsia" w:hAnsiTheme="minorEastAsia"/>
                <w:szCs w:val="21"/>
              </w:rPr>
              <w:t>当前状态异常无法断开</w:t>
            </w:r>
          </w:p>
        </w:tc>
      </w:tr>
      <w:tr w:rsidR="00DA73AC" w:rsidRPr="001C0AE8" w14:paraId="26845E9A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1B34A6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BFA69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467948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4B8C69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FA6A13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5E0E5C1" w14:textId="77777777" w:rsidTr="00117881">
        <w:tc>
          <w:tcPr>
            <w:tcW w:w="1526" w:type="dxa"/>
            <w:shd w:val="clear" w:color="auto" w:fill="auto"/>
            <w:vAlign w:val="center"/>
          </w:tcPr>
          <w:p w14:paraId="3F2E11B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5695B4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DA73AC" w:rsidRPr="00002A9C" w14:paraId="41FA90C8" w14:textId="77777777" w:rsidTr="00117881">
        <w:tc>
          <w:tcPr>
            <w:tcW w:w="1526" w:type="dxa"/>
            <w:shd w:val="clear" w:color="auto" w:fill="auto"/>
            <w:vAlign w:val="center"/>
          </w:tcPr>
          <w:p w14:paraId="6FDAE0D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0C67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491226C" w14:textId="77777777" w:rsidR="00DA73AC" w:rsidRDefault="00DA73AC" w:rsidP="00DA73AC"/>
    <w:p w14:paraId="0EE253F1" w14:textId="77777777" w:rsidR="00DA73AC" w:rsidRDefault="00DA73AC" w:rsidP="00DA73AC"/>
    <w:p w14:paraId="74CC836E" w14:textId="1D4CE9D7" w:rsidR="005D4907" w:rsidRPr="00F7486C" w:rsidRDefault="005D4907" w:rsidP="007214E1">
      <w:pPr>
        <w:pStyle w:val="4"/>
        <w:numPr>
          <w:ilvl w:val="3"/>
          <w:numId w:val="2"/>
        </w:numPr>
      </w:pPr>
      <w:r>
        <w:rPr>
          <w:rFonts w:cs="宋体" w:hint="eastAsia"/>
          <w:color w:val="000000"/>
          <w:kern w:val="0"/>
          <w:szCs w:val="21"/>
        </w:rPr>
        <w:t>设置</w:t>
      </w:r>
      <w:proofErr w:type="spellStart"/>
      <w:r>
        <w:rPr>
          <w:rFonts w:cs="宋体"/>
          <w:color w:val="000000"/>
          <w:kern w:val="0"/>
          <w:szCs w:val="21"/>
        </w:rPr>
        <w:t>sourceID</w:t>
      </w:r>
      <w:proofErr w:type="spellEnd"/>
      <w:r w:rsidRPr="00F7486C">
        <w:t>(</w:t>
      </w:r>
      <w:r w:rsidRPr="00F7486C">
        <w:rPr>
          <w:rFonts w:eastAsiaTheme="minorEastAsia" w:cs="宋体"/>
          <w:color w:val="000000"/>
          <w:kern w:val="0"/>
          <w:szCs w:val="21"/>
        </w:rPr>
        <w:t>0x04</w:t>
      </w:r>
      <w:r w:rsidRPr="00F7486C"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5D4907" w:rsidRPr="00002A9C" w14:paraId="037A748B" w14:textId="77777777" w:rsidTr="0063686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4DAF7F6" w14:textId="77777777" w:rsidR="005D4907" w:rsidRPr="00002A9C" w:rsidRDefault="005D4907" w:rsidP="0063686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F6792E0" w14:textId="04EC300B" w:rsidR="005D4907" w:rsidRDefault="005D4907" w:rsidP="0063686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</w:t>
            </w:r>
            <w:r w:rsidR="00BB3262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5D4907" w:rsidRPr="0028101D" w14:paraId="25CAABDA" w14:textId="77777777" w:rsidTr="0063686A">
        <w:tc>
          <w:tcPr>
            <w:tcW w:w="1526" w:type="dxa"/>
            <w:shd w:val="clear" w:color="auto" w:fill="auto"/>
            <w:vAlign w:val="center"/>
          </w:tcPr>
          <w:p w14:paraId="0BD5B1D2" w14:textId="77777777" w:rsidR="005D4907" w:rsidRPr="00002A9C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013770B" w14:textId="5526B889" w:rsidR="005D4907" w:rsidRPr="004E6B3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sourceID</w:t>
            </w:r>
            <w:proofErr w:type="spellEnd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请求</w:t>
            </w:r>
          </w:p>
        </w:tc>
      </w:tr>
      <w:tr w:rsidR="005D4907" w:rsidRPr="00002A9C" w14:paraId="67DD694D" w14:textId="77777777" w:rsidTr="0063686A">
        <w:tc>
          <w:tcPr>
            <w:tcW w:w="1526" w:type="dxa"/>
            <w:shd w:val="clear" w:color="auto" w:fill="auto"/>
            <w:vAlign w:val="center"/>
          </w:tcPr>
          <w:p w14:paraId="6B2F8F47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A9882C4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BLE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5D4907" w:rsidRPr="00002A9C" w14:paraId="08B15876" w14:textId="77777777" w:rsidTr="0063686A">
        <w:tc>
          <w:tcPr>
            <w:tcW w:w="1526" w:type="dxa"/>
            <w:shd w:val="clear" w:color="auto" w:fill="auto"/>
            <w:vAlign w:val="center"/>
          </w:tcPr>
          <w:p w14:paraId="341D8F7B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1639B9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D4907" w:rsidRPr="001C0AE8" w14:paraId="6975B90E" w14:textId="77777777" w:rsidTr="0063686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69B49DD" w14:textId="77777777" w:rsidR="005D4907" w:rsidRPr="001C0AE8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6D5017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A67406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6BDD2B5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B49635D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D4907" w:rsidRPr="001C0AE8" w14:paraId="29DB214D" w14:textId="77777777" w:rsidTr="0063686A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4938DB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17238A" w14:textId="77777777" w:rsidR="005D4907" w:rsidRPr="00574645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BB5A3F" w14:textId="2929659A" w:rsidR="005D4907" w:rsidRPr="00F14137" w:rsidRDefault="00540982" w:rsidP="0063686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sourceId</w:t>
            </w:r>
            <w:proofErr w:type="spellEnd"/>
          </w:p>
        </w:tc>
        <w:tc>
          <w:tcPr>
            <w:tcW w:w="1134" w:type="dxa"/>
            <w:vAlign w:val="center"/>
          </w:tcPr>
          <w:p w14:paraId="6081F90D" w14:textId="4012CEF6" w:rsidR="005D4907" w:rsidRPr="00874A55" w:rsidRDefault="00A0536E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53C6394" w14:textId="38C25B4D" w:rsidR="005D4907" w:rsidRDefault="00B3074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0~255</w:t>
            </w:r>
          </w:p>
          <w:p w14:paraId="28C50846" w14:textId="39FEC3BD" w:rsidR="005D4907" w:rsidRPr="00F14137" w:rsidRDefault="008A235E" w:rsidP="0063686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枪只获取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高4位)</w:t>
            </w:r>
          </w:p>
        </w:tc>
      </w:tr>
      <w:tr w:rsidR="005D4907" w:rsidRPr="001C0AE8" w14:paraId="70110833" w14:textId="77777777" w:rsidTr="0063686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993F78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24B6C9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850ED8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7356F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5E9A950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4907" w:rsidRPr="00002A9C" w14:paraId="4D04B334" w14:textId="77777777" w:rsidTr="0063686A">
        <w:tc>
          <w:tcPr>
            <w:tcW w:w="1526" w:type="dxa"/>
            <w:shd w:val="clear" w:color="auto" w:fill="auto"/>
            <w:vAlign w:val="center"/>
          </w:tcPr>
          <w:p w14:paraId="587477D3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25B7B1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D4907" w:rsidRPr="00002A9C" w14:paraId="1342A73B" w14:textId="77777777" w:rsidTr="0063686A">
        <w:tc>
          <w:tcPr>
            <w:tcW w:w="1526" w:type="dxa"/>
            <w:shd w:val="clear" w:color="auto" w:fill="auto"/>
            <w:vAlign w:val="center"/>
          </w:tcPr>
          <w:p w14:paraId="485BAAAE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AFB86A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5D4907" w:rsidRPr="00002A9C" w14:paraId="3CA54B4A" w14:textId="77777777" w:rsidTr="0063686A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55AD813" w14:textId="77777777" w:rsidR="005D4907" w:rsidRPr="00002A9C" w:rsidRDefault="005D4907" w:rsidP="0063686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920067A" w14:textId="39715447" w:rsidR="005D4907" w:rsidRDefault="005D4907" w:rsidP="0063686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</w:t>
            </w:r>
            <w:r w:rsidR="00F2744E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5D4907" w:rsidRPr="0028101D" w14:paraId="53727738" w14:textId="77777777" w:rsidTr="0063686A">
        <w:tc>
          <w:tcPr>
            <w:tcW w:w="1526" w:type="dxa"/>
            <w:shd w:val="clear" w:color="auto" w:fill="auto"/>
            <w:vAlign w:val="center"/>
          </w:tcPr>
          <w:p w14:paraId="2C462EF9" w14:textId="77777777" w:rsidR="005D4907" w:rsidRPr="00002A9C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B84DF2D" w14:textId="4CCE0ADE" w:rsidR="005D4907" w:rsidRPr="004E6B3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sourceID</w:t>
            </w:r>
            <w:proofErr w:type="spellEnd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请求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5D4907" w:rsidRPr="00002A9C" w14:paraId="7A216235" w14:textId="77777777" w:rsidTr="0063686A">
        <w:tc>
          <w:tcPr>
            <w:tcW w:w="1526" w:type="dxa"/>
            <w:shd w:val="clear" w:color="auto" w:fill="auto"/>
            <w:vAlign w:val="center"/>
          </w:tcPr>
          <w:p w14:paraId="6954902F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C2C4A0A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5D4907" w:rsidRPr="00002A9C" w14:paraId="0925C5BE" w14:textId="77777777" w:rsidTr="0063686A">
        <w:tc>
          <w:tcPr>
            <w:tcW w:w="1526" w:type="dxa"/>
            <w:shd w:val="clear" w:color="auto" w:fill="auto"/>
            <w:vAlign w:val="center"/>
          </w:tcPr>
          <w:p w14:paraId="6DC17FC4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34F6D6D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D4907" w:rsidRPr="001C0AE8" w14:paraId="56A3959F" w14:textId="77777777" w:rsidTr="0063686A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1FC705" w14:textId="77777777" w:rsidR="005D4907" w:rsidRPr="001C0AE8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322B8C0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65E7E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333B8DB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475C10" w14:textId="77777777" w:rsidR="005D4907" w:rsidRPr="001C0AE8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D4907" w:rsidRPr="001C0AE8" w14:paraId="6F2DB7E3" w14:textId="77777777" w:rsidTr="0063686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AFDD5C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1CC0223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7AF23F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9AC4C8E" w14:textId="77777777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201AC1E" w14:textId="142AEA55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D533B6" w14:textId="50EFFE1A" w:rsidR="005D4907" w:rsidRPr="001D6574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5D4907" w:rsidRPr="001C0AE8" w14:paraId="408A0914" w14:textId="77777777" w:rsidTr="0063686A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F47973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E3FF88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DCEB436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E4511C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B0882AD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4907" w:rsidRPr="00002A9C" w14:paraId="1A223FA4" w14:textId="77777777" w:rsidTr="0063686A">
        <w:tc>
          <w:tcPr>
            <w:tcW w:w="1526" w:type="dxa"/>
            <w:shd w:val="clear" w:color="auto" w:fill="auto"/>
            <w:vAlign w:val="center"/>
          </w:tcPr>
          <w:p w14:paraId="0A8B2334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6D23AB0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5D4907" w:rsidRPr="00002A9C" w14:paraId="56C66DA3" w14:textId="77777777" w:rsidTr="0063686A">
        <w:tc>
          <w:tcPr>
            <w:tcW w:w="1526" w:type="dxa"/>
            <w:shd w:val="clear" w:color="auto" w:fill="auto"/>
            <w:vAlign w:val="center"/>
          </w:tcPr>
          <w:p w14:paraId="2EF037EB" w14:textId="77777777" w:rsidR="005D4907" w:rsidRDefault="005D4907" w:rsidP="0063686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09DF4D5" w14:textId="77777777" w:rsidR="005D4907" w:rsidRDefault="005D4907" w:rsidP="0063686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BBAFBB3" w14:textId="77777777" w:rsidR="00E458EC" w:rsidRDefault="00E458EC" w:rsidP="00DA73AC"/>
    <w:p w14:paraId="6F56CFE0" w14:textId="77777777" w:rsidR="00DA73AC" w:rsidRDefault="00DA73AC" w:rsidP="00DA73AC">
      <w:pPr>
        <w:pStyle w:val="3"/>
      </w:pPr>
      <w:r>
        <w:lastRenderedPageBreak/>
        <w:t>枪与</w:t>
      </w:r>
      <w:r>
        <w:rPr>
          <w:rFonts w:hint="eastAsia"/>
        </w:rPr>
        <w:t>C</w:t>
      </w:r>
      <w:r>
        <w:t>2</w:t>
      </w:r>
      <w:proofErr w:type="gramStart"/>
      <w:r>
        <w:t>蓝牙交互</w:t>
      </w:r>
      <w:proofErr w:type="gramEnd"/>
      <w:r>
        <w:t>消息</w:t>
      </w:r>
      <w:r>
        <w:rPr>
          <w:rFonts w:hint="eastAsia"/>
        </w:rPr>
        <w:t>I</w:t>
      </w:r>
      <w:r>
        <w:t>D 0x0*</w:t>
      </w:r>
    </w:p>
    <w:p w14:paraId="7071BA03" w14:textId="248B1675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 w:rsidR="009F4269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C2</w:t>
      </w:r>
      <w:r w:rsidRPr="00C32444">
        <w:rPr>
          <w:rFonts w:hint="eastAsia"/>
          <w:b/>
          <w:sz w:val="24"/>
          <w:szCs w:val="24"/>
        </w:rPr>
        <w:t>与</w:t>
      </w:r>
      <w:proofErr w:type="gramStart"/>
      <w:r w:rsidRPr="00C32444">
        <w:rPr>
          <w:rFonts w:hint="eastAsia"/>
          <w:b/>
          <w:sz w:val="24"/>
          <w:szCs w:val="24"/>
        </w:rPr>
        <w:t>枪蓝牙</w:t>
      </w:r>
      <w:proofErr w:type="gramEnd"/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63E486F8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55F9E5D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EF2964F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6B7D398D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3E15C2F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0421A3A4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11AB5C1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08BB88E7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2832" w:type="dxa"/>
            <w:vAlign w:val="center"/>
          </w:tcPr>
          <w:p w14:paraId="1D7FCCF4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CMD_SEND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CONNET_STATUS</w:t>
            </w:r>
          </w:p>
        </w:tc>
        <w:tc>
          <w:tcPr>
            <w:tcW w:w="3906" w:type="dxa"/>
            <w:vAlign w:val="center"/>
          </w:tcPr>
          <w:p w14:paraId="4AE6679C" w14:textId="77777777" w:rsidR="00DA73AC" w:rsidRPr="00E84E12" w:rsidRDefault="00DA73AC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上传连接W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IFI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</w:tbl>
    <w:p w14:paraId="198F877F" w14:textId="77777777" w:rsidR="00DA73AC" w:rsidRPr="00117881" w:rsidRDefault="00DA73AC" w:rsidP="007214E1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上传连接W</w:t>
      </w:r>
      <w:r>
        <w:rPr>
          <w:rFonts w:eastAsiaTheme="minorEastAsia" w:cs="宋体"/>
          <w:color w:val="000000"/>
          <w:kern w:val="0"/>
          <w:szCs w:val="21"/>
        </w:rPr>
        <w:t>IFI</w:t>
      </w:r>
      <w:r>
        <w:rPr>
          <w:rFonts w:eastAsiaTheme="minorEastAsia" w:cs="宋体" w:hint="eastAsia"/>
          <w:color w:val="000000"/>
          <w:kern w:val="0"/>
          <w:szCs w:val="21"/>
        </w:rPr>
        <w:t>状态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05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D8F1B6D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DE077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A8FA16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05</w:t>
            </w:r>
          </w:p>
        </w:tc>
      </w:tr>
      <w:tr w:rsidR="00DA73AC" w:rsidRPr="0028101D" w14:paraId="574B1EDB" w14:textId="77777777" w:rsidTr="00117881">
        <w:tc>
          <w:tcPr>
            <w:tcW w:w="1526" w:type="dxa"/>
            <w:shd w:val="clear" w:color="auto" w:fill="auto"/>
            <w:vAlign w:val="center"/>
          </w:tcPr>
          <w:p w14:paraId="161BDAC6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5A49DEB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上传连接W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IFI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DA73AC" w:rsidRPr="00002A9C" w14:paraId="261C5B4E" w14:textId="77777777" w:rsidTr="00117881">
        <w:tc>
          <w:tcPr>
            <w:tcW w:w="1526" w:type="dxa"/>
            <w:shd w:val="clear" w:color="auto" w:fill="auto"/>
            <w:vAlign w:val="center"/>
          </w:tcPr>
          <w:p w14:paraId="77EB934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7DA47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</w:t>
            </w:r>
            <w:r w:rsidR="00FE3966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FE3966"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DA73AC" w:rsidRPr="00002A9C" w14:paraId="2FD5514D" w14:textId="77777777" w:rsidTr="00117881">
        <w:tc>
          <w:tcPr>
            <w:tcW w:w="1526" w:type="dxa"/>
            <w:shd w:val="clear" w:color="auto" w:fill="auto"/>
            <w:vAlign w:val="center"/>
          </w:tcPr>
          <w:p w14:paraId="28E77789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2E17F1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09A60681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9CB670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0FBAC3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C76A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E1884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3656A0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E5F8D8B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154363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AFB989" w14:textId="77777777" w:rsidR="00DA73AC" w:rsidRPr="0057464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6D9E67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E62A2E5" w14:textId="77777777" w:rsidR="00DA73AC" w:rsidRPr="00874A5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690FFDF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hint="eastAsia"/>
              </w:rPr>
              <w:t>组网成功</w:t>
            </w:r>
          </w:p>
          <w:p w14:paraId="258FA1BD" w14:textId="77777777" w:rsidR="00DA73AC" w:rsidRDefault="00DA73AC" w:rsidP="0011788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proofErr w:type="gramStart"/>
            <w:r>
              <w:rPr>
                <w:rFonts w:hint="eastAsia"/>
              </w:rPr>
              <w:t>账密错误</w:t>
            </w:r>
            <w:proofErr w:type="gramEnd"/>
          </w:p>
          <w:p w14:paraId="123C8670" w14:textId="77777777" w:rsidR="00DA73AC" w:rsidRDefault="00DA73AC" w:rsidP="00117881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：组网超时</w:t>
            </w:r>
          </w:p>
          <w:p w14:paraId="36FE21B2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：其他异常</w:t>
            </w:r>
          </w:p>
        </w:tc>
      </w:tr>
      <w:tr w:rsidR="00DA73AC" w:rsidRPr="001C0AE8" w14:paraId="78E1448A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2C5EC3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037782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60C904B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B084D7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89074E5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6E33EA2F" w14:textId="77777777" w:rsidTr="00117881">
        <w:tc>
          <w:tcPr>
            <w:tcW w:w="1526" w:type="dxa"/>
            <w:shd w:val="clear" w:color="auto" w:fill="auto"/>
            <w:vAlign w:val="center"/>
          </w:tcPr>
          <w:p w14:paraId="750F49AE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8A999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DA73AC" w:rsidRPr="00002A9C" w14:paraId="3A6CE916" w14:textId="77777777" w:rsidTr="00117881">
        <w:tc>
          <w:tcPr>
            <w:tcW w:w="1526" w:type="dxa"/>
            <w:shd w:val="clear" w:color="auto" w:fill="auto"/>
            <w:vAlign w:val="center"/>
          </w:tcPr>
          <w:p w14:paraId="58ABF83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85E72F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F36C0CA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10529EAB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8EF061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A8A1C3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05</w:t>
            </w:r>
          </w:p>
        </w:tc>
      </w:tr>
      <w:tr w:rsidR="00DA73AC" w:rsidRPr="0028101D" w14:paraId="3E590C71" w14:textId="77777777" w:rsidTr="00117881">
        <w:tc>
          <w:tcPr>
            <w:tcW w:w="1526" w:type="dxa"/>
            <w:shd w:val="clear" w:color="auto" w:fill="auto"/>
            <w:vAlign w:val="center"/>
          </w:tcPr>
          <w:p w14:paraId="4C9DBE18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926C7E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上传连接W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IFI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DA73AC" w:rsidRPr="00002A9C" w14:paraId="16A2D21D" w14:textId="77777777" w:rsidTr="00117881">
        <w:tc>
          <w:tcPr>
            <w:tcW w:w="1526" w:type="dxa"/>
            <w:shd w:val="clear" w:color="auto" w:fill="auto"/>
            <w:vAlign w:val="center"/>
          </w:tcPr>
          <w:p w14:paraId="793F2FC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817DDC0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BLE</w:t>
            </w:r>
          </w:p>
        </w:tc>
      </w:tr>
      <w:tr w:rsidR="00DA73AC" w:rsidRPr="00002A9C" w14:paraId="7818C1CB" w14:textId="77777777" w:rsidTr="00117881">
        <w:tc>
          <w:tcPr>
            <w:tcW w:w="1526" w:type="dxa"/>
            <w:shd w:val="clear" w:color="auto" w:fill="auto"/>
            <w:vAlign w:val="center"/>
          </w:tcPr>
          <w:p w14:paraId="7F63615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2998F3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68E83B8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8CF7025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90E2EC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2490D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5D60D62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CC2AAF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71EB84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60055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B95F6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8DBDDE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4B9EA7A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B653BD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5B561B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1C0AE8" w14:paraId="27A2961B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64F87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9D2BC5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BA5216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8FF113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C43FF3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41536E59" w14:textId="77777777" w:rsidTr="00117881">
        <w:tc>
          <w:tcPr>
            <w:tcW w:w="1526" w:type="dxa"/>
            <w:shd w:val="clear" w:color="auto" w:fill="auto"/>
            <w:vAlign w:val="center"/>
          </w:tcPr>
          <w:p w14:paraId="23655B5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26D975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DA73AC" w:rsidRPr="00002A9C" w14:paraId="1756935F" w14:textId="77777777" w:rsidTr="00117881">
        <w:tc>
          <w:tcPr>
            <w:tcW w:w="1526" w:type="dxa"/>
            <w:shd w:val="clear" w:color="auto" w:fill="auto"/>
            <w:vAlign w:val="center"/>
          </w:tcPr>
          <w:p w14:paraId="38BD175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352844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604EBE" w14:textId="77777777" w:rsidR="00DA73AC" w:rsidRDefault="00DA73AC" w:rsidP="00DA73AC">
      <w:pPr>
        <w:pStyle w:val="3"/>
      </w:pPr>
      <w:r>
        <w:rPr>
          <w:rFonts w:hint="eastAsia"/>
        </w:rPr>
        <w:t xml:space="preserve"> </w:t>
      </w:r>
      <w:r>
        <w:t>枪与</w:t>
      </w:r>
      <w:r>
        <w:rPr>
          <w:rFonts w:hint="eastAsia"/>
        </w:rPr>
        <w:t>C</w:t>
      </w:r>
      <w:r>
        <w:t xml:space="preserve">2 </w:t>
      </w:r>
      <w:r>
        <w:rPr>
          <w:rFonts w:hint="eastAsia"/>
        </w:rPr>
        <w:t>W</w:t>
      </w:r>
      <w:r>
        <w:t>IFI交互消息</w:t>
      </w:r>
      <w:r>
        <w:rPr>
          <w:rFonts w:hint="eastAsia"/>
        </w:rPr>
        <w:t>I</w:t>
      </w:r>
      <w:r>
        <w:t>D 0x1*</w:t>
      </w:r>
    </w:p>
    <w:p w14:paraId="5CB9C7CE" w14:textId="77777777" w:rsidR="0015473E" w:rsidRDefault="0015473E" w:rsidP="0015473E">
      <w:pPr>
        <w:jc w:val="center"/>
        <w:rPr>
          <w:b/>
          <w:sz w:val="24"/>
          <w:szCs w:val="24"/>
        </w:rPr>
      </w:pPr>
    </w:p>
    <w:p w14:paraId="5E33228B" w14:textId="3E7BABAC" w:rsidR="0015473E" w:rsidRPr="00CF34C9" w:rsidRDefault="0015473E" w:rsidP="0015473E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 w:rsidR="009F4269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枪</w:t>
      </w:r>
      <w:r w:rsidRPr="00C32444"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2 WIFI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枪</w:t>
      </w:r>
      <w:r>
        <w:rPr>
          <w:b/>
          <w:sz w:val="24"/>
          <w:szCs w:val="24"/>
        </w:rPr>
        <w:t>-&gt;</w:t>
      </w:r>
      <w:r w:rsidRPr="00A83E0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15473E" w:rsidRPr="001E6AD4" w14:paraId="7A7315B1" w14:textId="77777777" w:rsidTr="00590B9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6AC1203C" w14:textId="77777777" w:rsidR="0015473E" w:rsidRPr="001E6AD4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DFE93AA" w14:textId="77777777" w:rsidR="0015473E" w:rsidRPr="001E6AD4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A738984" w14:textId="77777777" w:rsidR="0015473E" w:rsidRPr="001E6AD4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3D6F85F6" w14:textId="77777777" w:rsidR="0015473E" w:rsidRPr="001E6AD4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5473E" w:rsidRPr="001E6AD4" w14:paraId="2B6725A3" w14:textId="77777777" w:rsidTr="00590B9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C1413A6" w14:textId="77777777" w:rsidR="0015473E" w:rsidRPr="001E6AD4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194293F6" w14:textId="77777777" w:rsidR="0015473E" w:rsidRPr="00E84E12" w:rsidRDefault="0015473E" w:rsidP="00590B9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832" w:type="dxa"/>
            <w:vAlign w:val="center"/>
          </w:tcPr>
          <w:p w14:paraId="2A32F0E0" w14:textId="77777777" w:rsidR="0015473E" w:rsidRPr="00E84E12" w:rsidRDefault="0015473E" w:rsidP="00590B9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CMD_SEND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t>CHANNEL_ADDR</w:t>
            </w:r>
          </w:p>
        </w:tc>
        <w:tc>
          <w:tcPr>
            <w:tcW w:w="3906" w:type="dxa"/>
            <w:vAlign w:val="center"/>
          </w:tcPr>
          <w:p w14:paraId="7F4F972A" w14:textId="77777777" w:rsidR="0015473E" w:rsidRPr="00E84E12" w:rsidRDefault="0015473E" w:rsidP="00590B9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获取通信信道</w:t>
            </w:r>
          </w:p>
        </w:tc>
      </w:tr>
      <w:tr w:rsidR="0015473E" w:rsidRPr="001E6AD4" w14:paraId="49E85847" w14:textId="77777777" w:rsidTr="00590B9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F1BAFF7" w14:textId="77777777" w:rsidR="0015473E" w:rsidRPr="001E6AD4" w:rsidRDefault="0015473E" w:rsidP="0015473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543A50B9" w14:textId="77777777" w:rsidR="0015473E" w:rsidRPr="00E84E12" w:rsidRDefault="0015473E" w:rsidP="0015473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832" w:type="dxa"/>
            <w:vAlign w:val="center"/>
          </w:tcPr>
          <w:p w14:paraId="5C37B9AC" w14:textId="77777777" w:rsidR="0015473E" w:rsidRPr="00E84E12" w:rsidRDefault="0015473E" w:rsidP="0015473E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CMD_SEND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t xml:space="preserve"> </w:t>
            </w:r>
            <w:r w:rsidRPr="005913E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HEARTBEAT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PAK</w:t>
            </w:r>
          </w:p>
        </w:tc>
        <w:tc>
          <w:tcPr>
            <w:tcW w:w="3906" w:type="dxa"/>
            <w:vAlign w:val="center"/>
          </w:tcPr>
          <w:p w14:paraId="60DAEDF9" w14:textId="77777777" w:rsidR="0015473E" w:rsidRPr="00E84E12" w:rsidRDefault="0015473E" w:rsidP="0015473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给C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2上传心跳包</w:t>
            </w:r>
          </w:p>
        </w:tc>
      </w:tr>
    </w:tbl>
    <w:p w14:paraId="718F6811" w14:textId="77777777" w:rsidR="0015473E" w:rsidRPr="0015473E" w:rsidRDefault="0015473E" w:rsidP="0015473E"/>
    <w:p w14:paraId="259850EF" w14:textId="77777777" w:rsidR="00E458EC" w:rsidRPr="00117881" w:rsidRDefault="00E458EC" w:rsidP="007214E1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枪获取通信信道请求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7C1D77">
        <w:rPr>
          <w:rFonts w:eastAsiaTheme="minorEastAsia" w:cs="宋体"/>
          <w:color w:val="000000"/>
          <w:kern w:val="0"/>
          <w:szCs w:val="21"/>
        </w:rPr>
        <w:t>10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E458EC" w:rsidRPr="00002A9C" w14:paraId="0295AA10" w14:textId="77777777" w:rsidTr="00590B9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F65A4EF" w14:textId="77777777" w:rsidR="00E458EC" w:rsidRPr="00002A9C" w:rsidRDefault="00E458EC" w:rsidP="00590B9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97542EF" w14:textId="77777777" w:rsidR="00E458EC" w:rsidRDefault="00E458EC" w:rsidP="00590B9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7C1D77">
              <w:rPr>
                <w:rFonts w:asciiTheme="minorEastAsia" w:hAnsiTheme="minorEastAsia" w:cs="宋体"/>
                <w:szCs w:val="21"/>
              </w:rPr>
              <w:t>10</w:t>
            </w:r>
          </w:p>
        </w:tc>
      </w:tr>
      <w:tr w:rsidR="00E458EC" w:rsidRPr="0028101D" w14:paraId="6952E885" w14:textId="77777777" w:rsidTr="00590B97">
        <w:tc>
          <w:tcPr>
            <w:tcW w:w="1526" w:type="dxa"/>
            <w:shd w:val="clear" w:color="auto" w:fill="auto"/>
            <w:vAlign w:val="center"/>
          </w:tcPr>
          <w:p w14:paraId="42A9D61E" w14:textId="77777777" w:rsidR="00E458EC" w:rsidRPr="00002A9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888207C" w14:textId="77777777" w:rsidR="00E458EC" w:rsidRPr="004E6B38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458EC" w:rsidRPr="00002A9C" w14:paraId="18E67638" w14:textId="77777777" w:rsidTr="00590B97">
        <w:tc>
          <w:tcPr>
            <w:tcW w:w="1526" w:type="dxa"/>
            <w:shd w:val="clear" w:color="auto" w:fill="auto"/>
            <w:vAlign w:val="center"/>
          </w:tcPr>
          <w:p w14:paraId="2CAF2E5A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920C15" w14:textId="77777777" w:rsidR="00E458EC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 xml:space="preserve"> 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E458EC" w:rsidRPr="00002A9C" w14:paraId="67769D54" w14:textId="77777777" w:rsidTr="00590B97">
        <w:tc>
          <w:tcPr>
            <w:tcW w:w="1526" w:type="dxa"/>
            <w:shd w:val="clear" w:color="auto" w:fill="auto"/>
            <w:vAlign w:val="center"/>
          </w:tcPr>
          <w:p w14:paraId="5C520E18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2F3A10F" w14:textId="77777777" w:rsidR="00E458EC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枪成功连接</w:t>
            </w:r>
            <w:proofErr w:type="spellStart"/>
            <w:r>
              <w:rPr>
                <w:rFonts w:asciiTheme="minorEastAsia" w:hAnsiTheme="minorEastAsia"/>
                <w:szCs w:val="21"/>
              </w:rPr>
              <w:t>wifi</w:t>
            </w:r>
            <w:proofErr w:type="spellEnd"/>
            <w:r>
              <w:rPr>
                <w:rFonts w:asciiTheme="minorEastAsia" w:hAnsiTheme="minorEastAsia"/>
                <w:szCs w:val="21"/>
              </w:rPr>
              <w:t>后对接</w:t>
            </w:r>
            <w:r>
              <w:rPr>
                <w:rFonts w:asciiTheme="minorEastAsia" w:hAnsiTheme="minorEastAsia" w:hint="eastAsia"/>
                <w:szCs w:val="21"/>
              </w:rPr>
              <w:t>， 连接IP：Port来自3</w:t>
            </w:r>
            <w:r>
              <w:rPr>
                <w:rFonts w:asciiTheme="minorEastAsia" w:hAnsiTheme="minorEastAsia"/>
                <w:szCs w:val="21"/>
              </w:rPr>
              <w:t>.5.6.3</w:t>
            </w:r>
          </w:p>
        </w:tc>
      </w:tr>
      <w:tr w:rsidR="0015473E" w:rsidRPr="001C0AE8" w14:paraId="5E9463FD" w14:textId="77777777" w:rsidTr="00590B9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7E9A66" w14:textId="77777777" w:rsidR="0015473E" w:rsidRPr="001C0AE8" w:rsidRDefault="0015473E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F610B3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B6E1C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BEBDBCD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25C00B8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5473E" w:rsidRPr="001C0AE8" w14:paraId="2970139F" w14:textId="77777777" w:rsidTr="00590B9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DCCD63F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4419F6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A4BB92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63BCBBA2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5A772FC2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15473E" w:rsidRPr="001C0AE8" w14:paraId="5966F193" w14:textId="77777777" w:rsidTr="00590B9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BAD950D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3BE8D7" w14:textId="77777777" w:rsidR="0015473E" w:rsidRPr="00574645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606721" w14:textId="77777777" w:rsidR="0015473E" w:rsidRPr="00F14137" w:rsidRDefault="0015473E" w:rsidP="00E45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gunIp</w:t>
            </w:r>
            <w:proofErr w:type="spellEnd"/>
          </w:p>
        </w:tc>
        <w:tc>
          <w:tcPr>
            <w:tcW w:w="1134" w:type="dxa"/>
            <w:vAlign w:val="center"/>
          </w:tcPr>
          <w:p w14:paraId="336153D3" w14:textId="77777777" w:rsidR="0015473E" w:rsidRPr="00874A55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37D9A2A4" w14:textId="77777777" w:rsidR="0015473E" w:rsidRDefault="0015473E" w:rsidP="00E458EC">
            <w:pPr>
              <w:jc w:val="left"/>
            </w:pPr>
            <w:r>
              <w:t xml:space="preserve">LSB </w:t>
            </w:r>
            <w:r>
              <w:t>低字节在前</w:t>
            </w:r>
          </w:p>
          <w:p w14:paraId="33413104" w14:textId="77777777" w:rsidR="0015473E" w:rsidRDefault="0015473E" w:rsidP="00E458EC">
            <w:pPr>
              <w:jc w:val="left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41</w:t>
            </w:r>
            <w:r>
              <w:rPr>
                <w:rFonts w:hint="eastAsia"/>
              </w:rPr>
              <w:t>:</w:t>
            </w:r>
            <w:r>
              <w:t>23</w:t>
            </w:r>
            <w:r>
              <w:rPr>
                <w:rFonts w:hint="eastAsia"/>
              </w:rPr>
              <w:t>:</w:t>
            </w:r>
            <w:r>
              <w:t xml:space="preserve">77:34  </w:t>
            </w:r>
            <w:proofErr w:type="gramStart"/>
            <w:r>
              <w:t>枪建立</w:t>
            </w:r>
            <w:proofErr w:type="gramEnd"/>
            <w:r>
              <w:t>通信的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67022C36" w14:textId="77777777" w:rsidR="0015473E" w:rsidRPr="00F14137" w:rsidRDefault="0015473E" w:rsidP="00E45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data = 0xF1 17 4D 22 </w:t>
            </w:r>
            <w:proofErr w:type="gramStart"/>
            <w:r>
              <w:t>枪建立</w:t>
            </w:r>
            <w:proofErr w:type="gramEnd"/>
            <w:r>
              <w:t>通信的端口</w:t>
            </w:r>
          </w:p>
        </w:tc>
      </w:tr>
      <w:tr w:rsidR="0015473E" w:rsidRPr="001C0AE8" w14:paraId="0A86E9C7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D4E8C10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601EBA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878209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gunPort</w:t>
            </w:r>
            <w:proofErr w:type="spellEnd"/>
          </w:p>
        </w:tc>
        <w:tc>
          <w:tcPr>
            <w:tcW w:w="1134" w:type="dxa"/>
            <w:vAlign w:val="center"/>
          </w:tcPr>
          <w:p w14:paraId="54948383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6086162C" w14:textId="77777777" w:rsidR="0015473E" w:rsidRDefault="0015473E" w:rsidP="00E458EC">
            <w:pPr>
              <w:jc w:val="left"/>
            </w:pPr>
            <w:r>
              <w:t xml:space="preserve">LSB  </w:t>
            </w:r>
          </w:p>
          <w:p w14:paraId="130D912B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端口号</w:t>
            </w:r>
            <w:r>
              <w:t>8080  data = 0x1F90</w:t>
            </w:r>
          </w:p>
        </w:tc>
      </w:tr>
      <w:tr w:rsidR="0015473E" w:rsidRPr="001C0AE8" w14:paraId="2FDEC797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4C331E2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5DACF3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C0DE3D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proxy</w:t>
            </w:r>
          </w:p>
        </w:tc>
        <w:tc>
          <w:tcPr>
            <w:tcW w:w="1134" w:type="dxa"/>
            <w:vAlign w:val="center"/>
          </w:tcPr>
          <w:p w14:paraId="4D1A9CA8" w14:textId="77777777" w:rsidR="0015473E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10F8B259" w14:textId="77777777" w:rsidR="0015473E" w:rsidRDefault="0015473E" w:rsidP="00E458EC">
            <w:pPr>
              <w:jc w:val="left"/>
            </w:pPr>
            <w:proofErr w:type="gramStart"/>
            <w:r>
              <w:rPr>
                <w:rFonts w:hint="eastAsia"/>
              </w:rPr>
              <w:t>1</w:t>
            </w:r>
            <w:r>
              <w:t>:tcp</w:t>
            </w:r>
            <w:proofErr w:type="gramEnd"/>
            <w:r>
              <w:t>; 2:udp; 3:http;</w:t>
            </w:r>
          </w:p>
        </w:tc>
      </w:tr>
      <w:tr w:rsidR="00E458EC" w:rsidRPr="001C0AE8" w14:paraId="169BF064" w14:textId="77777777" w:rsidTr="00590B9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09BBBBB" w14:textId="77777777" w:rsidR="00E458EC" w:rsidRDefault="00E458EC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7DC089" w14:textId="77777777" w:rsidR="00E458EC" w:rsidRDefault="00E458EC" w:rsidP="00E458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0502C2D" w14:textId="77777777" w:rsidR="00E458EC" w:rsidRDefault="00E458EC" w:rsidP="00E458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BB7D1B" w14:textId="77777777" w:rsidR="00E458EC" w:rsidRDefault="00E458EC" w:rsidP="00E458E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9BB6EF2" w14:textId="77777777" w:rsidR="00E458EC" w:rsidRDefault="00E458EC" w:rsidP="00E458EC">
            <w:pPr>
              <w:jc w:val="left"/>
            </w:pPr>
          </w:p>
        </w:tc>
      </w:tr>
      <w:tr w:rsidR="00E458EC" w:rsidRPr="00002A9C" w14:paraId="760786BC" w14:textId="77777777" w:rsidTr="00590B97">
        <w:tc>
          <w:tcPr>
            <w:tcW w:w="1526" w:type="dxa"/>
            <w:shd w:val="clear" w:color="auto" w:fill="auto"/>
            <w:vAlign w:val="center"/>
          </w:tcPr>
          <w:p w14:paraId="7761E1D3" w14:textId="77777777" w:rsidR="00E458EC" w:rsidRDefault="00E458EC" w:rsidP="00E458E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215005" w14:textId="77777777" w:rsidR="00E458EC" w:rsidRDefault="00BF63EB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15473E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E458EC" w:rsidRPr="00002A9C" w14:paraId="5727797A" w14:textId="77777777" w:rsidTr="00590B97">
        <w:tc>
          <w:tcPr>
            <w:tcW w:w="1526" w:type="dxa"/>
            <w:shd w:val="clear" w:color="auto" w:fill="auto"/>
            <w:vAlign w:val="center"/>
          </w:tcPr>
          <w:p w14:paraId="19C8DFF9" w14:textId="77777777" w:rsidR="00E458EC" w:rsidRDefault="00E458EC" w:rsidP="00E458E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451445" w14:textId="77777777" w:rsidR="00E458EC" w:rsidRDefault="00E458EC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6C1211" w14:textId="77777777" w:rsidR="00E458EC" w:rsidRDefault="00E458EC" w:rsidP="00E458E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E458EC" w:rsidRPr="00002A9C" w14:paraId="0CE769B1" w14:textId="77777777" w:rsidTr="00590B9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FDDA5C" w14:textId="77777777" w:rsidR="00E458EC" w:rsidRPr="00002A9C" w:rsidRDefault="00E458EC" w:rsidP="00590B9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1AEE080" w14:textId="77777777" w:rsidR="00E458EC" w:rsidRDefault="00E458EC" w:rsidP="00590B9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7C1D77">
              <w:rPr>
                <w:rFonts w:asciiTheme="minorEastAsia" w:hAnsiTheme="minorEastAsia" w:cs="宋体"/>
                <w:szCs w:val="21"/>
              </w:rPr>
              <w:t>10</w:t>
            </w:r>
          </w:p>
        </w:tc>
      </w:tr>
      <w:tr w:rsidR="00E458EC" w:rsidRPr="0028101D" w14:paraId="2F48E0F3" w14:textId="77777777" w:rsidTr="00590B97">
        <w:tc>
          <w:tcPr>
            <w:tcW w:w="1526" w:type="dxa"/>
            <w:shd w:val="clear" w:color="auto" w:fill="auto"/>
            <w:vAlign w:val="center"/>
          </w:tcPr>
          <w:p w14:paraId="24CE60F4" w14:textId="77777777" w:rsidR="00E458EC" w:rsidRPr="00002A9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6A2638" w14:textId="77777777" w:rsidR="00E458EC" w:rsidRPr="004E6B38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获取通信信道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E458EC" w:rsidRPr="00002A9C" w14:paraId="23DB6B86" w14:textId="77777777" w:rsidTr="00590B97">
        <w:tc>
          <w:tcPr>
            <w:tcW w:w="1526" w:type="dxa"/>
            <w:shd w:val="clear" w:color="auto" w:fill="auto"/>
            <w:vAlign w:val="center"/>
          </w:tcPr>
          <w:p w14:paraId="19EAA35F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98A25DD" w14:textId="77777777" w:rsidR="00E458EC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proofErr w:type="spellStart"/>
            <w:r>
              <w:rPr>
                <w:rFonts w:asciiTheme="minorEastAsia" w:hAnsiTheme="minorEastAsia"/>
                <w:szCs w:val="21"/>
              </w:rPr>
              <w:t>wifi</w:t>
            </w:r>
            <w:proofErr w:type="spellEnd"/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 </w:t>
            </w:r>
          </w:p>
        </w:tc>
      </w:tr>
      <w:tr w:rsidR="00E458EC" w:rsidRPr="00002A9C" w14:paraId="02814FB8" w14:textId="77777777" w:rsidTr="00590B97">
        <w:tc>
          <w:tcPr>
            <w:tcW w:w="1526" w:type="dxa"/>
            <w:shd w:val="clear" w:color="auto" w:fill="auto"/>
            <w:vAlign w:val="center"/>
          </w:tcPr>
          <w:p w14:paraId="33B8BE29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163F380" w14:textId="77777777" w:rsidR="00E458EC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5473E" w:rsidRPr="001C0AE8" w14:paraId="630C46A2" w14:textId="77777777" w:rsidTr="00590B9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DBEDA2" w14:textId="77777777" w:rsidR="0015473E" w:rsidRPr="001C0AE8" w:rsidRDefault="0015473E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13824A3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E26850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5C8C2DF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1E89796" w14:textId="77777777" w:rsidR="0015473E" w:rsidRPr="001C0AE8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5473E" w:rsidRPr="001C0AE8" w14:paraId="4752D5E6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FE9954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4D1B9D" w14:textId="77777777" w:rsidR="0015473E" w:rsidRPr="00574645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28FF52" w14:textId="77777777" w:rsidR="0015473E" w:rsidRPr="00F14137" w:rsidRDefault="0015473E" w:rsidP="00E45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992" w:type="dxa"/>
            <w:vAlign w:val="center"/>
          </w:tcPr>
          <w:p w14:paraId="7ED7C9D9" w14:textId="77777777" w:rsidR="0015473E" w:rsidRPr="00874A55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37677A9A" w14:textId="77777777" w:rsidR="0015473E" w:rsidRDefault="0015473E" w:rsidP="00E458EC">
            <w:pPr>
              <w:jc w:val="left"/>
            </w:pPr>
            <w:r>
              <w:t xml:space="preserve">LSB </w:t>
            </w:r>
            <w:r>
              <w:t>低字节在前</w:t>
            </w:r>
          </w:p>
          <w:p w14:paraId="17D727A9" w14:textId="77777777" w:rsidR="0015473E" w:rsidRDefault="0015473E" w:rsidP="00E458EC">
            <w:pPr>
              <w:jc w:val="left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41</w:t>
            </w:r>
            <w:r>
              <w:rPr>
                <w:rFonts w:hint="eastAsia"/>
              </w:rPr>
              <w:t>:</w:t>
            </w:r>
            <w:r>
              <w:t>23</w:t>
            </w:r>
            <w:r>
              <w:rPr>
                <w:rFonts w:hint="eastAsia"/>
              </w:rPr>
              <w:t>:</w:t>
            </w:r>
            <w:r>
              <w:t>77:34  C2</w:t>
            </w:r>
            <w:r>
              <w:t>建立通信的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34193D56" w14:textId="77777777" w:rsidR="0015473E" w:rsidRPr="00F14137" w:rsidRDefault="0015473E" w:rsidP="00E45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data = 0xF1 17 4D 22 </w:t>
            </w:r>
            <w:r>
              <w:t>C2</w:t>
            </w:r>
            <w:r>
              <w:t>建立通信的端口</w:t>
            </w:r>
          </w:p>
        </w:tc>
      </w:tr>
      <w:tr w:rsidR="0015473E" w:rsidRPr="001C0AE8" w14:paraId="5B03A0BD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E4A13C" w14:textId="77777777" w:rsidR="0015473E" w:rsidRDefault="0015473E" w:rsidP="00E458E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10A5BFB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777636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992" w:type="dxa"/>
            <w:vAlign w:val="center"/>
          </w:tcPr>
          <w:p w14:paraId="62FEE123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670FEEA7" w14:textId="77777777" w:rsidR="0015473E" w:rsidRDefault="0015473E" w:rsidP="00E458EC">
            <w:pPr>
              <w:jc w:val="left"/>
            </w:pPr>
            <w:r>
              <w:t xml:space="preserve">LSB  </w:t>
            </w:r>
          </w:p>
          <w:p w14:paraId="69436EEE" w14:textId="77777777" w:rsidR="0015473E" w:rsidRPr="001D6574" w:rsidRDefault="0015473E" w:rsidP="00E458E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端口号</w:t>
            </w:r>
            <w:r>
              <w:t>8080  data = 0x1F90</w:t>
            </w:r>
          </w:p>
        </w:tc>
      </w:tr>
      <w:tr w:rsidR="0015473E" w:rsidRPr="001C0AE8" w14:paraId="6D1E9900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53A4B4D" w14:textId="77777777" w:rsidR="0015473E" w:rsidRDefault="0015473E" w:rsidP="001547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79E3E" w14:textId="77777777" w:rsidR="0015473E" w:rsidRDefault="0015473E" w:rsidP="0015473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2E7F1F" w14:textId="77777777" w:rsidR="0015473E" w:rsidRDefault="0015473E" w:rsidP="0015473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proxy</w:t>
            </w:r>
          </w:p>
        </w:tc>
        <w:tc>
          <w:tcPr>
            <w:tcW w:w="992" w:type="dxa"/>
            <w:vAlign w:val="center"/>
          </w:tcPr>
          <w:p w14:paraId="44CFB6DB" w14:textId="77777777" w:rsidR="0015473E" w:rsidRDefault="0015473E" w:rsidP="0015473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6FA6CD4B" w14:textId="77777777" w:rsidR="0015473E" w:rsidRDefault="0015473E" w:rsidP="0015473E">
            <w:pPr>
              <w:jc w:val="left"/>
            </w:pPr>
            <w:proofErr w:type="gramStart"/>
            <w:r>
              <w:rPr>
                <w:rFonts w:hint="eastAsia"/>
              </w:rPr>
              <w:t>1</w:t>
            </w:r>
            <w:r>
              <w:t>:tcp</w:t>
            </w:r>
            <w:proofErr w:type="gramEnd"/>
            <w:r>
              <w:t>; 2:udp; 3:http;</w:t>
            </w:r>
          </w:p>
        </w:tc>
      </w:tr>
      <w:tr w:rsidR="00E458EC" w:rsidRPr="00002A9C" w14:paraId="078237D1" w14:textId="77777777" w:rsidTr="00590B97">
        <w:tc>
          <w:tcPr>
            <w:tcW w:w="1526" w:type="dxa"/>
            <w:shd w:val="clear" w:color="auto" w:fill="auto"/>
            <w:vAlign w:val="center"/>
          </w:tcPr>
          <w:p w14:paraId="49E07E6D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45EE4F4" w14:textId="77777777" w:rsidR="00E458EC" w:rsidRDefault="0015473E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</w:t>
            </w:r>
          </w:p>
        </w:tc>
      </w:tr>
      <w:tr w:rsidR="00E458EC" w:rsidRPr="00002A9C" w14:paraId="5A61A9F4" w14:textId="77777777" w:rsidTr="00590B97">
        <w:tc>
          <w:tcPr>
            <w:tcW w:w="1526" w:type="dxa"/>
            <w:shd w:val="clear" w:color="auto" w:fill="auto"/>
            <w:vAlign w:val="center"/>
          </w:tcPr>
          <w:p w14:paraId="29A3F1DE" w14:textId="77777777" w:rsidR="00E458EC" w:rsidRDefault="00E458EC" w:rsidP="00590B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1829A2F" w14:textId="77777777" w:rsidR="00E458EC" w:rsidRDefault="00E458EC" w:rsidP="00590B9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C1EE46" w14:textId="77777777" w:rsidR="00E458EC" w:rsidRDefault="00E458EC" w:rsidP="00E458EC"/>
    <w:p w14:paraId="7DDEDE33" w14:textId="77777777" w:rsidR="0015473E" w:rsidRDefault="0015473E" w:rsidP="00E458EC">
      <w:r>
        <w:t>C2</w:t>
      </w:r>
      <w:r>
        <w:t>接收到</w:t>
      </w:r>
      <w:r>
        <w:rPr>
          <w:rFonts w:hint="eastAsia"/>
        </w:rPr>
        <w:t>0x</w:t>
      </w:r>
      <w:r>
        <w:t>11</w:t>
      </w:r>
      <w:r>
        <w:t>消息后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先查看该</w:t>
      </w:r>
      <w:r>
        <w:rPr>
          <w:rFonts w:hint="eastAsia"/>
        </w:rPr>
        <w:t>SN</w:t>
      </w:r>
      <w:r>
        <w:rPr>
          <w:rFonts w:hint="eastAsia"/>
        </w:rPr>
        <w:t>是否之前已经分配信道（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如果已经分配过，</w:t>
      </w:r>
      <w:r>
        <w:rPr>
          <w:rFonts w:hint="eastAsia"/>
        </w:rPr>
        <w:t xml:space="preserve"> </w:t>
      </w:r>
      <w:r>
        <w:rPr>
          <w:rFonts w:hint="eastAsia"/>
        </w:rPr>
        <w:t>就先端口该信道上的连接，</w:t>
      </w:r>
      <w:r>
        <w:rPr>
          <w:rFonts w:hint="eastAsia"/>
        </w:rPr>
        <w:t xml:space="preserve"> </w:t>
      </w:r>
      <w:r>
        <w:rPr>
          <w:rFonts w:hint="eastAsia"/>
        </w:rPr>
        <w:t>然后启动该信道，</w:t>
      </w:r>
      <w:r>
        <w:rPr>
          <w:rFonts w:hint="eastAsia"/>
        </w:rPr>
        <w:t xml:space="preserve"> </w:t>
      </w:r>
      <w:r>
        <w:rPr>
          <w:rFonts w:hint="eastAsia"/>
        </w:rPr>
        <w:t>如果没有，</w:t>
      </w:r>
      <w:r>
        <w:rPr>
          <w:rFonts w:hint="eastAsia"/>
        </w:rPr>
        <w:t xml:space="preserve"> </w:t>
      </w:r>
      <w:r>
        <w:rPr>
          <w:rFonts w:hint="eastAsia"/>
        </w:rPr>
        <w:t>就随机分配一个信道（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并建立信道，</w:t>
      </w:r>
      <w:r>
        <w:rPr>
          <w:rFonts w:hint="eastAsia"/>
        </w:rPr>
        <w:t xml:space="preserve"> </w:t>
      </w:r>
      <w:r>
        <w:rPr>
          <w:rFonts w:hint="eastAsia"/>
        </w:rPr>
        <w:t>成功后，</w:t>
      </w:r>
      <w:r>
        <w:rPr>
          <w:rFonts w:hint="eastAsia"/>
        </w:rPr>
        <w:t xml:space="preserve"> </w:t>
      </w:r>
      <w:r>
        <w:rPr>
          <w:rFonts w:hint="eastAsia"/>
        </w:rPr>
        <w:t>返回信道（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）给枪</w:t>
      </w:r>
    </w:p>
    <w:p w14:paraId="69FF4495" w14:textId="77777777" w:rsidR="00E458EC" w:rsidRDefault="00E458EC" w:rsidP="00DA73AC">
      <w:pPr>
        <w:jc w:val="center"/>
        <w:rPr>
          <w:b/>
          <w:sz w:val="24"/>
          <w:szCs w:val="24"/>
        </w:rPr>
      </w:pPr>
    </w:p>
    <w:p w14:paraId="00F7044A" w14:textId="77777777" w:rsidR="00E458EC" w:rsidRDefault="00E458EC" w:rsidP="00DA73AC">
      <w:pPr>
        <w:jc w:val="center"/>
        <w:rPr>
          <w:b/>
          <w:sz w:val="24"/>
          <w:szCs w:val="24"/>
        </w:rPr>
      </w:pPr>
    </w:p>
    <w:p w14:paraId="1F6C3D89" w14:textId="77777777" w:rsidR="005D1A32" w:rsidRPr="005D1A32" w:rsidRDefault="009A6395" w:rsidP="007214E1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给C</w:t>
      </w:r>
      <w:r>
        <w:rPr>
          <w:rFonts w:eastAsiaTheme="minorEastAsia" w:cs="宋体"/>
          <w:color w:val="000000"/>
          <w:kern w:val="0"/>
          <w:szCs w:val="21"/>
        </w:rPr>
        <w:t>2上传心跳包</w:t>
      </w:r>
      <w:r w:rsidR="00DA73AC">
        <w:rPr>
          <w:rFonts w:hint="eastAsia"/>
        </w:rPr>
        <w:t>(</w:t>
      </w:r>
      <w:r w:rsidR="00017605">
        <w:t>0x1</w:t>
      </w:r>
      <w:r w:rsidR="007C1D77">
        <w:t>1</w:t>
      </w:r>
      <w:r w:rsidR="00DA73AC"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5D1A32" w:rsidRPr="00002A9C" w14:paraId="17481D51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18285" w14:textId="77777777" w:rsidR="005D1A32" w:rsidRPr="00002A9C" w:rsidRDefault="005D1A32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78EDD1" w14:textId="77777777" w:rsidR="005D1A32" w:rsidRDefault="007C1D77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0x11</w:t>
            </w:r>
          </w:p>
        </w:tc>
      </w:tr>
      <w:tr w:rsidR="005D1A32" w:rsidRPr="0028101D" w14:paraId="1721FCD3" w14:textId="77777777" w:rsidTr="00895202">
        <w:tc>
          <w:tcPr>
            <w:tcW w:w="1526" w:type="dxa"/>
            <w:shd w:val="clear" w:color="auto" w:fill="auto"/>
            <w:vAlign w:val="center"/>
          </w:tcPr>
          <w:p w14:paraId="449978F7" w14:textId="77777777" w:rsidR="005D1A32" w:rsidRPr="00002A9C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C282D5" w14:textId="77777777" w:rsidR="005D1A32" w:rsidRPr="004E6B38" w:rsidRDefault="00B072C3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给C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2上传心跳包</w:t>
            </w:r>
          </w:p>
        </w:tc>
      </w:tr>
      <w:tr w:rsidR="005D1A32" w:rsidRPr="00002A9C" w14:paraId="6AD8F134" w14:textId="77777777" w:rsidTr="00895202">
        <w:tc>
          <w:tcPr>
            <w:tcW w:w="1526" w:type="dxa"/>
            <w:shd w:val="clear" w:color="auto" w:fill="auto"/>
            <w:vAlign w:val="center"/>
          </w:tcPr>
          <w:p w14:paraId="0DECDD28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2ED0B57" w14:textId="3E564D4F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345C65">
              <w:rPr>
                <w:rFonts w:asciiTheme="minorEastAsia" w:hAnsiTheme="minorEastAsia"/>
                <w:szCs w:val="21"/>
              </w:rPr>
              <w:t>C2Wifi</w:t>
            </w:r>
          </w:p>
        </w:tc>
      </w:tr>
      <w:tr w:rsidR="005D1A32" w:rsidRPr="00002A9C" w14:paraId="63054FA4" w14:textId="77777777" w:rsidTr="00895202">
        <w:tc>
          <w:tcPr>
            <w:tcW w:w="1526" w:type="dxa"/>
            <w:shd w:val="clear" w:color="auto" w:fill="auto"/>
            <w:vAlign w:val="center"/>
          </w:tcPr>
          <w:p w14:paraId="1FAA479C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289FEEA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5Hz</w:t>
            </w:r>
          </w:p>
        </w:tc>
      </w:tr>
      <w:tr w:rsidR="005D1A32" w:rsidRPr="001C0AE8" w14:paraId="76129CEA" w14:textId="77777777" w:rsidTr="00F7486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CD3159" w14:textId="77777777" w:rsidR="005D1A32" w:rsidRPr="001C0AE8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3EB1D51" w14:textId="77777777" w:rsidR="005D1A32" w:rsidRPr="001C0AE8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D07B2E" w14:textId="77777777" w:rsidR="005D1A32" w:rsidRPr="001C0AE8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2124385" w14:textId="77777777" w:rsidR="005D1A32" w:rsidRPr="001C0AE8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1B4F472" w14:textId="77777777" w:rsidR="005D1A32" w:rsidRPr="001C0AE8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D1A32" w:rsidRPr="001C0AE8" w14:paraId="00AFB8AC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1AC59A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1B83E0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9F2DE6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B379C">
              <w:rPr>
                <w:rFonts w:asciiTheme="minorEastAsia" w:hAnsiTheme="minorEastAsia"/>
                <w:szCs w:val="21"/>
              </w:rPr>
              <w:t>screen</w:t>
            </w:r>
            <w:r>
              <w:rPr>
                <w:rFonts w:asciiTheme="minorEastAsia" w:hAnsiTheme="minorEastAsia"/>
                <w:szCs w:val="21"/>
              </w:rPr>
              <w:t>S</w:t>
            </w:r>
            <w:r w:rsidRPr="007B379C">
              <w:rPr>
                <w:rFonts w:asciiTheme="minorEastAsia" w:hAnsiTheme="minor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64B09E67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6B9CB0E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枪屏幕</w:t>
            </w:r>
            <w:r w:rsidRPr="003A7E64">
              <w:rPr>
                <w:rFonts w:asciiTheme="minorEastAsia" w:hAnsiTheme="minorEastAsia" w:hint="eastAsia"/>
                <w:szCs w:val="21"/>
              </w:rPr>
              <w:t>亮屏/息屏</w:t>
            </w:r>
          </w:p>
        </w:tc>
      </w:tr>
      <w:tr w:rsidR="005D1A32" w:rsidRPr="001C0AE8" w14:paraId="0E2D15B9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4C5721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7731E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C81B18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Pr="00090192">
              <w:rPr>
                <w:rFonts w:asciiTheme="minorEastAsia" w:hAnsiTheme="minorEastAsia"/>
                <w:szCs w:val="21"/>
              </w:rPr>
              <w:t>lectricity</w:t>
            </w:r>
          </w:p>
        </w:tc>
        <w:tc>
          <w:tcPr>
            <w:tcW w:w="1134" w:type="dxa"/>
            <w:vAlign w:val="center"/>
          </w:tcPr>
          <w:p w14:paraId="22C42F5A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B595C0C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 xml:space="preserve"> 电量百分比</w:t>
            </w:r>
          </w:p>
        </w:tc>
      </w:tr>
      <w:tr w:rsidR="005D1A32" w:rsidRPr="001C0AE8" w14:paraId="5E51867C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71A1E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A1EEC8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522820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signalS</w:t>
            </w:r>
            <w:r w:rsidRPr="00CD4B08">
              <w:rPr>
                <w:rFonts w:asciiTheme="minorEastAsia" w:hAnsiTheme="minorEastAsia"/>
                <w:szCs w:val="21"/>
              </w:rPr>
              <w:t>trength</w:t>
            </w:r>
            <w:proofErr w:type="spellEnd"/>
          </w:p>
        </w:tc>
        <w:tc>
          <w:tcPr>
            <w:tcW w:w="1134" w:type="dxa"/>
            <w:vAlign w:val="center"/>
          </w:tcPr>
          <w:p w14:paraId="34DA39AE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2E38AD3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D77D19">
              <w:rPr>
                <w:rFonts w:asciiTheme="minorEastAsia" w:hAnsiTheme="minorEastAsia" w:hint="eastAsia"/>
                <w:szCs w:val="21"/>
              </w:rPr>
              <w:t>连接</w:t>
            </w:r>
            <w:r>
              <w:rPr>
                <w:rFonts w:asciiTheme="minorEastAsia" w:hAnsiTheme="minorEastAsia" w:hint="eastAsia"/>
                <w:szCs w:val="21"/>
              </w:rPr>
              <w:t>W</w:t>
            </w:r>
            <w:r>
              <w:rPr>
                <w:rFonts w:asciiTheme="minorEastAsia" w:hAnsiTheme="minorEastAsia"/>
                <w:szCs w:val="21"/>
              </w:rPr>
              <w:t>IFI</w:t>
            </w:r>
            <w:r w:rsidRPr="00D77D19">
              <w:rPr>
                <w:rFonts w:asciiTheme="minorEastAsia" w:hAnsiTheme="minorEastAsia" w:hint="eastAsia"/>
                <w:szCs w:val="21"/>
              </w:rPr>
              <w:t>信号强度</w:t>
            </w:r>
            <w:r>
              <w:rPr>
                <w:rFonts w:asciiTheme="minorEastAsia" w:hAnsiTheme="minorEastAsia"/>
                <w:szCs w:val="21"/>
              </w:rPr>
              <w:t>百分比</w:t>
            </w:r>
          </w:p>
        </w:tc>
      </w:tr>
      <w:tr w:rsidR="005D1A32" w:rsidRPr="001C0AE8" w14:paraId="07135E0D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A127F9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876EFF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BA0A13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workS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6B2141C8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5E58F69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枪工作状态</w:t>
            </w:r>
          </w:p>
          <w:p w14:paraId="02BBB5CB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0：待机</w:t>
            </w:r>
          </w:p>
          <w:p w14:paraId="7639EFF4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27B76139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</w:p>
          <w:p w14:paraId="4119A2BF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  <w:p w14:paraId="0F854777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proofErr w:type="gramStart"/>
            <w:r>
              <w:rPr>
                <w:rFonts w:asciiTheme="minorEastAsia" w:hAnsiTheme="minorEastAsia"/>
                <w:szCs w:val="21"/>
              </w:rPr>
              <w:t>飞控图传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+ </w:t>
            </w:r>
            <w:r>
              <w:rPr>
                <w:rFonts w:asciiTheme="minorEastAsia" w:hAnsiTheme="minorEastAsia" w:hint="eastAsia"/>
                <w:szCs w:val="21"/>
              </w:rPr>
              <w:t>打击</w:t>
            </w:r>
            <w:r>
              <w:rPr>
                <w:rFonts w:asciiTheme="minorEastAsia" w:hAnsiTheme="minorEastAsia"/>
                <w:szCs w:val="21"/>
              </w:rPr>
              <w:t>GNSS</w:t>
            </w:r>
          </w:p>
        </w:tc>
      </w:tr>
      <w:tr w:rsidR="005D1A32" w:rsidRPr="001C0AE8" w14:paraId="56D6E13A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D0BC695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CDFBE7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45821E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134" w:type="dxa"/>
            <w:vAlign w:val="center"/>
          </w:tcPr>
          <w:p w14:paraId="099D9164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CDF70A8" w14:textId="01B69944" w:rsidR="005D1A32" w:rsidRDefault="00CD421B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</w:r>
            <w:r w:rsidR="005D1A32">
              <w:rPr>
                <w:rFonts w:asciiTheme="minorEastAsia" w:hAnsiTheme="minorEastAsia"/>
                <w:szCs w:val="21"/>
              </w:rPr>
              <w:t>0x01: 一级报警</w:t>
            </w:r>
          </w:p>
          <w:p w14:paraId="22F1DA3D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334E1DB8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</w:tc>
      </w:tr>
      <w:tr w:rsidR="005D1A32" w:rsidRPr="001C0AE8" w14:paraId="47BDD963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C8B4F8E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77BA20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2C38AA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hitFreq</w:t>
            </w:r>
            <w:proofErr w:type="spellEnd"/>
          </w:p>
        </w:tc>
        <w:tc>
          <w:tcPr>
            <w:tcW w:w="1134" w:type="dxa"/>
            <w:vAlign w:val="center"/>
          </w:tcPr>
          <w:p w14:paraId="66869FD5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5AE928F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：打击</w:t>
            </w:r>
            <w:r>
              <w:rPr>
                <w:rFonts w:asciiTheme="minorEastAsia" w:hAnsiTheme="minorEastAsia"/>
                <w:szCs w:val="21"/>
              </w:rPr>
              <w:t>所有范围</w:t>
            </w:r>
          </w:p>
          <w:p w14:paraId="25394C2C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1：打击小于2</w:t>
            </w:r>
            <w:r>
              <w:rPr>
                <w:rFonts w:asciiTheme="minorEastAsia" w:hAnsiTheme="minorEastAsia"/>
                <w:szCs w:val="21"/>
              </w:rPr>
              <w:t>G</w:t>
            </w:r>
          </w:p>
          <w:p w14:paraId="222BEDC2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：打击2</w:t>
            </w:r>
            <w:r>
              <w:rPr>
                <w:rFonts w:asciiTheme="minorEastAsia" w:hAnsiTheme="minorEastAsia"/>
                <w:szCs w:val="21"/>
              </w:rPr>
              <w:t>-4G</w:t>
            </w:r>
          </w:p>
          <w:p w14:paraId="0A4CE0AE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42542557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12941F0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</w:t>
            </w:r>
            <w:r w:rsidRPr="00637D33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637D33">
              <w:rPr>
                <w:rFonts w:asciiTheme="minorEastAsia" w:hAnsiTheme="minorEastAsia"/>
                <w:szCs w:val="21"/>
              </w:rPr>
              <w:t>4G</w:t>
            </w:r>
            <w:r w:rsidRPr="001D6574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  <w:p w14:paraId="16D36B08" w14:textId="77777777" w:rsidR="005D1A32" w:rsidRPr="001D6574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打击2G</w:t>
            </w:r>
            <w:r>
              <w:rPr>
                <w:rFonts w:asciiTheme="minorEastAsia" w:hAnsiTheme="minorEastAsia" w:hint="eastAsia"/>
                <w:szCs w:val="21"/>
              </w:rPr>
              <w:t>、4</w:t>
            </w:r>
            <w:r>
              <w:rPr>
                <w:rFonts w:asciiTheme="minorEastAsia" w:hAnsiTheme="minorEastAsia"/>
                <w:szCs w:val="21"/>
              </w:rPr>
              <w:t>-6G</w:t>
            </w:r>
          </w:p>
        </w:tc>
      </w:tr>
      <w:tr w:rsidR="005D1A32" w:rsidRPr="001C0AE8" w14:paraId="4E8FC1F2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498FBE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61C51A0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744CA7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A50224">
              <w:rPr>
                <w:rFonts w:asciiTheme="minorEastAsia" w:hAnsiTheme="minorEastAsia"/>
                <w:szCs w:val="21"/>
              </w:rPr>
              <w:t>detect</w:t>
            </w:r>
            <w:r>
              <w:rPr>
                <w:rFonts w:asciiTheme="minorEastAsia" w:hAnsiTheme="minorEastAsia"/>
                <w:szCs w:val="21"/>
              </w:rPr>
              <w:t>Freq</w:t>
            </w:r>
            <w:proofErr w:type="spellEnd"/>
          </w:p>
        </w:tc>
        <w:tc>
          <w:tcPr>
            <w:tcW w:w="1134" w:type="dxa"/>
            <w:vAlign w:val="center"/>
          </w:tcPr>
          <w:p w14:paraId="03AD814E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3246509F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 侦测</w:t>
            </w:r>
            <w:r>
              <w:rPr>
                <w:rFonts w:asciiTheme="minorEastAsia" w:hAnsiTheme="minorEastAsia" w:hint="eastAsia"/>
                <w:szCs w:val="21"/>
              </w:rPr>
              <w:t xml:space="preserve">扫描频率 </w:t>
            </w:r>
            <w:r>
              <w:rPr>
                <w:rFonts w:asciiTheme="minorEastAsia" w:hAnsiTheme="minorEastAsia"/>
                <w:szCs w:val="21"/>
              </w:rPr>
              <w:t>MHz</w:t>
            </w:r>
          </w:p>
        </w:tc>
      </w:tr>
      <w:tr w:rsidR="005D1A32" w:rsidRPr="001C0AE8" w14:paraId="40EB8572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10471D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851A73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546B71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1134" w:type="dxa"/>
            <w:vAlign w:val="center"/>
          </w:tcPr>
          <w:p w14:paraId="09AABAB3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75C92709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>陀螺仪信息</w:t>
            </w:r>
          </w:p>
        </w:tc>
      </w:tr>
      <w:tr w:rsidR="005D1A32" w:rsidRPr="001C0AE8" w14:paraId="4BA673F6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66B45F3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674574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E06C9A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14:paraId="5CB3145A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5D20BAAD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>陀螺仪信息</w:t>
            </w:r>
          </w:p>
        </w:tc>
      </w:tr>
      <w:tr w:rsidR="005D1A32" w:rsidRPr="001C0AE8" w14:paraId="0C11E9A9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BB7A89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58AF43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4880D8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</w:t>
            </w:r>
          </w:p>
        </w:tc>
        <w:tc>
          <w:tcPr>
            <w:tcW w:w="1134" w:type="dxa"/>
            <w:vAlign w:val="center"/>
          </w:tcPr>
          <w:p w14:paraId="2B83C0B4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788471E2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>
              <w:rPr>
                <w:rFonts w:asciiTheme="minorEastAsia" w:hAnsiTheme="minorEastAsia" w:hint="eastAsia"/>
                <w:szCs w:val="21"/>
              </w:rPr>
              <w:t>陀螺仪信息</w:t>
            </w:r>
          </w:p>
        </w:tc>
      </w:tr>
      <w:tr w:rsidR="005D1A32" w:rsidRPr="001C0AE8" w14:paraId="04E62261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63DA3EE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C6A965" w14:textId="0FE0A233" w:rsidR="005D1A3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5D498D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541123">
              <w:rPr>
                <w:rFonts w:asciiTheme="minorEastAsia" w:hAnsiTheme="minorEastAsia"/>
                <w:szCs w:val="21"/>
              </w:rPr>
              <w:t>gun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541123">
              <w:rPr>
                <w:rFonts w:asciiTheme="minorEastAsia" w:hAnsiTheme="minorEastAsia"/>
                <w:szCs w:val="21"/>
              </w:rPr>
              <w:t>ongitude</w:t>
            </w:r>
            <w:proofErr w:type="spellEnd"/>
          </w:p>
        </w:tc>
        <w:tc>
          <w:tcPr>
            <w:tcW w:w="1134" w:type="dxa"/>
            <w:vAlign w:val="center"/>
          </w:tcPr>
          <w:p w14:paraId="02DB9977" w14:textId="236602F1" w:rsidR="005D1A3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</w:t>
            </w:r>
            <w:r w:rsidR="005D1A32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3D9B2BA5" w14:textId="1369C194" w:rsidR="005D1A32" w:rsidRPr="00D221B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>
              <w:rPr>
                <w:rFonts w:asciiTheme="minorEastAsia" w:hAnsiTheme="minorEastAsia" w:hint="eastAsia"/>
                <w:szCs w:val="21"/>
              </w:rPr>
              <w:t>枪经度(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0</w:t>
            </w:r>
            <w:r w:rsidR="00591597" w:rsidRPr="00340955">
              <w:rPr>
                <w:rFonts w:asciiTheme="minorEastAsia" w:hAnsiTheme="minorEastAsia"/>
                <w:szCs w:val="21"/>
              </w:rPr>
              <w:t>.</w:t>
            </w:r>
            <w:r w:rsidR="00591597">
              <w:rPr>
                <w:rFonts w:asciiTheme="minorEastAsia" w:hAnsiTheme="minorEastAsia"/>
                <w:szCs w:val="21"/>
              </w:rPr>
              <w:t>000</w:t>
            </w:r>
            <w:r w:rsidR="00591597" w:rsidRPr="00340955">
              <w:rPr>
                <w:rFonts w:asciiTheme="minorEastAsia" w:hAnsiTheme="minorEastAsia"/>
                <w:szCs w:val="21"/>
              </w:rPr>
              <w:t>01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D1A32" w:rsidRPr="001C0AE8" w14:paraId="795D3818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BC187A8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7DF626" w14:textId="31442796" w:rsidR="005D1A3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58D988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gunL</w:t>
            </w:r>
            <w:r w:rsidRPr="00541123">
              <w:rPr>
                <w:rFonts w:asciiTheme="minorEastAsia" w:hAnsiTheme="minorEastAsia"/>
                <w:szCs w:val="21"/>
              </w:rPr>
              <w:t>atitude</w:t>
            </w:r>
            <w:proofErr w:type="spellEnd"/>
          </w:p>
        </w:tc>
        <w:tc>
          <w:tcPr>
            <w:tcW w:w="1134" w:type="dxa"/>
            <w:vAlign w:val="center"/>
          </w:tcPr>
          <w:p w14:paraId="049E2C6C" w14:textId="4CCBDC07" w:rsidR="005D1A3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</w:t>
            </w:r>
            <w:r w:rsidR="005D1A32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431AE202" w14:textId="52580EBC" w:rsidR="005D1A32" w:rsidRDefault="0076560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SB枪纬度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0</w:t>
            </w:r>
            <w:r w:rsidR="00591597" w:rsidRPr="00340955">
              <w:rPr>
                <w:rFonts w:asciiTheme="minorEastAsia" w:hAnsiTheme="minorEastAsia"/>
                <w:szCs w:val="21"/>
              </w:rPr>
              <w:t>.</w:t>
            </w:r>
            <w:r w:rsidR="00591597">
              <w:rPr>
                <w:rFonts w:asciiTheme="minorEastAsia" w:hAnsiTheme="minorEastAsia"/>
                <w:szCs w:val="21"/>
              </w:rPr>
              <w:t>000</w:t>
            </w:r>
            <w:r w:rsidR="00591597" w:rsidRPr="00340955">
              <w:rPr>
                <w:rFonts w:asciiTheme="minorEastAsia" w:hAnsiTheme="minorEastAsia"/>
                <w:szCs w:val="21"/>
              </w:rPr>
              <w:t>01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D1A32" w:rsidRPr="001C0AE8" w14:paraId="14312C53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3DFAF7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D18E27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473F65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</w:t>
            </w:r>
            <w:r w:rsidRPr="00961B8B">
              <w:rPr>
                <w:rFonts w:asciiTheme="minorEastAsia" w:hAnsiTheme="minorEastAsia"/>
                <w:szCs w:val="21"/>
              </w:rPr>
              <w:t>Altitude</w:t>
            </w:r>
            <w:proofErr w:type="spellEnd"/>
          </w:p>
        </w:tc>
        <w:tc>
          <w:tcPr>
            <w:tcW w:w="1134" w:type="dxa"/>
            <w:vAlign w:val="center"/>
          </w:tcPr>
          <w:p w14:paraId="2E57B546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75D1FF04" w14:textId="02C720F3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 w:rsidRPr="003752A5">
              <w:rPr>
                <w:rFonts w:asciiTheme="minorEastAsia" w:hAnsiTheme="minorEastAsia" w:hint="eastAsia"/>
                <w:szCs w:val="21"/>
              </w:rPr>
              <w:t>海拔高度</w:t>
            </w:r>
            <w:r w:rsidR="00591597">
              <w:rPr>
                <w:rFonts w:asciiTheme="minorEastAsia" w:hAnsiTheme="minorEastAsia" w:hint="eastAsia"/>
                <w:szCs w:val="21"/>
              </w:rPr>
              <w:t>（m）</w:t>
            </w:r>
          </w:p>
        </w:tc>
      </w:tr>
      <w:tr w:rsidR="005D1A32" w:rsidRPr="001C0AE8" w14:paraId="01ED15F7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E26F9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A9E87D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48C892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961B8B">
              <w:rPr>
                <w:rFonts w:asciiTheme="minorEastAsia" w:hAnsiTheme="minorEastAsia"/>
                <w:szCs w:val="21"/>
              </w:rPr>
              <w:t>satellites</w:t>
            </w:r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</w:p>
        </w:tc>
        <w:tc>
          <w:tcPr>
            <w:tcW w:w="1134" w:type="dxa"/>
            <w:vAlign w:val="center"/>
          </w:tcPr>
          <w:p w14:paraId="7343559D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79385A4C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 w:rsidRPr="0001135B">
              <w:rPr>
                <w:rFonts w:asciiTheme="minorEastAsia" w:hAnsiTheme="minorEastAsia" w:hint="eastAsia"/>
                <w:szCs w:val="21"/>
              </w:rPr>
              <w:t>卫星数量</w:t>
            </w:r>
          </w:p>
        </w:tc>
      </w:tr>
      <w:tr w:rsidR="005D1A32" w:rsidRPr="001C0AE8" w14:paraId="49236B3A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F705E0C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D4F0D8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84A09" w14:textId="77777777" w:rsidR="005D1A32" w:rsidRPr="003A10EA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gunD</w:t>
            </w:r>
            <w:r w:rsidRPr="00FF749E">
              <w:rPr>
                <w:rFonts w:asciiTheme="minorEastAsia" w:hAnsiTheme="minorEastAsia"/>
                <w:szCs w:val="21"/>
              </w:rPr>
              <w:t>irection</w:t>
            </w:r>
            <w:proofErr w:type="spellEnd"/>
          </w:p>
        </w:tc>
        <w:tc>
          <w:tcPr>
            <w:tcW w:w="1134" w:type="dxa"/>
            <w:vAlign w:val="center"/>
          </w:tcPr>
          <w:p w14:paraId="4CAD249E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2962AA13" w14:textId="7ECDFBD2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SB枪</w:t>
            </w:r>
            <w:r>
              <w:rPr>
                <w:rFonts w:asciiTheme="minorEastAsia" w:hAnsiTheme="minorEastAsia" w:hint="eastAsia"/>
                <w:szCs w:val="21"/>
              </w:rPr>
              <w:t>方位</w:t>
            </w:r>
            <w:r w:rsidR="00591597">
              <w:rPr>
                <w:rFonts w:asciiTheme="minorEastAsia" w:hAnsiTheme="minorEastAsia" w:hint="eastAsia"/>
                <w:szCs w:val="21"/>
              </w:rPr>
              <w:t>(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0</w:t>
            </w:r>
            <w:r w:rsidR="00591597" w:rsidRPr="00340955">
              <w:rPr>
                <w:rFonts w:asciiTheme="minorEastAsia" w:hAnsiTheme="minorEastAsia"/>
                <w:szCs w:val="21"/>
              </w:rPr>
              <w:t>.</w:t>
            </w:r>
            <w:r w:rsidR="00591597">
              <w:rPr>
                <w:rFonts w:asciiTheme="minorEastAsia" w:hAnsiTheme="minorEastAsia"/>
                <w:szCs w:val="21"/>
              </w:rPr>
              <w:t>000</w:t>
            </w:r>
            <w:r w:rsidR="00591597" w:rsidRPr="00340955">
              <w:rPr>
                <w:rFonts w:asciiTheme="minorEastAsia" w:hAnsiTheme="minorEastAsia"/>
                <w:szCs w:val="21"/>
              </w:rPr>
              <w:t>01</w:t>
            </w:r>
            <w:r w:rsidR="00591597" w:rsidRPr="00340955">
              <w:rPr>
                <w:rFonts w:asciiTheme="minorEastAsia" w:hAnsiTheme="minorEastAsia" w:hint="eastAsia"/>
                <w:szCs w:val="21"/>
              </w:rPr>
              <w:t>°</w:t>
            </w:r>
            <w:r w:rsidR="00591597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17565" w:rsidRPr="001C0AE8" w14:paraId="2B6F9DD0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DF1216" w14:textId="77777777" w:rsidR="00817565" w:rsidRDefault="00817565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2C5911C" w14:textId="0D2E9780" w:rsidR="00817565" w:rsidRDefault="00817565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CC514" w14:textId="72CE86BC" w:rsidR="00817565" w:rsidRDefault="00817565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imeStamp</w:t>
            </w:r>
            <w:proofErr w:type="spellEnd"/>
          </w:p>
        </w:tc>
        <w:tc>
          <w:tcPr>
            <w:tcW w:w="1134" w:type="dxa"/>
            <w:vAlign w:val="center"/>
          </w:tcPr>
          <w:p w14:paraId="72015BF1" w14:textId="123AE858" w:rsidR="00817565" w:rsidRDefault="00817565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393117EC" w14:textId="6660CEAB" w:rsidR="00817565" w:rsidRDefault="00817565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5D1A32" w:rsidRPr="001C0AE8" w14:paraId="203B7E7F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784D737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4129C0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BA39D" w14:textId="77777777" w:rsidR="005D1A32" w:rsidRPr="00961B8B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9F10B0">
              <w:rPr>
                <w:rFonts w:asciiTheme="minorEastAsia" w:hAnsiTheme="minorEastAsia"/>
                <w:szCs w:val="21"/>
              </w:rPr>
              <w:t>uUAV_Num</w:t>
            </w:r>
            <w:proofErr w:type="spellEnd"/>
          </w:p>
        </w:tc>
        <w:tc>
          <w:tcPr>
            <w:tcW w:w="1134" w:type="dxa"/>
            <w:vAlign w:val="center"/>
          </w:tcPr>
          <w:p w14:paraId="5EF070FC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</w:t>
            </w:r>
            <w:r w:rsidRPr="00201E8D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492B612B" w14:textId="77777777" w:rsidR="005D1A32" w:rsidRDefault="005D1A3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侦测到无人机个数</w:t>
            </w:r>
          </w:p>
        </w:tc>
      </w:tr>
      <w:tr w:rsidR="005D1A32" w:rsidRPr="001C0AE8" w14:paraId="1A4FD11F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7099BE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C6CC10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8F6AF0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name</w:t>
            </w:r>
          </w:p>
        </w:tc>
        <w:tc>
          <w:tcPr>
            <w:tcW w:w="1134" w:type="dxa"/>
            <w:vAlign w:val="center"/>
          </w:tcPr>
          <w:p w14:paraId="4D064D08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char</w:t>
            </w:r>
          </w:p>
        </w:tc>
        <w:tc>
          <w:tcPr>
            <w:tcW w:w="3402" w:type="dxa"/>
            <w:vAlign w:val="center"/>
          </w:tcPr>
          <w:p w14:paraId="05C60F91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无人机信号</w:t>
            </w: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，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 xml:space="preserve">字符串 </w:t>
            </w:r>
          </w:p>
        </w:tc>
      </w:tr>
      <w:tr w:rsidR="005D1A32" w:rsidRPr="001C0AE8" w14:paraId="7F212F3E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3164285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029AE6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D0DF8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14409">
              <w:rPr>
                <w:rFonts w:asciiTheme="minorEastAsia" w:hAnsiTheme="minorEastAsia"/>
                <w:szCs w:val="21"/>
                <w:highlight w:val="lightGray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150DDE92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uint32_t</w:t>
            </w:r>
          </w:p>
        </w:tc>
        <w:tc>
          <w:tcPr>
            <w:tcW w:w="3402" w:type="dxa"/>
            <w:vAlign w:val="center"/>
          </w:tcPr>
          <w:p w14:paraId="5020386B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L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>SB 无人机信号频率</w:t>
            </w:r>
          </w:p>
        </w:tc>
      </w:tr>
      <w:tr w:rsidR="005D1A32" w:rsidRPr="00D221B2" w14:paraId="158DA3C3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1E5D94" w14:textId="77777777" w:rsidR="005D1A32" w:rsidRDefault="005D1A3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F8BA94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1A8201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14409">
              <w:rPr>
                <w:rFonts w:asciiTheme="minorEastAsia" w:hAnsiTheme="minorEastAsia"/>
                <w:szCs w:val="21"/>
                <w:highlight w:val="lightGray"/>
              </w:rPr>
              <w:t>uDistance</w:t>
            </w:r>
            <w:proofErr w:type="spellEnd"/>
          </w:p>
        </w:tc>
        <w:tc>
          <w:tcPr>
            <w:tcW w:w="1134" w:type="dxa"/>
            <w:vAlign w:val="center"/>
          </w:tcPr>
          <w:p w14:paraId="02FA29B9" w14:textId="77777777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1F4B03" w14:textId="39F9A53A" w:rsidR="005D1A32" w:rsidRPr="00914409" w:rsidRDefault="005D1A32" w:rsidP="00895202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L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>SB 无人机与枪的距离</w:t>
            </w:r>
            <w:r w:rsidR="00D221B2">
              <w:rPr>
                <w:rFonts w:asciiTheme="minorEastAsia" w:hAnsiTheme="minorEastAsia" w:hint="eastAsia"/>
                <w:szCs w:val="21"/>
              </w:rPr>
              <w:t>(数据</w:t>
            </w:r>
            <w:r w:rsidR="00D221B2">
              <w:rPr>
                <w:rFonts w:asciiTheme="minorEastAsia" w:hAnsiTheme="minorEastAsia"/>
                <w:szCs w:val="21"/>
              </w:rPr>
              <w:t>*10</w:t>
            </w:r>
            <w:r w:rsidR="00D221B2">
              <w:rPr>
                <w:rFonts w:asciiTheme="minorEastAsia" w:hAnsiTheme="minorEastAsia" w:hint="eastAsia"/>
                <w:szCs w:val="21"/>
              </w:rPr>
              <w:t>包含</w:t>
            </w:r>
            <w:r w:rsidR="00D221B2">
              <w:rPr>
                <w:rFonts w:asciiTheme="minorEastAsia" w:hAnsiTheme="minorEastAsia"/>
                <w:szCs w:val="21"/>
              </w:rPr>
              <w:t>1</w:t>
            </w:r>
            <w:r w:rsidR="00D221B2">
              <w:rPr>
                <w:rFonts w:asciiTheme="minorEastAsia" w:hAnsiTheme="minorEastAsia" w:hint="eastAsia"/>
                <w:szCs w:val="21"/>
              </w:rPr>
              <w:t>位小数)</w:t>
            </w:r>
          </w:p>
        </w:tc>
      </w:tr>
      <w:tr w:rsidR="008B6B0A" w:rsidRPr="001C0AE8" w14:paraId="2DF5B884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588B51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E57A18" w14:textId="0F572228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89B220" w14:textId="0D9A6EAD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14409">
              <w:rPr>
                <w:rFonts w:asciiTheme="minorEastAsia" w:hAnsiTheme="minorEastAsia"/>
                <w:szCs w:val="21"/>
                <w:highlight w:val="lightGray"/>
              </w:rPr>
              <w:t>uDangerLevels</w:t>
            </w:r>
            <w:proofErr w:type="spellEnd"/>
          </w:p>
        </w:tc>
        <w:tc>
          <w:tcPr>
            <w:tcW w:w="1134" w:type="dxa"/>
            <w:vAlign w:val="center"/>
          </w:tcPr>
          <w:p w14:paraId="1E835370" w14:textId="6659A5D5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uint16_t</w:t>
            </w:r>
          </w:p>
        </w:tc>
        <w:tc>
          <w:tcPr>
            <w:tcW w:w="3402" w:type="dxa"/>
            <w:vAlign w:val="center"/>
          </w:tcPr>
          <w:p w14:paraId="2F24B30D" w14:textId="7D61A814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L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>SB 危险等级</w:t>
            </w:r>
          </w:p>
        </w:tc>
      </w:tr>
      <w:tr w:rsidR="008B6B0A" w:rsidRPr="001C0AE8" w14:paraId="41D7D86D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46B99F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BFED8" w14:textId="5FC2176C" w:rsidR="008B6B0A" w:rsidRPr="00914409" w:rsidRDefault="0076560D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7CAEDC" w14:textId="482CC3A6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61B8B">
              <w:rPr>
                <w:rFonts w:asciiTheme="minorEastAsia" w:hAnsiTheme="minorEastAsia"/>
                <w:szCs w:val="21"/>
              </w:rPr>
              <w:t>drone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541123">
              <w:rPr>
                <w:rFonts w:asciiTheme="minorEastAsia" w:hAnsiTheme="minorEastAsia"/>
                <w:szCs w:val="21"/>
              </w:rPr>
              <w:t>ongitude</w:t>
            </w:r>
            <w:proofErr w:type="spellEnd"/>
          </w:p>
        </w:tc>
        <w:tc>
          <w:tcPr>
            <w:tcW w:w="1134" w:type="dxa"/>
            <w:vAlign w:val="center"/>
          </w:tcPr>
          <w:p w14:paraId="5A4D1AA4" w14:textId="34097AC7" w:rsidR="008B6B0A" w:rsidRPr="00914409" w:rsidRDefault="001C51A1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8B6B0A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="008B6B0A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5B03F4EC" w14:textId="518A7DE9" w:rsidR="008B6B0A" w:rsidRPr="00914409" w:rsidRDefault="0076560D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>
              <w:rPr>
                <w:rFonts w:asciiTheme="minorEastAsia" w:hAnsiTheme="minorEastAsia" w:hint="eastAsia"/>
                <w:szCs w:val="21"/>
              </w:rPr>
              <w:t>无人机经度(</w:t>
            </w:r>
            <w:r w:rsidR="00345AEE" w:rsidRPr="00340955">
              <w:rPr>
                <w:rFonts w:asciiTheme="minorEastAsia" w:hAnsiTheme="minorEastAsia" w:hint="eastAsia"/>
                <w:szCs w:val="21"/>
              </w:rPr>
              <w:t>0</w:t>
            </w:r>
            <w:r w:rsidR="00345AEE" w:rsidRPr="00340955">
              <w:rPr>
                <w:rFonts w:asciiTheme="minorEastAsia" w:hAnsiTheme="minorEastAsia"/>
                <w:szCs w:val="21"/>
              </w:rPr>
              <w:t>.</w:t>
            </w:r>
            <w:r w:rsidR="00345AEE">
              <w:rPr>
                <w:rFonts w:asciiTheme="minorEastAsia" w:hAnsiTheme="minorEastAsia"/>
                <w:szCs w:val="21"/>
              </w:rPr>
              <w:t>000</w:t>
            </w:r>
            <w:r w:rsidR="00345AEE" w:rsidRPr="00340955">
              <w:rPr>
                <w:rFonts w:asciiTheme="minorEastAsia" w:hAnsiTheme="minorEastAsia"/>
                <w:szCs w:val="21"/>
              </w:rPr>
              <w:t>01</w:t>
            </w:r>
            <w:r w:rsidR="00345AEE" w:rsidRPr="00340955">
              <w:rPr>
                <w:rFonts w:asciiTheme="minorEastAsia" w:hAnsiTheme="minorEastAsia" w:hint="eastAsia"/>
                <w:szCs w:val="21"/>
              </w:rPr>
              <w:t>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B6B0A" w:rsidRPr="001C0AE8" w14:paraId="233BCB1F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D336E5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EDCF19" w14:textId="0F819005" w:rsidR="008B6B0A" w:rsidRPr="00914409" w:rsidRDefault="0076560D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2EDF1B" w14:textId="2B6B0A02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61B8B">
              <w:rPr>
                <w:rFonts w:asciiTheme="minorEastAsia" w:hAnsiTheme="minorEastAsia"/>
                <w:szCs w:val="21"/>
              </w:rPr>
              <w:t>drone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541123">
              <w:rPr>
                <w:rFonts w:asciiTheme="minorEastAsia" w:hAnsiTheme="minorEastAsia"/>
                <w:szCs w:val="21"/>
              </w:rPr>
              <w:t>atitude</w:t>
            </w:r>
            <w:proofErr w:type="spellEnd"/>
          </w:p>
        </w:tc>
        <w:tc>
          <w:tcPr>
            <w:tcW w:w="1134" w:type="dxa"/>
            <w:vAlign w:val="center"/>
          </w:tcPr>
          <w:p w14:paraId="0631CD4D" w14:textId="787EBF65" w:rsidR="008B6B0A" w:rsidRPr="00914409" w:rsidRDefault="001C51A1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8B6B0A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="008B6B0A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3F9DC92E" w14:textId="1C15AF29" w:rsidR="008B6B0A" w:rsidRPr="00914409" w:rsidRDefault="0076560D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>
              <w:rPr>
                <w:rFonts w:asciiTheme="minorEastAsia" w:hAnsiTheme="minorEastAsia" w:hint="eastAsia"/>
                <w:szCs w:val="21"/>
              </w:rPr>
              <w:t>无人机</w:t>
            </w:r>
            <w:r>
              <w:rPr>
                <w:rFonts w:asciiTheme="minorEastAsia" w:hAnsiTheme="minorEastAsia"/>
                <w:szCs w:val="21"/>
              </w:rPr>
              <w:t>纬度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345AEE" w:rsidRPr="00340955">
              <w:rPr>
                <w:rFonts w:asciiTheme="minorEastAsia" w:hAnsiTheme="minorEastAsia" w:hint="eastAsia"/>
                <w:szCs w:val="21"/>
              </w:rPr>
              <w:t>0</w:t>
            </w:r>
            <w:r w:rsidR="00345AEE" w:rsidRPr="00340955">
              <w:rPr>
                <w:rFonts w:asciiTheme="minorEastAsia" w:hAnsiTheme="minorEastAsia"/>
                <w:szCs w:val="21"/>
              </w:rPr>
              <w:t>.</w:t>
            </w:r>
            <w:r w:rsidR="00345AEE">
              <w:rPr>
                <w:rFonts w:asciiTheme="minorEastAsia" w:hAnsiTheme="minorEastAsia"/>
                <w:szCs w:val="21"/>
              </w:rPr>
              <w:t>000</w:t>
            </w:r>
            <w:r w:rsidR="00345AEE" w:rsidRPr="00340955">
              <w:rPr>
                <w:rFonts w:asciiTheme="minorEastAsia" w:hAnsiTheme="minorEastAsia"/>
                <w:szCs w:val="21"/>
              </w:rPr>
              <w:t>01</w:t>
            </w:r>
            <w:r w:rsidR="00345AEE" w:rsidRPr="00340955">
              <w:rPr>
                <w:rFonts w:asciiTheme="minorEastAsia" w:hAnsiTheme="minorEastAsia" w:hint="eastAsia"/>
                <w:szCs w:val="21"/>
              </w:rPr>
              <w:t>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8B6B0A" w:rsidRPr="001C0AE8" w14:paraId="5FFEA049" w14:textId="77777777" w:rsidTr="00F7486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D02902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C22245" w14:textId="303DC749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A98450" w14:textId="1AFDAF7E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proofErr w:type="spellStart"/>
            <w:r w:rsidRPr="00961B8B">
              <w:rPr>
                <w:rFonts w:asciiTheme="minorEastAsia" w:hAnsiTheme="minorEastAsia"/>
                <w:szCs w:val="21"/>
              </w:rPr>
              <w:t>droneAltitude</w:t>
            </w:r>
            <w:proofErr w:type="spellEnd"/>
          </w:p>
        </w:tc>
        <w:tc>
          <w:tcPr>
            <w:tcW w:w="1134" w:type="dxa"/>
            <w:vAlign w:val="center"/>
          </w:tcPr>
          <w:p w14:paraId="2145C356" w14:textId="64E9A9F0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int16_t</w:t>
            </w:r>
          </w:p>
        </w:tc>
        <w:tc>
          <w:tcPr>
            <w:tcW w:w="3402" w:type="dxa"/>
            <w:vAlign w:val="center"/>
          </w:tcPr>
          <w:p w14:paraId="0C637EA8" w14:textId="5673F66F" w:rsidR="008B6B0A" w:rsidRPr="00914409" w:rsidRDefault="008B6B0A" w:rsidP="008B6B0A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SB</w:t>
            </w:r>
            <w:r>
              <w:rPr>
                <w:rFonts w:asciiTheme="minorEastAsia" w:hAnsiTheme="minorEastAsia" w:hint="eastAsia"/>
                <w:szCs w:val="21"/>
              </w:rPr>
              <w:t>无人机</w:t>
            </w:r>
            <w:r w:rsidRPr="003752A5">
              <w:rPr>
                <w:rFonts w:asciiTheme="minorEastAsia" w:hAnsiTheme="minorEastAsia" w:hint="eastAsia"/>
                <w:szCs w:val="21"/>
              </w:rPr>
              <w:t>海拔高度</w:t>
            </w:r>
          </w:p>
        </w:tc>
      </w:tr>
      <w:tr w:rsidR="008B6B0A" w:rsidRPr="001C0AE8" w14:paraId="6BA40B4F" w14:textId="77777777" w:rsidTr="008952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65805A2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9DCEE05" w14:textId="1BEEDEB6" w:rsidR="008B6B0A" w:rsidRDefault="000741E6" w:rsidP="008B6B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76560D">
              <w:rPr>
                <w:rFonts w:asciiTheme="minorEastAsia" w:hAnsiTheme="minorEastAsia"/>
                <w:szCs w:val="21"/>
              </w:rPr>
              <w:t>5</w:t>
            </w:r>
            <w:r w:rsidR="00642178">
              <w:rPr>
                <w:rFonts w:asciiTheme="minorEastAsia" w:hAnsiTheme="minorEastAsia"/>
                <w:szCs w:val="21"/>
              </w:rPr>
              <w:t xml:space="preserve"> </w:t>
            </w:r>
            <w:r w:rsidR="008B6B0A">
              <w:rPr>
                <w:rFonts w:asciiTheme="minorEastAsia" w:hAnsiTheme="minorEastAsia"/>
                <w:szCs w:val="21"/>
              </w:rPr>
              <w:t xml:space="preserve">+ </w:t>
            </w:r>
            <w:r w:rsidR="008B6B0A">
              <w:rPr>
                <w:rFonts w:asciiTheme="minorEastAsia" w:hAnsiTheme="minorEastAsia" w:hint="eastAsia"/>
                <w:szCs w:val="21"/>
              </w:rPr>
              <w:t>（2</w:t>
            </w:r>
            <w:r w:rsidR="008B6B0A">
              <w:rPr>
                <w:rFonts w:asciiTheme="minorEastAsia" w:hAnsiTheme="minorEastAsia"/>
                <w:szCs w:val="21"/>
              </w:rPr>
              <w:t>0+4+2+2</w:t>
            </w:r>
            <w:r w:rsidR="00642178">
              <w:rPr>
                <w:rFonts w:asciiTheme="minorEastAsia" w:hAnsiTheme="minorEastAsia" w:hint="eastAsia"/>
                <w:szCs w:val="21"/>
              </w:rPr>
              <w:t>+</w:t>
            </w:r>
            <w:r w:rsidR="0076560D">
              <w:rPr>
                <w:rFonts w:asciiTheme="minorEastAsia" w:hAnsiTheme="minorEastAsia"/>
                <w:szCs w:val="21"/>
              </w:rPr>
              <w:t>4</w:t>
            </w:r>
            <w:r w:rsidR="00642178">
              <w:rPr>
                <w:rFonts w:asciiTheme="minorEastAsia" w:hAnsiTheme="minorEastAsia"/>
                <w:szCs w:val="21"/>
              </w:rPr>
              <w:t>+</w:t>
            </w:r>
            <w:r w:rsidR="0076560D">
              <w:rPr>
                <w:rFonts w:asciiTheme="minorEastAsia" w:hAnsiTheme="minorEastAsia"/>
                <w:szCs w:val="21"/>
              </w:rPr>
              <w:t>4</w:t>
            </w:r>
            <w:r w:rsidR="00642178">
              <w:rPr>
                <w:rFonts w:asciiTheme="minorEastAsia" w:hAnsiTheme="minorEastAsia"/>
                <w:szCs w:val="21"/>
              </w:rPr>
              <w:t>+2</w:t>
            </w:r>
            <w:r w:rsidR="008B6B0A">
              <w:rPr>
                <w:rFonts w:asciiTheme="minorEastAsia" w:hAnsiTheme="minorEastAsia" w:hint="eastAsia"/>
                <w:szCs w:val="21"/>
              </w:rPr>
              <w:t>）*</w:t>
            </w:r>
            <w:r w:rsidR="008B6B0A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8B6B0A" w:rsidRPr="009F10B0">
              <w:rPr>
                <w:rFonts w:asciiTheme="minorEastAsia" w:hAnsiTheme="minorEastAsia"/>
                <w:szCs w:val="21"/>
              </w:rPr>
              <w:t>uUAV_Num</w:t>
            </w:r>
            <w:proofErr w:type="spellEnd"/>
          </w:p>
        </w:tc>
      </w:tr>
      <w:tr w:rsidR="008B6B0A" w:rsidRPr="001C0AE8" w14:paraId="24CA9E1F" w14:textId="77777777" w:rsidTr="008952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F52B935" w14:textId="77777777" w:rsidR="008B6B0A" w:rsidRDefault="008B6B0A" w:rsidP="008B6B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397E21E" w14:textId="77777777" w:rsidR="008B6B0A" w:rsidRDefault="008B6B0A" w:rsidP="008B6B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0C20E39B" w14:textId="77777777" w:rsidR="005D1A32" w:rsidRDefault="005D1A32" w:rsidP="005D1A32">
      <w:pPr>
        <w:pStyle w:val="3"/>
      </w:pPr>
      <w:r>
        <w:rPr>
          <w:rFonts w:hint="eastAsia"/>
        </w:rPr>
        <w:t xml:space="preserve"> C</w:t>
      </w:r>
      <w:r>
        <w:t>2与枪</w:t>
      </w:r>
      <w:r>
        <w:rPr>
          <w:rFonts w:hint="eastAsia"/>
        </w:rPr>
        <w:t>W</w:t>
      </w:r>
      <w:r>
        <w:t>IFI交互消息</w:t>
      </w:r>
      <w:r>
        <w:rPr>
          <w:rFonts w:hint="eastAsia"/>
        </w:rPr>
        <w:t>I</w:t>
      </w:r>
      <w:r w:rsidR="0001611F">
        <w:t>D 0x2</w:t>
      </w:r>
      <w:r>
        <w:t>*</w:t>
      </w:r>
    </w:p>
    <w:p w14:paraId="64C86AB4" w14:textId="24A70B6C" w:rsidR="005D1A32" w:rsidRPr="00CF34C9" w:rsidRDefault="005D1A32" w:rsidP="005D1A3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 w:rsidR="009F4269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枪</w:t>
      </w:r>
      <w:r w:rsidRPr="00C32444"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2 WIFI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枪</w:t>
      </w:r>
      <w:r>
        <w:rPr>
          <w:b/>
          <w:sz w:val="24"/>
          <w:szCs w:val="24"/>
        </w:rPr>
        <w:t>-&gt;</w:t>
      </w:r>
      <w:r w:rsidRPr="00A83E0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5D1A32" w:rsidRPr="001E6AD4" w14:paraId="361184B2" w14:textId="77777777" w:rsidTr="00895202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77B25A79" w14:textId="77777777" w:rsidR="005D1A32" w:rsidRPr="001E6AD4" w:rsidRDefault="005D1A32" w:rsidP="0089520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45C10E" w14:textId="77777777" w:rsidR="005D1A32" w:rsidRPr="001E6AD4" w:rsidRDefault="005D1A32" w:rsidP="0089520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F0BFB8B" w14:textId="77777777" w:rsidR="005D1A32" w:rsidRPr="001E6AD4" w:rsidRDefault="005D1A32" w:rsidP="0089520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69BDEBF2" w14:textId="77777777" w:rsidR="005D1A32" w:rsidRPr="001E6AD4" w:rsidRDefault="005D1A32" w:rsidP="0089520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A36E7" w:rsidRPr="001E6AD4" w14:paraId="09AFE3C4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91C7C13" w14:textId="77777777" w:rsidR="00EA36E7" w:rsidRPr="001E6AD4" w:rsidRDefault="00EA36E7" w:rsidP="00EA36E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34D0D5D2" w14:textId="77777777" w:rsidR="00EA36E7" w:rsidRPr="00E84E12" w:rsidRDefault="00EA36E7" w:rsidP="00EA36E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832" w:type="dxa"/>
            <w:vAlign w:val="center"/>
          </w:tcPr>
          <w:p w14:paraId="4AA7A8DD" w14:textId="77777777" w:rsidR="00EA36E7" w:rsidRPr="00E84E12" w:rsidRDefault="00EA36E7" w:rsidP="00EA36E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CMD_GET_AEAG</w:t>
            </w:r>
            <w:r w:rsidRPr="0071651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_VERSION</w:t>
            </w:r>
          </w:p>
        </w:tc>
        <w:tc>
          <w:tcPr>
            <w:tcW w:w="3906" w:type="dxa"/>
            <w:vAlign w:val="center"/>
          </w:tcPr>
          <w:p w14:paraId="1D05FC61" w14:textId="77777777" w:rsidR="00EA36E7" w:rsidRPr="00E84E12" w:rsidRDefault="00EA36E7" w:rsidP="00EA36E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t>C2</w:t>
            </w: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枪软件</w:t>
            </w:r>
            <w:proofErr w:type="gramEnd"/>
            <w:r>
              <w:rPr>
                <w:rFonts w:hint="eastAsia"/>
              </w:rPr>
              <w:t>版本</w:t>
            </w:r>
          </w:p>
        </w:tc>
      </w:tr>
      <w:tr w:rsidR="005804A8" w:rsidRPr="001E6AD4" w14:paraId="681583A5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C19777" w14:textId="77777777" w:rsidR="005804A8" w:rsidRDefault="005804A8" w:rsidP="005804A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CDC9217" w14:textId="77777777" w:rsidR="005804A8" w:rsidRPr="00E84E12" w:rsidRDefault="005804A8" w:rsidP="005804A8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  <w:r w:rsidR="00FA0CD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2" w:type="dxa"/>
            <w:vAlign w:val="center"/>
          </w:tcPr>
          <w:p w14:paraId="04DD3861" w14:textId="77777777" w:rsidR="005804A8" w:rsidRPr="00E84E12" w:rsidRDefault="005804A8" w:rsidP="005804A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CMD_GET_IP_PORT</w:t>
            </w:r>
          </w:p>
        </w:tc>
        <w:tc>
          <w:tcPr>
            <w:tcW w:w="3906" w:type="dxa"/>
            <w:vAlign w:val="center"/>
          </w:tcPr>
          <w:p w14:paraId="35C8814F" w14:textId="77777777" w:rsidR="005804A8" w:rsidRPr="00E84E12" w:rsidRDefault="005804A8" w:rsidP="005804A8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t>C2</w:t>
            </w:r>
            <w:r>
              <w:rPr>
                <w:rFonts w:hint="eastAsia"/>
              </w:rPr>
              <w:t>获取枪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和端口号</w:t>
            </w:r>
          </w:p>
        </w:tc>
      </w:tr>
      <w:tr w:rsidR="000349FB" w:rsidRPr="001E6AD4" w14:paraId="7652D61C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C6849E1" w14:textId="77777777" w:rsidR="000349FB" w:rsidRDefault="00981EA2" w:rsidP="000349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E6F6A8" w14:textId="77777777" w:rsidR="000349FB" w:rsidRPr="00E84E12" w:rsidRDefault="000349FB" w:rsidP="000349F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832" w:type="dxa"/>
            <w:vAlign w:val="center"/>
          </w:tcPr>
          <w:p w14:paraId="22917488" w14:textId="77777777" w:rsidR="000349FB" w:rsidRPr="00E84E12" w:rsidRDefault="000349FB" w:rsidP="000349F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CMD_SET_</w:t>
            </w:r>
            <w:r w:rsidRPr="000349F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WHITELIST</w:t>
            </w:r>
          </w:p>
        </w:tc>
        <w:tc>
          <w:tcPr>
            <w:tcW w:w="3906" w:type="dxa"/>
            <w:vAlign w:val="center"/>
          </w:tcPr>
          <w:p w14:paraId="413055A8" w14:textId="77777777" w:rsidR="000349FB" w:rsidRPr="00E84E12" w:rsidRDefault="000349FB" w:rsidP="000349FB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t>C2</w:t>
            </w:r>
            <w:r>
              <w:t>给</w:t>
            </w:r>
            <w:proofErr w:type="gramStart"/>
            <w:r>
              <w:t>枪</w:t>
            </w:r>
            <w:r>
              <w:rPr>
                <w:rFonts w:hint="eastAsia"/>
              </w:rPr>
              <w:t>设置</w:t>
            </w:r>
            <w:r w:rsidRPr="000349FB">
              <w:rPr>
                <w:rFonts w:hint="eastAsia"/>
              </w:rPr>
              <w:t>白</w:t>
            </w:r>
            <w:proofErr w:type="gramEnd"/>
            <w:r w:rsidRPr="000349FB">
              <w:rPr>
                <w:rFonts w:hint="eastAsia"/>
              </w:rPr>
              <w:t>名单机型</w:t>
            </w:r>
          </w:p>
        </w:tc>
      </w:tr>
      <w:tr w:rsidR="000349FB" w:rsidRPr="001E6AD4" w14:paraId="7F96C1E7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2ECE655" w14:textId="77777777" w:rsidR="000349FB" w:rsidRDefault="00981EA2" w:rsidP="000349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354D35F4" w14:textId="77777777" w:rsidR="000349FB" w:rsidRDefault="00981EA2" w:rsidP="000349F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832" w:type="dxa"/>
            <w:vAlign w:val="center"/>
          </w:tcPr>
          <w:p w14:paraId="6E1B9AC5" w14:textId="77777777" w:rsidR="000349FB" w:rsidRDefault="00981EA2" w:rsidP="00981EA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CMD_REQ_HIT</w:t>
            </w:r>
          </w:p>
        </w:tc>
        <w:tc>
          <w:tcPr>
            <w:tcW w:w="3906" w:type="dxa"/>
            <w:vAlign w:val="center"/>
          </w:tcPr>
          <w:p w14:paraId="340D5C32" w14:textId="77777777" w:rsidR="000349FB" w:rsidRDefault="00981EA2" w:rsidP="000349FB">
            <w:pPr>
              <w:widowControl/>
            </w:pPr>
            <w:r>
              <w:t>C2</w:t>
            </w:r>
            <w:r>
              <w:t>给枪</w:t>
            </w:r>
            <w:r>
              <w:rPr>
                <w:rFonts w:hint="eastAsia"/>
              </w:rPr>
              <w:t>请求打击</w:t>
            </w:r>
          </w:p>
        </w:tc>
      </w:tr>
      <w:tr w:rsidR="002F1725" w:rsidRPr="001E6AD4" w14:paraId="48F774F5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599AFA8" w14:textId="77777777" w:rsidR="002F1725" w:rsidRDefault="002F1725" w:rsidP="002F172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3F499E0" w14:textId="77777777" w:rsidR="002F1725" w:rsidRDefault="002F1725" w:rsidP="002F172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832" w:type="dxa"/>
            <w:vAlign w:val="center"/>
          </w:tcPr>
          <w:p w14:paraId="59BFD1AF" w14:textId="77777777" w:rsidR="002F1725" w:rsidRDefault="002F1725" w:rsidP="002F172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CMD_GET_ALL_</w:t>
            </w:r>
            <w:r w:rsidRPr="000349F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WHITELIST</w:t>
            </w:r>
          </w:p>
        </w:tc>
        <w:tc>
          <w:tcPr>
            <w:tcW w:w="3906" w:type="dxa"/>
            <w:vAlign w:val="center"/>
          </w:tcPr>
          <w:p w14:paraId="2EDBFFF7" w14:textId="77777777" w:rsidR="002F1725" w:rsidRDefault="002F1725" w:rsidP="002F1725">
            <w:pPr>
              <w:widowControl/>
            </w:pPr>
            <w:r>
              <w:t>C2</w:t>
            </w:r>
            <w:r>
              <w:rPr>
                <w:rFonts w:hint="eastAsia"/>
              </w:rPr>
              <w:t>获取</w:t>
            </w:r>
            <w:r>
              <w:t>所有白名单</w:t>
            </w:r>
          </w:p>
        </w:tc>
      </w:tr>
      <w:tr w:rsidR="002F1725" w:rsidRPr="001E6AD4" w14:paraId="4C3AB1AC" w14:textId="77777777" w:rsidTr="00895202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84EA6C1" w14:textId="77777777" w:rsidR="002F1725" w:rsidRDefault="002F1725" w:rsidP="002F172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C602C74" w14:textId="77777777" w:rsidR="002F1725" w:rsidRDefault="002F1725" w:rsidP="002F172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832" w:type="dxa"/>
            <w:vAlign w:val="center"/>
          </w:tcPr>
          <w:p w14:paraId="70963F05" w14:textId="77777777" w:rsidR="002F1725" w:rsidRDefault="002F1725" w:rsidP="002F172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EFC9DB3" w14:textId="77777777" w:rsidR="002F1725" w:rsidRDefault="002F1725" w:rsidP="002F1725">
            <w:pPr>
              <w:widowControl/>
            </w:pPr>
          </w:p>
        </w:tc>
      </w:tr>
    </w:tbl>
    <w:p w14:paraId="02BEDE91" w14:textId="77777777" w:rsidR="005D1A32" w:rsidRDefault="005D1A32" w:rsidP="005D1A32"/>
    <w:p w14:paraId="6F6D144C" w14:textId="77777777" w:rsidR="008B59D9" w:rsidRDefault="008B59D9" w:rsidP="007214E1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枪软件</w:t>
      </w:r>
      <w:proofErr w:type="gramEnd"/>
      <w:r>
        <w:rPr>
          <w:rFonts w:hint="eastAsia"/>
        </w:rPr>
        <w:t>版本(0x</w:t>
      </w:r>
      <w:r w:rsidR="0077449D">
        <w:t>20</w:t>
      </w:r>
      <w:r>
        <w:rPr>
          <w:rFonts w:hint="eastAsia"/>
        </w:rPr>
        <w:t>)</w:t>
      </w:r>
    </w:p>
    <w:p w14:paraId="46B0AD95" w14:textId="77777777" w:rsidR="008B59D9" w:rsidRPr="00E1444F" w:rsidRDefault="008B59D9" w:rsidP="008B59D9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B59D9" w:rsidRPr="00002A9C" w14:paraId="75D68899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300155C" w14:textId="77777777" w:rsidR="008B59D9" w:rsidRPr="00002A9C" w:rsidRDefault="008B59D9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4010F0" w14:textId="77777777" w:rsidR="008B59D9" w:rsidRDefault="008B59D9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8B59D9" w:rsidRPr="0028101D" w14:paraId="693692F0" w14:textId="77777777" w:rsidTr="00895202">
        <w:tc>
          <w:tcPr>
            <w:tcW w:w="1526" w:type="dxa"/>
            <w:shd w:val="clear" w:color="auto" w:fill="auto"/>
            <w:vAlign w:val="center"/>
          </w:tcPr>
          <w:p w14:paraId="42435C61" w14:textId="77777777" w:rsidR="008B59D9" w:rsidRPr="00002A9C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D3BC663" w14:textId="77777777" w:rsidR="008B59D9" w:rsidRPr="004E6B3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8B59D9" w:rsidRPr="00002A9C" w14:paraId="6A17D338" w14:textId="77777777" w:rsidTr="00895202">
        <w:tc>
          <w:tcPr>
            <w:tcW w:w="1526" w:type="dxa"/>
            <w:shd w:val="clear" w:color="auto" w:fill="auto"/>
            <w:vAlign w:val="center"/>
          </w:tcPr>
          <w:p w14:paraId="6DAFEC42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1078F79" w14:textId="77777777" w:rsidR="008B59D9" w:rsidRDefault="000D02B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8B59D9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B59D9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8B59D9" w:rsidRPr="00002A9C" w14:paraId="3FA4FAF8" w14:textId="77777777" w:rsidTr="00895202">
        <w:tc>
          <w:tcPr>
            <w:tcW w:w="1526" w:type="dxa"/>
            <w:shd w:val="clear" w:color="auto" w:fill="auto"/>
            <w:vAlign w:val="center"/>
          </w:tcPr>
          <w:p w14:paraId="2F0F0960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EE76F47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B59D9" w:rsidRPr="001C0AE8" w14:paraId="6D651F55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73CBF75" w14:textId="77777777" w:rsidR="008B59D9" w:rsidRPr="001C0AE8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089AA4C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56E154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C0F2471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BF5BD20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59D9" w:rsidRPr="001C0AE8" w14:paraId="5EF01815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6FEE3F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13D627" w14:textId="77777777" w:rsidR="008B59D9" w:rsidRPr="001D6574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0B8C41" w14:textId="77777777" w:rsidR="008B59D9" w:rsidRPr="001D6574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A107DA5" w14:textId="77777777" w:rsidR="008B59D9" w:rsidRPr="001D6574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5B0E93A" w14:textId="77777777" w:rsidR="008B59D9" w:rsidRPr="001D6574" w:rsidRDefault="008B59D9" w:rsidP="00895202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59D9" w:rsidRPr="00002A9C" w14:paraId="268B92AC" w14:textId="77777777" w:rsidTr="00895202">
        <w:tc>
          <w:tcPr>
            <w:tcW w:w="1526" w:type="dxa"/>
            <w:shd w:val="clear" w:color="auto" w:fill="auto"/>
            <w:vAlign w:val="center"/>
          </w:tcPr>
          <w:p w14:paraId="3BD8B871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28A697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59D9" w:rsidRPr="00002A9C" w14:paraId="447B54E2" w14:textId="77777777" w:rsidTr="00895202">
        <w:tc>
          <w:tcPr>
            <w:tcW w:w="1526" w:type="dxa"/>
            <w:shd w:val="clear" w:color="auto" w:fill="auto"/>
            <w:vAlign w:val="center"/>
          </w:tcPr>
          <w:p w14:paraId="5386A394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F3E4F76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A74350C" w14:textId="77777777" w:rsidR="008B59D9" w:rsidRDefault="008B59D9" w:rsidP="008B59D9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B59D9" w:rsidRPr="00002A9C" w14:paraId="1D7CDCA8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23EA1E" w14:textId="77777777" w:rsidR="008B59D9" w:rsidRPr="00002A9C" w:rsidRDefault="008B59D9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7D97C27" w14:textId="77777777" w:rsidR="008B59D9" w:rsidRDefault="008B59D9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F95A34"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8B59D9" w:rsidRPr="0028101D" w14:paraId="56A0A492" w14:textId="77777777" w:rsidTr="00895202">
        <w:tc>
          <w:tcPr>
            <w:tcW w:w="1526" w:type="dxa"/>
            <w:shd w:val="clear" w:color="auto" w:fill="auto"/>
            <w:vAlign w:val="center"/>
          </w:tcPr>
          <w:p w14:paraId="5A29CF81" w14:textId="77777777" w:rsidR="008B59D9" w:rsidRPr="00002A9C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10A63BB" w14:textId="77777777" w:rsidR="008B59D9" w:rsidRPr="004E6B3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B59D9" w:rsidRPr="00002A9C" w14:paraId="5A9435B0" w14:textId="77777777" w:rsidTr="00895202">
        <w:tc>
          <w:tcPr>
            <w:tcW w:w="1526" w:type="dxa"/>
            <w:shd w:val="clear" w:color="auto" w:fill="auto"/>
            <w:vAlign w:val="center"/>
          </w:tcPr>
          <w:p w14:paraId="6BD6523F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81E3998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0D02B2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8B59D9" w:rsidRPr="00002A9C" w14:paraId="0FE44A4E" w14:textId="77777777" w:rsidTr="00895202">
        <w:tc>
          <w:tcPr>
            <w:tcW w:w="1526" w:type="dxa"/>
            <w:shd w:val="clear" w:color="auto" w:fill="auto"/>
            <w:vAlign w:val="center"/>
          </w:tcPr>
          <w:p w14:paraId="02DC86FE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3380E2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B59D9" w:rsidRPr="001C0AE8" w14:paraId="604370E6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403418A" w14:textId="77777777" w:rsidR="008B59D9" w:rsidRPr="001C0AE8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BF6359B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73596B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73A3D1B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047097B" w14:textId="77777777" w:rsidR="008B59D9" w:rsidRPr="001C0AE8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59D9" w:rsidRPr="001C0AE8" w14:paraId="779FB2FA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4F10C2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4296D9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7FA201C2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052A644B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6564B9D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8B59D9" w:rsidRPr="00002A9C" w14:paraId="6FD91E8C" w14:textId="77777777" w:rsidTr="00895202">
        <w:tc>
          <w:tcPr>
            <w:tcW w:w="1526" w:type="dxa"/>
            <w:shd w:val="clear" w:color="auto" w:fill="auto"/>
            <w:vAlign w:val="center"/>
          </w:tcPr>
          <w:p w14:paraId="44A22512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B74EDF2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</w:tr>
      <w:tr w:rsidR="008B59D9" w:rsidRPr="00002A9C" w14:paraId="3BFEC3D3" w14:textId="77777777" w:rsidTr="00895202">
        <w:tc>
          <w:tcPr>
            <w:tcW w:w="1526" w:type="dxa"/>
            <w:shd w:val="clear" w:color="auto" w:fill="auto"/>
            <w:vAlign w:val="center"/>
          </w:tcPr>
          <w:p w14:paraId="7775E58E" w14:textId="77777777" w:rsidR="008B59D9" w:rsidRDefault="008B59D9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0F46CCE" w14:textId="77777777" w:rsidR="008B59D9" w:rsidRDefault="008B59D9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7AB36D8" w14:textId="54B7BD5E" w:rsidR="00F95A34" w:rsidRPr="00117881" w:rsidRDefault="00F95A34" w:rsidP="007214E1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获取</w:t>
      </w:r>
      <w:r>
        <w:rPr>
          <w:rFonts w:eastAsiaTheme="minorEastAsia" w:cs="宋体"/>
          <w:color w:val="000000"/>
          <w:kern w:val="0"/>
          <w:szCs w:val="21"/>
        </w:rPr>
        <w:t>枪的IP和端口号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F95A34" w:rsidRPr="00002A9C" w14:paraId="5A7C6F9F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3BC75" w14:textId="77777777" w:rsidR="00F95A34" w:rsidRPr="00002A9C" w:rsidRDefault="00F95A34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341B2FE" w14:textId="77777777" w:rsidR="00F95A34" w:rsidRDefault="00F95A34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FA0CD2"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F95A34" w:rsidRPr="0028101D" w14:paraId="180D3592" w14:textId="77777777" w:rsidTr="00895202">
        <w:tc>
          <w:tcPr>
            <w:tcW w:w="1526" w:type="dxa"/>
            <w:shd w:val="clear" w:color="auto" w:fill="auto"/>
            <w:vAlign w:val="center"/>
          </w:tcPr>
          <w:p w14:paraId="72D30D30" w14:textId="77777777" w:rsidR="00F95A34" w:rsidRPr="00002A9C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5ADCFE4" w14:textId="27E8B16A" w:rsidR="00F95A34" w:rsidRPr="004E6B38" w:rsidRDefault="000F7DF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获取枪</w:t>
            </w:r>
            <w:r w:rsidR="00F95A3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IP和端口号</w:t>
            </w:r>
          </w:p>
        </w:tc>
      </w:tr>
      <w:tr w:rsidR="00F95A34" w:rsidRPr="00002A9C" w14:paraId="2B852444" w14:textId="77777777" w:rsidTr="00895202">
        <w:tc>
          <w:tcPr>
            <w:tcW w:w="1526" w:type="dxa"/>
            <w:shd w:val="clear" w:color="auto" w:fill="auto"/>
            <w:vAlign w:val="center"/>
          </w:tcPr>
          <w:p w14:paraId="4DCCF06A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2FEC32" w14:textId="77777777" w:rsidR="00F95A34" w:rsidRDefault="00F95A34" w:rsidP="00FA0C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="00FA0CD2">
              <w:rPr>
                <w:rFonts w:asciiTheme="minorEastAsia" w:hAnsiTheme="minorEastAsia"/>
                <w:szCs w:val="21"/>
              </w:rPr>
              <w:t>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F95A34" w:rsidRPr="00002A9C" w14:paraId="7BEA639E" w14:textId="77777777" w:rsidTr="00895202">
        <w:tc>
          <w:tcPr>
            <w:tcW w:w="1526" w:type="dxa"/>
            <w:shd w:val="clear" w:color="auto" w:fill="auto"/>
            <w:vAlign w:val="center"/>
          </w:tcPr>
          <w:p w14:paraId="2DCCFFF9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C84C0EF" w14:textId="77777777" w:rsidR="00F95A3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95A34" w:rsidRPr="001C0AE8" w14:paraId="6D150453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9FC9996" w14:textId="77777777" w:rsidR="00F95A34" w:rsidRPr="001C0AE8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A9CECA1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EADDD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D0B4CD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FB4FB2E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5A34" w:rsidRPr="001C0AE8" w14:paraId="5007A8B5" w14:textId="77777777" w:rsidTr="008952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A53E494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74E87E" w14:textId="77777777" w:rsidR="00F95A34" w:rsidRPr="00574645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30804BD" w14:textId="77777777" w:rsidR="00F95A34" w:rsidRPr="00F14137" w:rsidRDefault="00F95A34" w:rsidP="008952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5AA8DC5" w14:textId="77777777" w:rsidR="00F95A34" w:rsidRPr="00874A55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B0D8080" w14:textId="77777777" w:rsidR="00F95A34" w:rsidRPr="00F14137" w:rsidRDefault="00F95A34" w:rsidP="008952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5A34" w:rsidRPr="001C0AE8" w14:paraId="3FF38E60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E00B7C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2564D2" w14:textId="77777777" w:rsidR="00F95A34" w:rsidRPr="001D657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999EC9" w14:textId="77777777" w:rsidR="00F95A34" w:rsidRPr="001D657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F6D5E56" w14:textId="77777777" w:rsidR="00F95A34" w:rsidRPr="001D657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1C8D07F" w14:textId="77777777" w:rsidR="00F95A34" w:rsidRPr="001D657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95A34" w:rsidRPr="00002A9C" w14:paraId="2E8F5644" w14:textId="77777777" w:rsidTr="00895202">
        <w:tc>
          <w:tcPr>
            <w:tcW w:w="1526" w:type="dxa"/>
            <w:shd w:val="clear" w:color="auto" w:fill="auto"/>
            <w:vAlign w:val="center"/>
          </w:tcPr>
          <w:p w14:paraId="7DA9C4A0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4E92076" w14:textId="77777777" w:rsidR="00F95A34" w:rsidRDefault="004C664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F95A34" w:rsidRPr="00002A9C" w14:paraId="637A544E" w14:textId="77777777" w:rsidTr="00895202">
        <w:tc>
          <w:tcPr>
            <w:tcW w:w="1526" w:type="dxa"/>
            <w:shd w:val="clear" w:color="auto" w:fill="auto"/>
            <w:vAlign w:val="center"/>
          </w:tcPr>
          <w:p w14:paraId="4BED2ADF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28161" w14:textId="77777777" w:rsidR="00F95A3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7012E04" w14:textId="77777777" w:rsidR="00F95A34" w:rsidRDefault="00F95A34" w:rsidP="00F95A34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F95A34" w:rsidRPr="00002A9C" w14:paraId="710DD0A7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34F4F0F" w14:textId="77777777" w:rsidR="00F95A34" w:rsidRPr="00002A9C" w:rsidRDefault="00F95A34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498B2BE" w14:textId="77777777" w:rsidR="00F95A34" w:rsidRDefault="00F95A34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5E7EF2"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F95A34" w:rsidRPr="0028101D" w14:paraId="2545FC49" w14:textId="77777777" w:rsidTr="00895202">
        <w:tc>
          <w:tcPr>
            <w:tcW w:w="1526" w:type="dxa"/>
            <w:shd w:val="clear" w:color="auto" w:fill="auto"/>
            <w:vAlign w:val="center"/>
          </w:tcPr>
          <w:p w14:paraId="3A0A8843" w14:textId="77777777" w:rsidR="00F95A34" w:rsidRPr="00002A9C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11A33E7" w14:textId="11B9428B" w:rsidR="00F95A34" w:rsidRPr="004E6B38" w:rsidRDefault="000F7DF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获取枪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IP和端口号</w:t>
            </w:r>
            <w:r w:rsidR="00F95A34">
              <w:rPr>
                <w:rFonts w:asciiTheme="minorEastAsia" w:hAnsiTheme="minorEastAsia" w:hint="eastAsia"/>
              </w:rPr>
              <w:t xml:space="preserve"> </w:t>
            </w:r>
            <w:r w:rsidR="00F95A34">
              <w:rPr>
                <w:rFonts w:asciiTheme="minorEastAsia" w:hAnsiTheme="minorEastAsia"/>
              </w:rPr>
              <w:t xml:space="preserve"> 应答</w:t>
            </w:r>
          </w:p>
        </w:tc>
      </w:tr>
      <w:tr w:rsidR="00F95A34" w:rsidRPr="00002A9C" w14:paraId="64A26EB2" w14:textId="77777777" w:rsidTr="00895202">
        <w:tc>
          <w:tcPr>
            <w:tcW w:w="1526" w:type="dxa"/>
            <w:shd w:val="clear" w:color="auto" w:fill="auto"/>
            <w:vAlign w:val="center"/>
          </w:tcPr>
          <w:p w14:paraId="08EC4E6B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C8926CD" w14:textId="77777777" w:rsidR="00F95A34" w:rsidRDefault="00F95A34" w:rsidP="005E7EF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</w:t>
            </w:r>
            <w:r w:rsidR="005E7EF2">
              <w:rPr>
                <w:rFonts w:asciiTheme="minorEastAsia" w:hAnsiTheme="minorEastAsia"/>
                <w:szCs w:val="21"/>
              </w:rPr>
              <w:t>WIFI</w:t>
            </w:r>
          </w:p>
        </w:tc>
      </w:tr>
      <w:tr w:rsidR="00F95A34" w:rsidRPr="00002A9C" w14:paraId="320A2DFC" w14:textId="77777777" w:rsidTr="00895202">
        <w:tc>
          <w:tcPr>
            <w:tcW w:w="1526" w:type="dxa"/>
            <w:shd w:val="clear" w:color="auto" w:fill="auto"/>
            <w:vAlign w:val="center"/>
          </w:tcPr>
          <w:p w14:paraId="467D95FB" w14:textId="77777777" w:rsidR="00F95A34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EF8690" w14:textId="77777777" w:rsidR="00F95A34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95A34" w:rsidRPr="001C0AE8" w14:paraId="673D1CD0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92F70F" w14:textId="77777777" w:rsidR="00F95A34" w:rsidRPr="001C0AE8" w:rsidRDefault="00F95A34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01CE479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75D09F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5D1355B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F8DCD7" w14:textId="77777777" w:rsidR="00F95A34" w:rsidRPr="001C0AE8" w:rsidRDefault="00F95A3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718CC" w:rsidRPr="001C0AE8" w14:paraId="695E2B52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874961" w14:textId="77777777" w:rsidR="002718CC" w:rsidRDefault="002718CC" w:rsidP="002718C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16E4B5" w14:textId="77777777" w:rsidR="002718CC" w:rsidRPr="00574645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50BEC1" w14:textId="77777777" w:rsidR="002718CC" w:rsidRPr="00F14137" w:rsidRDefault="002718CC" w:rsidP="002718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vAlign w:val="center"/>
          </w:tcPr>
          <w:p w14:paraId="08B2EB80" w14:textId="77777777" w:rsidR="002718CC" w:rsidRPr="00874A55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53014ADE" w14:textId="77777777" w:rsidR="002718CC" w:rsidRDefault="002718CC" w:rsidP="002718CC">
            <w:pPr>
              <w:jc w:val="left"/>
            </w:pPr>
            <w:r>
              <w:t xml:space="preserve">LSB </w:t>
            </w:r>
            <w:r>
              <w:t>低字节在前</w:t>
            </w:r>
          </w:p>
          <w:p w14:paraId="73A1F76B" w14:textId="77777777" w:rsidR="002718CC" w:rsidRDefault="002718CC" w:rsidP="002718CC">
            <w:pPr>
              <w:jc w:val="left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41</w:t>
            </w:r>
            <w:r>
              <w:rPr>
                <w:rFonts w:hint="eastAsia"/>
              </w:rPr>
              <w:t>:</w:t>
            </w:r>
            <w:r>
              <w:t>23</w:t>
            </w:r>
            <w:r>
              <w:rPr>
                <w:rFonts w:hint="eastAsia"/>
              </w:rPr>
              <w:t>:</w:t>
            </w:r>
            <w:r>
              <w:t xml:space="preserve">77:34   </w:t>
            </w:r>
          </w:p>
          <w:p w14:paraId="279DBCBB" w14:textId="77777777" w:rsidR="002718CC" w:rsidRPr="00F14137" w:rsidRDefault="002718CC" w:rsidP="002718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 = 0xF1 17 4D 22</w:t>
            </w:r>
          </w:p>
        </w:tc>
      </w:tr>
      <w:tr w:rsidR="002718CC" w:rsidRPr="001C0AE8" w14:paraId="64CDD11C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B0DD60" w14:textId="77777777" w:rsidR="002718CC" w:rsidRDefault="002718CC" w:rsidP="002718C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299DFF" w14:textId="77777777" w:rsidR="002718CC" w:rsidRPr="001D6574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9EE540" w14:textId="77777777" w:rsidR="002718CC" w:rsidRPr="001D6574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ORT</w:t>
            </w:r>
          </w:p>
        </w:tc>
        <w:tc>
          <w:tcPr>
            <w:tcW w:w="992" w:type="dxa"/>
            <w:vAlign w:val="center"/>
          </w:tcPr>
          <w:p w14:paraId="4DCDA922" w14:textId="77777777" w:rsidR="002718CC" w:rsidRPr="001D6574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65DE51DE" w14:textId="77777777" w:rsidR="002718CC" w:rsidRDefault="002718CC" w:rsidP="002718CC">
            <w:pPr>
              <w:jc w:val="left"/>
            </w:pPr>
            <w:r>
              <w:t xml:space="preserve">LSB  </w:t>
            </w:r>
          </w:p>
          <w:p w14:paraId="1CF7ADA8" w14:textId="77777777" w:rsidR="002718CC" w:rsidRPr="001D6574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端口号</w:t>
            </w:r>
            <w:r>
              <w:t>8080  data = 0x1F90</w:t>
            </w:r>
          </w:p>
        </w:tc>
      </w:tr>
      <w:tr w:rsidR="002718CC" w:rsidRPr="00002A9C" w14:paraId="142C1B03" w14:textId="77777777" w:rsidTr="00895202">
        <w:tc>
          <w:tcPr>
            <w:tcW w:w="1526" w:type="dxa"/>
            <w:shd w:val="clear" w:color="auto" w:fill="auto"/>
            <w:vAlign w:val="center"/>
          </w:tcPr>
          <w:p w14:paraId="46DBF929" w14:textId="77777777" w:rsidR="002718CC" w:rsidRDefault="002718CC" w:rsidP="002718C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FF27980" w14:textId="77777777" w:rsidR="002718CC" w:rsidRDefault="00C556C5" w:rsidP="002718C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2718CC" w:rsidRPr="00002A9C" w14:paraId="03FCA0A4" w14:textId="77777777" w:rsidTr="00895202">
        <w:tc>
          <w:tcPr>
            <w:tcW w:w="1526" w:type="dxa"/>
            <w:shd w:val="clear" w:color="auto" w:fill="auto"/>
            <w:vAlign w:val="center"/>
          </w:tcPr>
          <w:p w14:paraId="7B151123" w14:textId="77777777" w:rsidR="002718CC" w:rsidRDefault="002718CC" w:rsidP="002718C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23F5DC1" w14:textId="77777777" w:rsidR="002718CC" w:rsidRDefault="002718CC" w:rsidP="002718C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DAB59DF" w14:textId="24F665D6" w:rsidR="00705C3D" w:rsidRPr="00117881" w:rsidRDefault="000349FB" w:rsidP="007214E1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 xml:space="preserve"> </w:t>
      </w:r>
      <w:r>
        <w:t>C2给</w:t>
      </w:r>
      <w:proofErr w:type="gramStart"/>
      <w:r>
        <w:t>枪</w:t>
      </w:r>
      <w:r>
        <w:rPr>
          <w:rFonts w:hint="eastAsia"/>
        </w:rPr>
        <w:t>设置</w:t>
      </w:r>
      <w:r w:rsidRPr="000349FB">
        <w:rPr>
          <w:rFonts w:hint="eastAsia"/>
        </w:rPr>
        <w:t>白</w:t>
      </w:r>
      <w:proofErr w:type="gramEnd"/>
      <w:r w:rsidRPr="000349FB">
        <w:rPr>
          <w:rFonts w:hint="eastAsia"/>
        </w:rPr>
        <w:t>名单机型</w:t>
      </w:r>
      <w:r w:rsidR="00705C3D">
        <w:rPr>
          <w:rFonts w:hint="eastAsia"/>
        </w:rPr>
        <w:t>(</w:t>
      </w:r>
      <w:r w:rsidR="00705C3D">
        <w:rPr>
          <w:rFonts w:eastAsiaTheme="minorEastAsia" w:cs="宋体" w:hint="eastAsia"/>
          <w:color w:val="000000"/>
          <w:kern w:val="0"/>
          <w:szCs w:val="21"/>
        </w:rPr>
        <w:t>0x</w:t>
      </w:r>
      <w:r w:rsidR="00705C3D">
        <w:rPr>
          <w:rFonts w:eastAsiaTheme="minorEastAsia" w:cs="宋体"/>
          <w:color w:val="000000"/>
          <w:kern w:val="0"/>
          <w:szCs w:val="21"/>
        </w:rPr>
        <w:t>2</w:t>
      </w:r>
      <w:r w:rsidR="000C7682">
        <w:rPr>
          <w:rFonts w:eastAsiaTheme="minorEastAsia" w:cs="宋体"/>
          <w:color w:val="000000"/>
          <w:kern w:val="0"/>
          <w:szCs w:val="21"/>
        </w:rPr>
        <w:t>2</w:t>
      </w:r>
      <w:r w:rsidR="00705C3D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05C3D" w:rsidRPr="00002A9C" w14:paraId="571C0B30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1A36C86" w14:textId="77777777" w:rsidR="00705C3D" w:rsidRPr="00002A9C" w:rsidRDefault="00705C3D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7001B" w14:textId="77777777" w:rsidR="00705C3D" w:rsidRDefault="00705C3D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316EE2"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705C3D" w:rsidRPr="0028101D" w14:paraId="2FA91097" w14:textId="77777777" w:rsidTr="00895202">
        <w:tc>
          <w:tcPr>
            <w:tcW w:w="1526" w:type="dxa"/>
            <w:shd w:val="clear" w:color="auto" w:fill="auto"/>
            <w:vAlign w:val="center"/>
          </w:tcPr>
          <w:p w14:paraId="69E60DB9" w14:textId="77777777" w:rsidR="00705C3D" w:rsidRPr="00002A9C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9A95184" w14:textId="1BAD7AB7" w:rsidR="00705C3D" w:rsidRPr="004E6B38" w:rsidRDefault="004A7166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设置白名单机型</w:t>
            </w:r>
          </w:p>
        </w:tc>
      </w:tr>
      <w:tr w:rsidR="00705C3D" w:rsidRPr="00002A9C" w14:paraId="5C81A26E" w14:textId="77777777" w:rsidTr="00895202">
        <w:tc>
          <w:tcPr>
            <w:tcW w:w="1526" w:type="dxa"/>
            <w:shd w:val="clear" w:color="auto" w:fill="auto"/>
            <w:vAlign w:val="center"/>
          </w:tcPr>
          <w:p w14:paraId="03EE5051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88BF6A2" w14:textId="77777777" w:rsidR="00705C3D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705C3D" w:rsidRPr="00002A9C" w14:paraId="2CC36DEE" w14:textId="77777777" w:rsidTr="00895202">
        <w:tc>
          <w:tcPr>
            <w:tcW w:w="1526" w:type="dxa"/>
            <w:shd w:val="clear" w:color="auto" w:fill="auto"/>
            <w:vAlign w:val="center"/>
          </w:tcPr>
          <w:p w14:paraId="74414048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4C00B2" w14:textId="77777777" w:rsidR="00705C3D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05C3D" w:rsidRPr="001C0AE8" w14:paraId="62A2C82E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CFEF4" w14:textId="77777777" w:rsidR="00705C3D" w:rsidRPr="001C0AE8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AADB905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9FE19D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19F13FD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ECE7D1E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703EB" w:rsidRPr="001C0AE8" w14:paraId="6C6ECD69" w14:textId="77777777" w:rsidTr="008952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9E681AD" w14:textId="77777777" w:rsidR="007703EB" w:rsidRDefault="007703EB" w:rsidP="007703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099214" w14:textId="77777777" w:rsidR="007703EB" w:rsidRPr="00914409" w:rsidRDefault="007703EB" w:rsidP="007703EB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35E6FF" w14:textId="77777777" w:rsidR="007703EB" w:rsidRPr="00914409" w:rsidRDefault="007703EB" w:rsidP="007703EB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name</w:t>
            </w:r>
          </w:p>
        </w:tc>
        <w:tc>
          <w:tcPr>
            <w:tcW w:w="1134" w:type="dxa"/>
            <w:vAlign w:val="center"/>
          </w:tcPr>
          <w:p w14:paraId="23EBCDC2" w14:textId="77777777" w:rsidR="007703EB" w:rsidRPr="00914409" w:rsidRDefault="007703EB" w:rsidP="007703EB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char</w:t>
            </w:r>
          </w:p>
        </w:tc>
        <w:tc>
          <w:tcPr>
            <w:tcW w:w="3260" w:type="dxa"/>
            <w:vAlign w:val="center"/>
          </w:tcPr>
          <w:p w14:paraId="28414E8A" w14:textId="77777777" w:rsidR="007703EB" w:rsidRPr="00914409" w:rsidRDefault="007703EB" w:rsidP="007703EB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无人机信号</w:t>
            </w: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，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 xml:space="preserve">字符串 </w:t>
            </w:r>
          </w:p>
        </w:tc>
      </w:tr>
      <w:tr w:rsidR="007703EB" w:rsidRPr="001C0AE8" w14:paraId="5E614AFF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CB27B5" w14:textId="77777777" w:rsidR="007703EB" w:rsidRDefault="007703EB" w:rsidP="007703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BF409E" w14:textId="77777777" w:rsidR="007703EB" w:rsidRPr="001D6574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EBC99" w14:textId="77777777" w:rsidR="007703EB" w:rsidRPr="001D6574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361333" w14:textId="77777777" w:rsidR="007703EB" w:rsidRPr="001D6574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48B484C" w14:textId="77777777" w:rsidR="007703EB" w:rsidRPr="001D6574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703EB" w:rsidRPr="00002A9C" w14:paraId="3AE47745" w14:textId="77777777" w:rsidTr="00895202">
        <w:tc>
          <w:tcPr>
            <w:tcW w:w="1526" w:type="dxa"/>
            <w:shd w:val="clear" w:color="auto" w:fill="auto"/>
            <w:vAlign w:val="center"/>
          </w:tcPr>
          <w:p w14:paraId="55870C1A" w14:textId="77777777" w:rsidR="007703EB" w:rsidRDefault="007703EB" w:rsidP="007703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8E817C3" w14:textId="77777777" w:rsidR="007703EB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7703EB" w:rsidRPr="00002A9C" w14:paraId="26E569F4" w14:textId="77777777" w:rsidTr="00895202">
        <w:tc>
          <w:tcPr>
            <w:tcW w:w="1526" w:type="dxa"/>
            <w:shd w:val="clear" w:color="auto" w:fill="auto"/>
            <w:vAlign w:val="center"/>
          </w:tcPr>
          <w:p w14:paraId="69C06D54" w14:textId="77777777" w:rsidR="007703EB" w:rsidRDefault="007703EB" w:rsidP="007703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62F1280" w14:textId="77777777" w:rsidR="007703EB" w:rsidRDefault="007703EB" w:rsidP="007703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A1E8AFC" w14:textId="77777777" w:rsidR="00705C3D" w:rsidRDefault="00705C3D" w:rsidP="00705C3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705C3D" w:rsidRPr="00002A9C" w14:paraId="695C54D6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C6BB1E" w14:textId="77777777" w:rsidR="00705C3D" w:rsidRPr="00002A9C" w:rsidRDefault="00705C3D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3053202" w14:textId="77777777" w:rsidR="00705C3D" w:rsidRDefault="00705C3D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  <w:r w:rsidR="00316EE2"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705C3D" w:rsidRPr="0028101D" w14:paraId="736CF1FD" w14:textId="77777777" w:rsidTr="00895202">
        <w:tc>
          <w:tcPr>
            <w:tcW w:w="1526" w:type="dxa"/>
            <w:shd w:val="clear" w:color="auto" w:fill="auto"/>
            <w:vAlign w:val="center"/>
          </w:tcPr>
          <w:p w14:paraId="162F74FB" w14:textId="77777777" w:rsidR="00705C3D" w:rsidRPr="00002A9C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A76F7E" w14:textId="69498C41" w:rsidR="00705C3D" w:rsidRPr="004E6B38" w:rsidRDefault="004A7166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设置白名单机型</w:t>
            </w:r>
            <w:r w:rsidR="00705C3D">
              <w:rPr>
                <w:rFonts w:asciiTheme="minorEastAsia" w:hAnsiTheme="minorEastAsia" w:hint="eastAsia"/>
              </w:rPr>
              <w:t xml:space="preserve"> </w:t>
            </w:r>
            <w:r w:rsidR="00705C3D">
              <w:rPr>
                <w:rFonts w:asciiTheme="minorEastAsia" w:hAnsiTheme="minorEastAsia"/>
              </w:rPr>
              <w:t xml:space="preserve"> 应答</w:t>
            </w:r>
          </w:p>
        </w:tc>
      </w:tr>
      <w:tr w:rsidR="00705C3D" w:rsidRPr="00002A9C" w14:paraId="46407F36" w14:textId="77777777" w:rsidTr="00895202">
        <w:tc>
          <w:tcPr>
            <w:tcW w:w="1526" w:type="dxa"/>
            <w:shd w:val="clear" w:color="auto" w:fill="auto"/>
            <w:vAlign w:val="center"/>
          </w:tcPr>
          <w:p w14:paraId="358C601C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4FECE8" w14:textId="77777777" w:rsidR="00705C3D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WIFI</w:t>
            </w:r>
          </w:p>
        </w:tc>
      </w:tr>
      <w:tr w:rsidR="00705C3D" w:rsidRPr="00002A9C" w14:paraId="17F34A94" w14:textId="77777777" w:rsidTr="00895202">
        <w:tc>
          <w:tcPr>
            <w:tcW w:w="1526" w:type="dxa"/>
            <w:shd w:val="clear" w:color="auto" w:fill="auto"/>
            <w:vAlign w:val="center"/>
          </w:tcPr>
          <w:p w14:paraId="335D08EB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32BF218" w14:textId="77777777" w:rsidR="00705C3D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05C3D" w:rsidRPr="001C0AE8" w14:paraId="67EE6D57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B80CAA8" w14:textId="77777777" w:rsidR="00705C3D" w:rsidRPr="001C0AE8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EB8664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8F91CE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2D95FC2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83B59BD" w14:textId="77777777" w:rsidR="00705C3D" w:rsidRPr="001C0AE8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11314" w:rsidRPr="001C0AE8" w14:paraId="378B6C60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E59FF6" w14:textId="77777777" w:rsidR="00D11314" w:rsidRDefault="00D11314" w:rsidP="00D1131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3675C9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517C8E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92439F0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DCF8AD3" w14:textId="77777777" w:rsidR="00D1131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0x01: 成功</w:t>
            </w:r>
          </w:p>
          <w:p w14:paraId="0E0D83F1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D11314" w:rsidRPr="001C0AE8" w14:paraId="6298BA17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C95EB6" w14:textId="77777777" w:rsidR="00D11314" w:rsidRDefault="00D11314" w:rsidP="00D1131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436308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63AE793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CD2B8B0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B03F9F2" w14:textId="77777777" w:rsidR="00D11314" w:rsidRPr="001D6574" w:rsidRDefault="00D11314" w:rsidP="00D113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05C3D" w:rsidRPr="00002A9C" w14:paraId="3A625BD3" w14:textId="77777777" w:rsidTr="00895202">
        <w:tc>
          <w:tcPr>
            <w:tcW w:w="1526" w:type="dxa"/>
            <w:shd w:val="clear" w:color="auto" w:fill="auto"/>
            <w:vAlign w:val="center"/>
          </w:tcPr>
          <w:p w14:paraId="1827E3E4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5E6C02" w14:textId="77777777" w:rsidR="00705C3D" w:rsidRDefault="00D11314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05C3D" w:rsidRPr="00002A9C" w14:paraId="37C93E2F" w14:textId="77777777" w:rsidTr="00895202">
        <w:tc>
          <w:tcPr>
            <w:tcW w:w="1526" w:type="dxa"/>
            <w:shd w:val="clear" w:color="auto" w:fill="auto"/>
            <w:vAlign w:val="center"/>
          </w:tcPr>
          <w:p w14:paraId="6A6971FC" w14:textId="77777777" w:rsidR="00705C3D" w:rsidRDefault="00705C3D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A46C38F" w14:textId="77777777" w:rsidR="00705C3D" w:rsidRDefault="00705C3D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E6366DE" w14:textId="77777777" w:rsidR="00316EE2" w:rsidRPr="00117881" w:rsidRDefault="00316EE2" w:rsidP="007214E1">
      <w:pPr>
        <w:pStyle w:val="4"/>
        <w:numPr>
          <w:ilvl w:val="3"/>
          <w:numId w:val="2"/>
        </w:numPr>
      </w:pPr>
      <w:r>
        <w:t>C2给枪</w:t>
      </w:r>
      <w:r>
        <w:rPr>
          <w:rFonts w:hint="eastAsia"/>
        </w:rPr>
        <w:t>请求打击 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760DC" w:rsidRPr="00002A9C" w14:paraId="03AA3BBF" w14:textId="77777777" w:rsidTr="009453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4D9C1C" w14:textId="77777777" w:rsidR="009760DC" w:rsidRPr="00002A9C" w:rsidRDefault="009760DC" w:rsidP="009453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06A9386" w14:textId="77777777" w:rsidR="009760DC" w:rsidRDefault="009760DC" w:rsidP="009453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23</w:t>
            </w:r>
          </w:p>
        </w:tc>
      </w:tr>
      <w:tr w:rsidR="009760DC" w:rsidRPr="0028101D" w14:paraId="45640972" w14:textId="77777777" w:rsidTr="00945302">
        <w:tc>
          <w:tcPr>
            <w:tcW w:w="1526" w:type="dxa"/>
            <w:shd w:val="clear" w:color="auto" w:fill="auto"/>
            <w:vAlign w:val="center"/>
          </w:tcPr>
          <w:p w14:paraId="34C2CD7A" w14:textId="77777777" w:rsidR="009760DC" w:rsidRPr="00002A9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5198EA" w14:textId="77777777" w:rsidR="009760DC" w:rsidRPr="004E6B3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t>给枪</w:t>
            </w:r>
            <w:r>
              <w:rPr>
                <w:rFonts w:hint="eastAsia"/>
              </w:rPr>
              <w:t>请求打击</w:t>
            </w:r>
          </w:p>
        </w:tc>
      </w:tr>
      <w:tr w:rsidR="009760DC" w:rsidRPr="00002A9C" w14:paraId="73283D19" w14:textId="77777777" w:rsidTr="00945302">
        <w:tc>
          <w:tcPr>
            <w:tcW w:w="1526" w:type="dxa"/>
            <w:shd w:val="clear" w:color="auto" w:fill="auto"/>
            <w:vAlign w:val="center"/>
          </w:tcPr>
          <w:p w14:paraId="29CB3C59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4D6E55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9760DC" w:rsidRPr="00002A9C" w14:paraId="477694D6" w14:textId="77777777" w:rsidTr="00945302">
        <w:tc>
          <w:tcPr>
            <w:tcW w:w="1526" w:type="dxa"/>
            <w:shd w:val="clear" w:color="auto" w:fill="auto"/>
            <w:vAlign w:val="center"/>
          </w:tcPr>
          <w:p w14:paraId="69BCDED7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BDDA9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760DC" w:rsidRPr="001C0AE8" w14:paraId="378E04BB" w14:textId="77777777" w:rsidTr="009453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38BD5F" w14:textId="77777777" w:rsidR="009760DC" w:rsidRPr="001C0AE8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C5A101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BE85BE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A1DB6D3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0FB663D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760DC" w:rsidRPr="001C0AE8" w14:paraId="3BEA3D65" w14:textId="77777777" w:rsidTr="009453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E585A37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89D97A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6913EF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Mode</w:t>
            </w:r>
          </w:p>
        </w:tc>
        <w:tc>
          <w:tcPr>
            <w:tcW w:w="1134" w:type="dxa"/>
            <w:vAlign w:val="center"/>
          </w:tcPr>
          <w:p w14:paraId="1F2E7FFC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55F096F3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0：待机</w:t>
            </w:r>
          </w:p>
          <w:p w14:paraId="09DBCF28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1: 侦测</w:t>
            </w:r>
          </w:p>
          <w:p w14:paraId="50A6F411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2：打击</w:t>
            </w:r>
            <w:proofErr w:type="gramStart"/>
            <w:r w:rsidRPr="00945302">
              <w:rPr>
                <w:rFonts w:asciiTheme="minorEastAsia" w:hAnsiTheme="minorEastAsia"/>
                <w:szCs w:val="21"/>
                <w:highlight w:val="yellow"/>
              </w:rPr>
              <w:t>飞控图传</w:t>
            </w:r>
            <w:proofErr w:type="gramEnd"/>
          </w:p>
          <w:p w14:paraId="2FEE1568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：打击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GNSS</w:t>
            </w:r>
          </w:p>
          <w:p w14:paraId="5BB7F977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4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：打击</w:t>
            </w:r>
            <w:proofErr w:type="gramStart"/>
            <w:r w:rsidRPr="00945302">
              <w:rPr>
                <w:rFonts w:asciiTheme="minorEastAsia" w:hAnsiTheme="minorEastAsia"/>
                <w:szCs w:val="21"/>
                <w:highlight w:val="yellow"/>
              </w:rPr>
              <w:t>飞控图传</w:t>
            </w:r>
            <w:proofErr w:type="gramEnd"/>
            <w:r w:rsidRPr="00945302">
              <w:rPr>
                <w:rFonts w:asciiTheme="minorEastAsia" w:hAnsiTheme="minorEastAsia"/>
                <w:szCs w:val="21"/>
                <w:highlight w:val="yellow"/>
              </w:rPr>
              <w:t xml:space="preserve"> + 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打击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GNSS</w:t>
            </w:r>
          </w:p>
        </w:tc>
      </w:tr>
      <w:tr w:rsidR="009760DC" w:rsidRPr="001C0AE8" w14:paraId="50EEE56B" w14:textId="77777777" w:rsidTr="009453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4422C80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B1F80E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85E47C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945302">
              <w:rPr>
                <w:rFonts w:asciiTheme="minorEastAsia" w:hAnsiTheme="minorEastAsia"/>
                <w:szCs w:val="21"/>
                <w:highlight w:val="yellow"/>
              </w:rPr>
              <w:t>hitFreq</w:t>
            </w:r>
            <w:proofErr w:type="spellEnd"/>
          </w:p>
        </w:tc>
        <w:tc>
          <w:tcPr>
            <w:tcW w:w="1134" w:type="dxa"/>
            <w:vAlign w:val="center"/>
          </w:tcPr>
          <w:p w14:paraId="3A9B5A1D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74DCE80B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0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：打击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所有范围</w:t>
            </w:r>
          </w:p>
          <w:p w14:paraId="59BEE235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1：打击小于2G</w:t>
            </w:r>
          </w:p>
          <w:p w14:paraId="0AF900F8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：打击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2-4G</w:t>
            </w:r>
          </w:p>
          <w:p w14:paraId="0DA6EB49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打击4-6G</w:t>
            </w:r>
          </w:p>
          <w:p w14:paraId="579D040B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4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打击2G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、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 xml:space="preserve">2-4G </w:t>
            </w:r>
          </w:p>
          <w:p w14:paraId="3DB10080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 xml:space="preserve">打击2-4G 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、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4-6G</w:t>
            </w:r>
          </w:p>
          <w:p w14:paraId="4A6CF48F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6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：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打击2G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、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4-6G</w:t>
            </w:r>
          </w:p>
        </w:tc>
      </w:tr>
      <w:tr w:rsidR="009760DC" w:rsidRPr="001C0AE8" w14:paraId="4CCA61EB" w14:textId="77777777" w:rsidTr="009453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E4210B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D4A7C6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35054F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945302">
              <w:rPr>
                <w:rFonts w:asciiTheme="minorEastAsia" w:hAnsiTheme="minorEastAsia"/>
                <w:szCs w:val="21"/>
                <w:highlight w:val="yellow"/>
              </w:rPr>
              <w:t>hitTime</w:t>
            </w:r>
            <w:proofErr w:type="spellEnd"/>
          </w:p>
        </w:tc>
        <w:tc>
          <w:tcPr>
            <w:tcW w:w="1134" w:type="dxa"/>
            <w:vAlign w:val="center"/>
          </w:tcPr>
          <w:p w14:paraId="6F19923F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30C5FF7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打击无人机的时长（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s）</w:t>
            </w:r>
          </w:p>
        </w:tc>
      </w:tr>
      <w:tr w:rsidR="009760DC" w:rsidRPr="001C0AE8" w14:paraId="455C9949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B1B5063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E79B8A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1C1822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46D21B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1C1822">
              <w:rPr>
                <w:rFonts w:asciiTheme="minorEastAsia" w:hAnsiTheme="minorEastAsia"/>
                <w:szCs w:val="21"/>
                <w:highlight w:val="yellow"/>
              </w:rPr>
              <w:t>o</w:t>
            </w:r>
            <w:r w:rsidRPr="001C1822">
              <w:rPr>
                <w:rFonts w:asciiTheme="minorEastAsia" w:hAnsiTheme="minorEastAsia" w:hint="eastAsia"/>
                <w:szCs w:val="21"/>
                <w:highlight w:val="yellow"/>
              </w:rPr>
              <w:t>bj</w:t>
            </w:r>
            <w:r w:rsidRPr="00945302">
              <w:rPr>
                <w:rFonts w:asciiTheme="minorEastAsia" w:hAnsiTheme="minorEastAsia"/>
                <w:szCs w:val="21"/>
                <w:highlight w:val="yellow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40F70889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1C1822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00F487C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1C1822"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Pr="00945302">
              <w:rPr>
                <w:rFonts w:asciiTheme="minorEastAsia" w:hAnsiTheme="minorEastAsia" w:hint="eastAsia"/>
                <w:szCs w:val="21"/>
                <w:highlight w:val="yellow"/>
              </w:rPr>
              <w:t>唯一标识</w:t>
            </w:r>
          </w:p>
        </w:tc>
      </w:tr>
      <w:tr w:rsidR="009760DC" w:rsidRPr="001C0AE8" w14:paraId="5700194D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C715000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16D89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808C8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134" w:type="dxa"/>
            <w:vAlign w:val="center"/>
          </w:tcPr>
          <w:p w14:paraId="6B9BBED4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50F4B63D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9760DC" w:rsidRPr="001C0AE8" w14:paraId="7EAABEAE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9D78254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FA4D0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52804D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4410E16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56A4785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9760DC" w:rsidRPr="001C0AE8" w14:paraId="57E120E8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762282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AC0FB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33FA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134" w:type="dxa"/>
            <w:vAlign w:val="center"/>
          </w:tcPr>
          <w:p w14:paraId="430D227C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9F0D9D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</w:p>
        </w:tc>
      </w:tr>
      <w:tr w:rsidR="009760DC" w:rsidRPr="001C0AE8" w14:paraId="6F9DFE0D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2B85964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4A4DDC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99C69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134" w:type="dxa"/>
            <w:vAlign w:val="center"/>
          </w:tcPr>
          <w:p w14:paraId="5C6373C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E5C8D1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1C0AE8" w14:paraId="7E56EE49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B28303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CF3CD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E1C8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134" w:type="dxa"/>
            <w:vAlign w:val="center"/>
          </w:tcPr>
          <w:p w14:paraId="417892C0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49A29C6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1C0AE8" w14:paraId="7CF7A4B1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80062A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D65FE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2B52E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134" w:type="dxa"/>
            <w:vAlign w:val="center"/>
          </w:tcPr>
          <w:p w14:paraId="4118442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AFB7D0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0.1m)</w:t>
            </w:r>
          </w:p>
        </w:tc>
      </w:tr>
      <w:tr w:rsidR="009760DC" w:rsidRPr="001C0AE8" w14:paraId="3BD968D5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3761AE1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F1F7E4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FAA9C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134" w:type="dxa"/>
            <w:vAlign w:val="center"/>
          </w:tcPr>
          <w:p w14:paraId="6101192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22E0DF0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9760DC" w:rsidRPr="001C0AE8" w14:paraId="03D3F4CA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E979983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E8F0C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6B143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134" w:type="dxa"/>
            <w:vAlign w:val="center"/>
          </w:tcPr>
          <w:p w14:paraId="35F31B6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A6E482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9760DC" w:rsidRPr="001C0AE8" w14:paraId="36CB0991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562A852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E041C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496AF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134" w:type="dxa"/>
            <w:vAlign w:val="center"/>
          </w:tcPr>
          <w:p w14:paraId="3D98FACB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30DA03A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9760DC" w:rsidRPr="001C0AE8" w14:paraId="7BD1B929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3AC8B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338B9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7F220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ongitude</w:t>
            </w:r>
            <w:proofErr w:type="spellEnd"/>
          </w:p>
        </w:tc>
        <w:tc>
          <w:tcPr>
            <w:tcW w:w="1134" w:type="dxa"/>
            <w:vAlign w:val="center"/>
          </w:tcPr>
          <w:p w14:paraId="24486DC3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9A78CD0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1C0AE8" w14:paraId="51127FBB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7B9638A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2C728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32BD9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p</w:t>
            </w:r>
            <w:r>
              <w:rPr>
                <w:rFonts w:asciiTheme="minorEastAsia" w:hAnsiTheme="minorEastAsia"/>
                <w:szCs w:val="21"/>
                <w:highlight w:val="yellow"/>
              </w:rPr>
              <w:t>ilot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  <w:proofErr w:type="spellEnd"/>
          </w:p>
        </w:tc>
        <w:tc>
          <w:tcPr>
            <w:tcW w:w="1134" w:type="dxa"/>
            <w:vAlign w:val="center"/>
          </w:tcPr>
          <w:p w14:paraId="37A0698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1FFD3CC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1C0AE8" w14:paraId="30F61155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DBAFB0E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3E24ED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B4D9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327CB49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7528955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9760DC" w:rsidRPr="001C0AE8" w14:paraId="7FA01541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B03C4EA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A63973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F6AEB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134" w:type="dxa"/>
            <w:vAlign w:val="center"/>
          </w:tcPr>
          <w:p w14:paraId="039A912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BC0699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无人机与枪的距离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9760DC" w:rsidRPr="001C0AE8" w14:paraId="0472CA58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B5C566D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6C582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7ED81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134" w:type="dxa"/>
            <w:vAlign w:val="center"/>
          </w:tcPr>
          <w:p w14:paraId="1834B0D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3871E534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9760DC" w:rsidRPr="001C0AE8" w14:paraId="6286C007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2C94C43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7F8C51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36E16F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34" w:type="dxa"/>
            <w:vAlign w:val="center"/>
          </w:tcPr>
          <w:p w14:paraId="23732948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4036D5A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x相对坐标（m）(/2^6)</w:t>
            </w:r>
          </w:p>
        </w:tc>
      </w:tr>
      <w:tr w:rsidR="009760DC" w:rsidRPr="001C0AE8" w14:paraId="3A68DAB3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681BE6F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7385C3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F50B8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134" w:type="dxa"/>
            <w:vAlign w:val="center"/>
          </w:tcPr>
          <w:p w14:paraId="7E289C99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770CA026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y相对坐标（m）(/2^6)</w:t>
            </w:r>
          </w:p>
        </w:tc>
      </w:tr>
      <w:tr w:rsidR="009760DC" w:rsidRPr="001C0AE8" w14:paraId="4B887F57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39AD978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695C5A2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CBA70C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1134" w:type="dxa"/>
            <w:vAlign w:val="center"/>
          </w:tcPr>
          <w:p w14:paraId="71D47756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7EF3015E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945302">
              <w:rPr>
                <w:rFonts w:asciiTheme="minorEastAsia" w:hAnsiTheme="minorEastAsia"/>
                <w:sz w:val="18"/>
                <w:szCs w:val="18"/>
                <w:highlight w:val="yellow"/>
              </w:rPr>
              <w:t>z相对坐标（m）(/2^6)</w:t>
            </w:r>
          </w:p>
        </w:tc>
      </w:tr>
      <w:tr w:rsidR="009760DC" w:rsidRPr="00002A9C" w14:paraId="331C56B1" w14:textId="77777777" w:rsidTr="00945302">
        <w:tc>
          <w:tcPr>
            <w:tcW w:w="1526" w:type="dxa"/>
            <w:shd w:val="clear" w:color="auto" w:fill="auto"/>
            <w:vAlign w:val="center"/>
          </w:tcPr>
          <w:p w14:paraId="4E8A00C0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4B9EEB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86</w:t>
            </w:r>
            <w:r>
              <w:rPr>
                <w:rFonts w:asciiTheme="minorEastAsia" w:hAnsiTheme="minorEastAsia" w:hint="eastAsia"/>
                <w:szCs w:val="21"/>
              </w:rPr>
              <w:t>*n</w:t>
            </w:r>
            <w:r>
              <w:rPr>
                <w:rFonts w:asciiTheme="minorEastAsia" w:hAnsiTheme="minorEastAsia"/>
                <w:szCs w:val="21"/>
              </w:rPr>
              <w:t>(n&gt;=1)</w:t>
            </w:r>
          </w:p>
        </w:tc>
      </w:tr>
      <w:tr w:rsidR="009760DC" w:rsidRPr="00002A9C" w14:paraId="44FFC7A7" w14:textId="77777777" w:rsidTr="00945302">
        <w:tc>
          <w:tcPr>
            <w:tcW w:w="1526" w:type="dxa"/>
            <w:shd w:val="clear" w:color="auto" w:fill="auto"/>
            <w:vAlign w:val="center"/>
          </w:tcPr>
          <w:p w14:paraId="61369C6A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71B7FB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59FB6CB" w14:textId="7D161D15" w:rsidR="00316EE2" w:rsidRDefault="00316EE2" w:rsidP="00316EE2">
      <w:pPr>
        <w:spacing w:line="360" w:lineRule="auto"/>
      </w:pPr>
    </w:p>
    <w:p w14:paraId="5466BC2B" w14:textId="77777777" w:rsidR="009760DC" w:rsidRDefault="009760DC" w:rsidP="00316EE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316EE2" w:rsidRPr="00002A9C" w14:paraId="25AAB850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B343488" w14:textId="77777777" w:rsidR="00316EE2" w:rsidRPr="00002A9C" w:rsidRDefault="00316EE2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CD01462" w14:textId="77777777" w:rsidR="00316EE2" w:rsidRDefault="00316EE2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23</w:t>
            </w:r>
          </w:p>
        </w:tc>
      </w:tr>
      <w:tr w:rsidR="00316EE2" w:rsidRPr="0028101D" w14:paraId="01162DA2" w14:textId="77777777" w:rsidTr="00895202">
        <w:tc>
          <w:tcPr>
            <w:tcW w:w="1526" w:type="dxa"/>
            <w:shd w:val="clear" w:color="auto" w:fill="auto"/>
            <w:vAlign w:val="center"/>
          </w:tcPr>
          <w:p w14:paraId="216D9E32" w14:textId="77777777" w:rsidR="00316EE2" w:rsidRPr="00002A9C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55AA26F" w14:textId="77777777" w:rsidR="00316EE2" w:rsidRPr="004E6B38" w:rsidRDefault="00DF65BA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t>给枪</w:t>
            </w:r>
            <w:r>
              <w:rPr>
                <w:rFonts w:hint="eastAsia"/>
              </w:rPr>
              <w:t>请求打击</w:t>
            </w:r>
            <w:r w:rsidR="00316EE2">
              <w:rPr>
                <w:rFonts w:asciiTheme="minorEastAsia" w:hAnsiTheme="minorEastAsia" w:hint="eastAsia"/>
              </w:rPr>
              <w:t xml:space="preserve"> </w:t>
            </w:r>
            <w:r w:rsidR="00316EE2">
              <w:rPr>
                <w:rFonts w:asciiTheme="minorEastAsia" w:hAnsiTheme="minorEastAsia"/>
              </w:rPr>
              <w:t xml:space="preserve"> 应答</w:t>
            </w:r>
          </w:p>
        </w:tc>
      </w:tr>
      <w:tr w:rsidR="00316EE2" w:rsidRPr="00002A9C" w14:paraId="53464830" w14:textId="77777777" w:rsidTr="00895202">
        <w:tc>
          <w:tcPr>
            <w:tcW w:w="1526" w:type="dxa"/>
            <w:shd w:val="clear" w:color="auto" w:fill="auto"/>
            <w:vAlign w:val="center"/>
          </w:tcPr>
          <w:p w14:paraId="4AE140E5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836F01" w14:textId="77777777" w:rsidR="00316EE2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WIFI</w:t>
            </w:r>
          </w:p>
        </w:tc>
      </w:tr>
      <w:tr w:rsidR="00316EE2" w:rsidRPr="00002A9C" w14:paraId="06976DD0" w14:textId="77777777" w:rsidTr="00895202">
        <w:tc>
          <w:tcPr>
            <w:tcW w:w="1526" w:type="dxa"/>
            <w:shd w:val="clear" w:color="auto" w:fill="auto"/>
            <w:vAlign w:val="center"/>
          </w:tcPr>
          <w:p w14:paraId="4A4C3693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8D676C6" w14:textId="77777777" w:rsidR="00316EE2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16EE2" w:rsidRPr="001C0AE8" w14:paraId="13337B21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5C7CE8" w14:textId="77777777" w:rsidR="00316EE2" w:rsidRPr="001C0AE8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30C0E6" w14:textId="77777777" w:rsidR="00316EE2" w:rsidRPr="001C0AE8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6511B1" w14:textId="77777777" w:rsidR="00316EE2" w:rsidRPr="001C0AE8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664A0D9" w14:textId="77777777" w:rsidR="00316EE2" w:rsidRPr="001C0AE8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D7B6DE3" w14:textId="77777777" w:rsidR="00316EE2" w:rsidRPr="001C0AE8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16EE2" w:rsidRPr="001C0AE8" w14:paraId="68197BE1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07566A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8AE78A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E17A78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3523FF33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1020472" w14:textId="77777777" w:rsidR="00316EE2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0x01: 成功</w:t>
            </w:r>
          </w:p>
          <w:p w14:paraId="057156BE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316EE2" w:rsidRPr="001C0AE8" w14:paraId="5C277273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B2642B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B9A202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88FF23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B0EECD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62FDF" w14:textId="77777777" w:rsidR="00316EE2" w:rsidRPr="001D6574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6EE2" w:rsidRPr="00002A9C" w14:paraId="13157AD8" w14:textId="77777777" w:rsidTr="00895202">
        <w:tc>
          <w:tcPr>
            <w:tcW w:w="1526" w:type="dxa"/>
            <w:shd w:val="clear" w:color="auto" w:fill="auto"/>
            <w:vAlign w:val="center"/>
          </w:tcPr>
          <w:p w14:paraId="705E89F4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DF5038" w14:textId="77777777" w:rsidR="00316EE2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316EE2" w:rsidRPr="00002A9C" w14:paraId="1B5A9D43" w14:textId="77777777" w:rsidTr="00895202">
        <w:tc>
          <w:tcPr>
            <w:tcW w:w="1526" w:type="dxa"/>
            <w:shd w:val="clear" w:color="auto" w:fill="auto"/>
            <w:vAlign w:val="center"/>
          </w:tcPr>
          <w:p w14:paraId="3A1665BE" w14:textId="77777777" w:rsidR="00316EE2" w:rsidRDefault="00316EE2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84A097C" w14:textId="77777777" w:rsidR="00316EE2" w:rsidRDefault="00316EE2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4FC431" w14:textId="69CB353C" w:rsidR="00513DC8" w:rsidRPr="00117881" w:rsidRDefault="00513DC8" w:rsidP="007214E1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获取</w:t>
      </w:r>
      <w:r>
        <w:t>所有白名单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513DC8" w:rsidRPr="00002A9C" w14:paraId="57E64E74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267620" w14:textId="77777777" w:rsidR="00513DC8" w:rsidRPr="00002A9C" w:rsidRDefault="00513DC8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F8E79E0" w14:textId="77777777" w:rsidR="00513DC8" w:rsidRDefault="00513DC8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10176C"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513DC8" w:rsidRPr="0028101D" w14:paraId="5C86D49E" w14:textId="77777777" w:rsidTr="00895202">
        <w:tc>
          <w:tcPr>
            <w:tcW w:w="1526" w:type="dxa"/>
            <w:shd w:val="clear" w:color="auto" w:fill="auto"/>
            <w:vAlign w:val="center"/>
          </w:tcPr>
          <w:p w14:paraId="395CAE4E" w14:textId="77777777" w:rsidR="00513DC8" w:rsidRPr="00002A9C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7AAF9" w14:textId="77777777" w:rsidR="00513DC8" w:rsidRPr="004E6B38" w:rsidRDefault="00101D11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获取</w:t>
            </w:r>
            <w:r>
              <w:t>所有白名单</w:t>
            </w:r>
          </w:p>
        </w:tc>
      </w:tr>
      <w:tr w:rsidR="00513DC8" w:rsidRPr="00002A9C" w14:paraId="4DDC3903" w14:textId="77777777" w:rsidTr="00895202">
        <w:tc>
          <w:tcPr>
            <w:tcW w:w="1526" w:type="dxa"/>
            <w:shd w:val="clear" w:color="auto" w:fill="auto"/>
            <w:vAlign w:val="center"/>
          </w:tcPr>
          <w:p w14:paraId="3B979A26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2017B19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513DC8" w:rsidRPr="00002A9C" w14:paraId="3ADCAADC" w14:textId="77777777" w:rsidTr="00895202">
        <w:tc>
          <w:tcPr>
            <w:tcW w:w="1526" w:type="dxa"/>
            <w:shd w:val="clear" w:color="auto" w:fill="auto"/>
            <w:vAlign w:val="center"/>
          </w:tcPr>
          <w:p w14:paraId="1483F425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539F0EE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13DC8" w:rsidRPr="001C0AE8" w14:paraId="31A9ABCE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E938FF1" w14:textId="77777777" w:rsidR="00513DC8" w:rsidRPr="001C0AE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5D81C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406F8F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0047C12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187E14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13DC8" w:rsidRPr="001C0AE8" w14:paraId="2620DD85" w14:textId="77777777" w:rsidTr="008952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30DA99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E3EF47A" w14:textId="77777777" w:rsidR="00513DC8" w:rsidRPr="00574645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035BE71" w14:textId="77777777" w:rsidR="00513DC8" w:rsidRPr="00F14137" w:rsidRDefault="00513DC8" w:rsidP="008952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8D7D1E4" w14:textId="77777777" w:rsidR="00513DC8" w:rsidRPr="00874A55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9BCD53" w14:textId="77777777" w:rsidR="00513DC8" w:rsidRPr="00F14137" w:rsidRDefault="00513DC8" w:rsidP="008952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13DC8" w:rsidRPr="001C0AE8" w14:paraId="6C1C29BA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DEEE2A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639999" w14:textId="77777777" w:rsidR="00513DC8" w:rsidRPr="001D6574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C086257" w14:textId="77777777" w:rsidR="00513DC8" w:rsidRPr="001D6574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B182B0" w14:textId="77777777" w:rsidR="00513DC8" w:rsidRPr="001D6574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EF8708" w14:textId="77777777" w:rsidR="00513DC8" w:rsidRPr="001D6574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13DC8" w:rsidRPr="00002A9C" w14:paraId="0344DABD" w14:textId="77777777" w:rsidTr="00895202">
        <w:tc>
          <w:tcPr>
            <w:tcW w:w="1526" w:type="dxa"/>
            <w:shd w:val="clear" w:color="auto" w:fill="auto"/>
            <w:vAlign w:val="center"/>
          </w:tcPr>
          <w:p w14:paraId="0F79AD06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9EF7ABF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13DC8" w:rsidRPr="00002A9C" w14:paraId="08CD74B4" w14:textId="77777777" w:rsidTr="00895202">
        <w:tc>
          <w:tcPr>
            <w:tcW w:w="1526" w:type="dxa"/>
            <w:shd w:val="clear" w:color="auto" w:fill="auto"/>
            <w:vAlign w:val="center"/>
          </w:tcPr>
          <w:p w14:paraId="038846FA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E178EC9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D02D0C1" w14:textId="77777777" w:rsidR="00513DC8" w:rsidRDefault="00513DC8" w:rsidP="00513DC8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513DC8" w:rsidRPr="00002A9C" w14:paraId="5471B791" w14:textId="77777777" w:rsidTr="008952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00F5685" w14:textId="77777777" w:rsidR="00513DC8" w:rsidRPr="00002A9C" w:rsidRDefault="00513DC8" w:rsidP="008952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776D261" w14:textId="77777777" w:rsidR="00513DC8" w:rsidRDefault="00513DC8" w:rsidP="008952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  <w:r w:rsidR="0010176C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513DC8" w:rsidRPr="0028101D" w14:paraId="16E4617B" w14:textId="77777777" w:rsidTr="00895202">
        <w:tc>
          <w:tcPr>
            <w:tcW w:w="1526" w:type="dxa"/>
            <w:shd w:val="clear" w:color="auto" w:fill="auto"/>
            <w:vAlign w:val="center"/>
          </w:tcPr>
          <w:p w14:paraId="299C2578" w14:textId="77777777" w:rsidR="00513DC8" w:rsidRPr="00002A9C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65646BB" w14:textId="77777777" w:rsidR="00513DC8" w:rsidRPr="004E6B38" w:rsidRDefault="0010176C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获取</w:t>
            </w:r>
            <w:r>
              <w:t>所有白名单</w:t>
            </w:r>
            <w:r w:rsidR="00513DC8">
              <w:rPr>
                <w:rFonts w:asciiTheme="minorEastAsia" w:hAnsiTheme="minorEastAsia" w:hint="eastAsia"/>
              </w:rPr>
              <w:t xml:space="preserve"> </w:t>
            </w:r>
            <w:r w:rsidR="00513DC8">
              <w:rPr>
                <w:rFonts w:asciiTheme="minorEastAsia" w:hAnsiTheme="minorEastAsia"/>
              </w:rPr>
              <w:t xml:space="preserve"> 应答</w:t>
            </w:r>
          </w:p>
        </w:tc>
      </w:tr>
      <w:tr w:rsidR="00513DC8" w:rsidRPr="00002A9C" w14:paraId="6AFDD5CB" w14:textId="77777777" w:rsidTr="00895202">
        <w:tc>
          <w:tcPr>
            <w:tcW w:w="1526" w:type="dxa"/>
            <w:shd w:val="clear" w:color="auto" w:fill="auto"/>
            <w:vAlign w:val="center"/>
          </w:tcPr>
          <w:p w14:paraId="527C7497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B919495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WIFI</w:t>
            </w:r>
          </w:p>
        </w:tc>
      </w:tr>
      <w:tr w:rsidR="00513DC8" w:rsidRPr="00002A9C" w14:paraId="0984A8F3" w14:textId="77777777" w:rsidTr="00895202">
        <w:tc>
          <w:tcPr>
            <w:tcW w:w="1526" w:type="dxa"/>
            <w:shd w:val="clear" w:color="auto" w:fill="auto"/>
            <w:vAlign w:val="center"/>
          </w:tcPr>
          <w:p w14:paraId="26FFB965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7819DB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13DC8" w:rsidRPr="001C0AE8" w14:paraId="36BBC1DD" w14:textId="77777777" w:rsidTr="008952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522335" w14:textId="77777777" w:rsidR="00513DC8" w:rsidRPr="001C0AE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71D7330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D89E21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437197B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D92DB8" w14:textId="77777777" w:rsidR="00513DC8" w:rsidRPr="001C0AE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041A2" w:rsidRPr="001C0AE8" w14:paraId="37903E89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0902D7" w14:textId="77777777" w:rsidR="00F041A2" w:rsidRDefault="00F041A2" w:rsidP="00F041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BEDDDA" w14:textId="77777777" w:rsidR="00F041A2" w:rsidRPr="001D6574" w:rsidRDefault="00F041A2" w:rsidP="00F041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51D5AE" w14:textId="77777777" w:rsidR="00F041A2" w:rsidRPr="001D6574" w:rsidRDefault="00F041A2" w:rsidP="00F041A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cnt</w:t>
            </w:r>
            <w:proofErr w:type="spellEnd"/>
          </w:p>
        </w:tc>
        <w:tc>
          <w:tcPr>
            <w:tcW w:w="992" w:type="dxa"/>
            <w:vAlign w:val="center"/>
          </w:tcPr>
          <w:p w14:paraId="7F7F33BF" w14:textId="77777777" w:rsidR="00F041A2" w:rsidRPr="001D6574" w:rsidRDefault="00F041A2" w:rsidP="00F041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DF127CA" w14:textId="77777777" w:rsidR="00F041A2" w:rsidRPr="001D6574" w:rsidRDefault="00F041A2" w:rsidP="00F041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白名单个数</w:t>
            </w:r>
          </w:p>
        </w:tc>
      </w:tr>
      <w:tr w:rsidR="00493D8D" w:rsidRPr="001C0AE8" w14:paraId="50335F96" w14:textId="77777777" w:rsidTr="008952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3BBD28E" w14:textId="77777777" w:rsidR="00493D8D" w:rsidRDefault="00493D8D" w:rsidP="00493D8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8961AF" w14:textId="77777777" w:rsidR="00493D8D" w:rsidRPr="00914409" w:rsidRDefault="00493D8D" w:rsidP="00493D8D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55714" w14:textId="77777777" w:rsidR="00493D8D" w:rsidRPr="00914409" w:rsidRDefault="00493D8D" w:rsidP="00493D8D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name</w:t>
            </w:r>
          </w:p>
        </w:tc>
        <w:tc>
          <w:tcPr>
            <w:tcW w:w="992" w:type="dxa"/>
            <w:vAlign w:val="center"/>
          </w:tcPr>
          <w:p w14:paraId="3C9A98AC" w14:textId="77777777" w:rsidR="00493D8D" w:rsidRPr="00914409" w:rsidRDefault="00493D8D" w:rsidP="00493D8D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char</w:t>
            </w:r>
          </w:p>
        </w:tc>
        <w:tc>
          <w:tcPr>
            <w:tcW w:w="3402" w:type="dxa"/>
            <w:vAlign w:val="center"/>
          </w:tcPr>
          <w:p w14:paraId="11DFC273" w14:textId="77777777" w:rsidR="00493D8D" w:rsidRPr="00914409" w:rsidRDefault="00493D8D" w:rsidP="00493D8D">
            <w:pPr>
              <w:jc w:val="left"/>
              <w:rPr>
                <w:rFonts w:asciiTheme="minorEastAsia" w:hAnsiTheme="minorEastAsia"/>
                <w:szCs w:val="21"/>
                <w:highlight w:val="lightGray"/>
              </w:rPr>
            </w:pPr>
            <w:r w:rsidRPr="00914409">
              <w:rPr>
                <w:rFonts w:asciiTheme="minorEastAsia" w:hAnsiTheme="minorEastAsia"/>
                <w:szCs w:val="21"/>
                <w:highlight w:val="lightGray"/>
              </w:rPr>
              <w:t>无人机信号</w:t>
            </w:r>
            <w:r w:rsidRPr="00914409">
              <w:rPr>
                <w:rFonts w:asciiTheme="minorEastAsia" w:hAnsiTheme="minorEastAsia" w:hint="eastAsia"/>
                <w:szCs w:val="21"/>
                <w:highlight w:val="lightGray"/>
              </w:rPr>
              <w:t>，</w:t>
            </w:r>
            <w:r w:rsidRPr="00914409">
              <w:rPr>
                <w:rFonts w:asciiTheme="minorEastAsia" w:hAnsiTheme="minorEastAsia"/>
                <w:szCs w:val="21"/>
                <w:highlight w:val="lightGray"/>
              </w:rPr>
              <w:t xml:space="preserve">字符串 </w:t>
            </w:r>
          </w:p>
        </w:tc>
      </w:tr>
      <w:tr w:rsidR="00513DC8" w:rsidRPr="00002A9C" w14:paraId="3487A7B7" w14:textId="77777777" w:rsidTr="00895202">
        <w:tc>
          <w:tcPr>
            <w:tcW w:w="1526" w:type="dxa"/>
            <w:shd w:val="clear" w:color="auto" w:fill="auto"/>
            <w:vAlign w:val="center"/>
          </w:tcPr>
          <w:p w14:paraId="5DE6E4F7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EAD203" w14:textId="77777777" w:rsidR="00513DC8" w:rsidRDefault="00493D8D" w:rsidP="008952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+ 20 * </w:t>
            </w:r>
            <w:proofErr w:type="spellStart"/>
            <w:r>
              <w:rPr>
                <w:rFonts w:asciiTheme="minorEastAsia" w:hAnsiTheme="minorEastAsia"/>
                <w:szCs w:val="21"/>
              </w:rPr>
              <w:t>cnt</w:t>
            </w:r>
            <w:proofErr w:type="spellEnd"/>
          </w:p>
        </w:tc>
      </w:tr>
      <w:tr w:rsidR="00513DC8" w:rsidRPr="00002A9C" w14:paraId="29F3B590" w14:textId="77777777" w:rsidTr="00895202">
        <w:tc>
          <w:tcPr>
            <w:tcW w:w="1526" w:type="dxa"/>
            <w:shd w:val="clear" w:color="auto" w:fill="auto"/>
            <w:vAlign w:val="center"/>
          </w:tcPr>
          <w:p w14:paraId="5339DD3D" w14:textId="77777777" w:rsidR="00513DC8" w:rsidRDefault="00513DC8" w:rsidP="008952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DE94B1E" w14:textId="77777777" w:rsidR="00513DC8" w:rsidRDefault="00513DC8" w:rsidP="008952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8C8B81B" w14:textId="474E3566" w:rsidR="00FC1B3B" w:rsidRPr="00117881" w:rsidRDefault="00FC1B3B" w:rsidP="007214E1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 xml:space="preserve"> </w:t>
      </w:r>
      <w:r>
        <w:t>WIFI</w:t>
      </w:r>
      <w:r>
        <w:rPr>
          <w:rFonts w:hint="eastAsia"/>
        </w:rPr>
        <w:t>给枪发送心跳包(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FC1B3B" w:rsidRPr="00002A9C" w14:paraId="4978104D" w14:textId="77777777" w:rsidTr="004663B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4BC48A" w14:textId="77777777" w:rsidR="00FC1B3B" w:rsidRPr="00002A9C" w:rsidRDefault="00FC1B3B" w:rsidP="004663B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0BFCF14" w14:textId="7FE4C2EA" w:rsidR="00FC1B3B" w:rsidRDefault="00FC1B3B" w:rsidP="004663B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FC1B3B" w:rsidRPr="0028101D" w14:paraId="05ED1B7C" w14:textId="77777777" w:rsidTr="004663B1">
        <w:tc>
          <w:tcPr>
            <w:tcW w:w="1526" w:type="dxa"/>
            <w:shd w:val="clear" w:color="auto" w:fill="auto"/>
            <w:vAlign w:val="center"/>
          </w:tcPr>
          <w:p w14:paraId="1E16323E" w14:textId="77777777" w:rsidR="00FC1B3B" w:rsidRPr="00002A9C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49226F3" w14:textId="57500BF4" w:rsidR="00FC1B3B" w:rsidRPr="004E6B38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 xml:space="preserve"> </w:t>
            </w:r>
            <w:r>
              <w:t>WIFI</w:t>
            </w:r>
            <w:r>
              <w:rPr>
                <w:rFonts w:hint="eastAsia"/>
              </w:rPr>
              <w:t>给枪发送心跳包</w:t>
            </w:r>
          </w:p>
        </w:tc>
      </w:tr>
      <w:tr w:rsidR="00FC1B3B" w:rsidRPr="00002A9C" w14:paraId="1CF32FAF" w14:textId="77777777" w:rsidTr="004663B1">
        <w:tc>
          <w:tcPr>
            <w:tcW w:w="1526" w:type="dxa"/>
            <w:shd w:val="clear" w:color="auto" w:fill="auto"/>
            <w:vAlign w:val="center"/>
          </w:tcPr>
          <w:p w14:paraId="74442A67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BA0C2" w14:textId="77777777" w:rsidR="00FC1B3B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 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FC1B3B" w:rsidRPr="00002A9C" w14:paraId="3E490AC7" w14:textId="77777777" w:rsidTr="004663B1">
        <w:tc>
          <w:tcPr>
            <w:tcW w:w="1526" w:type="dxa"/>
            <w:shd w:val="clear" w:color="auto" w:fill="auto"/>
            <w:vAlign w:val="center"/>
          </w:tcPr>
          <w:p w14:paraId="38791422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80621BD" w14:textId="01D52E24" w:rsidR="00FC1B3B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FC1B3B" w:rsidRPr="001C0AE8" w14:paraId="22F4566C" w14:textId="77777777" w:rsidTr="004663B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32F5A33" w14:textId="77777777" w:rsidR="00FC1B3B" w:rsidRPr="001C0AE8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AA40B34" w14:textId="77777777" w:rsidR="00FC1B3B" w:rsidRPr="001C0AE8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4E97F8" w14:textId="77777777" w:rsidR="00FC1B3B" w:rsidRPr="001C0AE8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C28C2E9" w14:textId="77777777" w:rsidR="00FC1B3B" w:rsidRPr="001C0AE8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2CA38DE" w14:textId="77777777" w:rsidR="00FC1B3B" w:rsidRPr="001C0AE8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C1B3B" w:rsidRPr="001C0AE8" w14:paraId="0D1A2EB4" w14:textId="77777777" w:rsidTr="004663B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A42270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DC9EBD1" w14:textId="707848B1" w:rsidR="00FC1B3B" w:rsidRPr="00574645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68958F" w14:textId="02673B28" w:rsidR="00FC1B3B" w:rsidRPr="00F14137" w:rsidRDefault="00FC1B3B" w:rsidP="004663B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53E4040" w14:textId="37D260B1" w:rsidR="00FC1B3B" w:rsidRPr="00874A55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033C504" w14:textId="3C1CA61F" w:rsidR="00FC1B3B" w:rsidRPr="00F14137" w:rsidRDefault="00FC1B3B" w:rsidP="004663B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FC1B3B" w:rsidRPr="001C0AE8" w14:paraId="7E187DE5" w14:textId="77777777" w:rsidTr="004663B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7E79CB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348BF" w14:textId="77777777" w:rsidR="00FC1B3B" w:rsidRPr="001D6574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DAA5B9" w14:textId="77777777" w:rsidR="00FC1B3B" w:rsidRPr="001D6574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1477FC" w14:textId="77777777" w:rsidR="00FC1B3B" w:rsidRPr="001D6574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84BC6DB" w14:textId="77777777" w:rsidR="00FC1B3B" w:rsidRPr="001D6574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C1B3B" w:rsidRPr="00002A9C" w14:paraId="012DD00D" w14:textId="77777777" w:rsidTr="004663B1">
        <w:tc>
          <w:tcPr>
            <w:tcW w:w="1526" w:type="dxa"/>
            <w:shd w:val="clear" w:color="auto" w:fill="auto"/>
            <w:vAlign w:val="center"/>
          </w:tcPr>
          <w:p w14:paraId="0CA2BF31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A8D7E29" w14:textId="055F6CE1" w:rsidR="00FC1B3B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FC1B3B" w:rsidRPr="00002A9C" w14:paraId="06BC4D5C" w14:textId="77777777" w:rsidTr="004663B1">
        <w:tc>
          <w:tcPr>
            <w:tcW w:w="1526" w:type="dxa"/>
            <w:shd w:val="clear" w:color="auto" w:fill="auto"/>
            <w:vAlign w:val="center"/>
          </w:tcPr>
          <w:p w14:paraId="55933E71" w14:textId="77777777" w:rsidR="00FC1B3B" w:rsidRDefault="00FC1B3B" w:rsidP="004663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CCF45FA" w14:textId="489774B6" w:rsidR="00FC1B3B" w:rsidRDefault="00FC1B3B" w:rsidP="00466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41DFBB0C" w14:textId="49A45D04" w:rsidR="009760DC" w:rsidRDefault="009760DC" w:rsidP="007214E1">
      <w:pPr>
        <w:pStyle w:val="4"/>
        <w:numPr>
          <w:ilvl w:val="3"/>
          <w:numId w:val="2"/>
        </w:numPr>
      </w:pPr>
      <w:bookmarkStart w:id="172" w:name="_Hlk129361623"/>
      <w:r>
        <w:rPr>
          <w:rFonts w:hint="eastAsia"/>
        </w:rPr>
        <w:t>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给C</w:t>
      </w:r>
      <w:r>
        <w:t>2</w:t>
      </w:r>
      <w:r>
        <w:rPr>
          <w:rFonts w:hint="eastAsia"/>
        </w:rPr>
        <w:t>发送枪状态</w:t>
      </w:r>
      <w:bookmarkEnd w:id="172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760DC" w14:paraId="4E6FEA14" w14:textId="77777777" w:rsidTr="009453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E9CD3A" w14:textId="77777777" w:rsidR="009760DC" w:rsidRPr="00002A9C" w:rsidRDefault="009760DC" w:rsidP="009453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D72F6B9" w14:textId="77777777" w:rsidR="009760DC" w:rsidRDefault="009760DC" w:rsidP="009453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26</w:t>
            </w:r>
          </w:p>
        </w:tc>
      </w:tr>
      <w:tr w:rsidR="009760DC" w:rsidRPr="004E6B38" w14:paraId="5CD92DFA" w14:textId="77777777" w:rsidTr="00945302">
        <w:tc>
          <w:tcPr>
            <w:tcW w:w="1526" w:type="dxa"/>
            <w:shd w:val="clear" w:color="auto" w:fill="auto"/>
            <w:vAlign w:val="center"/>
          </w:tcPr>
          <w:p w14:paraId="3673D70F" w14:textId="77777777" w:rsidR="009760DC" w:rsidRPr="00002A9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0E3378" w14:textId="77777777" w:rsidR="009760DC" w:rsidRPr="004E6B3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枪</w:t>
            </w:r>
            <w:r>
              <w:rPr>
                <w:rFonts w:hint="eastAsia"/>
              </w:rPr>
              <w:t xml:space="preserve"> </w:t>
            </w:r>
            <w:r>
              <w:t>WIFI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C</w:t>
            </w:r>
            <w:r>
              <w:t>2</w:t>
            </w:r>
            <w:r>
              <w:rPr>
                <w:rFonts w:hint="eastAsia"/>
              </w:rPr>
              <w:t>发送</w:t>
            </w:r>
          </w:p>
        </w:tc>
      </w:tr>
      <w:tr w:rsidR="009760DC" w14:paraId="5D4D840D" w14:textId="77777777" w:rsidTr="00945302">
        <w:tc>
          <w:tcPr>
            <w:tcW w:w="1526" w:type="dxa"/>
            <w:shd w:val="clear" w:color="auto" w:fill="auto"/>
            <w:vAlign w:val="center"/>
          </w:tcPr>
          <w:p w14:paraId="12C5B02E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5049ED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</w:t>
            </w:r>
            <w:r>
              <w:rPr>
                <w:rFonts w:asciiTheme="minorEastAsia" w:hAnsiTheme="minorEastAsia"/>
                <w:szCs w:val="21"/>
              </w:rPr>
              <w:t xml:space="preserve"> WIFI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9760DC" w14:paraId="3B90DF53" w14:textId="77777777" w:rsidTr="00945302">
        <w:tc>
          <w:tcPr>
            <w:tcW w:w="1526" w:type="dxa"/>
            <w:shd w:val="clear" w:color="auto" w:fill="auto"/>
            <w:vAlign w:val="center"/>
          </w:tcPr>
          <w:p w14:paraId="01CFD58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D4001C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</w:t>
            </w:r>
            <w:r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9760DC" w:rsidRPr="001C0AE8" w14:paraId="3679F2A8" w14:textId="77777777" w:rsidTr="009453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44E31" w14:textId="77777777" w:rsidR="009760DC" w:rsidRPr="001C0AE8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EC87BE0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45248D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3982FCF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06ED1F9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760DC" w:rsidRPr="00945302" w14:paraId="56E289FD" w14:textId="77777777" w:rsidTr="009453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5EEF85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17BA79" w14:textId="77777777" w:rsidR="009760DC" w:rsidRPr="00574645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59A938" w14:textId="77777777" w:rsidR="009760DC" w:rsidRPr="00F14137" w:rsidRDefault="009760DC" w:rsidP="009453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workS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27BDAD86" w14:textId="77777777" w:rsidR="009760DC" w:rsidRPr="00874A55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2B6C1E6" w14:textId="77777777" w:rsidR="009760DC" w:rsidRDefault="009760DC" w:rsidP="009453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枪工作状态</w:t>
            </w:r>
          </w:p>
          <w:p w14:paraId="283974B1" w14:textId="77777777" w:rsidR="009760DC" w:rsidRDefault="009760DC" w:rsidP="009453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侦测模式（打击结束）</w:t>
            </w:r>
          </w:p>
          <w:p w14:paraId="3F3E5F80" w14:textId="77777777" w:rsidR="009760DC" w:rsidRPr="00945302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0x01: </w:t>
            </w:r>
            <w:r>
              <w:rPr>
                <w:rFonts w:asciiTheme="minorEastAsia" w:hAnsiTheme="minorEastAsia" w:hint="eastAsia"/>
                <w:szCs w:val="21"/>
              </w:rPr>
              <w:t>打击中</w:t>
            </w:r>
          </w:p>
        </w:tc>
      </w:tr>
      <w:tr w:rsidR="009760DC" w14:paraId="49E6D0F6" w14:textId="77777777" w:rsidTr="0094530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BD49C9B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88BD2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CD48A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rone</w:t>
            </w:r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</w:p>
        </w:tc>
        <w:tc>
          <w:tcPr>
            <w:tcW w:w="1134" w:type="dxa"/>
            <w:vAlign w:val="center"/>
          </w:tcPr>
          <w:p w14:paraId="7C68ED14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05C243B" w14:textId="77777777" w:rsidR="009760DC" w:rsidRDefault="009760DC" w:rsidP="0094530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打击的无人机个数</w:t>
            </w:r>
          </w:p>
        </w:tc>
      </w:tr>
      <w:tr w:rsidR="009760DC" w:rsidRPr="001D6574" w14:paraId="29AB240D" w14:textId="77777777" w:rsidTr="009453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6EB4BED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CCA5C6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00A599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o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bj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34DDC469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AC4C44A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</w:rPr>
              <w:t>唯一标识</w:t>
            </w:r>
          </w:p>
        </w:tc>
      </w:tr>
      <w:tr w:rsidR="009760DC" w:rsidRPr="00FF357A" w14:paraId="77C22CEB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592C00B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DE3E1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01A964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134" w:type="dxa"/>
            <w:vAlign w:val="center"/>
          </w:tcPr>
          <w:p w14:paraId="10CC266A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02EA761F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9760DC" w:rsidRPr="00FF357A" w14:paraId="310532F4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F423346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5F79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8631A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522EB0F7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447C95F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9760DC" w:rsidRPr="00FF357A" w14:paraId="6A1CAE94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F8094A1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D2C41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B9C43B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134" w:type="dxa"/>
            <w:vAlign w:val="center"/>
          </w:tcPr>
          <w:p w14:paraId="63A9DA7B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62F92BA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</w:p>
        </w:tc>
      </w:tr>
      <w:tr w:rsidR="009760DC" w:rsidRPr="00FF357A" w14:paraId="4CF89657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6248C4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8E81B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12FC48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134" w:type="dxa"/>
            <w:vAlign w:val="center"/>
          </w:tcPr>
          <w:p w14:paraId="1B6535FE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14D510F7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FF357A" w14:paraId="3A283BD3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7AC73CD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E36467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8F90AC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134" w:type="dxa"/>
            <w:vAlign w:val="center"/>
          </w:tcPr>
          <w:p w14:paraId="29ADD460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CB94211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760DC" w:rsidRPr="00FF357A" w14:paraId="6FFB87EC" w14:textId="77777777" w:rsidTr="00945302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48BE997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68D1AD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4AE9BF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134" w:type="dxa"/>
            <w:vAlign w:val="center"/>
          </w:tcPr>
          <w:p w14:paraId="3AF5F6D0" w14:textId="77777777" w:rsidR="009760DC" w:rsidRPr="00BA19A7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90A6CC5" w14:textId="77777777" w:rsidR="009760DC" w:rsidRPr="00FF357A" w:rsidRDefault="009760DC" w:rsidP="0094530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0.1m)</w:t>
            </w:r>
          </w:p>
        </w:tc>
      </w:tr>
      <w:tr w:rsidR="009760DC" w14:paraId="34BCCFA8" w14:textId="77777777" w:rsidTr="00945302">
        <w:tc>
          <w:tcPr>
            <w:tcW w:w="1526" w:type="dxa"/>
            <w:shd w:val="clear" w:color="auto" w:fill="auto"/>
            <w:vAlign w:val="center"/>
          </w:tcPr>
          <w:p w14:paraId="1F9A5815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F31CE1B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48</w:t>
            </w:r>
            <w:r>
              <w:rPr>
                <w:rFonts w:asciiTheme="minorEastAsia" w:hAnsiTheme="minorEastAsia" w:hint="eastAsia"/>
                <w:szCs w:val="21"/>
              </w:rPr>
              <w:t>*n</w:t>
            </w:r>
            <w:r>
              <w:rPr>
                <w:rFonts w:asciiTheme="minorEastAsia" w:hAnsiTheme="minorEastAsia"/>
                <w:szCs w:val="21"/>
              </w:rPr>
              <w:t>(n&gt;=0)</w:t>
            </w:r>
          </w:p>
        </w:tc>
      </w:tr>
      <w:tr w:rsidR="009760DC" w14:paraId="0F6D0FC4" w14:textId="77777777" w:rsidTr="00945302">
        <w:tc>
          <w:tcPr>
            <w:tcW w:w="1526" w:type="dxa"/>
            <w:shd w:val="clear" w:color="auto" w:fill="auto"/>
            <w:vAlign w:val="center"/>
          </w:tcPr>
          <w:p w14:paraId="4A771E99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6DDA0C2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029ACC" w14:textId="1EF953C3" w:rsidR="009760DC" w:rsidRDefault="009760DC" w:rsidP="009760D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760DC" w:rsidRPr="00002A9C" w14:paraId="1889B3DE" w14:textId="77777777" w:rsidTr="0094530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A6866" w14:textId="77777777" w:rsidR="009760DC" w:rsidRPr="00002A9C" w:rsidRDefault="009760DC" w:rsidP="009453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283E235" w14:textId="77777777" w:rsidR="009760DC" w:rsidRDefault="009760DC" w:rsidP="0094530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26</w:t>
            </w:r>
          </w:p>
        </w:tc>
      </w:tr>
      <w:tr w:rsidR="009760DC" w:rsidRPr="0028101D" w14:paraId="0B3A183A" w14:textId="77777777" w:rsidTr="00945302">
        <w:tc>
          <w:tcPr>
            <w:tcW w:w="1526" w:type="dxa"/>
            <w:shd w:val="clear" w:color="auto" w:fill="auto"/>
            <w:vAlign w:val="center"/>
          </w:tcPr>
          <w:p w14:paraId="75C6105B" w14:textId="77777777" w:rsidR="009760DC" w:rsidRPr="00002A9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6E798E" w14:textId="77777777" w:rsidR="009760DC" w:rsidRPr="004E6B3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t>给枪</w:t>
            </w:r>
            <w:r>
              <w:rPr>
                <w:rFonts w:hint="eastAsia"/>
              </w:rPr>
              <w:t>请求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9760DC" w:rsidRPr="00002A9C" w14:paraId="56D35898" w14:textId="77777777" w:rsidTr="00945302">
        <w:tc>
          <w:tcPr>
            <w:tcW w:w="1526" w:type="dxa"/>
            <w:shd w:val="clear" w:color="auto" w:fill="auto"/>
            <w:vAlign w:val="center"/>
          </w:tcPr>
          <w:p w14:paraId="4EC0222A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EB8ED5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  <w:r>
              <w:rPr>
                <w:rFonts w:asciiTheme="minorEastAsia" w:hAnsiTheme="minorEastAsia"/>
                <w:szCs w:val="21"/>
              </w:rPr>
              <w:t>WIFI</w:t>
            </w:r>
          </w:p>
        </w:tc>
      </w:tr>
      <w:tr w:rsidR="009760DC" w:rsidRPr="00002A9C" w14:paraId="034ACC9A" w14:textId="77777777" w:rsidTr="00945302">
        <w:tc>
          <w:tcPr>
            <w:tcW w:w="1526" w:type="dxa"/>
            <w:shd w:val="clear" w:color="auto" w:fill="auto"/>
            <w:vAlign w:val="center"/>
          </w:tcPr>
          <w:p w14:paraId="04FAA98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4709AC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760DC" w:rsidRPr="001C0AE8" w14:paraId="6C5A58A1" w14:textId="77777777" w:rsidTr="0094530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97DD80" w14:textId="77777777" w:rsidR="009760DC" w:rsidRPr="001C0AE8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196220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D64251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6BAC4FE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23F427" w14:textId="77777777" w:rsidR="009760DC" w:rsidRPr="001C0AE8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760DC" w:rsidRPr="001C0AE8" w14:paraId="480B0B16" w14:textId="77777777" w:rsidTr="009453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06F7DF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6008B1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3A509B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36333023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4CA82DB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0x01: </w:t>
            </w:r>
            <w:r>
              <w:rPr>
                <w:rFonts w:asciiTheme="minorEastAsia" w:hAnsiTheme="minorEastAsia" w:hint="eastAsia"/>
                <w:szCs w:val="21"/>
              </w:rPr>
              <w:t>收到</w:t>
            </w:r>
          </w:p>
        </w:tc>
      </w:tr>
      <w:tr w:rsidR="009760DC" w:rsidRPr="001C0AE8" w14:paraId="5B09DCE6" w14:textId="77777777" w:rsidTr="0094530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B52AAC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3306F7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9EFC96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4CCB93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22AB260" w14:textId="77777777" w:rsidR="009760DC" w:rsidRPr="001D6574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760DC" w:rsidRPr="00002A9C" w14:paraId="6665AA9C" w14:textId="77777777" w:rsidTr="00945302">
        <w:tc>
          <w:tcPr>
            <w:tcW w:w="1526" w:type="dxa"/>
            <w:shd w:val="clear" w:color="auto" w:fill="auto"/>
            <w:vAlign w:val="center"/>
          </w:tcPr>
          <w:p w14:paraId="246C3D19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709DE1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9760DC" w:rsidRPr="00002A9C" w14:paraId="50B3EBE2" w14:textId="77777777" w:rsidTr="00945302">
        <w:tc>
          <w:tcPr>
            <w:tcW w:w="1526" w:type="dxa"/>
            <w:shd w:val="clear" w:color="auto" w:fill="auto"/>
            <w:vAlign w:val="center"/>
          </w:tcPr>
          <w:p w14:paraId="654F15C3" w14:textId="77777777" w:rsidR="009760DC" w:rsidRDefault="009760DC" w:rsidP="0094530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02B3AE" w14:textId="77777777" w:rsidR="009760DC" w:rsidRDefault="009760DC" w:rsidP="0094530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E0F1689" w14:textId="200FD286" w:rsidR="009760DC" w:rsidRDefault="009760DC" w:rsidP="009760DC"/>
    <w:p w14:paraId="1A0C2770" w14:textId="5F51B579" w:rsidR="009760DC" w:rsidRDefault="009760DC" w:rsidP="009760DC"/>
    <w:p w14:paraId="5CABCF3A" w14:textId="4639CFF8" w:rsidR="009760DC" w:rsidRDefault="009760DC" w:rsidP="009760DC"/>
    <w:p w14:paraId="32EC2626" w14:textId="77777777" w:rsidR="009760DC" w:rsidRDefault="009760DC" w:rsidP="009760DC"/>
    <w:p w14:paraId="55304DC5" w14:textId="77777777" w:rsidR="009760DC" w:rsidRPr="009760DC" w:rsidRDefault="009760DC" w:rsidP="009760DC"/>
    <w:p w14:paraId="009323F4" w14:textId="41D27503" w:rsidR="00952B00" w:rsidRDefault="00952B00" w:rsidP="007214E1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给枪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发送打击结果(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27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52B00" w:rsidRPr="00002A9C" w14:paraId="111B0980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7D70037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2FF6C6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27</w:t>
            </w:r>
          </w:p>
        </w:tc>
      </w:tr>
      <w:tr w:rsidR="00952B00" w:rsidRPr="0028101D" w14:paraId="0705F361" w14:textId="77777777" w:rsidTr="00922E01">
        <w:tc>
          <w:tcPr>
            <w:tcW w:w="1526" w:type="dxa"/>
            <w:shd w:val="clear" w:color="auto" w:fill="auto"/>
            <w:vAlign w:val="center"/>
          </w:tcPr>
          <w:p w14:paraId="55481D3C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96674E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t>给</w:t>
            </w:r>
            <w:proofErr w:type="gramStart"/>
            <w:r>
              <w:t>枪</w:t>
            </w:r>
            <w:r>
              <w:rPr>
                <w:rFonts w:hint="eastAsia"/>
              </w:rPr>
              <w:t>打击</w:t>
            </w:r>
            <w:proofErr w:type="gramEnd"/>
            <w:r>
              <w:rPr>
                <w:rFonts w:hint="eastAsia"/>
              </w:rPr>
              <w:t>结果</w:t>
            </w:r>
          </w:p>
        </w:tc>
      </w:tr>
      <w:tr w:rsidR="00952B00" w:rsidRPr="00002A9C" w14:paraId="01C5A89E" w14:textId="77777777" w:rsidTr="00922E01">
        <w:tc>
          <w:tcPr>
            <w:tcW w:w="1526" w:type="dxa"/>
            <w:shd w:val="clear" w:color="auto" w:fill="auto"/>
            <w:vAlign w:val="center"/>
          </w:tcPr>
          <w:p w14:paraId="0A569420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67D58D5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  <w:r>
              <w:rPr>
                <w:rFonts w:asciiTheme="minorEastAsia" w:hAnsiTheme="minorEastAsia"/>
                <w:szCs w:val="21"/>
              </w:rPr>
              <w:t>WIFI</w:t>
            </w:r>
          </w:p>
        </w:tc>
      </w:tr>
      <w:tr w:rsidR="00952B00" w:rsidRPr="00002A9C" w14:paraId="650B9CEF" w14:textId="77777777" w:rsidTr="00922E01">
        <w:tc>
          <w:tcPr>
            <w:tcW w:w="1526" w:type="dxa"/>
            <w:shd w:val="clear" w:color="auto" w:fill="auto"/>
            <w:vAlign w:val="center"/>
          </w:tcPr>
          <w:p w14:paraId="16E26295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5ECB5EB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r>
              <w:rPr>
                <w:rFonts w:asciiTheme="minorEastAsia" w:hAnsiTheme="minorEastAsia" w:hint="eastAsia"/>
                <w:szCs w:val="21"/>
              </w:rPr>
              <w:t>处理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完打击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结果发送</w:t>
            </w:r>
          </w:p>
        </w:tc>
      </w:tr>
      <w:tr w:rsidR="00952B00" w:rsidRPr="001C0AE8" w14:paraId="0C32C1B4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906F3E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085F04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31C67D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9987F6D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A5D6685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52B00" w:rsidRPr="001C0AE8" w14:paraId="0C7187FD" w14:textId="77777777" w:rsidTr="00922E0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3DD183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9B4E20" w14:textId="77777777" w:rsidR="00952B00" w:rsidRPr="00574645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112307" w14:textId="77777777" w:rsidR="00952B00" w:rsidRPr="00F14137" w:rsidRDefault="00952B00" w:rsidP="00922E0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rone</w:t>
            </w:r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</w:p>
        </w:tc>
        <w:tc>
          <w:tcPr>
            <w:tcW w:w="992" w:type="dxa"/>
            <w:vAlign w:val="center"/>
          </w:tcPr>
          <w:p w14:paraId="1179919F" w14:textId="77777777" w:rsidR="00952B00" w:rsidRPr="00874A55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7FD43E93" w14:textId="77777777" w:rsidR="00952B00" w:rsidRPr="00F14137" w:rsidRDefault="00952B00" w:rsidP="00922E0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打击的无人机个数</w:t>
            </w:r>
          </w:p>
        </w:tc>
      </w:tr>
      <w:tr w:rsidR="00952B00" w:rsidRPr="001C0AE8" w14:paraId="33032134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7AAEAD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8C24C6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6B9892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DF14D5">
              <w:rPr>
                <w:rFonts w:asciiTheme="minorEastAsia" w:hAnsiTheme="minorEastAsia"/>
                <w:szCs w:val="21"/>
                <w:highlight w:val="yellow"/>
              </w:rPr>
              <w:t>objId</w:t>
            </w:r>
            <w:proofErr w:type="spellEnd"/>
          </w:p>
        </w:tc>
        <w:tc>
          <w:tcPr>
            <w:tcW w:w="992" w:type="dxa"/>
            <w:vAlign w:val="center"/>
          </w:tcPr>
          <w:p w14:paraId="10C8EE50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402" w:type="dxa"/>
            <w:vAlign w:val="center"/>
          </w:tcPr>
          <w:p w14:paraId="076B1B4E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DF14D5">
              <w:rPr>
                <w:rFonts w:asciiTheme="minorEastAsia" w:hAnsiTheme="minorEastAsia"/>
                <w:szCs w:val="21"/>
                <w:highlight w:val="yellow"/>
              </w:rPr>
              <w:t>id</w:t>
            </w:r>
          </w:p>
        </w:tc>
      </w:tr>
      <w:tr w:rsidR="00952B00" w:rsidRPr="001C0AE8" w14:paraId="58B8E405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1DA5A1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67CDE1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21A03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/>
                <w:szCs w:val="21"/>
                <w:highlight w:val="yellow"/>
              </w:rPr>
              <w:t>result</w:t>
            </w:r>
          </w:p>
        </w:tc>
        <w:tc>
          <w:tcPr>
            <w:tcW w:w="992" w:type="dxa"/>
            <w:vAlign w:val="center"/>
          </w:tcPr>
          <w:p w14:paraId="3BBCC6DF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402" w:type="dxa"/>
            <w:vAlign w:val="center"/>
          </w:tcPr>
          <w:p w14:paraId="54263480" w14:textId="77777777" w:rsidR="00952B00" w:rsidRPr="00DF14D5" w:rsidRDefault="00952B00" w:rsidP="00922E01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DF14D5">
              <w:rPr>
                <w:rFonts w:asciiTheme="minorEastAsia" w:hAnsiTheme="minorEastAsia" w:hint="eastAsia"/>
                <w:szCs w:val="21"/>
                <w:highlight w:val="yellow"/>
              </w:rPr>
              <w:t>打击结果：</w:t>
            </w:r>
            <w:r w:rsidRPr="00DF14D5">
              <w:rPr>
                <w:rFonts w:asciiTheme="minorEastAsia" w:hAnsiTheme="minorEastAsia"/>
                <w:szCs w:val="21"/>
                <w:highlight w:val="yellow"/>
              </w:rPr>
              <w:t>0:</w:t>
            </w:r>
            <w:r w:rsidRPr="00DF14D5">
              <w:rPr>
                <w:rFonts w:asciiTheme="minorEastAsia" w:hAnsiTheme="minorEastAsia" w:hint="eastAsia"/>
                <w:szCs w:val="21"/>
                <w:highlight w:val="yellow"/>
              </w:rPr>
              <w:t>失败。</w:t>
            </w:r>
            <w:r w:rsidRPr="00DF14D5">
              <w:rPr>
                <w:rFonts w:asciiTheme="minorEastAsia" w:hAnsiTheme="minorEastAsia"/>
                <w:szCs w:val="21"/>
                <w:highlight w:val="yellow"/>
              </w:rPr>
              <w:t>1：成功</w:t>
            </w:r>
          </w:p>
        </w:tc>
      </w:tr>
      <w:tr w:rsidR="00952B00" w:rsidRPr="00002A9C" w14:paraId="7C0C0ACA" w14:textId="77777777" w:rsidTr="00922E01">
        <w:tc>
          <w:tcPr>
            <w:tcW w:w="1526" w:type="dxa"/>
            <w:shd w:val="clear" w:color="auto" w:fill="auto"/>
            <w:vAlign w:val="center"/>
          </w:tcPr>
          <w:p w14:paraId="481085A2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E36E52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*n</w:t>
            </w:r>
          </w:p>
        </w:tc>
      </w:tr>
      <w:tr w:rsidR="00952B00" w:rsidRPr="00002A9C" w14:paraId="551C7BAC" w14:textId="77777777" w:rsidTr="00922E01">
        <w:tc>
          <w:tcPr>
            <w:tcW w:w="1526" w:type="dxa"/>
            <w:shd w:val="clear" w:color="auto" w:fill="auto"/>
            <w:vAlign w:val="center"/>
          </w:tcPr>
          <w:p w14:paraId="7506E0C4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3E9A2EF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0C14EF3" w14:textId="77777777" w:rsidR="00952B00" w:rsidRPr="00F75E03" w:rsidRDefault="00952B00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52B00" w:rsidRPr="00002A9C" w14:paraId="54D80F35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2FE9578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B90A98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952B00" w:rsidRPr="0028101D" w14:paraId="01DE76A8" w14:textId="77777777" w:rsidTr="00922E01">
        <w:tc>
          <w:tcPr>
            <w:tcW w:w="1526" w:type="dxa"/>
            <w:shd w:val="clear" w:color="auto" w:fill="auto"/>
            <w:vAlign w:val="center"/>
          </w:tcPr>
          <w:p w14:paraId="7FCC419C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FE0A50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952B00" w:rsidRPr="00002A9C" w14:paraId="456DC108" w14:textId="77777777" w:rsidTr="00922E01">
        <w:tc>
          <w:tcPr>
            <w:tcW w:w="1526" w:type="dxa"/>
            <w:shd w:val="clear" w:color="auto" w:fill="auto"/>
            <w:vAlign w:val="center"/>
          </w:tcPr>
          <w:p w14:paraId="4E7ACB78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DC9C87" w14:textId="3F155550" w:rsidR="00952B00" w:rsidRDefault="009D6B4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952B00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952B00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52B00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952B00" w:rsidRPr="00002A9C" w14:paraId="08E1306C" w14:textId="77777777" w:rsidTr="00922E01">
        <w:tc>
          <w:tcPr>
            <w:tcW w:w="1526" w:type="dxa"/>
            <w:shd w:val="clear" w:color="auto" w:fill="auto"/>
            <w:vAlign w:val="center"/>
          </w:tcPr>
          <w:p w14:paraId="1E932F84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F92AC1B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4C294BFA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20B63F2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06040B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D5FE9F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39617CB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1B8E27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52B00" w:rsidRPr="001C0AE8" w14:paraId="22B278B4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7549F8B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797CA6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3AFCE63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8D7CE2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FCF0E6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52B00" w:rsidRPr="00002A9C" w14:paraId="5C6B530D" w14:textId="77777777" w:rsidTr="00922E01">
        <w:tc>
          <w:tcPr>
            <w:tcW w:w="1526" w:type="dxa"/>
            <w:shd w:val="clear" w:color="auto" w:fill="auto"/>
            <w:vAlign w:val="center"/>
          </w:tcPr>
          <w:p w14:paraId="33CD605E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F6BADB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952B00" w:rsidRPr="00002A9C" w14:paraId="0875A932" w14:textId="77777777" w:rsidTr="00922E01">
        <w:tc>
          <w:tcPr>
            <w:tcW w:w="1526" w:type="dxa"/>
            <w:shd w:val="clear" w:color="auto" w:fill="auto"/>
            <w:vAlign w:val="center"/>
          </w:tcPr>
          <w:p w14:paraId="1C5DFE5B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CF39A5C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4E89A9D" w14:textId="77777777" w:rsidR="00952B00" w:rsidRDefault="00952B00" w:rsidP="00952B00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52B00" w:rsidRPr="00002A9C" w14:paraId="4C60E78D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A803C66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99D3D7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952B00" w:rsidRPr="0028101D" w14:paraId="1DB53057" w14:textId="77777777" w:rsidTr="00922E01">
        <w:tc>
          <w:tcPr>
            <w:tcW w:w="1526" w:type="dxa"/>
            <w:shd w:val="clear" w:color="auto" w:fill="auto"/>
            <w:vAlign w:val="center"/>
          </w:tcPr>
          <w:p w14:paraId="3C9FDD38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F694BE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952B00" w:rsidRPr="00002A9C" w14:paraId="7A14DADB" w14:textId="77777777" w:rsidTr="00922E01">
        <w:tc>
          <w:tcPr>
            <w:tcW w:w="1526" w:type="dxa"/>
            <w:shd w:val="clear" w:color="auto" w:fill="auto"/>
            <w:vAlign w:val="center"/>
          </w:tcPr>
          <w:p w14:paraId="4B0C41FC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04C4C38" w14:textId="1D7815D1" w:rsidR="00952B00" w:rsidRDefault="00952B0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D6B40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952B00" w:rsidRPr="00002A9C" w14:paraId="2978E837" w14:textId="77777777" w:rsidTr="00922E01">
        <w:tc>
          <w:tcPr>
            <w:tcW w:w="1526" w:type="dxa"/>
            <w:shd w:val="clear" w:color="auto" w:fill="auto"/>
            <w:vAlign w:val="center"/>
          </w:tcPr>
          <w:p w14:paraId="0D1CED96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9D347DE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222E0CB8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E715448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BB20E0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91F99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76DEB8D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EF25831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61E70" w:rsidRPr="001C0AE8" w14:paraId="47C554C0" w14:textId="77777777" w:rsidTr="00D1616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799A2A8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01DC39" w14:textId="2C3BC43E" w:rsidR="00961E70" w:rsidRPr="00574645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6A64B3" w14:textId="0BE451D9" w:rsidR="00961E70" w:rsidRPr="00F14137" w:rsidRDefault="00961E70" w:rsidP="00961E7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52A619BE" w14:textId="5124A4B5" w:rsidR="00961E70" w:rsidRPr="00874A55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49366B75" w14:textId="21908490" w:rsidR="00961E70" w:rsidRPr="00F14137" w:rsidRDefault="00961E70" w:rsidP="00961E7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961E70" w:rsidRPr="001C0AE8" w14:paraId="58B16B47" w14:textId="77777777" w:rsidTr="00D1616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485BE7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FAAE65" w14:textId="08635BC8" w:rsidR="00961E70" w:rsidRPr="00574645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12DBC" w14:textId="66C4AC85" w:rsidR="00961E70" w:rsidRPr="00F14137" w:rsidRDefault="00961E70" w:rsidP="00961E7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844655B" w14:textId="221B523E" w:rsidR="00961E70" w:rsidRPr="00874A55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F128A7" w14:textId="07E5B682" w:rsidR="00961E70" w:rsidRPr="00F14137" w:rsidRDefault="00961E70" w:rsidP="00961E7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961E70" w:rsidRPr="001C0AE8" w14:paraId="41149DA5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AABC2B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01A8D8" w14:textId="77777777" w:rsidR="00961E70" w:rsidRPr="001D6574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B73D8A" w14:textId="77777777" w:rsidR="00961E70" w:rsidRPr="001D6574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02C08D29" w14:textId="77777777" w:rsidR="00961E70" w:rsidRPr="001D6574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F40FF3" w14:textId="77777777" w:rsidR="00961E70" w:rsidRPr="001D6574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961E70" w:rsidRPr="001C0AE8" w14:paraId="2F939BB3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F08E8B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D994EE6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74B6AD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191050F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37BCDD1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961E70" w:rsidRPr="001C0AE8" w14:paraId="0BCD82BD" w14:textId="77777777" w:rsidTr="00FB74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CC90006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12CE24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7B2913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1E38A41" w14:textId="08806B63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3BBCFA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961E70" w:rsidRPr="001C0AE8" w14:paraId="17F1EF4F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1D3DD0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D93466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9BBECBE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761DFF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369ABD5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61E70" w:rsidRPr="001C0AE8" w14:paraId="64F6E892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7676E0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B4CA9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78CEB3" w14:textId="7FA1EFCC" w:rsidR="00961E70" w:rsidRDefault="00961E70" w:rsidP="00AE42B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 w:rsidR="00AE42B4"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379EAB07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140B00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961E70" w:rsidRPr="001C0AE8" w14:paraId="0E21D5F5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45269E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E765B9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363A75" w14:textId="0519AC6F" w:rsidR="00961E70" w:rsidRDefault="00961E70" w:rsidP="00AE42B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 w:rsidR="00AE42B4"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_data_len</w:t>
            </w:r>
            <w:proofErr w:type="spellEnd"/>
          </w:p>
        </w:tc>
        <w:tc>
          <w:tcPr>
            <w:tcW w:w="1134" w:type="dxa"/>
          </w:tcPr>
          <w:p w14:paraId="7D6D6295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86BE44A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961E70" w:rsidRPr="001C0AE8" w14:paraId="31B731D7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19E122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DEB9FB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91A9DA" w14:textId="17453D46" w:rsidR="00961E70" w:rsidRDefault="00961E70" w:rsidP="00AE42B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 w:rsidR="00AE42B4"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002DD79B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B50CC1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961E70" w:rsidRPr="00002A9C" w14:paraId="2BABC540" w14:textId="77777777" w:rsidTr="00922E01">
        <w:tc>
          <w:tcPr>
            <w:tcW w:w="1526" w:type="dxa"/>
            <w:shd w:val="clear" w:color="auto" w:fill="auto"/>
            <w:vAlign w:val="center"/>
          </w:tcPr>
          <w:p w14:paraId="5BFFD25B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035D151" w14:textId="65E4A29F" w:rsidR="00961E70" w:rsidRDefault="00961E70" w:rsidP="00AE42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D92124">
              <w:rPr>
                <w:rFonts w:asciiTheme="minorEastAsia" w:hAnsiTheme="minorEastAsia"/>
                <w:szCs w:val="21"/>
              </w:rPr>
              <w:t>+</w:t>
            </w:r>
            <w:r w:rsidR="00AE42B4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61E70" w:rsidRPr="00002A9C" w14:paraId="6A7F1201" w14:textId="77777777" w:rsidTr="00922E01">
        <w:tc>
          <w:tcPr>
            <w:tcW w:w="1526" w:type="dxa"/>
            <w:shd w:val="clear" w:color="auto" w:fill="auto"/>
            <w:vAlign w:val="center"/>
          </w:tcPr>
          <w:p w14:paraId="77BB0443" w14:textId="77777777" w:rsidR="00961E70" w:rsidRDefault="00961E70" w:rsidP="00961E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C9F68A9" w14:textId="77777777" w:rsidR="00961E70" w:rsidRDefault="00961E70" w:rsidP="00961E7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7E29ECF" w14:textId="77777777" w:rsidR="00952B00" w:rsidRPr="00F75E03" w:rsidRDefault="00952B00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52B00" w:rsidRPr="00002A9C" w14:paraId="7D68B660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F33B00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D2B33A2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952B00" w:rsidRPr="0028101D" w14:paraId="03D47B91" w14:textId="77777777" w:rsidTr="00922E01">
        <w:tc>
          <w:tcPr>
            <w:tcW w:w="1526" w:type="dxa"/>
            <w:shd w:val="clear" w:color="auto" w:fill="auto"/>
            <w:vAlign w:val="center"/>
          </w:tcPr>
          <w:p w14:paraId="352969B3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C8D65E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952B00" w:rsidRPr="00002A9C" w14:paraId="292A7115" w14:textId="77777777" w:rsidTr="00922E01">
        <w:tc>
          <w:tcPr>
            <w:tcW w:w="1526" w:type="dxa"/>
            <w:shd w:val="clear" w:color="auto" w:fill="auto"/>
            <w:vAlign w:val="center"/>
          </w:tcPr>
          <w:p w14:paraId="09950B9F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EB911A" w14:textId="650E5982" w:rsidR="00952B00" w:rsidRDefault="009D6B4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952B00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52B00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952B00" w:rsidRPr="00002A9C" w14:paraId="47D96E01" w14:textId="77777777" w:rsidTr="00922E01">
        <w:tc>
          <w:tcPr>
            <w:tcW w:w="1526" w:type="dxa"/>
            <w:shd w:val="clear" w:color="auto" w:fill="auto"/>
            <w:vAlign w:val="center"/>
          </w:tcPr>
          <w:p w14:paraId="5C40F5EA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26F031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148F4B3B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5DECE8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D568A99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0FF568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B469136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D3DBD2E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D6B40" w:rsidRPr="001C0AE8" w14:paraId="478FDC17" w14:textId="77777777" w:rsidTr="00922E0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D78260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B19CA1" w14:textId="6D9E40CA" w:rsidR="009D6B40" w:rsidRPr="00574645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D29ACB" w14:textId="6B2881E9" w:rsidR="009D6B40" w:rsidRPr="00F14137" w:rsidRDefault="009D6B40" w:rsidP="009D6B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7A890A1A" w14:textId="0C0CC3A8" w:rsidR="009D6B40" w:rsidRPr="00874A55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65575A9" w14:textId="60BAA8D2" w:rsidR="009D6B40" w:rsidRPr="00F14137" w:rsidRDefault="009D6B40" w:rsidP="009D6B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9D6B40" w:rsidRPr="001C0AE8" w14:paraId="1D93FAA2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845CEC7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1A98EA" w14:textId="77777777" w:rsidR="009D6B40" w:rsidRPr="001D6574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68FCB5" w14:textId="77777777" w:rsidR="009D6B40" w:rsidRPr="001D6574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2B39255" w14:textId="77777777" w:rsidR="009D6B40" w:rsidRPr="001D6574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E0193E7" w14:textId="77777777" w:rsidR="009D6B40" w:rsidRPr="00A22936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9D6B40" w:rsidRPr="001C0AE8" w14:paraId="17DF4F73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02DA1D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766C63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291AB5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52F27EA0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F0970B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9D6B40" w:rsidRPr="001C0AE8" w14:paraId="10DF69C3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F7A912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41DFD83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939309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17C9144" w14:textId="748F5A2E" w:rsidR="009D6B40" w:rsidRDefault="009D6B40" w:rsidP="007753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</w:t>
            </w:r>
            <w:r w:rsidR="007753B1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02DDC51C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9D6B40" w:rsidRPr="001C0AE8" w14:paraId="0F3BAA2D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92639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C6C3505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E3AD244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A13F30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201EF07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D6B40" w:rsidRPr="001C0AE8" w14:paraId="045603DF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FC3086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DE7D04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6ED181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63680D8A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9DC5282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9D6B40" w:rsidRPr="001C0AE8" w14:paraId="2FC45315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DF2FCA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73957E8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EE657A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6DB7DF72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4204086F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9D6B40" w:rsidRPr="001C0AE8" w14:paraId="4AB9CD21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9B40E6B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E4C8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EA9230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6F72ADB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333F139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9D6B40" w:rsidRPr="00002A9C" w14:paraId="740810CA" w14:textId="77777777" w:rsidTr="00922E01">
        <w:tc>
          <w:tcPr>
            <w:tcW w:w="1526" w:type="dxa"/>
            <w:shd w:val="clear" w:color="auto" w:fill="auto"/>
            <w:vAlign w:val="center"/>
          </w:tcPr>
          <w:p w14:paraId="54FF5862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2EE88EE" w14:textId="174FA1EF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 w:rsidR="00AE42B4"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9D6B40" w:rsidRPr="00002A9C" w14:paraId="709773CB" w14:textId="77777777" w:rsidTr="00922E01">
        <w:tc>
          <w:tcPr>
            <w:tcW w:w="1526" w:type="dxa"/>
            <w:shd w:val="clear" w:color="auto" w:fill="auto"/>
            <w:vAlign w:val="center"/>
          </w:tcPr>
          <w:p w14:paraId="7478F8A9" w14:textId="77777777" w:rsidR="009D6B40" w:rsidRDefault="009D6B40" w:rsidP="009D6B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FE85F28" w14:textId="77777777" w:rsidR="009D6B40" w:rsidRDefault="009D6B4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D423305" w14:textId="77777777" w:rsidR="00952B00" w:rsidRDefault="00952B00" w:rsidP="00952B00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952B00" w:rsidRPr="00002A9C" w14:paraId="65DE427E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AC45D1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FF5EA2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952B00" w:rsidRPr="0028101D" w14:paraId="51F059B4" w14:textId="77777777" w:rsidTr="00922E01">
        <w:tc>
          <w:tcPr>
            <w:tcW w:w="1526" w:type="dxa"/>
            <w:shd w:val="clear" w:color="auto" w:fill="auto"/>
            <w:vAlign w:val="center"/>
          </w:tcPr>
          <w:p w14:paraId="1AA9CD38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3290F7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952B00" w:rsidRPr="00002A9C" w14:paraId="1162B6E2" w14:textId="77777777" w:rsidTr="00922E01">
        <w:tc>
          <w:tcPr>
            <w:tcW w:w="1526" w:type="dxa"/>
            <w:shd w:val="clear" w:color="auto" w:fill="auto"/>
            <w:vAlign w:val="center"/>
          </w:tcPr>
          <w:p w14:paraId="0CAE1F8B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EFCC01C" w14:textId="22A567EC" w:rsidR="00952B00" w:rsidRDefault="00952B0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D6B40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952B00" w:rsidRPr="00002A9C" w14:paraId="04E6367C" w14:textId="77777777" w:rsidTr="00922E01">
        <w:tc>
          <w:tcPr>
            <w:tcW w:w="1526" w:type="dxa"/>
            <w:shd w:val="clear" w:color="auto" w:fill="auto"/>
            <w:vAlign w:val="center"/>
          </w:tcPr>
          <w:p w14:paraId="130EC53C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8B14D10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45C53BD1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EC4D418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009542B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EEB8FB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13B5A57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D05777A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52B00" w:rsidRPr="001C0AE8" w14:paraId="654BD668" w14:textId="77777777" w:rsidTr="00922E0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A94991E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2E5B8" w14:textId="77777777" w:rsidR="00952B00" w:rsidRPr="00574645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3AB2B" w14:textId="77777777" w:rsidR="00952B00" w:rsidRPr="007753B1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0AFA7D0C" w14:textId="77777777" w:rsidR="00952B00" w:rsidRPr="00874A55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69BE277" w14:textId="77777777" w:rsidR="00952B00" w:rsidRPr="007753B1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952B00" w:rsidRPr="001C0AE8" w14:paraId="065FE680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96D3231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2B568B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A3FD0B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482F7413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F84D803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952B00" w:rsidRPr="001C0AE8" w14:paraId="7724E8AE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81A7632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3530C3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C5F18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5AF8BC50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135D236E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952B00" w:rsidRPr="001C0AE8" w14:paraId="2E470DD1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DFF647A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BE9388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2EA1E0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0B04BD35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FDB61E2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952B00" w:rsidRPr="001C0AE8" w14:paraId="472F4743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E9E849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811ECD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874FB4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3C096CD4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50A0E2F2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952B00" w:rsidRPr="00002A9C" w14:paraId="486FF458" w14:textId="77777777" w:rsidTr="00922E01">
        <w:tc>
          <w:tcPr>
            <w:tcW w:w="1526" w:type="dxa"/>
            <w:shd w:val="clear" w:color="auto" w:fill="auto"/>
            <w:vAlign w:val="center"/>
          </w:tcPr>
          <w:p w14:paraId="7BCDBE03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FF6FC7" w14:textId="2233B506" w:rsidR="00952B00" w:rsidRDefault="00AE42B4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 w:rsidR="00952B00">
              <w:rPr>
                <w:rFonts w:asciiTheme="minorEastAsia" w:hAnsiTheme="minorEastAsia"/>
                <w:szCs w:val="21"/>
              </w:rPr>
              <w:t>+4+4+4+4</w:t>
            </w:r>
          </w:p>
        </w:tc>
      </w:tr>
      <w:tr w:rsidR="00952B00" w:rsidRPr="00002A9C" w14:paraId="45C8AA11" w14:textId="77777777" w:rsidTr="00922E01">
        <w:tc>
          <w:tcPr>
            <w:tcW w:w="1526" w:type="dxa"/>
            <w:shd w:val="clear" w:color="auto" w:fill="auto"/>
            <w:vAlign w:val="center"/>
          </w:tcPr>
          <w:p w14:paraId="09FD9FA6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1E26850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E312252" w14:textId="77777777" w:rsidR="00952B00" w:rsidRPr="00F75E03" w:rsidRDefault="00952B00" w:rsidP="007214E1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52B00" w:rsidRPr="00002A9C" w14:paraId="250A5458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DFE7CF3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7C53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952B00" w:rsidRPr="0028101D" w14:paraId="225A751A" w14:textId="77777777" w:rsidTr="00922E01">
        <w:tc>
          <w:tcPr>
            <w:tcW w:w="1526" w:type="dxa"/>
            <w:shd w:val="clear" w:color="auto" w:fill="auto"/>
            <w:vAlign w:val="center"/>
          </w:tcPr>
          <w:p w14:paraId="185285CB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E37DB6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952B00" w:rsidRPr="00002A9C" w14:paraId="30E14AA8" w14:textId="77777777" w:rsidTr="00922E01">
        <w:tc>
          <w:tcPr>
            <w:tcW w:w="1526" w:type="dxa"/>
            <w:shd w:val="clear" w:color="auto" w:fill="auto"/>
            <w:vAlign w:val="center"/>
          </w:tcPr>
          <w:p w14:paraId="034B32F3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EE5935" w14:textId="68A1A5F2" w:rsidR="00952B00" w:rsidRDefault="009D6B4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952B00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952B00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52B00"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952B00" w:rsidRPr="00002A9C" w14:paraId="4F308BAC" w14:textId="77777777" w:rsidTr="00922E01">
        <w:tc>
          <w:tcPr>
            <w:tcW w:w="1526" w:type="dxa"/>
            <w:shd w:val="clear" w:color="auto" w:fill="auto"/>
            <w:vAlign w:val="center"/>
          </w:tcPr>
          <w:p w14:paraId="4DF9D7F0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4DDE1EA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4936825C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46B3222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F6F045C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073E9A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F9531D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0F67014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52B00" w:rsidRPr="001C0AE8" w14:paraId="75A3872C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248C11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91E48C2" w14:textId="75875613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9DA197D" w14:textId="71CA3605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2F10902D" w14:textId="279A9EC8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977D7EE" w14:textId="11F60E98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52B00" w:rsidRPr="00002A9C" w14:paraId="394D9ED0" w14:textId="77777777" w:rsidTr="00922E01">
        <w:tc>
          <w:tcPr>
            <w:tcW w:w="1526" w:type="dxa"/>
            <w:shd w:val="clear" w:color="auto" w:fill="auto"/>
            <w:vAlign w:val="center"/>
          </w:tcPr>
          <w:p w14:paraId="1D85884A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CA488A" w14:textId="231D1756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952B00" w:rsidRPr="00002A9C" w14:paraId="69237507" w14:textId="77777777" w:rsidTr="00922E01">
        <w:tc>
          <w:tcPr>
            <w:tcW w:w="1526" w:type="dxa"/>
            <w:shd w:val="clear" w:color="auto" w:fill="auto"/>
            <w:vAlign w:val="center"/>
          </w:tcPr>
          <w:p w14:paraId="71D272BE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188D36B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04D807C" w14:textId="77777777" w:rsidR="00952B00" w:rsidRDefault="00952B00" w:rsidP="00952B00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52B00" w:rsidRPr="00002A9C" w14:paraId="3F17C471" w14:textId="77777777" w:rsidTr="00922E0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46E0F4" w14:textId="77777777" w:rsidR="00952B00" w:rsidRPr="00002A9C" w:rsidRDefault="00952B00" w:rsidP="00922E0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230A432" w14:textId="77777777" w:rsidR="00952B00" w:rsidRDefault="00952B00" w:rsidP="00922E0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952B00" w:rsidRPr="0028101D" w14:paraId="05733490" w14:textId="77777777" w:rsidTr="00922E01">
        <w:tc>
          <w:tcPr>
            <w:tcW w:w="1526" w:type="dxa"/>
            <w:shd w:val="clear" w:color="auto" w:fill="auto"/>
            <w:vAlign w:val="center"/>
          </w:tcPr>
          <w:p w14:paraId="0DD7F853" w14:textId="77777777" w:rsidR="00952B00" w:rsidRPr="00002A9C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5E3064" w14:textId="77777777" w:rsidR="00952B00" w:rsidRPr="004E6B3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952B00" w:rsidRPr="00002A9C" w14:paraId="52A292CA" w14:textId="77777777" w:rsidTr="00922E01">
        <w:tc>
          <w:tcPr>
            <w:tcW w:w="1526" w:type="dxa"/>
            <w:shd w:val="clear" w:color="auto" w:fill="auto"/>
            <w:vAlign w:val="center"/>
          </w:tcPr>
          <w:p w14:paraId="2FB42FB0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E962F55" w14:textId="470D30D6" w:rsidR="00952B00" w:rsidRDefault="00952B00" w:rsidP="009D6B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D6B40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952B00" w:rsidRPr="00002A9C" w14:paraId="19626E26" w14:textId="77777777" w:rsidTr="00922E01">
        <w:tc>
          <w:tcPr>
            <w:tcW w:w="1526" w:type="dxa"/>
            <w:shd w:val="clear" w:color="auto" w:fill="auto"/>
            <w:vAlign w:val="center"/>
          </w:tcPr>
          <w:p w14:paraId="41E63117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6F613CD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52B00" w:rsidRPr="001C0AE8" w14:paraId="4C7E0A1E" w14:textId="77777777" w:rsidTr="00922E0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287700" w14:textId="77777777" w:rsidR="00952B00" w:rsidRPr="001C0AE8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6A3AFA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56BF4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EEB2F07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F781302" w14:textId="77777777" w:rsidR="00952B00" w:rsidRPr="001C0AE8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52B00" w:rsidRPr="001C0AE8" w14:paraId="0B25F6D7" w14:textId="77777777" w:rsidTr="00922E0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570B4D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5939C1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095E1B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C6C061B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732FA8C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9C2A44E" w14:textId="77777777" w:rsidR="00952B00" w:rsidRPr="001D6574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952B00" w:rsidRPr="00002A9C" w14:paraId="0D158008" w14:textId="77777777" w:rsidTr="00922E01">
        <w:tc>
          <w:tcPr>
            <w:tcW w:w="1526" w:type="dxa"/>
            <w:shd w:val="clear" w:color="auto" w:fill="auto"/>
            <w:vAlign w:val="center"/>
          </w:tcPr>
          <w:p w14:paraId="4A7B59EA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9354E9B" w14:textId="7879D366" w:rsidR="00952B00" w:rsidRPr="00E31B6B" w:rsidRDefault="00952B00" w:rsidP="007214E1">
            <w:pPr>
              <w:pStyle w:val="ad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52B00" w:rsidRPr="00002A9C" w14:paraId="4929E371" w14:textId="77777777" w:rsidTr="00922E01">
        <w:tc>
          <w:tcPr>
            <w:tcW w:w="1526" w:type="dxa"/>
            <w:shd w:val="clear" w:color="auto" w:fill="auto"/>
            <w:vAlign w:val="center"/>
          </w:tcPr>
          <w:p w14:paraId="0CDD5FCB" w14:textId="77777777" w:rsidR="00952B00" w:rsidRDefault="00952B00" w:rsidP="00922E0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3B09AA8" w14:textId="77777777" w:rsidR="00952B00" w:rsidRDefault="00952B00" w:rsidP="00922E0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3954BD9" w14:textId="3F4C210D" w:rsidR="00E31B6B" w:rsidRDefault="00E31B6B" w:rsidP="00310683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3</w:t>
      </w:r>
      <w:r>
        <w:t>.5.9.12</w:t>
      </w:r>
      <w:r>
        <w:rPr>
          <w:rFonts w:hint="eastAsia"/>
        </w:rPr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63A10DEF" w:rsidR="00ED3B64" w:rsidRDefault="00ED3B64" w:rsidP="00ED3B64">
      <w:pPr>
        <w:pStyle w:val="5"/>
      </w:pPr>
      <w:r>
        <w:rPr>
          <w:rFonts w:hint="eastAsia"/>
        </w:rPr>
        <w:t>3</w:t>
      </w:r>
      <w:r>
        <w:t xml:space="preserve">.5.9.12.1 </w:t>
      </w:r>
      <w:r w:rsidR="002E458E">
        <w:rPr>
          <w:rFonts w:hint="eastAsia"/>
        </w:rPr>
        <w:t>获取枪日志列表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4D7869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03B951CB" w:rsidR="00ED3B64" w:rsidRPr="004E6B38" w:rsidRDefault="00ED3B64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A51634">
              <w:rPr>
                <w:rFonts w:hint="eastAsia"/>
              </w:rPr>
              <w:t>枪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4D7869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4D7869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86584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876E8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876E8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  <w:proofErr w:type="spellEnd"/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4D7869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4D7869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494E9C93" w:rsidR="003101B5" w:rsidRPr="004E6B38" w:rsidRDefault="003101B5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获取枪日志列表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4D7869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4D7869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4D7869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4D7869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4D7869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proofErr w:type="gram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  <w:proofErr w:type="gramEnd"/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</w:t>
            </w:r>
            <w:proofErr w:type="gramStart"/>
            <w:r w:rsidR="00CA54CF">
              <w:rPr>
                <w:rFonts w:asciiTheme="minorEastAsia" w:hAnsiTheme="minorEastAsia" w:hint="eastAsia"/>
                <w:szCs w:val="21"/>
              </w:rPr>
              <w:t>本地不</w:t>
            </w:r>
            <w:proofErr w:type="gramEnd"/>
            <w:r w:rsidR="00CA54CF">
              <w:rPr>
                <w:rFonts w:asciiTheme="minorEastAsia" w:hAnsiTheme="minorEastAsia" w:hint="eastAsia"/>
                <w:szCs w:val="21"/>
              </w:rPr>
              <w:t>存在</w:t>
            </w:r>
          </w:p>
        </w:tc>
      </w:tr>
    </w:tbl>
    <w:p w14:paraId="0F461362" w14:textId="77777777" w:rsidR="003101B5" w:rsidRPr="00E31B6B" w:rsidRDefault="003101B5" w:rsidP="00E31B6B"/>
    <w:p w14:paraId="1B7AAC97" w14:textId="3CDB9C50" w:rsidR="003B4EFE" w:rsidRDefault="003B4EFE">
      <w:pPr>
        <w:pStyle w:val="5"/>
      </w:pPr>
      <w:r>
        <w:rPr>
          <w:rFonts w:hint="eastAsia"/>
        </w:rPr>
        <w:t>3</w:t>
      </w:r>
      <w:r>
        <w:t xml:space="preserve">.5.9.12.2 </w:t>
      </w:r>
      <w:r>
        <w:rPr>
          <w:rFonts w:hint="eastAsia"/>
        </w:rPr>
        <w:t>获取枪日志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4D7869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7C3A8CAD" w:rsidR="003B4EFE" w:rsidRPr="004E6B3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获取枪日志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4D7869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4D7869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4D786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Logs[</w:t>
            </w:r>
            <w:proofErr w:type="gramEnd"/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4D786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4D786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4D786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B4EFE">
              <w:rPr>
                <w:rFonts w:asciiTheme="minorEastAsia" w:hAnsiTheme="minorEastAsia"/>
                <w:szCs w:val="21"/>
              </w:rPr>
              <w:t>LogNameLen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4D7869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4D7869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4D7869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E7917A1" w:rsidR="003B4EFE" w:rsidRPr="004E6B3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获取枪日志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4D7869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4D7869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6B849316" w:rsidR="008262AC" w:rsidRDefault="008262AC">
      <w:pPr>
        <w:pStyle w:val="5"/>
      </w:pPr>
      <w:r>
        <w:rPr>
          <w:rFonts w:hint="eastAsia"/>
        </w:rPr>
        <w:t>3</w:t>
      </w:r>
      <w:r>
        <w:t xml:space="preserve">.5.9.12.3 </w:t>
      </w:r>
      <w:r>
        <w:rPr>
          <w:rFonts w:hint="eastAsia"/>
        </w:rPr>
        <w:t>删除枪日志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4D7869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51009E1E" w:rsidR="008262AC" w:rsidRPr="004E6B3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删除枪日志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4D7869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4D7869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4D7869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4D7869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1CD77153" w:rsidR="008262AC" w:rsidRPr="004E6B3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删除枪日志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4D7869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4D7869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6619C6EA" w:rsidR="00226FCD" w:rsidRDefault="00226FCD" w:rsidP="00226FCD">
      <w:pPr>
        <w:pStyle w:val="5"/>
      </w:pPr>
      <w:r>
        <w:rPr>
          <w:rFonts w:hint="eastAsia"/>
        </w:rPr>
        <w:lastRenderedPageBreak/>
        <w:t>3</w:t>
      </w:r>
      <w:r>
        <w:t xml:space="preserve">.5.9.12.4 </w:t>
      </w:r>
      <w:r>
        <w:rPr>
          <w:rFonts w:hint="eastAsia"/>
        </w:rPr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51004DA4" w:rsidR="00F17858" w:rsidRDefault="00F17858">
      <w:pPr>
        <w:pStyle w:val="6"/>
      </w:pPr>
      <w:r>
        <w:t xml:space="preserve">3.5.9.12.4.1 </w:t>
      </w: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5372FD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6FCE6616" w:rsidR="00F17858" w:rsidRPr="004E6B3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本地枪日志上传到云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5372FD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5372FD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5372FD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5372FD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5372FD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77777777" w:rsidR="00F17858" w:rsidRPr="004E6B3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本地枪日志上传到云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5372FD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5372FD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5372FD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5372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5372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5372FD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6B4A8083" w:rsidR="008262AC" w:rsidRDefault="008262AC" w:rsidP="00226FCD">
      <w:pPr>
        <w:pStyle w:val="6"/>
      </w:pPr>
      <w:r>
        <w:rPr>
          <w:rFonts w:hint="eastAsia"/>
        </w:rPr>
        <w:t>3</w:t>
      </w:r>
      <w:r>
        <w:t>.5.9.12.4</w:t>
      </w:r>
      <w:r w:rsidR="00226FCD">
        <w:t>.</w:t>
      </w:r>
      <w:r w:rsidR="00F17858">
        <w:t>2</w:t>
      </w:r>
      <w:r>
        <w:t xml:space="preserve"> </w:t>
      </w: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4D7869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723426B7" w:rsidR="008262AC" w:rsidRPr="004E6B3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8262AC">
              <w:rPr>
                <w:rFonts w:hint="eastAsia"/>
              </w:rPr>
              <w:t>枪日志上传到云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4D7869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4D7869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4D7869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4D7869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099D67EC" w:rsidR="008262AC" w:rsidRPr="004E6B3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8262AC">
              <w:rPr>
                <w:rFonts w:hint="eastAsia"/>
              </w:rPr>
              <w:t>枪日志上传到云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4D7869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4D7869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93B3955" w:rsidR="001D6CBD" w:rsidRDefault="001D6CBD" w:rsidP="00226FCD">
      <w:pPr>
        <w:pStyle w:val="6"/>
      </w:pPr>
      <w:r>
        <w:rPr>
          <w:rFonts w:hint="eastAsia"/>
        </w:rPr>
        <w:lastRenderedPageBreak/>
        <w:t>3</w:t>
      </w:r>
      <w:r>
        <w:t>.5.9.12.</w:t>
      </w:r>
      <w:r w:rsidR="00226FCD">
        <w:t>4.</w:t>
      </w:r>
      <w:r w:rsidR="00F17858">
        <w:t>3</w:t>
      </w:r>
      <w:r>
        <w:t xml:space="preserve"> </w:t>
      </w:r>
      <w:r>
        <w:rPr>
          <w:rFonts w:hint="eastAsia"/>
        </w:rPr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4D7869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4D7869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4D7869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4D7869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4D7869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4D7869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4D7869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379B9C1B" w:rsidR="001D6CBD" w:rsidRDefault="001D6CBD" w:rsidP="00226FCD">
      <w:pPr>
        <w:pStyle w:val="6"/>
      </w:pPr>
      <w:r>
        <w:rPr>
          <w:rFonts w:hint="eastAsia"/>
        </w:rPr>
        <w:t>3</w:t>
      </w:r>
      <w:r>
        <w:t>.5.9.12.</w:t>
      </w:r>
      <w:r w:rsidR="00226FCD">
        <w:t>4.</w:t>
      </w:r>
      <w:r w:rsidR="00F17858">
        <w:t>4</w:t>
      </w:r>
      <w:r>
        <w:t xml:space="preserve"> </w:t>
      </w: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4D7869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4D7869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4D7869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4D7869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4D7869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4D7869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4D7869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4D786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4D786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4D786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4D78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B6D9B99" w14:textId="5445E33F" w:rsidR="009F4269" w:rsidRDefault="009F4269" w:rsidP="009F4269">
      <w:pPr>
        <w:pStyle w:val="3"/>
        <w:rPr>
          <w:szCs w:val="21"/>
        </w:rPr>
      </w:pPr>
      <w:r>
        <w:rPr>
          <w:rFonts w:hint="eastAsia"/>
        </w:rPr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>
        <w:rPr>
          <w:rFonts w:hint="eastAsia"/>
        </w:rPr>
        <w:t>枪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69FEED7A" w14:textId="4771403E" w:rsidR="009F4269" w:rsidRPr="00CF34C9" w:rsidRDefault="009F4269" w:rsidP="009F4269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枪升级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>
        <w:rPr>
          <w:rFonts w:hint="eastAsia"/>
          <w:b/>
          <w:sz w:val="24"/>
          <w:szCs w:val="24"/>
        </w:rPr>
        <w:t>枪）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9F4269" w:rsidRPr="001E6AD4" w14:paraId="0F22809D" w14:textId="77777777" w:rsidTr="005300D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73E94B7E" w14:textId="77777777" w:rsidR="009F4269" w:rsidRPr="001E6AD4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02095F" w14:textId="77777777" w:rsidR="009F4269" w:rsidRPr="001E6AD4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612E713A" w14:textId="77777777" w:rsidR="009F4269" w:rsidRPr="001E6AD4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4DBAB79A" w14:textId="77777777" w:rsidR="009F4269" w:rsidRPr="001E6AD4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F4269" w:rsidRPr="001E6AD4" w14:paraId="55CFAF55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9ACCF91" w14:textId="77777777" w:rsidR="009F4269" w:rsidRPr="001E6AD4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35A3C0EC" w14:textId="08F06BCE" w:rsidR="009F4269" w:rsidRPr="00E84E12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662CF001" w14:textId="1DB6914D" w:rsidR="009F4269" w:rsidRPr="00E84E12" w:rsidRDefault="009F4269" w:rsidP="005300D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65004122" w14:textId="4E0F6504" w:rsidR="009F4269" w:rsidRPr="00E84E12" w:rsidRDefault="009F4269" w:rsidP="005300D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9F4269" w:rsidRPr="001E6AD4" w14:paraId="5357A03B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B8644FF" w14:textId="77777777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9119A72" w14:textId="3E34E28E" w:rsidR="009F4269" w:rsidRPr="00E84E12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035EB68C" w14:textId="7FF0ECD8" w:rsidR="009F4269" w:rsidRPr="00E84E12" w:rsidRDefault="009F4269" w:rsidP="005300D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638DD600" w14:textId="4404DE47" w:rsidR="009F4269" w:rsidRPr="00E84E12" w:rsidRDefault="009F4269" w:rsidP="005300D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9F4269" w:rsidRPr="001E6AD4" w14:paraId="50D4B091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3AAD64A" w14:textId="77777777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EBD370" w14:textId="679107C3" w:rsidR="009F4269" w:rsidRPr="00E84E12" w:rsidRDefault="009F4269" w:rsidP="005300D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111B4183" w14:textId="3CE4BB7A" w:rsidR="009F4269" w:rsidRPr="00E84E12" w:rsidRDefault="009F4269" w:rsidP="005300D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DACFF8D" w14:textId="76D0798F" w:rsidR="009F4269" w:rsidRPr="00E84E12" w:rsidRDefault="009F4269" w:rsidP="005300D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9F4269" w:rsidRPr="001E6AD4" w14:paraId="2FD097B6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A869D8B" w14:textId="77777777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956A26E" w14:textId="4025072C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3BA233FF" w14:textId="2DF91701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8B195E7" w14:textId="0A1B214E" w:rsidR="009F4269" w:rsidRDefault="009F4269" w:rsidP="005300D0">
            <w:pPr>
              <w:widowControl/>
            </w:pPr>
            <w:r>
              <w:rPr>
                <w:rFonts w:hint="eastAsia"/>
              </w:rPr>
              <w:t>下载固件</w:t>
            </w:r>
          </w:p>
        </w:tc>
      </w:tr>
      <w:tr w:rsidR="009F4269" w:rsidRPr="001E6AD4" w14:paraId="603299CE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58DDF5" w14:textId="77777777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47ECBA" w14:textId="48F5C153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0E5164A1" w14:textId="1A4AA691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638E2BC9" w14:textId="010B005D" w:rsidR="009F4269" w:rsidRDefault="009F4269" w:rsidP="005300D0">
            <w:pPr>
              <w:widowControl/>
            </w:pPr>
            <w:r>
              <w:rPr>
                <w:rFonts w:hint="eastAsia"/>
              </w:rPr>
              <w:t>写入固件</w:t>
            </w:r>
          </w:p>
        </w:tc>
      </w:tr>
      <w:tr w:rsidR="009F4269" w:rsidRPr="001E6AD4" w14:paraId="01A2E740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043613C" w14:textId="17FFBA58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3F5F5C5" w14:textId="1AADC4D2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0DE2382C" w14:textId="77777777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91ACE7" w14:textId="3869C719" w:rsidR="009F4269" w:rsidRDefault="009F4269" w:rsidP="005300D0">
            <w:pPr>
              <w:widowControl/>
            </w:pPr>
            <w:r>
              <w:rPr>
                <w:rFonts w:hint="eastAsia"/>
              </w:rPr>
              <w:t>获取版本信息</w:t>
            </w:r>
          </w:p>
        </w:tc>
      </w:tr>
      <w:tr w:rsidR="009F4269" w:rsidRPr="001E6AD4" w14:paraId="7C4E185A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84F2032" w14:textId="489C83D5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1E92F0E3" w14:textId="008675E9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062FFC53" w14:textId="77777777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9EFB70B" w14:textId="37635E26" w:rsidR="009F4269" w:rsidRDefault="009F4269" w:rsidP="005300D0">
            <w:pPr>
              <w:widowControl/>
            </w:pPr>
            <w:r>
              <w:rPr>
                <w:rFonts w:hint="eastAsia"/>
              </w:rPr>
              <w:t>校验固件数据并写入</w:t>
            </w:r>
          </w:p>
        </w:tc>
      </w:tr>
      <w:tr w:rsidR="009F4269" w:rsidRPr="001E6AD4" w14:paraId="37599C7B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2460DA" w14:textId="377A4F42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01A454DB" w14:textId="709C270A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857F7E1" w14:textId="77777777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1CD2D90" w14:textId="2ED21745" w:rsidR="009F4269" w:rsidRDefault="009F4269" w:rsidP="005300D0">
            <w:pPr>
              <w:widowControl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9F4269" w:rsidRPr="001E6AD4" w14:paraId="3ACEAF3F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5BF3F46" w14:textId="6A3F5863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74EB4940" w14:textId="00FF6127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016620E1" w14:textId="77777777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607F855" w14:textId="7BEBCB30" w:rsidR="009F4269" w:rsidRDefault="009F4269" w:rsidP="005300D0">
            <w:pPr>
              <w:widowControl/>
            </w:pPr>
            <w:r>
              <w:rPr>
                <w:rFonts w:hint="eastAsia"/>
              </w:rPr>
              <w:t>获取超时时间</w:t>
            </w:r>
          </w:p>
        </w:tc>
      </w:tr>
      <w:tr w:rsidR="009F4269" w:rsidRPr="001E6AD4" w14:paraId="2B2DCBD7" w14:textId="77777777" w:rsidTr="005300D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95B895B" w14:textId="6B32959D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27B15621" w14:textId="690FA37C" w:rsidR="009F4269" w:rsidRDefault="009F4269" w:rsidP="005300D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5942034F" w14:textId="77777777" w:rsidR="009F4269" w:rsidRDefault="009F4269" w:rsidP="005300D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485C6F0" w14:textId="188BE18D" w:rsidR="009F4269" w:rsidRDefault="009F4269" w:rsidP="005300D0">
            <w:pPr>
              <w:widowControl/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2BCECC25" w14:textId="495892E6" w:rsidR="009F4269" w:rsidRDefault="009F4269" w:rsidP="009F4269"/>
    <w:p w14:paraId="66084FA1" w14:textId="5A1CAFCB" w:rsidR="009F4269" w:rsidRDefault="000705F3" w:rsidP="009F4269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7A9D7A16" w14:textId="77777777" w:rsidR="000705F3" w:rsidRDefault="000705F3" w:rsidP="000705F3">
      <w:r>
        <w:tab/>
      </w:r>
      <w:proofErr w:type="gramStart"/>
      <w:r>
        <w:t>上位机先通过</w:t>
      </w:r>
      <w:proofErr w:type="gramEnd"/>
      <w:r>
        <w:t>USB</w:t>
      </w:r>
      <w:r>
        <w:t>与</w:t>
      </w:r>
      <w:r>
        <w:rPr>
          <w:rFonts w:hint="eastAsia"/>
        </w:rPr>
        <w:t>反制枪</w:t>
      </w:r>
      <w:r>
        <w:t>建立连接</w:t>
      </w:r>
      <w:r>
        <w:rPr>
          <w:rFonts w:hint="eastAsia"/>
        </w:rPr>
        <w:t>，然后查询反制枪版本号判断当前版本是否支持升级，之后向反制枪发送升级指令，反制枪复位，跳转到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661A34B" w14:textId="77777777" w:rsidR="000705F3" w:rsidRDefault="000705F3" w:rsidP="000705F3">
      <w:r>
        <w:tab/>
      </w:r>
      <w:r>
        <w:rPr>
          <w:rFonts w:hint="eastAsia"/>
        </w:rPr>
        <w:t>反制枪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>
        <w:rPr>
          <w:rFonts w:hint="eastAsia"/>
        </w:rPr>
        <w:t>反制枪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6AC22D1D" w14:textId="77777777" w:rsidR="000705F3" w:rsidRDefault="000705F3" w:rsidP="000705F3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3649AC91" w14:textId="77777777" w:rsidR="000705F3" w:rsidRDefault="000705F3" w:rsidP="000705F3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436E1A41" w14:textId="77777777" w:rsidR="000705F3" w:rsidRDefault="000705F3" w:rsidP="000705F3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71F218CF" w14:textId="77777777" w:rsidR="000705F3" w:rsidRDefault="000705F3" w:rsidP="000705F3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6FAEBE4C" w14:textId="77777777" w:rsidR="000705F3" w:rsidRDefault="000705F3" w:rsidP="000705F3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1DC7689E" w14:textId="77777777" w:rsidR="000705F3" w:rsidRDefault="000705F3" w:rsidP="000705F3">
      <w:pPr>
        <w:jc w:val="left"/>
      </w:pPr>
      <w:proofErr w:type="gramStart"/>
      <w:r>
        <w:t>}</w:t>
      </w:r>
      <w:proofErr w:type="spellStart"/>
      <w:r>
        <w:t>ImageHead</w:t>
      </w:r>
      <w:proofErr w:type="gramEnd"/>
      <w:r>
        <w:t>_t</w:t>
      </w:r>
      <w:proofErr w:type="spellEnd"/>
      <w:r>
        <w:t>;</w:t>
      </w:r>
    </w:p>
    <w:p w14:paraId="06052462" w14:textId="77777777" w:rsidR="000705F3" w:rsidRDefault="000705F3" w:rsidP="000705F3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0E5172CF" w14:textId="77777777" w:rsidR="000705F3" w:rsidRDefault="000705F3" w:rsidP="000705F3">
      <w:pPr>
        <w:ind w:firstLine="420"/>
      </w:pPr>
      <w:r>
        <w:rPr>
          <w:rFonts w:hint="eastAsia"/>
        </w:rPr>
        <w:lastRenderedPageBreak/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65AE334F" w14:textId="77777777" w:rsidR="000705F3" w:rsidRPr="00873A09" w:rsidRDefault="000705F3" w:rsidP="000705F3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66F33BCF" w14:textId="14AEC0EA" w:rsidR="000705F3" w:rsidRDefault="000705F3" w:rsidP="000705F3">
      <w:pPr>
        <w:ind w:firstLine="420"/>
      </w:pPr>
      <w:r>
        <w:t>上位机与</w:t>
      </w:r>
      <w:r>
        <w:rPr>
          <w:rFonts w:hint="eastAsia"/>
        </w:rPr>
        <w:t>反制枪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所示</w:t>
      </w:r>
      <w:r>
        <w:rPr>
          <w:rFonts w:hint="eastAsia"/>
        </w:rPr>
        <w:t>：</w:t>
      </w:r>
    </w:p>
    <w:p w14:paraId="1990DD15" w14:textId="04C1C32C" w:rsidR="000705F3" w:rsidRDefault="000705F3" w:rsidP="009F4269">
      <w:r>
        <w:rPr>
          <w:noProof/>
        </w:rPr>
        <w:drawing>
          <wp:inline distT="0" distB="0" distL="0" distR="0" wp14:anchorId="647C16D2" wp14:editId="153F0C9B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22B0" w14:textId="14647A27" w:rsidR="00B7506F" w:rsidRPr="00B7506F" w:rsidRDefault="00B7506F" w:rsidP="00B7506F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709593D2" w14:textId="3ACC2BBE" w:rsidR="009F4269" w:rsidRDefault="00CE4341" w:rsidP="007214E1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</w:t>
      </w:r>
      <w:r w:rsidR="009F4269">
        <w:rPr>
          <w:rFonts w:hint="eastAsia"/>
        </w:rPr>
        <w:t>(0xa</w:t>
      </w:r>
      <w:r w:rsidR="009F4269">
        <w:t>1</w:t>
      </w:r>
      <w:r w:rsidR="009F4269">
        <w:rPr>
          <w:rFonts w:hint="eastAsia"/>
        </w:rPr>
        <w:t>)</w:t>
      </w:r>
    </w:p>
    <w:p w14:paraId="3554CE69" w14:textId="77777777" w:rsidR="009F4269" w:rsidRPr="009F4269" w:rsidRDefault="009F4269" w:rsidP="009F4269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F4269" w:rsidRPr="00002A9C" w14:paraId="4A9904B8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17F5402" w14:textId="77777777" w:rsidR="009F4269" w:rsidRPr="00002A9C" w:rsidRDefault="009F4269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CC69D9A" w14:textId="3BBD1394" w:rsidR="009F4269" w:rsidRDefault="009F4269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9F4269" w:rsidRPr="0028101D" w14:paraId="05145B52" w14:textId="77777777" w:rsidTr="005300D0">
        <w:tc>
          <w:tcPr>
            <w:tcW w:w="1526" w:type="dxa"/>
            <w:shd w:val="clear" w:color="auto" w:fill="auto"/>
            <w:vAlign w:val="center"/>
          </w:tcPr>
          <w:p w14:paraId="6B56F6A2" w14:textId="77777777" w:rsidR="009F4269" w:rsidRPr="00002A9C" w:rsidRDefault="009F4269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40A55C" w14:textId="315F9B42" w:rsidR="009F4269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9F4269" w:rsidRPr="00002A9C" w14:paraId="13857B3F" w14:textId="77777777" w:rsidTr="005300D0">
        <w:tc>
          <w:tcPr>
            <w:tcW w:w="1526" w:type="dxa"/>
            <w:shd w:val="clear" w:color="auto" w:fill="auto"/>
            <w:vAlign w:val="center"/>
          </w:tcPr>
          <w:p w14:paraId="7900024C" w14:textId="77777777" w:rsidR="009F4269" w:rsidRDefault="009F4269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0652692" w14:textId="5504048C" w:rsidR="009F4269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9F4269" w:rsidRPr="00002A9C" w14:paraId="0FEAAB19" w14:textId="77777777" w:rsidTr="005300D0">
        <w:tc>
          <w:tcPr>
            <w:tcW w:w="1526" w:type="dxa"/>
            <w:shd w:val="clear" w:color="auto" w:fill="auto"/>
            <w:vAlign w:val="center"/>
          </w:tcPr>
          <w:p w14:paraId="02D5C8F4" w14:textId="77777777" w:rsidR="009F4269" w:rsidRDefault="009F4269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ADA6F" w14:textId="77777777" w:rsidR="009F4269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F4269" w:rsidRPr="001C0AE8" w14:paraId="7761A04A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8B28F3C" w14:textId="77777777" w:rsidR="009F4269" w:rsidRPr="001C0AE8" w:rsidRDefault="009F4269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52DD0A2" w14:textId="77777777" w:rsidR="009F4269" w:rsidRPr="001C0AE8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A9968B" w14:textId="77777777" w:rsidR="009F4269" w:rsidRPr="001C0AE8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A01151C" w14:textId="77777777" w:rsidR="009F4269" w:rsidRPr="001C0AE8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6939901" w14:textId="77777777" w:rsidR="009F4269" w:rsidRPr="001C0AE8" w:rsidRDefault="009F4269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0AC1D4E3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62D9D48" w14:textId="77777777" w:rsidR="00CE4341" w:rsidRDefault="00CE4341" w:rsidP="00CE434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F78AAD" w14:textId="3F788B9C" w:rsidR="00CE4341" w:rsidRPr="00574645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8FFF8B" w14:textId="0E90BC83" w:rsidR="00CE4341" w:rsidRPr="00F14137" w:rsidRDefault="00CE4341" w:rsidP="00CE434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144B322B" w14:textId="619CA316" w:rsidR="00CE4341" w:rsidRPr="00874A55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3D057B7" w14:textId="5129775B" w:rsidR="00CE4341" w:rsidRPr="00F14137" w:rsidRDefault="00CE4341" w:rsidP="00CE434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CE4341" w:rsidRPr="001C0AE8" w14:paraId="4A25F020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4F2A6B" w14:textId="77777777" w:rsidR="00CE4341" w:rsidRDefault="00CE4341" w:rsidP="00CE434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31B4EAC" w14:textId="3ED4BB45" w:rsidR="00CE4341" w:rsidRPr="001D657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A5E371" w14:textId="1568D111" w:rsidR="00CE4341" w:rsidRPr="001D657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2C13406A" w14:textId="25C34ED7" w:rsidR="00CE4341" w:rsidRPr="001D657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F12D15" w14:textId="77777777" w:rsidR="00CE4341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5E5B3C71" w14:textId="77777777" w:rsidR="00CE4341" w:rsidRPr="00CB78A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lastRenderedPageBreak/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6D2AB5A2" w14:textId="77777777" w:rsidR="00CE4341" w:rsidRPr="00CB78A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1A86E7FD" w14:textId="77777777" w:rsidR="00CE4341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799AFE97" w14:textId="447E8A2F" w:rsidR="00CE4341" w:rsidRPr="001D6574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CE4341" w:rsidRPr="00002A9C" w14:paraId="19DD5F6E" w14:textId="77777777" w:rsidTr="005300D0">
        <w:tc>
          <w:tcPr>
            <w:tcW w:w="1526" w:type="dxa"/>
            <w:shd w:val="clear" w:color="auto" w:fill="auto"/>
            <w:vAlign w:val="center"/>
          </w:tcPr>
          <w:p w14:paraId="2C79CC79" w14:textId="77777777" w:rsidR="00CE4341" w:rsidRDefault="00CE4341" w:rsidP="00CE43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7A6176C" w14:textId="77777777" w:rsidR="00CE4341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CE4341" w:rsidRPr="00002A9C" w14:paraId="60DC9B66" w14:textId="77777777" w:rsidTr="005300D0">
        <w:tc>
          <w:tcPr>
            <w:tcW w:w="1526" w:type="dxa"/>
            <w:shd w:val="clear" w:color="auto" w:fill="auto"/>
            <w:vAlign w:val="center"/>
          </w:tcPr>
          <w:p w14:paraId="5CA2C697" w14:textId="77777777" w:rsidR="00CE4341" w:rsidRDefault="00CE4341" w:rsidP="00CE43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BA98191" w14:textId="77777777" w:rsidR="00CE4341" w:rsidRDefault="00CE4341" w:rsidP="00CE43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427E7C" w14:textId="77777777" w:rsidR="009F4269" w:rsidRDefault="009F4269" w:rsidP="009F4269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CE4341" w:rsidRPr="00002A9C" w14:paraId="26FF9BE4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E12168" w14:textId="77777777" w:rsidR="00CE4341" w:rsidRPr="00002A9C" w:rsidRDefault="00CE434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9CB4AC1" w14:textId="77777777" w:rsidR="00CE4341" w:rsidRDefault="00CE434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CE4341" w:rsidRPr="0028101D" w14:paraId="1F7FB2B9" w14:textId="77777777" w:rsidTr="005300D0">
        <w:tc>
          <w:tcPr>
            <w:tcW w:w="1526" w:type="dxa"/>
            <w:shd w:val="clear" w:color="auto" w:fill="auto"/>
            <w:vAlign w:val="center"/>
          </w:tcPr>
          <w:p w14:paraId="370C4223" w14:textId="77777777" w:rsidR="00CE4341" w:rsidRPr="00002A9C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51F70E" w14:textId="77777777" w:rsidR="00CE4341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CE4341" w:rsidRPr="00002A9C" w14:paraId="6B3E4018" w14:textId="77777777" w:rsidTr="005300D0">
        <w:tc>
          <w:tcPr>
            <w:tcW w:w="1526" w:type="dxa"/>
            <w:shd w:val="clear" w:color="auto" w:fill="auto"/>
            <w:vAlign w:val="center"/>
          </w:tcPr>
          <w:p w14:paraId="00F82692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EC6DD4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E4341" w:rsidRPr="00002A9C" w14:paraId="2A6B0A53" w14:textId="77777777" w:rsidTr="005300D0">
        <w:tc>
          <w:tcPr>
            <w:tcW w:w="1526" w:type="dxa"/>
            <w:shd w:val="clear" w:color="auto" w:fill="auto"/>
            <w:vAlign w:val="center"/>
          </w:tcPr>
          <w:p w14:paraId="4E2DDB78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0496315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E4341" w:rsidRPr="001C0AE8" w14:paraId="3B9FECC9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77E8FE" w14:textId="77777777" w:rsidR="00CE4341" w:rsidRPr="001C0AE8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E32461D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B8D1AD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250BF86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D0642E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0F1042B3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4BBE14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C7BDB0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C4DA28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8F2384C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F66C0E7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24036384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10D93B3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0E7FE36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CE4341" w:rsidRPr="00002A9C" w14:paraId="5B3E2131" w14:textId="77777777" w:rsidTr="005300D0">
        <w:tc>
          <w:tcPr>
            <w:tcW w:w="1526" w:type="dxa"/>
            <w:shd w:val="clear" w:color="auto" w:fill="auto"/>
            <w:vAlign w:val="center"/>
          </w:tcPr>
          <w:p w14:paraId="7DDB81D9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9116434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E4341" w:rsidRPr="00002A9C" w14:paraId="43CF5CD2" w14:textId="77777777" w:rsidTr="005300D0">
        <w:tc>
          <w:tcPr>
            <w:tcW w:w="1526" w:type="dxa"/>
            <w:shd w:val="clear" w:color="auto" w:fill="auto"/>
            <w:vAlign w:val="center"/>
          </w:tcPr>
          <w:p w14:paraId="798C29C4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12B43A9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609EF58" w14:textId="662FBCBD" w:rsidR="009F4269" w:rsidRDefault="009F4269" w:rsidP="009F4269"/>
    <w:p w14:paraId="2B3EED33" w14:textId="66688CF3" w:rsidR="00833E4E" w:rsidRPr="00F75E03" w:rsidRDefault="00833E4E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624EBB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624EBB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5DA7F962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833E4E" w:rsidRPr="00002A9C" w14:paraId="6BE8D248" w14:textId="77777777" w:rsidTr="00624EBB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624EBB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624EBB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624EBB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624EBB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511423F5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624EBB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624EB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1FF44B19" w14:textId="77777777" w:rsidR="00833E4E" w:rsidRPr="00874A5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624EB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7FBD052" w14:textId="77777777" w:rsidR="00833E4E" w:rsidRPr="00874A5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5E7C688C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43C75B14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22CFEFC2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D3DD5C1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624EBB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624EBB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7214E1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624EBB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624EBB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624B7D8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833E4E" w:rsidRPr="00002A9C" w14:paraId="5D812C51" w14:textId="77777777" w:rsidTr="00624EBB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624EB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624EB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624EBB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624EBB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624EBB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624EBB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74A1B495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624EBB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624EB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23B3E6E2" w14:textId="77777777" w:rsidR="00833E4E" w:rsidRPr="00874A55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0FF3FF2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350B59F3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77034C5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624EBB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624EBB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7214E1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624EBB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624EBB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33C594F8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枪</w:t>
            </w:r>
          </w:p>
        </w:tc>
      </w:tr>
      <w:tr w:rsidR="00833E4E" w:rsidRPr="00002A9C" w14:paraId="12BBD0D1" w14:textId="77777777" w:rsidTr="00624EBB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624EBB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624EBB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624EB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624EB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624EB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624EBB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624EBB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CC1FAEE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624EBB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624EB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624EB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624EBB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7214E1">
            <w:pPr>
              <w:pStyle w:val="ad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624EBB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624EB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624E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6E79B83E" w14:textId="7CF482E8" w:rsidR="00CE4341" w:rsidRDefault="00A01466" w:rsidP="007214E1">
      <w:pPr>
        <w:pStyle w:val="4"/>
        <w:numPr>
          <w:ilvl w:val="3"/>
          <w:numId w:val="2"/>
        </w:numPr>
      </w:pPr>
      <w:r>
        <w:rPr>
          <w:rFonts w:hint="eastAsia"/>
        </w:rPr>
        <w:t>上位机</w:t>
      </w:r>
      <w:r w:rsidR="00CE4341">
        <w:rPr>
          <w:rFonts w:hint="eastAsia"/>
        </w:rPr>
        <w:t>获取固件写入状态</w:t>
      </w:r>
      <w:r w:rsidR="00CE4341" w:rsidRPr="00292F01">
        <w:rPr>
          <w:rFonts w:hint="eastAsia"/>
        </w:rPr>
        <w:t>(</w:t>
      </w:r>
      <w:r w:rsidR="00CE4341" w:rsidRPr="00292F01">
        <w:t>0x</w:t>
      </w:r>
      <w:r w:rsidR="00CE4341">
        <w:t>A6</w:t>
      </w:r>
      <w:r w:rsidR="00CE4341" w:rsidRPr="00292F01">
        <w:rPr>
          <w:rFonts w:hint="eastAsia"/>
        </w:rPr>
        <w:t>)</w:t>
      </w:r>
    </w:p>
    <w:p w14:paraId="4B4EF950" w14:textId="2FBF55CB" w:rsidR="002C63C7" w:rsidRPr="002C63C7" w:rsidRDefault="002C63C7" w:rsidP="002C63C7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E4341" w:rsidRPr="00002A9C" w14:paraId="274FCBE4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40645C" w14:textId="77777777" w:rsidR="00CE4341" w:rsidRPr="00CE4341" w:rsidRDefault="00CE4341" w:rsidP="00E41E85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F56FDB4" w14:textId="77777777" w:rsidR="00CE4341" w:rsidRDefault="00CE434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CE4341" w:rsidRPr="0028101D" w14:paraId="7FB87B21" w14:textId="77777777" w:rsidTr="005300D0">
        <w:tc>
          <w:tcPr>
            <w:tcW w:w="1526" w:type="dxa"/>
            <w:shd w:val="clear" w:color="auto" w:fill="auto"/>
            <w:vAlign w:val="center"/>
          </w:tcPr>
          <w:p w14:paraId="3B4DBA14" w14:textId="77777777" w:rsidR="00CE4341" w:rsidRPr="00002A9C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FE85959" w14:textId="77777777" w:rsidR="00CE4341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CE4341" w:rsidRPr="00002A9C" w14:paraId="16243A4B" w14:textId="77777777" w:rsidTr="005300D0">
        <w:tc>
          <w:tcPr>
            <w:tcW w:w="1526" w:type="dxa"/>
            <w:shd w:val="clear" w:color="auto" w:fill="auto"/>
            <w:vAlign w:val="center"/>
          </w:tcPr>
          <w:p w14:paraId="63588BFC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6FF2B12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CE4341" w:rsidRPr="00002A9C" w14:paraId="640B34D8" w14:textId="77777777" w:rsidTr="005300D0">
        <w:tc>
          <w:tcPr>
            <w:tcW w:w="1526" w:type="dxa"/>
            <w:shd w:val="clear" w:color="auto" w:fill="auto"/>
            <w:vAlign w:val="center"/>
          </w:tcPr>
          <w:p w14:paraId="06DD002E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75C8946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E4341" w:rsidRPr="001C0AE8" w14:paraId="56500DA5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F72A52" w14:textId="77777777" w:rsidR="00CE4341" w:rsidRPr="001C0AE8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11F5C30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207375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6FA170F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538633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134DFE1A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82858D8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E53182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A9164D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C96C27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846E863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4341" w:rsidRPr="00002A9C" w14:paraId="1C2053A9" w14:textId="77777777" w:rsidTr="005300D0">
        <w:tc>
          <w:tcPr>
            <w:tcW w:w="1526" w:type="dxa"/>
            <w:shd w:val="clear" w:color="auto" w:fill="auto"/>
            <w:vAlign w:val="center"/>
          </w:tcPr>
          <w:p w14:paraId="3219E0A5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CBF26F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CE4341" w:rsidRPr="00002A9C" w14:paraId="309CA857" w14:textId="77777777" w:rsidTr="005300D0">
        <w:tc>
          <w:tcPr>
            <w:tcW w:w="1526" w:type="dxa"/>
            <w:shd w:val="clear" w:color="auto" w:fill="auto"/>
            <w:vAlign w:val="center"/>
          </w:tcPr>
          <w:p w14:paraId="1F362AE0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C179ADA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4F2D0EC" w14:textId="77777777" w:rsidR="00CE4341" w:rsidRDefault="00CE4341" w:rsidP="00CE434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CE4341" w:rsidRPr="00002A9C" w14:paraId="0E4BFD20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45B3DD" w14:textId="77777777" w:rsidR="00CE4341" w:rsidRPr="00002A9C" w:rsidRDefault="00CE434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122615" w14:textId="77777777" w:rsidR="00CE4341" w:rsidRDefault="00CE434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CE4341" w:rsidRPr="0028101D" w14:paraId="6FF3A9CB" w14:textId="77777777" w:rsidTr="005300D0">
        <w:tc>
          <w:tcPr>
            <w:tcW w:w="1526" w:type="dxa"/>
            <w:shd w:val="clear" w:color="auto" w:fill="auto"/>
            <w:vAlign w:val="center"/>
          </w:tcPr>
          <w:p w14:paraId="143A7418" w14:textId="77777777" w:rsidR="00CE4341" w:rsidRPr="00002A9C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1846A6D" w14:textId="77777777" w:rsidR="00CE4341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CE4341" w:rsidRPr="00002A9C" w14:paraId="17773E2F" w14:textId="77777777" w:rsidTr="005300D0">
        <w:tc>
          <w:tcPr>
            <w:tcW w:w="1526" w:type="dxa"/>
            <w:shd w:val="clear" w:color="auto" w:fill="auto"/>
            <w:vAlign w:val="center"/>
          </w:tcPr>
          <w:p w14:paraId="71C5B48C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8AC5CF7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E4341" w:rsidRPr="00002A9C" w14:paraId="03021CA3" w14:textId="77777777" w:rsidTr="005300D0">
        <w:tc>
          <w:tcPr>
            <w:tcW w:w="1526" w:type="dxa"/>
            <w:shd w:val="clear" w:color="auto" w:fill="auto"/>
            <w:vAlign w:val="center"/>
          </w:tcPr>
          <w:p w14:paraId="54994B5E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7ED3B21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E4341" w:rsidRPr="001C0AE8" w14:paraId="7CF2BE15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3113CCF" w14:textId="77777777" w:rsidR="00CE4341" w:rsidRPr="001C0AE8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7568F64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C7D706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390E25D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848D3D0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480C7F00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7731E93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689317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DFC135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2703DEA7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A8182AF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357F617F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72CC0A84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18BC71CD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10668517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CE4341" w:rsidRPr="001C0AE8" w14:paraId="361683E2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270ECF5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13F3131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4F1BDC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05ECB8D1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657AE0FF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CE4341" w:rsidRPr="00002A9C" w14:paraId="2F3FE280" w14:textId="77777777" w:rsidTr="005300D0">
        <w:tc>
          <w:tcPr>
            <w:tcW w:w="1526" w:type="dxa"/>
            <w:shd w:val="clear" w:color="auto" w:fill="auto"/>
            <w:vAlign w:val="center"/>
          </w:tcPr>
          <w:p w14:paraId="18CE4880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C01058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CE4341" w:rsidRPr="00002A9C" w14:paraId="5CC78C2A" w14:textId="77777777" w:rsidTr="005300D0">
        <w:tc>
          <w:tcPr>
            <w:tcW w:w="1526" w:type="dxa"/>
            <w:shd w:val="clear" w:color="auto" w:fill="auto"/>
            <w:vAlign w:val="center"/>
          </w:tcPr>
          <w:p w14:paraId="40E11CDF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71D5EB9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CF36E4" w14:textId="4F0755B9" w:rsidR="00CE4341" w:rsidRDefault="00CE4341" w:rsidP="009F4269"/>
    <w:p w14:paraId="63767B9F" w14:textId="30453EFC" w:rsidR="00CE4341" w:rsidRPr="00CE4341" w:rsidRDefault="00CE4341" w:rsidP="00CE4341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 w:rsidR="00A01466">
        <w:rPr>
          <w:rFonts w:hint="eastAsia"/>
        </w:rPr>
        <w:t>上位机</w:t>
      </w:r>
      <w:r>
        <w:rPr>
          <w:rFonts w:hint="eastAsia"/>
        </w:rPr>
        <w:t>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67708A4C" w14:textId="5A4B1D84" w:rsidR="00CE4341" w:rsidRPr="00CE4341" w:rsidRDefault="002C63C7" w:rsidP="009F4269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E4341" w:rsidRPr="00002A9C" w14:paraId="52A8F872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AC08E9" w14:textId="77777777" w:rsidR="00CE4341" w:rsidRPr="003D73D5" w:rsidRDefault="00CE434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DE9FE6" w14:textId="77777777" w:rsidR="00CE4341" w:rsidRDefault="00CE434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CE4341" w:rsidRPr="0028101D" w14:paraId="4877ADF1" w14:textId="77777777" w:rsidTr="005300D0">
        <w:tc>
          <w:tcPr>
            <w:tcW w:w="1526" w:type="dxa"/>
            <w:shd w:val="clear" w:color="auto" w:fill="auto"/>
            <w:vAlign w:val="center"/>
          </w:tcPr>
          <w:p w14:paraId="3750089A" w14:textId="77777777" w:rsidR="00CE4341" w:rsidRPr="00002A9C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66D7F6" w14:textId="77777777" w:rsidR="00CE4341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CE4341" w:rsidRPr="00002A9C" w14:paraId="5E251C7F" w14:textId="77777777" w:rsidTr="005300D0">
        <w:tc>
          <w:tcPr>
            <w:tcW w:w="1526" w:type="dxa"/>
            <w:shd w:val="clear" w:color="auto" w:fill="auto"/>
            <w:vAlign w:val="center"/>
          </w:tcPr>
          <w:p w14:paraId="3258CB85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3848669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CE4341" w:rsidRPr="00002A9C" w14:paraId="589F54AA" w14:textId="77777777" w:rsidTr="005300D0">
        <w:tc>
          <w:tcPr>
            <w:tcW w:w="1526" w:type="dxa"/>
            <w:shd w:val="clear" w:color="auto" w:fill="auto"/>
            <w:vAlign w:val="center"/>
          </w:tcPr>
          <w:p w14:paraId="50C3105F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657FD5A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E4341" w:rsidRPr="001C0AE8" w14:paraId="7D548861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37FD7F8" w14:textId="77777777" w:rsidR="00CE4341" w:rsidRPr="001C0AE8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A8D399C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E7DA87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B76A79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27C8059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75EFB0CE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F00FE55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429CE7B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32916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3FAC1A1E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4872C4AB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CE4341" w:rsidRPr="001C0AE8" w14:paraId="1B756B24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75EC321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7078DE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D9B91C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1D9F468F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629832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CE4341" w:rsidRPr="001C0AE8" w14:paraId="2145DF11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9C07AB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DEEF75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52829" w14:textId="77777777" w:rsidR="00CE4341" w:rsidRDefault="00CE4341" w:rsidP="005300D0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72327067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40F1283" w14:textId="77777777" w:rsidR="00CE4341" w:rsidRDefault="00CE4341" w:rsidP="005300D0">
            <w:pPr>
              <w:jc w:val="left"/>
            </w:pPr>
            <w:r>
              <w:t>固件在当前文件的偏移量</w:t>
            </w:r>
          </w:p>
        </w:tc>
      </w:tr>
      <w:tr w:rsidR="00CE4341" w:rsidRPr="001C0AE8" w14:paraId="20B8A0E8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8B60DA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E0F3E39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D2DEEF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69BF4293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69F3BE" w14:textId="77777777" w:rsidR="00CE4341" w:rsidRPr="00D0076E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CE4341" w:rsidRPr="001C0AE8" w14:paraId="74DA0146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01B8CC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1B661D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2957FB" w14:textId="77777777" w:rsidR="00CE4341" w:rsidRDefault="00CE4341" w:rsidP="005300D0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6E20EBF5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009038E" w14:textId="77777777" w:rsidR="00CE4341" w:rsidRPr="00D0076E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CE4341" w:rsidRPr="001C0AE8" w14:paraId="778E751A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6FDE74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B5F1B7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06D0B3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038126FE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CC18816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CE4341" w:rsidRPr="001C0AE8" w14:paraId="6EE53F13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F2F60BB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9EAA31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F405D9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28912CD3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4717012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CE4341" w:rsidRPr="001C0AE8" w14:paraId="4B22C238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B1A241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AA7640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87389C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04939DD4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2E1A89BC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CE4341" w:rsidRPr="001C0AE8" w14:paraId="6C15662C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F81BEC8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80A95D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EE4329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20931E70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7037E69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CE4341" w:rsidRPr="001C0AE8" w14:paraId="1ED9879A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FD92A2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EF1304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B942D8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75460965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AE358FC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CE4341" w:rsidRPr="001C0AE8" w14:paraId="01F7F27F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A33E06F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35D2B9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E1D939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3D574DA1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49DEDF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CE4341" w:rsidRPr="001C0AE8" w14:paraId="05E4D58B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1EB1AE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49314E3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952D8B" w14:textId="77777777" w:rsidR="00CE4341" w:rsidRDefault="00CE4341" w:rsidP="005300D0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5B01089C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1B41DB7" w14:textId="77777777" w:rsidR="00CE4341" w:rsidRDefault="00CE4341" w:rsidP="005300D0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CE4341" w:rsidRPr="001C0AE8" w14:paraId="0B3B7DD7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6E0E3BA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D332E" w14:textId="77777777" w:rsidR="00CE4341" w:rsidRPr="0057464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F15907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68F16258" w14:textId="77777777" w:rsidR="00CE4341" w:rsidRPr="00874A55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0F56AD1A" w14:textId="77777777" w:rsidR="00CE4341" w:rsidRPr="00F14137" w:rsidRDefault="00CE434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CE4341" w:rsidRPr="00002A9C" w14:paraId="0140A574" w14:textId="77777777" w:rsidTr="005300D0">
        <w:tc>
          <w:tcPr>
            <w:tcW w:w="1526" w:type="dxa"/>
            <w:shd w:val="clear" w:color="auto" w:fill="auto"/>
            <w:vAlign w:val="center"/>
          </w:tcPr>
          <w:p w14:paraId="045747D9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36BFFCA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CE4341" w:rsidRPr="00002A9C" w14:paraId="42B04C5A" w14:textId="77777777" w:rsidTr="005300D0">
        <w:tc>
          <w:tcPr>
            <w:tcW w:w="1526" w:type="dxa"/>
            <w:shd w:val="clear" w:color="auto" w:fill="auto"/>
            <w:vAlign w:val="center"/>
          </w:tcPr>
          <w:p w14:paraId="2818080B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CF94A9D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06DFCA7" w14:textId="77777777" w:rsidR="00CE4341" w:rsidRDefault="00CE4341" w:rsidP="00CE434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CE4341" w:rsidRPr="00002A9C" w14:paraId="4DF75726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251FC" w14:textId="77777777" w:rsidR="00CE4341" w:rsidRPr="00002A9C" w:rsidRDefault="00CE434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08FF6AF" w14:textId="77777777" w:rsidR="00CE4341" w:rsidRDefault="00CE434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CE4341" w:rsidRPr="0028101D" w14:paraId="5AFE03AA" w14:textId="77777777" w:rsidTr="005300D0">
        <w:tc>
          <w:tcPr>
            <w:tcW w:w="1526" w:type="dxa"/>
            <w:shd w:val="clear" w:color="auto" w:fill="auto"/>
            <w:vAlign w:val="center"/>
          </w:tcPr>
          <w:p w14:paraId="24D73E83" w14:textId="77777777" w:rsidR="00CE4341" w:rsidRPr="00002A9C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085E062" w14:textId="77777777" w:rsidR="00CE4341" w:rsidRPr="004E6B3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CE4341" w:rsidRPr="00002A9C" w14:paraId="204223AB" w14:textId="77777777" w:rsidTr="005300D0">
        <w:tc>
          <w:tcPr>
            <w:tcW w:w="1526" w:type="dxa"/>
            <w:shd w:val="clear" w:color="auto" w:fill="auto"/>
            <w:vAlign w:val="center"/>
          </w:tcPr>
          <w:p w14:paraId="5DDF7888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11FE933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E4341" w:rsidRPr="00002A9C" w14:paraId="3EC49D3F" w14:textId="77777777" w:rsidTr="005300D0">
        <w:tc>
          <w:tcPr>
            <w:tcW w:w="1526" w:type="dxa"/>
            <w:shd w:val="clear" w:color="auto" w:fill="auto"/>
            <w:vAlign w:val="center"/>
          </w:tcPr>
          <w:p w14:paraId="245F1E4E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01A5F3D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E4341" w:rsidRPr="001C0AE8" w14:paraId="3C629B7A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D15DEB" w14:textId="77777777" w:rsidR="00CE4341" w:rsidRPr="001C0AE8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60CC6A7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2DDD0B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185C9CF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49BE9BC" w14:textId="77777777" w:rsidR="00CE4341" w:rsidRPr="001C0AE8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E4341" w:rsidRPr="001C0AE8" w14:paraId="483C6075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F36A6B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464F34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5970E8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44D4739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3B258D5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C06B86B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28DDE74B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3FEFCFD" w14:textId="77777777" w:rsidR="00CE4341" w:rsidRPr="001D6574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CE4341" w:rsidRPr="00002A9C" w14:paraId="7862A790" w14:textId="77777777" w:rsidTr="005300D0">
        <w:tc>
          <w:tcPr>
            <w:tcW w:w="1526" w:type="dxa"/>
            <w:shd w:val="clear" w:color="auto" w:fill="auto"/>
            <w:vAlign w:val="center"/>
          </w:tcPr>
          <w:p w14:paraId="4F4D4D95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6283D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E4341" w:rsidRPr="00002A9C" w14:paraId="605BF441" w14:textId="77777777" w:rsidTr="005300D0">
        <w:tc>
          <w:tcPr>
            <w:tcW w:w="1526" w:type="dxa"/>
            <w:shd w:val="clear" w:color="auto" w:fill="auto"/>
            <w:vAlign w:val="center"/>
          </w:tcPr>
          <w:p w14:paraId="7BC345BB" w14:textId="77777777" w:rsidR="00CE4341" w:rsidRDefault="00CE434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D57120B" w14:textId="77777777" w:rsidR="00CE4341" w:rsidRDefault="00CE434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8325110" w14:textId="35AD2E2B" w:rsidR="00CE4341" w:rsidRDefault="00CE4341" w:rsidP="009F4269"/>
    <w:p w14:paraId="1544521B" w14:textId="41CCD610" w:rsidR="00CF3025" w:rsidRDefault="002C63C7" w:rsidP="002C63C7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 w:rsidR="00A01466">
        <w:rPr>
          <w:rFonts w:hint="eastAsia"/>
        </w:rPr>
        <w:t>上位机</w:t>
      </w:r>
      <w:r w:rsidR="006E3667">
        <w:rPr>
          <w:rFonts w:hint="eastAsia"/>
        </w:rPr>
        <w:t>下载固件数据</w:t>
      </w:r>
      <w:r w:rsidR="00CF3025" w:rsidRPr="00CE4341">
        <w:rPr>
          <w:rFonts w:hint="eastAsia"/>
        </w:rPr>
        <w:t>(</w:t>
      </w:r>
      <w:r w:rsidR="00CF3025" w:rsidRPr="00CE4341">
        <w:t>0xA</w:t>
      </w:r>
      <w:r w:rsidR="00CF3025">
        <w:t>8</w:t>
      </w:r>
      <w:r w:rsidR="00CF3025" w:rsidRPr="00CE4341">
        <w:rPr>
          <w:rFonts w:hint="eastAsia"/>
        </w:rPr>
        <w:t>)</w:t>
      </w:r>
    </w:p>
    <w:p w14:paraId="4EF489E0" w14:textId="1CD3340F" w:rsidR="002C63C7" w:rsidRPr="002C63C7" w:rsidRDefault="002C63C7" w:rsidP="002C63C7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F3025" w:rsidRPr="00002A9C" w14:paraId="28F58C6C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3AEC5A" w14:textId="77777777" w:rsidR="00CF3025" w:rsidRPr="003D73D5" w:rsidRDefault="00CF3025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8A1FE0" w14:textId="77777777" w:rsidR="00CF3025" w:rsidRDefault="00CF3025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CF3025" w:rsidRPr="0028101D" w14:paraId="6EF84F60" w14:textId="77777777" w:rsidTr="005300D0">
        <w:tc>
          <w:tcPr>
            <w:tcW w:w="1526" w:type="dxa"/>
            <w:shd w:val="clear" w:color="auto" w:fill="auto"/>
            <w:vAlign w:val="center"/>
          </w:tcPr>
          <w:p w14:paraId="6F18DFFA" w14:textId="77777777" w:rsidR="00CF3025" w:rsidRPr="00002A9C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855645F" w14:textId="77777777" w:rsidR="00CF3025" w:rsidRPr="004E6B3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CF3025" w:rsidRPr="00002A9C" w14:paraId="5100961A" w14:textId="77777777" w:rsidTr="005300D0">
        <w:tc>
          <w:tcPr>
            <w:tcW w:w="1526" w:type="dxa"/>
            <w:shd w:val="clear" w:color="auto" w:fill="auto"/>
            <w:vAlign w:val="center"/>
          </w:tcPr>
          <w:p w14:paraId="4709FEED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85970C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CF3025" w:rsidRPr="00002A9C" w14:paraId="4954022B" w14:textId="77777777" w:rsidTr="005300D0">
        <w:tc>
          <w:tcPr>
            <w:tcW w:w="1526" w:type="dxa"/>
            <w:shd w:val="clear" w:color="auto" w:fill="auto"/>
            <w:vAlign w:val="center"/>
          </w:tcPr>
          <w:p w14:paraId="1E8B4F1F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670C69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F3025" w:rsidRPr="001C0AE8" w14:paraId="6B108B37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6E40649" w14:textId="77777777" w:rsidR="00CF3025" w:rsidRPr="001C0AE8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D1F01D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F58151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96EF923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1587F17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F3025" w:rsidRPr="001C0AE8" w14:paraId="3A64BF61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4B9B28A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035830" w14:textId="77777777" w:rsidR="00CF3025" w:rsidRPr="00603CEC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AED40" w14:textId="77777777" w:rsidR="00CF3025" w:rsidRPr="00603CEC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754C727C" w14:textId="77777777" w:rsidR="00CF3025" w:rsidRPr="00603CEC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D0EEC5" w14:textId="77777777" w:rsidR="00CF3025" w:rsidRPr="00603CEC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CF3025" w:rsidRPr="001C0AE8" w14:paraId="3243B1FE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60EAE7A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C4847AD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F28B05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62CC0A1E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48AD0FCB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CF3025" w:rsidRPr="00802116" w14:paraId="3935E14D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102F8B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FCD246" w14:textId="77777777" w:rsidR="00CF3025" w:rsidRPr="0057464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1B74B0" w14:textId="77777777" w:rsidR="00CF3025" w:rsidRPr="00FA1A79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0F5852B1" w14:textId="77777777" w:rsidR="00CF3025" w:rsidRPr="00874A5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A69001B" w14:textId="77777777" w:rsidR="00CF3025" w:rsidRPr="006731E4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CF3025" w:rsidRPr="00002A9C" w14:paraId="602C3C15" w14:textId="77777777" w:rsidTr="005300D0">
        <w:tc>
          <w:tcPr>
            <w:tcW w:w="1526" w:type="dxa"/>
            <w:shd w:val="clear" w:color="auto" w:fill="auto"/>
            <w:vAlign w:val="center"/>
          </w:tcPr>
          <w:p w14:paraId="63112A7A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976C8E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CF3025" w:rsidRPr="00002A9C" w14:paraId="4137CC80" w14:textId="77777777" w:rsidTr="005300D0">
        <w:tc>
          <w:tcPr>
            <w:tcW w:w="1526" w:type="dxa"/>
            <w:shd w:val="clear" w:color="auto" w:fill="auto"/>
            <w:vAlign w:val="center"/>
          </w:tcPr>
          <w:p w14:paraId="1C09C9D2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04F1C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AD107C" w14:textId="77777777" w:rsidR="00CF3025" w:rsidRDefault="00CF3025" w:rsidP="00CF30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F3025" w:rsidRPr="00002A9C" w14:paraId="1FA8E392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E5E318C" w14:textId="77777777" w:rsidR="00CF3025" w:rsidRPr="00002A9C" w:rsidRDefault="00CF3025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9FB329" w14:textId="77777777" w:rsidR="00CF3025" w:rsidRDefault="00CF3025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CF3025" w:rsidRPr="0028101D" w14:paraId="2AFA5BD0" w14:textId="77777777" w:rsidTr="005300D0">
        <w:tc>
          <w:tcPr>
            <w:tcW w:w="1526" w:type="dxa"/>
            <w:shd w:val="clear" w:color="auto" w:fill="auto"/>
            <w:vAlign w:val="center"/>
          </w:tcPr>
          <w:p w14:paraId="2D2F09F1" w14:textId="77777777" w:rsidR="00CF3025" w:rsidRPr="00002A9C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09D3B58" w14:textId="77777777" w:rsidR="00CF3025" w:rsidRPr="004E6B3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CF3025" w:rsidRPr="00002A9C" w14:paraId="276C4D49" w14:textId="77777777" w:rsidTr="005300D0">
        <w:tc>
          <w:tcPr>
            <w:tcW w:w="1526" w:type="dxa"/>
            <w:shd w:val="clear" w:color="auto" w:fill="auto"/>
            <w:vAlign w:val="center"/>
          </w:tcPr>
          <w:p w14:paraId="61A100EB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AD3236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F3025" w:rsidRPr="00002A9C" w14:paraId="3F6883BA" w14:textId="77777777" w:rsidTr="005300D0">
        <w:tc>
          <w:tcPr>
            <w:tcW w:w="1526" w:type="dxa"/>
            <w:shd w:val="clear" w:color="auto" w:fill="auto"/>
            <w:vAlign w:val="center"/>
          </w:tcPr>
          <w:p w14:paraId="00DDB32E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2F8E07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CF3025" w:rsidRPr="001C0AE8" w14:paraId="5C161961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7924C11" w14:textId="77777777" w:rsidR="00CF3025" w:rsidRPr="001C0AE8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27CE552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636A7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E1BA9E4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651682B" w14:textId="77777777" w:rsidR="00CF3025" w:rsidRPr="001C0AE8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F3025" w:rsidRPr="001C0AE8" w14:paraId="1667FDCB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D87D52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4C9FE2" w14:textId="77777777" w:rsidR="00CF3025" w:rsidRPr="001D6574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9E8CEC" w14:textId="77777777" w:rsidR="00CF3025" w:rsidRPr="001D6574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591222E" w14:textId="77777777" w:rsidR="00CF3025" w:rsidRPr="001D6574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BD94701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985DACA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5F2740A9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FE885F5" w14:textId="77777777" w:rsidR="00CF3025" w:rsidRPr="001D6574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CF3025" w:rsidRPr="00002A9C" w14:paraId="01DE4074" w14:textId="77777777" w:rsidTr="005300D0">
        <w:tc>
          <w:tcPr>
            <w:tcW w:w="1526" w:type="dxa"/>
            <w:shd w:val="clear" w:color="auto" w:fill="auto"/>
            <w:vAlign w:val="center"/>
          </w:tcPr>
          <w:p w14:paraId="2E801CE7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3E1A0B0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F3025" w:rsidRPr="00002A9C" w14:paraId="0DEBA6F5" w14:textId="77777777" w:rsidTr="005300D0">
        <w:tc>
          <w:tcPr>
            <w:tcW w:w="1526" w:type="dxa"/>
            <w:shd w:val="clear" w:color="auto" w:fill="auto"/>
            <w:vAlign w:val="center"/>
          </w:tcPr>
          <w:p w14:paraId="465B64AD" w14:textId="77777777" w:rsidR="00CF3025" w:rsidRDefault="00CF302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B322614" w14:textId="77777777" w:rsidR="00CF3025" w:rsidRDefault="00CF3025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FD0EE5A" w14:textId="1D54DE85" w:rsidR="00CF3025" w:rsidRDefault="00CF3025" w:rsidP="009F4269"/>
    <w:p w14:paraId="0676F704" w14:textId="305350BB" w:rsidR="00B23A71" w:rsidRDefault="00A01466" w:rsidP="007214E1">
      <w:pPr>
        <w:pStyle w:val="4"/>
        <w:numPr>
          <w:ilvl w:val="3"/>
          <w:numId w:val="3"/>
        </w:numPr>
      </w:pPr>
      <w:r>
        <w:rPr>
          <w:rFonts w:hint="eastAsia"/>
        </w:rPr>
        <w:t>上位机请求</w:t>
      </w:r>
      <w:r w:rsidR="006E3667">
        <w:rPr>
          <w:rFonts w:hint="eastAsia"/>
        </w:rPr>
        <w:t>写入固件数据</w:t>
      </w:r>
      <w:r w:rsidR="00B23A71" w:rsidRPr="00CE4341">
        <w:rPr>
          <w:rFonts w:hint="eastAsia"/>
        </w:rPr>
        <w:t>(</w:t>
      </w:r>
      <w:r w:rsidR="00B23A71" w:rsidRPr="00CE4341">
        <w:t>0xA</w:t>
      </w:r>
      <w:r w:rsidR="00B23A71">
        <w:t>9</w:t>
      </w:r>
      <w:r w:rsidR="00B23A71" w:rsidRPr="00CE4341">
        <w:rPr>
          <w:rFonts w:hint="eastAsia"/>
        </w:rPr>
        <w:t>)</w:t>
      </w:r>
    </w:p>
    <w:p w14:paraId="7DE75FCE" w14:textId="5E51FF45" w:rsidR="002C63C7" w:rsidRPr="002C63C7" w:rsidRDefault="002C63C7" w:rsidP="002C63C7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23A71" w:rsidRPr="00002A9C" w14:paraId="220C089B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800792F" w14:textId="77777777" w:rsidR="00B23A71" w:rsidRPr="003D73D5" w:rsidRDefault="00B23A7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535F530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B23A71" w:rsidRPr="0028101D" w14:paraId="3AEA970D" w14:textId="77777777" w:rsidTr="005300D0">
        <w:tc>
          <w:tcPr>
            <w:tcW w:w="1526" w:type="dxa"/>
            <w:shd w:val="clear" w:color="auto" w:fill="auto"/>
            <w:vAlign w:val="center"/>
          </w:tcPr>
          <w:p w14:paraId="42B2F7CD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6D956FA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B23A71" w:rsidRPr="00002A9C" w14:paraId="2EE4239D" w14:textId="77777777" w:rsidTr="005300D0">
        <w:tc>
          <w:tcPr>
            <w:tcW w:w="1526" w:type="dxa"/>
            <w:shd w:val="clear" w:color="auto" w:fill="auto"/>
            <w:vAlign w:val="center"/>
          </w:tcPr>
          <w:p w14:paraId="54B1AC95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36A852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23A71" w:rsidRPr="00002A9C" w14:paraId="2385580D" w14:textId="77777777" w:rsidTr="005300D0">
        <w:tc>
          <w:tcPr>
            <w:tcW w:w="1526" w:type="dxa"/>
            <w:shd w:val="clear" w:color="auto" w:fill="auto"/>
            <w:vAlign w:val="center"/>
          </w:tcPr>
          <w:p w14:paraId="0136FF01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5E168FC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4759C01B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D8FBB1F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0A6A48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9C13B7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EAD18DD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19FB7C4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1C0AE8" w14:paraId="29E8D014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92BA6D8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ACA0E7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BA5C876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082B2A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E6CAAFE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3A71" w:rsidRPr="00002A9C" w14:paraId="43730B63" w14:textId="77777777" w:rsidTr="005300D0">
        <w:tc>
          <w:tcPr>
            <w:tcW w:w="1526" w:type="dxa"/>
            <w:shd w:val="clear" w:color="auto" w:fill="auto"/>
            <w:vAlign w:val="center"/>
          </w:tcPr>
          <w:p w14:paraId="63836834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418408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23A71" w:rsidRPr="00002A9C" w14:paraId="65C2F41F" w14:textId="77777777" w:rsidTr="005300D0">
        <w:tc>
          <w:tcPr>
            <w:tcW w:w="1526" w:type="dxa"/>
            <w:shd w:val="clear" w:color="auto" w:fill="auto"/>
            <w:vAlign w:val="center"/>
          </w:tcPr>
          <w:p w14:paraId="2F889EB2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73CE251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31C3A08" w14:textId="77777777" w:rsidR="00B23A71" w:rsidRDefault="00B23A71" w:rsidP="00B23A7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23A71" w:rsidRPr="00002A9C" w14:paraId="78CC3028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EB068B" w14:textId="77777777" w:rsidR="00B23A71" w:rsidRPr="00002A9C" w:rsidRDefault="00B23A7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66E0D6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B23A71" w:rsidRPr="0028101D" w14:paraId="5DEB734C" w14:textId="77777777" w:rsidTr="005300D0">
        <w:tc>
          <w:tcPr>
            <w:tcW w:w="1526" w:type="dxa"/>
            <w:shd w:val="clear" w:color="auto" w:fill="auto"/>
            <w:vAlign w:val="center"/>
          </w:tcPr>
          <w:p w14:paraId="4C605422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8881E2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B23A71" w:rsidRPr="00002A9C" w14:paraId="7DEDC143" w14:textId="77777777" w:rsidTr="005300D0">
        <w:tc>
          <w:tcPr>
            <w:tcW w:w="1526" w:type="dxa"/>
            <w:shd w:val="clear" w:color="auto" w:fill="auto"/>
            <w:vAlign w:val="center"/>
          </w:tcPr>
          <w:p w14:paraId="2CB30D4B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C11B230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B23A71" w:rsidRPr="00002A9C" w14:paraId="3CF1A831" w14:textId="77777777" w:rsidTr="005300D0">
        <w:tc>
          <w:tcPr>
            <w:tcW w:w="1526" w:type="dxa"/>
            <w:shd w:val="clear" w:color="auto" w:fill="auto"/>
            <w:vAlign w:val="center"/>
          </w:tcPr>
          <w:p w14:paraId="251C21D9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4B5B12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29EB5F22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DCE33CC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AA5E457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59F2C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9280BFD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060BACE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1C0AE8" w14:paraId="5738E136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D5D37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6DDD3DC" w14:textId="77777777" w:rsidR="00B23A71" w:rsidRPr="004044AF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156056" w14:textId="77777777" w:rsidR="00B23A71" w:rsidRPr="004044AF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A1D8CAB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AAA7C9F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597BCD61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7D82F879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24832BED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B23A71" w:rsidRPr="00002A9C" w14:paraId="0569C145" w14:textId="77777777" w:rsidTr="005300D0">
        <w:tc>
          <w:tcPr>
            <w:tcW w:w="1526" w:type="dxa"/>
            <w:shd w:val="clear" w:color="auto" w:fill="auto"/>
            <w:vAlign w:val="center"/>
          </w:tcPr>
          <w:p w14:paraId="3C24C4B6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99B49C4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23A71" w:rsidRPr="00002A9C" w14:paraId="42990289" w14:textId="77777777" w:rsidTr="005300D0">
        <w:tc>
          <w:tcPr>
            <w:tcW w:w="1526" w:type="dxa"/>
            <w:shd w:val="clear" w:color="auto" w:fill="auto"/>
            <w:vAlign w:val="center"/>
          </w:tcPr>
          <w:p w14:paraId="4528181B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31ABCF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BE95667" w14:textId="28E29ADA" w:rsidR="00CF3025" w:rsidRDefault="00CF3025" w:rsidP="009F4269"/>
    <w:p w14:paraId="25C54A5F" w14:textId="4DE5FEAE" w:rsidR="00B23A71" w:rsidRPr="00CE4341" w:rsidRDefault="00B23A71" w:rsidP="00B23A71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 w:rsidR="00A01466">
        <w:rPr>
          <w:rFonts w:hint="eastAsia"/>
        </w:rPr>
        <w:t>上位机</w:t>
      </w:r>
      <w:r w:rsidR="00E41E85">
        <w:rPr>
          <w:rFonts w:hint="eastAsia"/>
        </w:rPr>
        <w:t>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23A71" w:rsidRPr="00002A9C" w14:paraId="18867AB4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560E00C" w14:textId="77777777" w:rsidR="00B23A71" w:rsidRPr="00001D59" w:rsidRDefault="00B23A71" w:rsidP="00B23A71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07FF92A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B23A71" w:rsidRPr="0028101D" w14:paraId="41E58148" w14:textId="77777777" w:rsidTr="005300D0">
        <w:tc>
          <w:tcPr>
            <w:tcW w:w="1526" w:type="dxa"/>
            <w:shd w:val="clear" w:color="auto" w:fill="auto"/>
            <w:vAlign w:val="center"/>
          </w:tcPr>
          <w:p w14:paraId="7A1E18F0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FAF50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B23A71" w:rsidRPr="00002A9C" w14:paraId="6B11EE43" w14:textId="77777777" w:rsidTr="005300D0">
        <w:tc>
          <w:tcPr>
            <w:tcW w:w="1526" w:type="dxa"/>
            <w:shd w:val="clear" w:color="auto" w:fill="auto"/>
            <w:vAlign w:val="center"/>
          </w:tcPr>
          <w:p w14:paraId="1C9D6C51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E512C00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23A71" w:rsidRPr="00002A9C" w14:paraId="63F982E6" w14:textId="77777777" w:rsidTr="005300D0">
        <w:tc>
          <w:tcPr>
            <w:tcW w:w="1526" w:type="dxa"/>
            <w:shd w:val="clear" w:color="auto" w:fill="auto"/>
            <w:vAlign w:val="center"/>
          </w:tcPr>
          <w:p w14:paraId="29EE809E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DC9060A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272EC9A4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1FA684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744048C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F4C98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3DA45FA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7BB4ABB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1C0AE8" w14:paraId="6C35A4CC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FA6D06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354DDB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F899C1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2F8117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678327D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3A71" w:rsidRPr="00002A9C" w14:paraId="062C4026" w14:textId="77777777" w:rsidTr="005300D0">
        <w:tc>
          <w:tcPr>
            <w:tcW w:w="1526" w:type="dxa"/>
            <w:shd w:val="clear" w:color="auto" w:fill="auto"/>
            <w:vAlign w:val="center"/>
          </w:tcPr>
          <w:p w14:paraId="61001992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E1F2CB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23A71" w:rsidRPr="00002A9C" w14:paraId="13BA9658" w14:textId="77777777" w:rsidTr="005300D0">
        <w:tc>
          <w:tcPr>
            <w:tcW w:w="1526" w:type="dxa"/>
            <w:shd w:val="clear" w:color="auto" w:fill="auto"/>
            <w:vAlign w:val="center"/>
          </w:tcPr>
          <w:p w14:paraId="6AA5A295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F5B117B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8266EC7" w14:textId="77777777" w:rsidR="00B23A71" w:rsidRDefault="00B23A71" w:rsidP="00B23A7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B23A71" w14:paraId="1F13F6FF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74CD10" w14:textId="77777777" w:rsidR="00B23A71" w:rsidRPr="00002A9C" w:rsidRDefault="00B23A7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CEBD9EC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B23A71" w:rsidRPr="004E6B38" w14:paraId="26B31814" w14:textId="77777777" w:rsidTr="005300D0">
        <w:tc>
          <w:tcPr>
            <w:tcW w:w="1526" w:type="dxa"/>
            <w:shd w:val="clear" w:color="auto" w:fill="auto"/>
            <w:vAlign w:val="center"/>
          </w:tcPr>
          <w:p w14:paraId="5BF75A52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B50D2C8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B23A71" w14:paraId="3406861E" w14:textId="77777777" w:rsidTr="005300D0">
        <w:tc>
          <w:tcPr>
            <w:tcW w:w="1526" w:type="dxa"/>
            <w:shd w:val="clear" w:color="auto" w:fill="auto"/>
            <w:vAlign w:val="center"/>
          </w:tcPr>
          <w:p w14:paraId="3FAF6D70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806480A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B23A71" w14:paraId="1EAAB79D" w14:textId="77777777" w:rsidTr="005300D0">
        <w:tc>
          <w:tcPr>
            <w:tcW w:w="1526" w:type="dxa"/>
            <w:shd w:val="clear" w:color="auto" w:fill="auto"/>
            <w:vAlign w:val="center"/>
          </w:tcPr>
          <w:p w14:paraId="7954089C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7DB2F1A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386EAA8A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652BA3C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EBF4C1C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7D6D8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259DBEE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C5733E4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F14137" w14:paraId="756D6498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8913B97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6A7BFF6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7C0B5F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2DCD0E89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EB35B23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31BC1E7D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0:boot</w:t>
            </w:r>
            <w:proofErr w:type="gramEnd"/>
          </w:p>
          <w:p w14:paraId="18EA73E9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B23A71" w:rsidRPr="00F14137" w14:paraId="53EAF7D5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B908D8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94F00E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CA1BA8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5D93E7C7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0E2F9EC7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23A71" w:rsidRPr="00F14137" w14:paraId="255297C2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832816A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9BB3F2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532F3F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26483FAE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CBFCE1A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23A71" w:rsidRPr="00F14137" w14:paraId="0967119F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C94BEEC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6D4E96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6C84DD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53321136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42CB396E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23A71" w:rsidRPr="00F14137" w14:paraId="088AF453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1BC060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B004E2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B81C0F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161929A5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E5F4946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23A71" w14:paraId="68890209" w14:textId="77777777" w:rsidTr="005300D0">
        <w:tc>
          <w:tcPr>
            <w:tcW w:w="1526" w:type="dxa"/>
            <w:shd w:val="clear" w:color="auto" w:fill="auto"/>
            <w:vAlign w:val="center"/>
          </w:tcPr>
          <w:p w14:paraId="55CBCB39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64036F5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185B6D26" w14:textId="02535103" w:rsidR="00B23A71" w:rsidRDefault="00B23A71" w:rsidP="009F4269"/>
    <w:p w14:paraId="6C7CD3EF" w14:textId="4F6803A8" w:rsidR="00B23A71" w:rsidRDefault="00AE66AC" w:rsidP="00AE66AC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 w:rsidR="00A01466">
        <w:rPr>
          <w:rFonts w:hint="eastAsia"/>
        </w:rPr>
        <w:t>上位机请求</w:t>
      </w:r>
      <w:r w:rsidR="00E41E85">
        <w:rPr>
          <w:rFonts w:hint="eastAsia"/>
        </w:rPr>
        <w:t>校验固件数据</w:t>
      </w:r>
      <w:r w:rsidR="00B23A71" w:rsidRPr="00CE4341">
        <w:rPr>
          <w:rFonts w:hint="eastAsia"/>
        </w:rPr>
        <w:t>(</w:t>
      </w:r>
      <w:r w:rsidR="00B23A71" w:rsidRPr="00CE4341">
        <w:t>0xA</w:t>
      </w:r>
      <w:r w:rsidR="00B23A71">
        <w:t>C</w:t>
      </w:r>
      <w:r w:rsidR="00B23A71" w:rsidRPr="00CE4341">
        <w:rPr>
          <w:rFonts w:hint="eastAsia"/>
        </w:rPr>
        <w:t>)</w:t>
      </w:r>
    </w:p>
    <w:p w14:paraId="3F99CA1A" w14:textId="34231F21" w:rsidR="002C63C7" w:rsidRPr="002C63C7" w:rsidRDefault="002C63C7" w:rsidP="002C63C7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B23A71" w:rsidRPr="00002A9C" w14:paraId="377E961C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5FA1ADA" w14:textId="77777777" w:rsidR="00B23A71" w:rsidRPr="00002A9C" w:rsidRDefault="00B23A7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6E4EDAC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B23A71" w:rsidRPr="0028101D" w14:paraId="01BD72ED" w14:textId="77777777" w:rsidTr="005300D0">
        <w:tc>
          <w:tcPr>
            <w:tcW w:w="1526" w:type="dxa"/>
            <w:shd w:val="clear" w:color="auto" w:fill="auto"/>
            <w:vAlign w:val="center"/>
          </w:tcPr>
          <w:p w14:paraId="0E51739C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5CCED6E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B23A71" w:rsidRPr="00002A9C" w14:paraId="01CCDFC3" w14:textId="77777777" w:rsidTr="005300D0">
        <w:tc>
          <w:tcPr>
            <w:tcW w:w="1526" w:type="dxa"/>
            <w:shd w:val="clear" w:color="auto" w:fill="auto"/>
            <w:vAlign w:val="center"/>
          </w:tcPr>
          <w:p w14:paraId="5BEE9908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71A4D1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23A71" w:rsidRPr="00002A9C" w14:paraId="7060CBCB" w14:textId="77777777" w:rsidTr="005300D0">
        <w:tc>
          <w:tcPr>
            <w:tcW w:w="1526" w:type="dxa"/>
            <w:shd w:val="clear" w:color="auto" w:fill="auto"/>
            <w:vAlign w:val="center"/>
          </w:tcPr>
          <w:p w14:paraId="2BB0FCCE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FDF30D2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763B78C2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770CFA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E39B1C2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651845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F610320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C1F0B0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1C0AE8" w14:paraId="17F9AE18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4AF19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D0E3F66" w14:textId="77777777" w:rsidR="00B23A71" w:rsidRPr="001D6574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6A32CC9" w14:textId="77777777" w:rsidR="00B23A71" w:rsidRPr="001D6574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CF9D0E4" w14:textId="77777777" w:rsidR="00B23A71" w:rsidRPr="001D6574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6CFABAB" w14:textId="77777777" w:rsidR="00B23A71" w:rsidRPr="001D6574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23A71" w:rsidRPr="00002A9C" w14:paraId="78A62B79" w14:textId="77777777" w:rsidTr="005300D0">
        <w:tc>
          <w:tcPr>
            <w:tcW w:w="1526" w:type="dxa"/>
            <w:shd w:val="clear" w:color="auto" w:fill="auto"/>
            <w:vAlign w:val="center"/>
          </w:tcPr>
          <w:p w14:paraId="609882A4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5D8C90F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23A71" w:rsidRPr="00002A9C" w14:paraId="2C90867A" w14:textId="77777777" w:rsidTr="005300D0">
        <w:tc>
          <w:tcPr>
            <w:tcW w:w="1526" w:type="dxa"/>
            <w:shd w:val="clear" w:color="auto" w:fill="auto"/>
            <w:vAlign w:val="center"/>
          </w:tcPr>
          <w:p w14:paraId="19DEB7CC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03DC3E3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83B3D6" w14:textId="77777777" w:rsidR="00B23A71" w:rsidRPr="00657750" w:rsidRDefault="00B23A71" w:rsidP="00B23A7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23A71" w:rsidRPr="00002A9C" w14:paraId="2D7CE7C2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96F774" w14:textId="77777777" w:rsidR="00B23A71" w:rsidRPr="00002A9C" w:rsidRDefault="00B23A7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9FE765" w14:textId="77777777" w:rsidR="00B23A71" w:rsidRDefault="00B23A7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B23A71" w:rsidRPr="0028101D" w14:paraId="0D7CF1DE" w14:textId="77777777" w:rsidTr="005300D0">
        <w:tc>
          <w:tcPr>
            <w:tcW w:w="1526" w:type="dxa"/>
            <w:shd w:val="clear" w:color="auto" w:fill="auto"/>
            <w:vAlign w:val="center"/>
          </w:tcPr>
          <w:p w14:paraId="2BD3BDB1" w14:textId="77777777" w:rsidR="00B23A71" w:rsidRPr="00002A9C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20FC53" w14:textId="77777777" w:rsidR="00B23A71" w:rsidRPr="004E6B3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B23A71" w:rsidRPr="00002A9C" w14:paraId="2250CEE2" w14:textId="77777777" w:rsidTr="005300D0">
        <w:tc>
          <w:tcPr>
            <w:tcW w:w="1526" w:type="dxa"/>
            <w:shd w:val="clear" w:color="auto" w:fill="auto"/>
            <w:vAlign w:val="center"/>
          </w:tcPr>
          <w:p w14:paraId="0D5792EA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3ABD680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B23A71" w:rsidRPr="00002A9C" w14:paraId="10AC344F" w14:textId="77777777" w:rsidTr="005300D0">
        <w:tc>
          <w:tcPr>
            <w:tcW w:w="1526" w:type="dxa"/>
            <w:shd w:val="clear" w:color="auto" w:fill="auto"/>
            <w:vAlign w:val="center"/>
          </w:tcPr>
          <w:p w14:paraId="111D7A9D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F58997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23A71" w:rsidRPr="001C0AE8" w14:paraId="1B8DC927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5F74FF" w14:textId="77777777" w:rsidR="00B23A71" w:rsidRPr="001C0AE8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181A41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B3EB42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A550CEF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DDEB04" w14:textId="77777777" w:rsidR="00B23A71" w:rsidRPr="001C0AE8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3A71" w:rsidRPr="001C0AE8" w14:paraId="3DF43093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6AA8B3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D69219" w14:textId="77777777" w:rsidR="00B23A71" w:rsidRPr="0057464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AFB653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CF2880F" w14:textId="77777777" w:rsidR="00B23A71" w:rsidRPr="00874A55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F5A95AA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12CA274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3861142F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F5012F5" w14:textId="77777777" w:rsidR="00B23A71" w:rsidRPr="00F14137" w:rsidRDefault="00B23A7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B23A71" w:rsidRPr="00002A9C" w14:paraId="2BABC683" w14:textId="77777777" w:rsidTr="005300D0">
        <w:tc>
          <w:tcPr>
            <w:tcW w:w="1526" w:type="dxa"/>
            <w:shd w:val="clear" w:color="auto" w:fill="auto"/>
            <w:vAlign w:val="center"/>
          </w:tcPr>
          <w:p w14:paraId="5BF83CB6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3DECA1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23A71" w:rsidRPr="00002A9C" w14:paraId="5699171D" w14:textId="77777777" w:rsidTr="005300D0">
        <w:tc>
          <w:tcPr>
            <w:tcW w:w="1526" w:type="dxa"/>
            <w:shd w:val="clear" w:color="auto" w:fill="auto"/>
            <w:vAlign w:val="center"/>
          </w:tcPr>
          <w:p w14:paraId="77EB6A40" w14:textId="77777777" w:rsidR="00B23A71" w:rsidRDefault="00B23A7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D581136" w14:textId="77777777" w:rsidR="00B23A71" w:rsidRDefault="00B23A7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157863A" w14:textId="539E42EE" w:rsidR="00B23A71" w:rsidRDefault="00B23A71" w:rsidP="009F4269"/>
    <w:p w14:paraId="6F398F1C" w14:textId="53DFC5FD" w:rsidR="007B0761" w:rsidRDefault="00A01466" w:rsidP="007214E1">
      <w:pPr>
        <w:pStyle w:val="4"/>
        <w:numPr>
          <w:ilvl w:val="3"/>
          <w:numId w:val="15"/>
        </w:numPr>
      </w:pPr>
      <w:r>
        <w:rPr>
          <w:rFonts w:hint="eastAsia"/>
        </w:rPr>
        <w:t>上位机请求</w:t>
      </w:r>
      <w:r w:rsidR="00E41E85">
        <w:rPr>
          <w:rFonts w:hint="eastAsia"/>
        </w:rPr>
        <w:t>运行A</w:t>
      </w:r>
      <w:r w:rsidR="00E41E85">
        <w:t>PP</w:t>
      </w:r>
      <w:r w:rsidR="00E41E85">
        <w:rPr>
          <w:rFonts w:hint="eastAsia"/>
        </w:rPr>
        <w:t>固件</w:t>
      </w:r>
      <w:r w:rsidR="007B0761" w:rsidRPr="00CE4341">
        <w:rPr>
          <w:rFonts w:hint="eastAsia"/>
        </w:rPr>
        <w:t>(</w:t>
      </w:r>
      <w:r w:rsidR="007B0761" w:rsidRPr="00CE4341">
        <w:t>0xA</w:t>
      </w:r>
      <w:r w:rsidR="007B0761">
        <w:t>D</w:t>
      </w:r>
      <w:r w:rsidR="007B0761" w:rsidRPr="00CE4341">
        <w:rPr>
          <w:rFonts w:hint="eastAsia"/>
        </w:rPr>
        <w:t>)</w:t>
      </w:r>
    </w:p>
    <w:p w14:paraId="3EC8D114" w14:textId="367F1D92" w:rsidR="0042678A" w:rsidRPr="0042678A" w:rsidRDefault="0042678A" w:rsidP="0042678A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B0761" w:rsidRPr="00002A9C" w14:paraId="27C2B1E6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35B88F6" w14:textId="77777777" w:rsidR="007B0761" w:rsidRPr="00671FF4" w:rsidRDefault="007B0761" w:rsidP="007214E1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9A205BC" w14:textId="77777777" w:rsidR="007B0761" w:rsidRDefault="007B076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7B0761" w:rsidRPr="0028101D" w14:paraId="63C01282" w14:textId="77777777" w:rsidTr="005300D0">
        <w:tc>
          <w:tcPr>
            <w:tcW w:w="1526" w:type="dxa"/>
            <w:shd w:val="clear" w:color="auto" w:fill="auto"/>
            <w:vAlign w:val="center"/>
          </w:tcPr>
          <w:p w14:paraId="732F8BA9" w14:textId="77777777" w:rsidR="007B0761" w:rsidRPr="00002A9C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0DBAB3" w14:textId="77777777" w:rsidR="007B0761" w:rsidRPr="004E6B3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7B0761" w:rsidRPr="00002A9C" w14:paraId="15FEE633" w14:textId="77777777" w:rsidTr="005300D0">
        <w:tc>
          <w:tcPr>
            <w:tcW w:w="1526" w:type="dxa"/>
            <w:shd w:val="clear" w:color="auto" w:fill="auto"/>
            <w:vAlign w:val="center"/>
          </w:tcPr>
          <w:p w14:paraId="5A92E8E2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FD06E9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7B0761" w:rsidRPr="00002A9C" w14:paraId="00E976D9" w14:textId="77777777" w:rsidTr="005300D0">
        <w:tc>
          <w:tcPr>
            <w:tcW w:w="1526" w:type="dxa"/>
            <w:shd w:val="clear" w:color="auto" w:fill="auto"/>
            <w:vAlign w:val="center"/>
          </w:tcPr>
          <w:p w14:paraId="6ED1E5ED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56EA62B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7B0761" w:rsidRPr="001C0AE8" w14:paraId="354CFF97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81114A" w14:textId="77777777" w:rsidR="007B0761" w:rsidRPr="001C0AE8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810F09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2AB8BA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FDA1AB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2FFEC0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B0761" w:rsidRPr="001C0AE8" w14:paraId="5C401F66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F616CD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D5933C" w14:textId="77777777" w:rsidR="007B0761" w:rsidRPr="00574645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87E39B2" w14:textId="77777777" w:rsidR="007B0761" w:rsidRPr="00F14137" w:rsidRDefault="007B076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780D6C" w14:textId="77777777" w:rsidR="007B0761" w:rsidRPr="00874A55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1A7C512" w14:textId="77777777" w:rsidR="007B0761" w:rsidRPr="00F14137" w:rsidRDefault="007B0761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0761" w:rsidRPr="00002A9C" w14:paraId="56610BF8" w14:textId="77777777" w:rsidTr="005300D0">
        <w:tc>
          <w:tcPr>
            <w:tcW w:w="1526" w:type="dxa"/>
            <w:shd w:val="clear" w:color="auto" w:fill="auto"/>
            <w:vAlign w:val="center"/>
          </w:tcPr>
          <w:p w14:paraId="2301806C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BA86616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7B0761" w:rsidRPr="00002A9C" w14:paraId="5089FAE3" w14:textId="77777777" w:rsidTr="005300D0">
        <w:tc>
          <w:tcPr>
            <w:tcW w:w="1526" w:type="dxa"/>
            <w:shd w:val="clear" w:color="auto" w:fill="auto"/>
            <w:vAlign w:val="center"/>
          </w:tcPr>
          <w:p w14:paraId="641508DA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6017248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86AC249" w14:textId="77777777" w:rsidR="007B0761" w:rsidRDefault="007B0761" w:rsidP="007B076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7B0761" w:rsidRPr="00002A9C" w14:paraId="79D4CDC9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2AC52F9" w14:textId="77777777" w:rsidR="007B0761" w:rsidRPr="00002A9C" w:rsidRDefault="007B0761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F7D5DF" w14:textId="77777777" w:rsidR="007B0761" w:rsidRDefault="007B0761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7B0761" w:rsidRPr="0028101D" w14:paraId="217AA4E1" w14:textId="77777777" w:rsidTr="005300D0">
        <w:tc>
          <w:tcPr>
            <w:tcW w:w="1526" w:type="dxa"/>
            <w:shd w:val="clear" w:color="auto" w:fill="auto"/>
            <w:vAlign w:val="center"/>
          </w:tcPr>
          <w:p w14:paraId="73E788EF" w14:textId="77777777" w:rsidR="007B0761" w:rsidRPr="00002A9C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7D2ED7" w14:textId="77777777" w:rsidR="007B0761" w:rsidRPr="004E6B3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7B0761" w:rsidRPr="00002A9C" w14:paraId="06BB9483" w14:textId="77777777" w:rsidTr="005300D0">
        <w:tc>
          <w:tcPr>
            <w:tcW w:w="1526" w:type="dxa"/>
            <w:shd w:val="clear" w:color="auto" w:fill="auto"/>
            <w:vAlign w:val="center"/>
          </w:tcPr>
          <w:p w14:paraId="79141D1B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3AD9F0E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7B0761" w:rsidRPr="00002A9C" w14:paraId="6D5C36CB" w14:textId="77777777" w:rsidTr="005300D0">
        <w:tc>
          <w:tcPr>
            <w:tcW w:w="1526" w:type="dxa"/>
            <w:shd w:val="clear" w:color="auto" w:fill="auto"/>
            <w:vAlign w:val="center"/>
          </w:tcPr>
          <w:p w14:paraId="653D1072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ACE1B8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7B0761" w:rsidRPr="001C0AE8" w14:paraId="1239028D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AEF9C5" w14:textId="77777777" w:rsidR="007B0761" w:rsidRPr="001C0AE8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B09CF6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24B28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F8A0370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CB2CB96" w14:textId="77777777" w:rsidR="007B0761" w:rsidRPr="001C0AE8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B0761" w:rsidRPr="001C0AE8" w14:paraId="588B52B0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239285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B8D41A" w14:textId="77777777" w:rsidR="007B0761" w:rsidRPr="001D6574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ADD6D7" w14:textId="77777777" w:rsidR="007B0761" w:rsidRPr="001D6574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3817D770" w14:textId="77777777" w:rsidR="007B0761" w:rsidRPr="001D6574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5B0BBA8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681BD8F2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0F5EAF9B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3E83922B" w14:textId="77777777" w:rsidR="007B0761" w:rsidRPr="001D6574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7B0761" w:rsidRPr="00002A9C" w14:paraId="69E47F66" w14:textId="77777777" w:rsidTr="005300D0">
        <w:tc>
          <w:tcPr>
            <w:tcW w:w="1526" w:type="dxa"/>
            <w:shd w:val="clear" w:color="auto" w:fill="auto"/>
            <w:vAlign w:val="center"/>
          </w:tcPr>
          <w:p w14:paraId="73F00652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A2F7691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B0761" w:rsidRPr="00002A9C" w14:paraId="2B2C7B21" w14:textId="77777777" w:rsidTr="005300D0">
        <w:tc>
          <w:tcPr>
            <w:tcW w:w="1526" w:type="dxa"/>
            <w:shd w:val="clear" w:color="auto" w:fill="auto"/>
            <w:vAlign w:val="center"/>
          </w:tcPr>
          <w:p w14:paraId="7DF86D61" w14:textId="77777777" w:rsidR="007B0761" w:rsidRDefault="007B0761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890FB5" w14:textId="77777777" w:rsidR="007B0761" w:rsidRDefault="007B0761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97A863D" w14:textId="745202F3" w:rsidR="00B23A71" w:rsidRDefault="00B23A71" w:rsidP="009F4269"/>
    <w:p w14:paraId="3089AA66" w14:textId="40764A51" w:rsidR="006E3667" w:rsidRDefault="00A01466" w:rsidP="007214E1">
      <w:pPr>
        <w:pStyle w:val="4"/>
        <w:numPr>
          <w:ilvl w:val="3"/>
          <w:numId w:val="15"/>
        </w:numPr>
      </w:pPr>
      <w:r>
        <w:rPr>
          <w:rFonts w:hint="eastAsia"/>
        </w:rPr>
        <w:t>上位机请求</w:t>
      </w:r>
      <w:r w:rsidR="00E41E85">
        <w:rPr>
          <w:rFonts w:hint="eastAsia"/>
        </w:rPr>
        <w:t>获取超时时间</w:t>
      </w:r>
      <w:r w:rsidR="006E3667" w:rsidRPr="00CE4341">
        <w:rPr>
          <w:rFonts w:hint="eastAsia"/>
        </w:rPr>
        <w:t>(</w:t>
      </w:r>
      <w:r w:rsidR="006E3667" w:rsidRPr="00CE4341">
        <w:t>0xA</w:t>
      </w:r>
      <w:r w:rsidR="00E41E85">
        <w:t>E</w:t>
      </w:r>
      <w:r w:rsidR="006E3667" w:rsidRPr="00CE4341">
        <w:rPr>
          <w:rFonts w:hint="eastAsia"/>
        </w:rPr>
        <w:t>)</w:t>
      </w:r>
    </w:p>
    <w:p w14:paraId="2DAF7DB5" w14:textId="2DB2EE11" w:rsidR="0042678A" w:rsidRPr="0042678A" w:rsidRDefault="0042678A" w:rsidP="0042678A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E41E85" w:rsidRPr="00002A9C" w14:paraId="63734471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05DEED" w14:textId="77777777" w:rsidR="00E41E85" w:rsidRPr="00E41E85" w:rsidRDefault="00E41E85" w:rsidP="00E41E8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4613D2" w14:textId="77777777" w:rsidR="00E41E85" w:rsidRDefault="00E41E85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E41E85" w:rsidRPr="0028101D" w14:paraId="60456FDC" w14:textId="77777777" w:rsidTr="005300D0">
        <w:tc>
          <w:tcPr>
            <w:tcW w:w="1526" w:type="dxa"/>
            <w:shd w:val="clear" w:color="auto" w:fill="auto"/>
            <w:vAlign w:val="center"/>
          </w:tcPr>
          <w:p w14:paraId="58158521" w14:textId="77777777" w:rsidR="00E41E85" w:rsidRPr="00002A9C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A13A46" w14:textId="77777777" w:rsidR="00E41E85" w:rsidRPr="004E6B3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E41E85" w:rsidRPr="00002A9C" w14:paraId="13E0C3CB" w14:textId="77777777" w:rsidTr="005300D0">
        <w:tc>
          <w:tcPr>
            <w:tcW w:w="1526" w:type="dxa"/>
            <w:shd w:val="clear" w:color="auto" w:fill="auto"/>
            <w:vAlign w:val="center"/>
          </w:tcPr>
          <w:p w14:paraId="62E1425B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BB8B6D" w14:textId="100097C6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E41E85" w:rsidRPr="00002A9C" w14:paraId="741D6D93" w14:textId="77777777" w:rsidTr="005300D0">
        <w:tc>
          <w:tcPr>
            <w:tcW w:w="1526" w:type="dxa"/>
            <w:shd w:val="clear" w:color="auto" w:fill="auto"/>
            <w:vAlign w:val="center"/>
          </w:tcPr>
          <w:p w14:paraId="30C40B81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BFA15A6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E41E85" w:rsidRPr="001C0AE8" w14:paraId="47F29F13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018C60" w14:textId="77777777" w:rsidR="00E41E85" w:rsidRPr="001C0AE8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730EF9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1246F6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B3949C5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FCFF4E3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41E85" w:rsidRPr="001C0AE8" w14:paraId="36075D2D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1CD8A59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414822" w14:textId="77777777" w:rsidR="00E41E85" w:rsidRPr="0057464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47904FD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C12013" w14:textId="77777777" w:rsidR="00E41E85" w:rsidRPr="00874A5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8F83B4B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1E85" w:rsidRPr="00002A9C" w14:paraId="4872FB52" w14:textId="77777777" w:rsidTr="005300D0">
        <w:tc>
          <w:tcPr>
            <w:tcW w:w="1526" w:type="dxa"/>
            <w:shd w:val="clear" w:color="auto" w:fill="auto"/>
            <w:vAlign w:val="center"/>
          </w:tcPr>
          <w:p w14:paraId="538E5246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F739D9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E41E85" w:rsidRPr="00002A9C" w14:paraId="3EAD2C10" w14:textId="77777777" w:rsidTr="005300D0">
        <w:tc>
          <w:tcPr>
            <w:tcW w:w="1526" w:type="dxa"/>
            <w:shd w:val="clear" w:color="auto" w:fill="auto"/>
            <w:vAlign w:val="center"/>
          </w:tcPr>
          <w:p w14:paraId="7E20492F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7A48C75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802733" w14:textId="77777777" w:rsidR="00E41E85" w:rsidRDefault="00E41E85" w:rsidP="00E41E8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E41E85" w:rsidRPr="00002A9C" w14:paraId="658C5681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36C8AA6" w14:textId="77777777" w:rsidR="00E41E85" w:rsidRPr="00002A9C" w:rsidRDefault="00E41E85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60FC1D8" w14:textId="77777777" w:rsidR="00E41E85" w:rsidRDefault="00E41E85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E41E85" w:rsidRPr="0028101D" w14:paraId="2D72A164" w14:textId="77777777" w:rsidTr="005300D0">
        <w:tc>
          <w:tcPr>
            <w:tcW w:w="1526" w:type="dxa"/>
            <w:shd w:val="clear" w:color="auto" w:fill="auto"/>
            <w:vAlign w:val="center"/>
          </w:tcPr>
          <w:p w14:paraId="53DF874D" w14:textId="77777777" w:rsidR="00E41E85" w:rsidRPr="00002A9C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1567927" w14:textId="77777777" w:rsidR="00E41E85" w:rsidRPr="004E6B3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E41E85" w:rsidRPr="00002A9C" w14:paraId="132E8F6F" w14:textId="77777777" w:rsidTr="005300D0">
        <w:tc>
          <w:tcPr>
            <w:tcW w:w="1526" w:type="dxa"/>
            <w:shd w:val="clear" w:color="auto" w:fill="auto"/>
            <w:vAlign w:val="center"/>
          </w:tcPr>
          <w:p w14:paraId="21A6331A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0321A6" w14:textId="4AA7ED0F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E41E85" w:rsidRPr="00002A9C" w14:paraId="12BF0409" w14:textId="77777777" w:rsidTr="005300D0">
        <w:tc>
          <w:tcPr>
            <w:tcW w:w="1526" w:type="dxa"/>
            <w:shd w:val="clear" w:color="auto" w:fill="auto"/>
            <w:vAlign w:val="center"/>
          </w:tcPr>
          <w:p w14:paraId="7C415CA7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8C7DB2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E41E85" w:rsidRPr="001C0AE8" w14:paraId="61B22912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0A962D" w14:textId="77777777" w:rsidR="00E41E85" w:rsidRPr="001C0AE8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300C12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4BF291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4A59153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EC4DF29" w14:textId="77777777" w:rsidR="00E41E85" w:rsidRPr="001C0AE8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41E85" w:rsidRPr="001C0AE8" w14:paraId="77D804B1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ADE7714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8ADE16" w14:textId="77777777" w:rsidR="00E41E85" w:rsidRPr="0057464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769EB9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4EB409E8" w14:textId="77777777" w:rsidR="00E41E85" w:rsidRPr="00874A5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6BECD5EE" w14:textId="77777777" w:rsidR="00E41E85" w:rsidRPr="002D7489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E41E85" w:rsidRPr="001C0AE8" w14:paraId="519BDAAA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38F69C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5597F55" w14:textId="77777777" w:rsidR="00E41E85" w:rsidRPr="0057464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76D6B7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2B180778" w14:textId="77777777" w:rsidR="00E41E85" w:rsidRPr="00874A5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3E34A07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E41E85" w:rsidRPr="001C0AE8" w14:paraId="398A5F81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32089B7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502923" w14:textId="77777777" w:rsidR="00E41E85" w:rsidRPr="0057464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726FE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2CAF9ABE" w14:textId="77777777" w:rsidR="00E41E85" w:rsidRPr="00874A5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67D034E7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E41E85" w:rsidRPr="001C0AE8" w14:paraId="5F4AD990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EACB0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B380B9" w14:textId="77777777" w:rsidR="00E41E85" w:rsidRPr="0057464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5E4086" w14:textId="77777777" w:rsidR="00E41E85" w:rsidRPr="00F14137" w:rsidRDefault="00E41E85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19DE56AF" w14:textId="77777777" w:rsidR="00E41E85" w:rsidRPr="004424FD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01B030C0" w14:textId="77777777" w:rsidR="00E41E85" w:rsidRPr="004424FD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E41E85" w:rsidRPr="00002A9C" w14:paraId="7DCC17A6" w14:textId="77777777" w:rsidTr="005300D0">
        <w:tc>
          <w:tcPr>
            <w:tcW w:w="1526" w:type="dxa"/>
            <w:shd w:val="clear" w:color="auto" w:fill="auto"/>
            <w:vAlign w:val="center"/>
          </w:tcPr>
          <w:p w14:paraId="558962C6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29F2145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E41E85" w:rsidRPr="00002A9C" w14:paraId="31B934C8" w14:textId="77777777" w:rsidTr="005300D0">
        <w:tc>
          <w:tcPr>
            <w:tcW w:w="1526" w:type="dxa"/>
            <w:shd w:val="clear" w:color="auto" w:fill="auto"/>
            <w:vAlign w:val="center"/>
          </w:tcPr>
          <w:p w14:paraId="19B4355E" w14:textId="77777777" w:rsidR="00E41E85" w:rsidRDefault="00E41E85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1700694" w14:textId="77777777" w:rsidR="00E41E85" w:rsidRDefault="00E41E85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482A41" w14:textId="77777777" w:rsidR="006E3667" w:rsidRDefault="006E3667" w:rsidP="009F4269"/>
    <w:p w14:paraId="46E413C5" w14:textId="029D0191" w:rsidR="00FA7F1C" w:rsidRPr="00CE4341" w:rsidRDefault="00FA7F1C" w:rsidP="00FA7F1C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3641221B" w14:textId="77777777" w:rsidR="0005231F" w:rsidRPr="00AD3E2E" w:rsidRDefault="0005231F" w:rsidP="0005231F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5231F" w:rsidRPr="00002A9C" w14:paraId="2614C2BF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BC64364" w14:textId="77777777" w:rsidR="0005231F" w:rsidRPr="000E33F1" w:rsidRDefault="0005231F" w:rsidP="007214E1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144E84" w14:textId="77777777" w:rsidR="0005231F" w:rsidRDefault="0005231F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05231F" w:rsidRPr="0028101D" w14:paraId="197B0379" w14:textId="77777777" w:rsidTr="005300D0">
        <w:tc>
          <w:tcPr>
            <w:tcW w:w="1526" w:type="dxa"/>
            <w:shd w:val="clear" w:color="auto" w:fill="auto"/>
            <w:vAlign w:val="center"/>
          </w:tcPr>
          <w:p w14:paraId="057FD3FC" w14:textId="77777777" w:rsidR="0005231F" w:rsidRPr="00002A9C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F42D50" w14:textId="77777777" w:rsidR="0005231F" w:rsidRPr="004E6B3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05231F" w:rsidRPr="00002A9C" w14:paraId="3EA0DADF" w14:textId="77777777" w:rsidTr="005300D0">
        <w:tc>
          <w:tcPr>
            <w:tcW w:w="1526" w:type="dxa"/>
            <w:shd w:val="clear" w:color="auto" w:fill="auto"/>
            <w:vAlign w:val="center"/>
          </w:tcPr>
          <w:p w14:paraId="1F40EF48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286B16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05231F" w:rsidRPr="00002A9C" w14:paraId="1BB84A37" w14:textId="77777777" w:rsidTr="005300D0">
        <w:tc>
          <w:tcPr>
            <w:tcW w:w="1526" w:type="dxa"/>
            <w:shd w:val="clear" w:color="auto" w:fill="auto"/>
            <w:vAlign w:val="center"/>
          </w:tcPr>
          <w:p w14:paraId="3BF97979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B5F657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5231F" w:rsidRPr="001C0AE8" w14:paraId="2EB3DE74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803D4F5" w14:textId="77777777" w:rsidR="0005231F" w:rsidRPr="001C0AE8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60D7E98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BE3A8D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D908F2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B38D799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5231F" w:rsidRPr="001C0AE8" w14:paraId="6CCE58E2" w14:textId="77777777" w:rsidTr="005300D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69D8C3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D9BC4" w14:textId="77777777" w:rsidR="0005231F" w:rsidRPr="00574645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3D6966" w14:textId="77777777" w:rsidR="0005231F" w:rsidRPr="00EC66AC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013490" w14:textId="77777777" w:rsidR="0005231F" w:rsidRPr="00874A55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B4A4F3A" w14:textId="77777777" w:rsidR="0005231F" w:rsidRPr="00F14137" w:rsidRDefault="0005231F" w:rsidP="005300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05231F" w:rsidRPr="00002A9C" w14:paraId="1B378BE9" w14:textId="77777777" w:rsidTr="005300D0">
        <w:tc>
          <w:tcPr>
            <w:tcW w:w="1526" w:type="dxa"/>
            <w:shd w:val="clear" w:color="auto" w:fill="auto"/>
            <w:vAlign w:val="center"/>
          </w:tcPr>
          <w:p w14:paraId="4334B6D6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56F666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5231F" w:rsidRPr="00002A9C" w14:paraId="1886B5E2" w14:textId="77777777" w:rsidTr="005300D0">
        <w:tc>
          <w:tcPr>
            <w:tcW w:w="1526" w:type="dxa"/>
            <w:shd w:val="clear" w:color="auto" w:fill="auto"/>
            <w:vAlign w:val="center"/>
          </w:tcPr>
          <w:p w14:paraId="3CFF2FDA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DB9F9B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2FC57E7" w14:textId="77777777" w:rsidR="0005231F" w:rsidRDefault="0005231F" w:rsidP="0005231F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05231F" w:rsidRPr="00002A9C" w14:paraId="6FC4CDE3" w14:textId="77777777" w:rsidTr="005300D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5C4E042" w14:textId="77777777" w:rsidR="0005231F" w:rsidRPr="00002A9C" w:rsidRDefault="0005231F" w:rsidP="005300D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CDC0552" w14:textId="77777777" w:rsidR="0005231F" w:rsidRDefault="0005231F" w:rsidP="005300D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05231F" w:rsidRPr="0028101D" w14:paraId="67BBB1DC" w14:textId="77777777" w:rsidTr="005300D0">
        <w:tc>
          <w:tcPr>
            <w:tcW w:w="1526" w:type="dxa"/>
            <w:shd w:val="clear" w:color="auto" w:fill="auto"/>
            <w:vAlign w:val="center"/>
          </w:tcPr>
          <w:p w14:paraId="6C1B7905" w14:textId="77777777" w:rsidR="0005231F" w:rsidRPr="00002A9C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4FEA2E2" w14:textId="77777777" w:rsidR="0005231F" w:rsidRPr="004E6B3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05231F" w:rsidRPr="00002A9C" w14:paraId="67C23D93" w14:textId="77777777" w:rsidTr="005300D0">
        <w:tc>
          <w:tcPr>
            <w:tcW w:w="1526" w:type="dxa"/>
            <w:shd w:val="clear" w:color="auto" w:fill="auto"/>
            <w:vAlign w:val="center"/>
          </w:tcPr>
          <w:p w14:paraId="26A32535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BD72563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05231F" w:rsidRPr="00002A9C" w14:paraId="2ADB1D7D" w14:textId="77777777" w:rsidTr="005300D0">
        <w:tc>
          <w:tcPr>
            <w:tcW w:w="1526" w:type="dxa"/>
            <w:shd w:val="clear" w:color="auto" w:fill="auto"/>
            <w:vAlign w:val="center"/>
          </w:tcPr>
          <w:p w14:paraId="21C11ED9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8C93AA2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5231F" w:rsidRPr="001C0AE8" w14:paraId="466F5FD2" w14:textId="77777777" w:rsidTr="005300D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3070693" w14:textId="77777777" w:rsidR="0005231F" w:rsidRPr="001C0AE8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93F7CA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95D7AC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7FD2C7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FC5E858" w14:textId="77777777" w:rsidR="0005231F" w:rsidRPr="001C0AE8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5231F" w:rsidRPr="001C0AE8" w14:paraId="1B25CE90" w14:textId="77777777" w:rsidTr="005300D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BBCBB0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481F4F4" w14:textId="77777777" w:rsidR="0005231F" w:rsidRPr="001D6574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9F2290" w14:textId="77777777" w:rsidR="0005231F" w:rsidRPr="001D6574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BFDB3C5" w14:textId="77777777" w:rsidR="0005231F" w:rsidRPr="001D6574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EE67504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A23FC3C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61906535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B87932B" w14:textId="77777777" w:rsidR="0005231F" w:rsidRPr="001D6574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05231F" w:rsidRPr="00002A9C" w14:paraId="21EE37BA" w14:textId="77777777" w:rsidTr="005300D0">
        <w:tc>
          <w:tcPr>
            <w:tcW w:w="1526" w:type="dxa"/>
            <w:shd w:val="clear" w:color="auto" w:fill="auto"/>
            <w:vAlign w:val="center"/>
          </w:tcPr>
          <w:p w14:paraId="14721A32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863A642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5231F" w:rsidRPr="00002A9C" w14:paraId="7D47BF64" w14:textId="77777777" w:rsidTr="005300D0">
        <w:tc>
          <w:tcPr>
            <w:tcW w:w="1526" w:type="dxa"/>
            <w:shd w:val="clear" w:color="auto" w:fill="auto"/>
            <w:vAlign w:val="center"/>
          </w:tcPr>
          <w:p w14:paraId="4ADC96E3" w14:textId="77777777" w:rsidR="0005231F" w:rsidRDefault="0005231F" w:rsidP="005300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B9564C6" w14:textId="77777777" w:rsidR="0005231F" w:rsidRDefault="0005231F" w:rsidP="005300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731092B" w14:textId="7FD8E171" w:rsidR="007B0761" w:rsidRDefault="007B0761" w:rsidP="009F4269"/>
    <w:p w14:paraId="3E4DB9F7" w14:textId="0A3BC11B" w:rsidR="00FA7F1C" w:rsidRDefault="00991468" w:rsidP="007214E1">
      <w:pPr>
        <w:pStyle w:val="3"/>
        <w:numPr>
          <w:ilvl w:val="2"/>
          <w:numId w:val="15"/>
        </w:numPr>
      </w:pPr>
      <w:r>
        <w:rPr>
          <w:rFonts w:hint="eastAsia"/>
        </w:rPr>
        <w:t>枪整机功能工厂测试交互信息I</w:t>
      </w:r>
      <w:r>
        <w:t>D 0xB*</w:t>
      </w:r>
    </w:p>
    <w:p w14:paraId="67A74DD3" w14:textId="4B731E43" w:rsidR="00D94202" w:rsidRPr="00D94202" w:rsidRDefault="00D94202" w:rsidP="00D94202">
      <w:pPr>
        <w:pStyle w:val="ad"/>
        <w:ind w:left="1170" w:firstLineChars="300" w:firstLine="723"/>
        <w:rPr>
          <w:b/>
          <w:sz w:val="24"/>
          <w:szCs w:val="24"/>
        </w:rPr>
      </w:pPr>
      <w:r w:rsidRPr="00D94202">
        <w:rPr>
          <w:rFonts w:hint="eastAsia"/>
          <w:b/>
          <w:sz w:val="24"/>
          <w:szCs w:val="24"/>
        </w:rPr>
        <w:t>表</w:t>
      </w:r>
      <w:r w:rsidRPr="00D94202">
        <w:rPr>
          <w:rFonts w:hint="eastAsia"/>
          <w:b/>
          <w:sz w:val="24"/>
          <w:szCs w:val="24"/>
        </w:rPr>
        <w:t>3.</w:t>
      </w:r>
      <w:r w:rsidRPr="00D94202">
        <w:rPr>
          <w:b/>
          <w:sz w:val="24"/>
          <w:szCs w:val="24"/>
        </w:rPr>
        <w:t>5</w:t>
      </w:r>
      <w:r w:rsidRPr="00D94202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11</w:t>
      </w:r>
      <w:r w:rsidRPr="00D9420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工厂测试</w:t>
      </w:r>
      <w:r w:rsidRPr="00D94202">
        <w:rPr>
          <w:rFonts w:hint="eastAsia"/>
          <w:b/>
          <w:sz w:val="24"/>
          <w:szCs w:val="24"/>
        </w:rPr>
        <w:t>信息</w:t>
      </w:r>
      <w:r w:rsidRPr="00D94202">
        <w:rPr>
          <w:rFonts w:hint="eastAsia"/>
          <w:b/>
          <w:sz w:val="24"/>
          <w:szCs w:val="24"/>
        </w:rPr>
        <w:t>ID</w:t>
      </w:r>
      <w:r w:rsidRPr="00D94202">
        <w:rPr>
          <w:rFonts w:hint="eastAsia"/>
          <w:b/>
          <w:sz w:val="24"/>
          <w:szCs w:val="24"/>
        </w:rPr>
        <w:t>（</w:t>
      </w:r>
      <w:r w:rsidR="001B0FC0">
        <w:rPr>
          <w:rFonts w:hint="eastAsia"/>
          <w:b/>
          <w:sz w:val="24"/>
          <w:szCs w:val="24"/>
        </w:rPr>
        <w:t>显示器</w:t>
      </w:r>
      <w:r w:rsidRPr="00D94202">
        <w:rPr>
          <w:rFonts w:hint="eastAsia"/>
          <w:b/>
          <w:sz w:val="24"/>
          <w:szCs w:val="24"/>
        </w:rPr>
        <w:t xml:space="preserve"> </w:t>
      </w:r>
      <w:r w:rsidRPr="00D94202">
        <w:rPr>
          <w:b/>
          <w:sz w:val="24"/>
          <w:szCs w:val="24"/>
        </w:rPr>
        <w:t>-&gt;</w:t>
      </w:r>
      <w:r w:rsidRPr="00D94202">
        <w:rPr>
          <w:rFonts w:hint="eastAsia"/>
          <w:b/>
          <w:sz w:val="24"/>
          <w:szCs w:val="24"/>
        </w:rPr>
        <w:t xml:space="preserve"> </w:t>
      </w:r>
      <w:r w:rsidRPr="00D94202">
        <w:rPr>
          <w:b/>
          <w:sz w:val="24"/>
          <w:szCs w:val="24"/>
        </w:rPr>
        <w:t>枪</w:t>
      </w:r>
      <w:r w:rsidRPr="00D94202"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94202" w:rsidRPr="001E6AD4" w14:paraId="325E1B27" w14:textId="77777777" w:rsidTr="008F5845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118EA1B6" w14:textId="77777777" w:rsidR="00D94202" w:rsidRPr="001E6AD4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7DE7612" w14:textId="77777777" w:rsidR="00D94202" w:rsidRPr="001E6AD4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1C6457CC" w14:textId="77777777" w:rsidR="00D94202" w:rsidRPr="001E6AD4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5088FCFB" w14:textId="77777777" w:rsidR="00D94202" w:rsidRPr="001E6AD4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94202" w:rsidRPr="001E6AD4" w14:paraId="2D51516F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F446535" w14:textId="77777777" w:rsidR="00D94202" w:rsidRPr="001E6AD4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5DEB8B60" w14:textId="1F376AC8" w:rsidR="00D94202" w:rsidRPr="00E84E12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 w:rsidR="00717F7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xB0</w:t>
            </w:r>
          </w:p>
        </w:tc>
        <w:tc>
          <w:tcPr>
            <w:tcW w:w="2832" w:type="dxa"/>
            <w:vAlign w:val="center"/>
          </w:tcPr>
          <w:p w14:paraId="304EDC02" w14:textId="68D8B64F" w:rsidR="00D94202" w:rsidRPr="00E84E12" w:rsidRDefault="00D94202" w:rsidP="008F584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717F7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G</w:t>
            </w: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ET_</w:t>
            </w:r>
            <w:r w:rsidR="00717F7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BATTERY_REMCAP</w:t>
            </w:r>
          </w:p>
        </w:tc>
        <w:tc>
          <w:tcPr>
            <w:tcW w:w="3906" w:type="dxa"/>
            <w:vAlign w:val="center"/>
          </w:tcPr>
          <w:p w14:paraId="5C5B1569" w14:textId="182C271C" w:rsidR="00D94202" w:rsidRPr="00E84E12" w:rsidRDefault="00717F79" w:rsidP="008F5845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1A2C3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电池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剩余电量</w:t>
            </w:r>
          </w:p>
        </w:tc>
      </w:tr>
      <w:tr w:rsidR="00D94202" w:rsidRPr="001E6AD4" w14:paraId="26372E47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ADE592" w14:textId="77777777" w:rsidR="00D94202" w:rsidRPr="00E84E12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614CC823" w14:textId="3780253E" w:rsidR="00D94202" w:rsidRPr="00E84E12" w:rsidRDefault="00717F79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xB1</w:t>
            </w:r>
          </w:p>
        </w:tc>
        <w:tc>
          <w:tcPr>
            <w:tcW w:w="2832" w:type="dxa"/>
            <w:vAlign w:val="center"/>
          </w:tcPr>
          <w:p w14:paraId="59A6C619" w14:textId="55F34F6D" w:rsidR="00D94202" w:rsidRPr="00E84E12" w:rsidRDefault="00D94202" w:rsidP="008F584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1A2C3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BATTERY_STATUS</w:t>
            </w:r>
          </w:p>
        </w:tc>
        <w:tc>
          <w:tcPr>
            <w:tcW w:w="3906" w:type="dxa"/>
            <w:vAlign w:val="center"/>
          </w:tcPr>
          <w:p w14:paraId="6E0A8FAF" w14:textId="70E5197D" w:rsidR="00D94202" w:rsidRPr="00E84E12" w:rsidRDefault="00D94202" w:rsidP="008F5845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获取</w:t>
            </w:r>
            <w:r w:rsidR="001A2C3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电池状态</w:t>
            </w:r>
          </w:p>
        </w:tc>
      </w:tr>
      <w:tr w:rsidR="00D94202" w:rsidRPr="001E6AD4" w14:paraId="68357E9A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DF71D74" w14:textId="77777777" w:rsidR="00D94202" w:rsidRPr="00E84E12" w:rsidRDefault="00D94202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C31C5CD" w14:textId="3AA82D4F" w:rsidR="00D94202" w:rsidRPr="00E84E12" w:rsidRDefault="00717F79" w:rsidP="008F584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615C1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2" w:type="dxa"/>
            <w:vAlign w:val="center"/>
          </w:tcPr>
          <w:p w14:paraId="1C7E416F" w14:textId="5E398DEC" w:rsidR="00D94202" w:rsidRPr="00E84E12" w:rsidRDefault="00D94202" w:rsidP="008F584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EF6EF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SET</w:t>
            </w:r>
            <w:r w:rsidRPr="0071651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615C1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BUZZER</w:t>
            </w:r>
            <w:r w:rsidR="00EF6EF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906" w:type="dxa"/>
            <w:vAlign w:val="center"/>
          </w:tcPr>
          <w:p w14:paraId="32A111D2" w14:textId="200FB2B8" w:rsidR="00D94202" w:rsidRPr="00E84E12" w:rsidRDefault="00EF6EFF" w:rsidP="008F5845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615C1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蜂鸣器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AF5396" w:rsidRPr="001E6AD4" w14:paraId="1B632414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B2CA2D1" w14:textId="5AFC22F8" w:rsidR="00AF5396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A6EE698" w14:textId="737F7712" w:rsidR="00AF5396" w:rsidRDefault="00AF5396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Xb3</w:t>
            </w:r>
          </w:p>
        </w:tc>
        <w:tc>
          <w:tcPr>
            <w:tcW w:w="2832" w:type="dxa"/>
            <w:vAlign w:val="center"/>
          </w:tcPr>
          <w:p w14:paraId="1B9137AD" w14:textId="2748EA94" w:rsidR="00AF5396" w:rsidRPr="0071651B" w:rsidRDefault="0080270F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C1199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_MOTOR</w:t>
            </w:r>
            <w:r w:rsidR="00C1199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906" w:type="dxa"/>
            <w:vAlign w:val="center"/>
          </w:tcPr>
          <w:p w14:paraId="2D11B540" w14:textId="05A736C6" w:rsidR="00AF5396" w:rsidRDefault="00C11992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80270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马达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AF5396" w:rsidRPr="001E6AD4" w14:paraId="54C3B460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F39A87F" w14:textId="609B74EB" w:rsidR="00AF5396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201C677" w14:textId="54DFAA43" w:rsidR="00AF5396" w:rsidRDefault="00AF5396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2" w:type="dxa"/>
            <w:vAlign w:val="center"/>
          </w:tcPr>
          <w:p w14:paraId="19276ACC" w14:textId="350E03EF" w:rsidR="00AF5396" w:rsidRPr="0071651B" w:rsidRDefault="006B0328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CMD_GET_GPS_STATUS</w:t>
            </w:r>
          </w:p>
        </w:tc>
        <w:tc>
          <w:tcPr>
            <w:tcW w:w="3906" w:type="dxa"/>
            <w:vAlign w:val="center"/>
          </w:tcPr>
          <w:p w14:paraId="1838C3FE" w14:textId="6F9D1DA4" w:rsidR="00AF5396" w:rsidRDefault="006B0328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获取G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D8436B" w:rsidRPr="001E6AD4" w14:paraId="599BB76C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609F06C" w14:textId="4C88FED6" w:rsidR="00D8436B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66592FA1" w14:textId="74BC68F6" w:rsidR="00D8436B" w:rsidRDefault="00D8436B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32" w:type="dxa"/>
            <w:vAlign w:val="center"/>
          </w:tcPr>
          <w:p w14:paraId="06852FE0" w14:textId="33C798E3" w:rsidR="00D8436B" w:rsidRDefault="00D8436B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MD_GET_GPS_DATA</w:t>
            </w:r>
          </w:p>
        </w:tc>
        <w:tc>
          <w:tcPr>
            <w:tcW w:w="3906" w:type="dxa"/>
            <w:vAlign w:val="center"/>
          </w:tcPr>
          <w:p w14:paraId="3E8A4592" w14:textId="79871AAE" w:rsidR="00D8436B" w:rsidRDefault="00D8436B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获取G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AF5396" w:rsidRPr="001E6AD4" w14:paraId="699942B7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32EFB6A" w14:textId="61D0B9C8" w:rsidR="00AF5396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3C6FCD14" w14:textId="3CFFD58F" w:rsidR="00AF5396" w:rsidRDefault="00AF5396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832" w:type="dxa"/>
            <w:vAlign w:val="center"/>
          </w:tcPr>
          <w:p w14:paraId="281B3B41" w14:textId="24ECAC29" w:rsidR="00AF5396" w:rsidRPr="0071651B" w:rsidRDefault="00824F9B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</w:t>
            </w:r>
            <w:r w:rsidR="00AD42B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_GET_GYRO_STATUS</w:t>
            </w:r>
          </w:p>
        </w:tc>
        <w:tc>
          <w:tcPr>
            <w:tcW w:w="3906" w:type="dxa"/>
            <w:vAlign w:val="center"/>
          </w:tcPr>
          <w:p w14:paraId="37BD05EE" w14:textId="4F177A06" w:rsidR="00AF5396" w:rsidRDefault="00C95DAF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获取陀螺仪状态</w:t>
            </w:r>
          </w:p>
        </w:tc>
      </w:tr>
      <w:tr w:rsidR="00676940" w:rsidRPr="001E6AD4" w14:paraId="21E154F7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C5A88DA" w14:textId="45D9B090" w:rsidR="00676940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3840FD72" w14:textId="3F534785" w:rsidR="00676940" w:rsidRDefault="00676940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832" w:type="dxa"/>
            <w:vAlign w:val="center"/>
          </w:tcPr>
          <w:p w14:paraId="3047C7C5" w14:textId="4CFCC5F7" w:rsidR="00676940" w:rsidRDefault="00676940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CMD_GET_GYRO_DATA</w:t>
            </w:r>
          </w:p>
        </w:tc>
        <w:tc>
          <w:tcPr>
            <w:tcW w:w="3906" w:type="dxa"/>
            <w:vAlign w:val="center"/>
          </w:tcPr>
          <w:p w14:paraId="4CC7A3BD" w14:textId="52B118E9" w:rsidR="00676940" w:rsidRDefault="00676940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获取陀螺仪</w:t>
            </w:r>
            <w:r w:rsidR="00E95B6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AF5396" w:rsidRPr="001E6AD4" w14:paraId="4347A74A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6DB29A9" w14:textId="6F682AFF" w:rsidR="00AF5396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40D9F4DD" w14:textId="7D3D5C72" w:rsidR="00AF5396" w:rsidRDefault="00AF5396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34401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832" w:type="dxa"/>
            <w:vAlign w:val="center"/>
          </w:tcPr>
          <w:p w14:paraId="04938C2B" w14:textId="53E80878" w:rsidR="00AF5396" w:rsidRPr="0071651B" w:rsidRDefault="006016CD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MD_SET_FAN_STATUS</w:t>
            </w:r>
          </w:p>
        </w:tc>
        <w:tc>
          <w:tcPr>
            <w:tcW w:w="3906" w:type="dxa"/>
            <w:vAlign w:val="center"/>
          </w:tcPr>
          <w:p w14:paraId="2B7504D8" w14:textId="6F158F96" w:rsidR="00AF5396" w:rsidRDefault="006016CD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设置风扇状态</w:t>
            </w:r>
          </w:p>
        </w:tc>
      </w:tr>
      <w:tr w:rsidR="006B5039" w:rsidRPr="001E6AD4" w14:paraId="55A276B1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FCC4C7E" w14:textId="08555C5E" w:rsidR="006B5039" w:rsidRDefault="006B5039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0B9F7656" w14:textId="779A0C31" w:rsidR="006B5039" w:rsidRDefault="006B5039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xB9</w:t>
            </w:r>
          </w:p>
        </w:tc>
        <w:tc>
          <w:tcPr>
            <w:tcW w:w="2832" w:type="dxa"/>
            <w:vAlign w:val="center"/>
          </w:tcPr>
          <w:p w14:paraId="7F8B7EC1" w14:textId="2F8FA798" w:rsidR="006B5039" w:rsidRDefault="003A0EC8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MD_GET_FAN_STATUS</w:t>
            </w:r>
          </w:p>
        </w:tc>
        <w:tc>
          <w:tcPr>
            <w:tcW w:w="3906" w:type="dxa"/>
            <w:vAlign w:val="center"/>
          </w:tcPr>
          <w:p w14:paraId="258AB730" w14:textId="5B065389" w:rsidR="006B5039" w:rsidRDefault="003A0EC8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获取风扇状态</w:t>
            </w:r>
          </w:p>
        </w:tc>
      </w:tr>
      <w:tr w:rsidR="00AF5396" w:rsidRPr="001E6AD4" w14:paraId="2629ED40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447EE15" w14:textId="59FC11EB" w:rsidR="00AF5396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93" w:type="dxa"/>
            <w:vAlign w:val="center"/>
          </w:tcPr>
          <w:p w14:paraId="76854E6D" w14:textId="13343439" w:rsidR="00AF5396" w:rsidRDefault="006B5039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xBA</w:t>
            </w:r>
          </w:p>
        </w:tc>
        <w:tc>
          <w:tcPr>
            <w:tcW w:w="2832" w:type="dxa"/>
            <w:vAlign w:val="center"/>
          </w:tcPr>
          <w:p w14:paraId="731EB1A4" w14:textId="030C3341" w:rsidR="00AF5396" w:rsidRPr="0071651B" w:rsidRDefault="00312D63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B34CF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FUN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BUTT</w:t>
            </w:r>
            <w:r w:rsidR="00183C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ON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906" w:type="dxa"/>
            <w:vAlign w:val="center"/>
          </w:tcPr>
          <w:p w14:paraId="7B91DF21" w14:textId="0F42506E" w:rsidR="00AF5396" w:rsidRDefault="00312D63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B34CF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按键状态</w:t>
            </w:r>
          </w:p>
        </w:tc>
      </w:tr>
      <w:tr w:rsidR="00352A5F" w:rsidRPr="0003244A" w14:paraId="362D15DC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4E5CB8D" w14:textId="446DED1F" w:rsidR="00352A5F" w:rsidRDefault="001A4CE5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993" w:type="dxa"/>
            <w:vAlign w:val="center"/>
          </w:tcPr>
          <w:p w14:paraId="3EBEC8D3" w14:textId="3F9BB879" w:rsidR="00352A5F" w:rsidRDefault="00352A5F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xB</w:t>
            </w:r>
            <w:r w:rsidR="006B503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2832" w:type="dxa"/>
            <w:vAlign w:val="center"/>
          </w:tcPr>
          <w:p w14:paraId="382B1002" w14:textId="2151EF6A" w:rsidR="00352A5F" w:rsidRDefault="00352A5F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CMD_GET_KEYSWITCH_STATUS</w:t>
            </w:r>
          </w:p>
        </w:tc>
        <w:tc>
          <w:tcPr>
            <w:tcW w:w="3906" w:type="dxa"/>
            <w:vAlign w:val="center"/>
          </w:tcPr>
          <w:p w14:paraId="6711EFE5" w14:textId="7E144D98" w:rsidR="00352A5F" w:rsidRDefault="00352A5F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获取扳机状态</w:t>
            </w:r>
          </w:p>
        </w:tc>
      </w:tr>
      <w:tr w:rsidR="008E507C" w:rsidRPr="0003244A" w14:paraId="6F66A4E9" w14:textId="77777777" w:rsidTr="008F584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79D801E" w14:textId="31F0C8AF" w:rsidR="008E507C" w:rsidRDefault="008E507C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6048C913" w14:textId="6AB4BA4A" w:rsidR="008E507C" w:rsidRDefault="008E507C" w:rsidP="008F584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xBC</w:t>
            </w:r>
          </w:p>
        </w:tc>
        <w:tc>
          <w:tcPr>
            <w:tcW w:w="2832" w:type="dxa"/>
            <w:vAlign w:val="center"/>
          </w:tcPr>
          <w:p w14:paraId="6356D75C" w14:textId="5DD97770" w:rsidR="008E507C" w:rsidRDefault="008E507C" w:rsidP="008F58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MD_ENTRY_FACTORY_MODE</w:t>
            </w:r>
          </w:p>
        </w:tc>
        <w:tc>
          <w:tcPr>
            <w:tcW w:w="3906" w:type="dxa"/>
            <w:vAlign w:val="center"/>
          </w:tcPr>
          <w:p w14:paraId="1590CF1F" w14:textId="699A6BB9" w:rsidR="008E507C" w:rsidRDefault="008E507C" w:rsidP="008F584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进入工厂测试模式</w:t>
            </w:r>
          </w:p>
        </w:tc>
      </w:tr>
    </w:tbl>
    <w:p w14:paraId="3B88CD60" w14:textId="121137E5" w:rsidR="00D94202" w:rsidRDefault="000D088A" w:rsidP="000D088A">
      <w:pPr>
        <w:pStyle w:val="4"/>
        <w:numPr>
          <w:ilvl w:val="0"/>
          <w:numId w:val="0"/>
        </w:numPr>
        <w:rPr>
          <w:rFonts w:eastAsiaTheme="minorEastAsia" w:cs="宋体"/>
          <w:color w:val="000000"/>
          <w:kern w:val="0"/>
          <w:szCs w:val="21"/>
        </w:rPr>
      </w:pPr>
      <w:r>
        <w:rPr>
          <w:rFonts w:hint="eastAsia"/>
        </w:rPr>
        <w:lastRenderedPageBreak/>
        <w:t>3</w:t>
      </w:r>
      <w:r>
        <w:t>.5.11.1</w:t>
      </w:r>
      <w:r w:rsidR="000F4296">
        <w:t xml:space="preserve"> </w:t>
      </w:r>
      <w:r w:rsidR="00903150">
        <w:t xml:space="preserve"> </w:t>
      </w:r>
      <w:r>
        <w:rPr>
          <w:rFonts w:eastAsiaTheme="minorEastAsia" w:cs="宋体" w:hint="eastAsia"/>
          <w:color w:val="000000"/>
          <w:kern w:val="0"/>
          <w:szCs w:val="21"/>
        </w:rPr>
        <w:t>获取电池剩余电量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D088A" w:rsidRPr="00002A9C" w14:paraId="3D580BDB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F09F027" w14:textId="77777777" w:rsidR="000D088A" w:rsidRPr="00002A9C" w:rsidRDefault="000D088A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B4EE947" w14:textId="0DD98B92" w:rsidR="000D088A" w:rsidRDefault="000D088A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36167">
              <w:rPr>
                <w:rFonts w:asciiTheme="minorEastAsia" w:hAnsiTheme="minorEastAsia" w:cs="宋体"/>
                <w:szCs w:val="21"/>
              </w:rPr>
              <w:t>B</w:t>
            </w:r>
            <w:r>
              <w:rPr>
                <w:rFonts w:asciiTheme="minorEastAsia" w:hAnsiTheme="minorEastAsia" w:cs="宋体"/>
                <w:szCs w:val="21"/>
              </w:rPr>
              <w:t>0</w:t>
            </w:r>
          </w:p>
        </w:tc>
      </w:tr>
      <w:tr w:rsidR="000D088A" w:rsidRPr="0028101D" w14:paraId="1CDB3B33" w14:textId="77777777" w:rsidTr="008F5845">
        <w:tc>
          <w:tcPr>
            <w:tcW w:w="1526" w:type="dxa"/>
            <w:shd w:val="clear" w:color="auto" w:fill="auto"/>
            <w:vAlign w:val="center"/>
          </w:tcPr>
          <w:p w14:paraId="75CB99D6" w14:textId="77777777" w:rsidR="000D088A" w:rsidRPr="00002A9C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D9994F" w14:textId="42F5E15D" w:rsidR="000D088A" w:rsidRPr="004E6B38" w:rsidRDefault="00DD42A1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获取电池电量</w:t>
            </w:r>
          </w:p>
        </w:tc>
      </w:tr>
      <w:tr w:rsidR="000D088A" w:rsidRPr="00002A9C" w14:paraId="36642B51" w14:textId="77777777" w:rsidTr="008F5845">
        <w:tc>
          <w:tcPr>
            <w:tcW w:w="1526" w:type="dxa"/>
            <w:shd w:val="clear" w:color="auto" w:fill="auto"/>
            <w:vAlign w:val="center"/>
          </w:tcPr>
          <w:p w14:paraId="217AE2A7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255F351" w14:textId="294B9AEA" w:rsidR="000D088A" w:rsidRDefault="009A6E77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0D088A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0D088A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0D088A" w:rsidRPr="00002A9C" w14:paraId="68B1D5B4" w14:textId="77777777" w:rsidTr="008F5845">
        <w:tc>
          <w:tcPr>
            <w:tcW w:w="1526" w:type="dxa"/>
            <w:shd w:val="clear" w:color="auto" w:fill="auto"/>
            <w:vAlign w:val="center"/>
          </w:tcPr>
          <w:p w14:paraId="3BDE8172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218B3AD" w14:textId="77777777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D088A" w:rsidRPr="001C0AE8" w14:paraId="6A712EC6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603CC6" w14:textId="77777777" w:rsidR="000D088A" w:rsidRPr="001C0AE8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C083E5D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4D45BB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6790FDD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629815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D088A" w:rsidRPr="001C0AE8" w14:paraId="39E3E133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5745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CB6C7" w14:textId="382CA9EB" w:rsidR="000D088A" w:rsidRPr="001D6574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0CB96D" w14:textId="247F7A42" w:rsidR="000D088A" w:rsidRPr="001D6574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3248DC" w14:textId="38D59F85" w:rsidR="000D088A" w:rsidRPr="001D6574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A221DF3" w14:textId="4982004E" w:rsidR="000D088A" w:rsidRPr="001D6574" w:rsidRDefault="000D088A" w:rsidP="008F5845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D088A" w:rsidRPr="00002A9C" w14:paraId="5B7DA39A" w14:textId="77777777" w:rsidTr="008F5845">
        <w:tc>
          <w:tcPr>
            <w:tcW w:w="1526" w:type="dxa"/>
            <w:shd w:val="clear" w:color="auto" w:fill="auto"/>
            <w:vAlign w:val="center"/>
          </w:tcPr>
          <w:p w14:paraId="764326E8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389A21" w14:textId="499FA59B" w:rsidR="000D088A" w:rsidRDefault="00D0175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0D088A" w:rsidRPr="00002A9C" w14:paraId="3F55E9D9" w14:textId="77777777" w:rsidTr="008F5845">
        <w:tc>
          <w:tcPr>
            <w:tcW w:w="1526" w:type="dxa"/>
            <w:shd w:val="clear" w:color="auto" w:fill="auto"/>
            <w:vAlign w:val="center"/>
          </w:tcPr>
          <w:p w14:paraId="7DFA2CF3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19B5699" w14:textId="77777777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5894ADD" w14:textId="77777777" w:rsidR="000D088A" w:rsidRDefault="000D088A" w:rsidP="000D088A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0D088A" w:rsidRPr="00002A9C" w14:paraId="1A963151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99DBC5" w14:textId="77777777" w:rsidR="000D088A" w:rsidRPr="00002A9C" w:rsidRDefault="000D088A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90D05C" w14:textId="4A1DF4BA" w:rsidR="000D088A" w:rsidRDefault="000D088A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36167">
              <w:rPr>
                <w:rFonts w:asciiTheme="minorEastAsia" w:hAnsiTheme="minorEastAsia" w:cs="宋体"/>
                <w:szCs w:val="21"/>
              </w:rPr>
              <w:t>B</w:t>
            </w:r>
            <w:r>
              <w:rPr>
                <w:rFonts w:asciiTheme="minorEastAsia" w:hAnsiTheme="minorEastAsia" w:cs="宋体"/>
                <w:szCs w:val="21"/>
              </w:rPr>
              <w:t>0</w:t>
            </w:r>
          </w:p>
        </w:tc>
      </w:tr>
      <w:tr w:rsidR="000D088A" w:rsidRPr="0028101D" w14:paraId="41A16EA3" w14:textId="77777777" w:rsidTr="008F5845">
        <w:tc>
          <w:tcPr>
            <w:tcW w:w="1526" w:type="dxa"/>
            <w:shd w:val="clear" w:color="auto" w:fill="auto"/>
            <w:vAlign w:val="center"/>
          </w:tcPr>
          <w:p w14:paraId="0EEEA661" w14:textId="77777777" w:rsidR="000D088A" w:rsidRPr="00002A9C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4718252" w14:textId="66F6B829" w:rsidR="000D088A" w:rsidRPr="004E6B38" w:rsidRDefault="00ED147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获取电池电量</w:t>
            </w:r>
            <w:r w:rsidR="000D088A">
              <w:rPr>
                <w:rFonts w:asciiTheme="minorEastAsia" w:hAnsiTheme="minorEastAsia" w:hint="eastAsia"/>
              </w:rPr>
              <w:t xml:space="preserve"> </w:t>
            </w:r>
            <w:r w:rsidR="000D088A">
              <w:rPr>
                <w:rFonts w:asciiTheme="minorEastAsia" w:hAnsiTheme="minorEastAsia"/>
              </w:rPr>
              <w:t xml:space="preserve"> 应答</w:t>
            </w:r>
          </w:p>
        </w:tc>
      </w:tr>
      <w:tr w:rsidR="000D088A" w:rsidRPr="00002A9C" w14:paraId="3064C98E" w14:textId="77777777" w:rsidTr="008F5845">
        <w:tc>
          <w:tcPr>
            <w:tcW w:w="1526" w:type="dxa"/>
            <w:shd w:val="clear" w:color="auto" w:fill="auto"/>
            <w:vAlign w:val="center"/>
          </w:tcPr>
          <w:p w14:paraId="691E3DF3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83B9235" w14:textId="4136AA0A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651A80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0D088A" w:rsidRPr="00002A9C" w14:paraId="557FE5D8" w14:textId="77777777" w:rsidTr="008F5845">
        <w:tc>
          <w:tcPr>
            <w:tcW w:w="1526" w:type="dxa"/>
            <w:shd w:val="clear" w:color="auto" w:fill="auto"/>
            <w:vAlign w:val="center"/>
          </w:tcPr>
          <w:p w14:paraId="25951F4F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4DEE18E" w14:textId="77777777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D088A" w:rsidRPr="001C0AE8" w14:paraId="6DAFA02E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6A16078" w14:textId="77777777" w:rsidR="000D088A" w:rsidRPr="001C0AE8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FE9CA2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BBFCE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C8A0A38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B6CBA7" w14:textId="77777777" w:rsidR="000D088A" w:rsidRPr="001C0AE8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D088A" w:rsidRPr="001C0AE8" w14:paraId="0A84B84A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5A0EEBD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F37D0A" w14:textId="77777777" w:rsidR="000D088A" w:rsidRPr="001D6574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109AD5" w14:textId="421A94C0" w:rsidR="000D088A" w:rsidRPr="001D6574" w:rsidRDefault="0010785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pacity</w:t>
            </w:r>
          </w:p>
        </w:tc>
        <w:tc>
          <w:tcPr>
            <w:tcW w:w="992" w:type="dxa"/>
            <w:vAlign w:val="center"/>
          </w:tcPr>
          <w:p w14:paraId="6110D20A" w14:textId="77777777" w:rsidR="000D088A" w:rsidRPr="001D6574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478D4B3" w14:textId="1F93738B" w:rsidR="000D088A" w:rsidRPr="001D6574" w:rsidRDefault="00364E7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 xml:space="preserve"> 电量百分比</w:t>
            </w:r>
          </w:p>
        </w:tc>
      </w:tr>
      <w:tr w:rsidR="000D088A" w:rsidRPr="00002A9C" w14:paraId="2A6F2403" w14:textId="77777777" w:rsidTr="008F5845">
        <w:tc>
          <w:tcPr>
            <w:tcW w:w="1526" w:type="dxa"/>
            <w:shd w:val="clear" w:color="auto" w:fill="auto"/>
            <w:vAlign w:val="center"/>
          </w:tcPr>
          <w:p w14:paraId="209E9985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F74445A" w14:textId="77777777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D088A" w:rsidRPr="00002A9C" w14:paraId="551F671B" w14:textId="77777777" w:rsidTr="008F5845">
        <w:tc>
          <w:tcPr>
            <w:tcW w:w="1526" w:type="dxa"/>
            <w:shd w:val="clear" w:color="auto" w:fill="auto"/>
            <w:vAlign w:val="center"/>
          </w:tcPr>
          <w:p w14:paraId="04C54F8D" w14:textId="77777777" w:rsidR="000D088A" w:rsidRDefault="000D088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0897A23" w14:textId="77777777" w:rsidR="000D088A" w:rsidRDefault="000D088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4BB5E5F" w14:textId="77777777" w:rsidR="000D088A" w:rsidRDefault="000D088A" w:rsidP="000D088A"/>
    <w:p w14:paraId="658E8B21" w14:textId="399A0FB4" w:rsidR="00C855BA" w:rsidRDefault="00903150" w:rsidP="007214E1">
      <w:pPr>
        <w:pStyle w:val="4"/>
        <w:numPr>
          <w:ilvl w:val="3"/>
          <w:numId w:val="18"/>
        </w:numPr>
      </w:pPr>
      <w:r>
        <w:rPr>
          <w:rFonts w:hint="eastAsia"/>
        </w:rPr>
        <w:t xml:space="preserve"> </w:t>
      </w:r>
      <w:r w:rsidR="00C855BA">
        <w:t>获取</w:t>
      </w:r>
      <w:r w:rsidR="00C855BA">
        <w:rPr>
          <w:rFonts w:hint="eastAsia"/>
        </w:rPr>
        <w:t>电池状态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76A6E" w:rsidRPr="00002A9C" w14:paraId="2D9FD0C9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182A8E3" w14:textId="77777777" w:rsidR="00B76A6E" w:rsidRPr="00002A9C" w:rsidRDefault="00B76A6E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95E5DB" w14:textId="725FF76B" w:rsidR="00B76A6E" w:rsidRDefault="00B76A6E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F50AE4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B76A6E" w:rsidRPr="0028101D" w14:paraId="0F59AA2B" w14:textId="77777777" w:rsidTr="008F5845">
        <w:tc>
          <w:tcPr>
            <w:tcW w:w="1526" w:type="dxa"/>
            <w:shd w:val="clear" w:color="auto" w:fill="auto"/>
            <w:vAlign w:val="center"/>
          </w:tcPr>
          <w:p w14:paraId="67197AC5" w14:textId="77777777" w:rsidR="00B76A6E" w:rsidRPr="00002A9C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787C9E8" w14:textId="4521194B" w:rsidR="00B76A6E" w:rsidRPr="004E6B3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获取电池</w:t>
            </w:r>
            <w:r w:rsidR="00A27B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B76A6E" w:rsidRPr="00002A9C" w14:paraId="46F01657" w14:textId="77777777" w:rsidTr="008F5845">
        <w:tc>
          <w:tcPr>
            <w:tcW w:w="1526" w:type="dxa"/>
            <w:shd w:val="clear" w:color="auto" w:fill="auto"/>
            <w:vAlign w:val="center"/>
          </w:tcPr>
          <w:p w14:paraId="7DE1E1C6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D9F64EF" w14:textId="2D4A3D6C" w:rsidR="00B76A6E" w:rsidRDefault="006E7A9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B76A6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76A6E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76A6E" w:rsidRPr="00002A9C" w14:paraId="282304FF" w14:textId="77777777" w:rsidTr="008F5845">
        <w:tc>
          <w:tcPr>
            <w:tcW w:w="1526" w:type="dxa"/>
            <w:shd w:val="clear" w:color="auto" w:fill="auto"/>
            <w:vAlign w:val="center"/>
          </w:tcPr>
          <w:p w14:paraId="0395E891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907B7CD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76A6E" w:rsidRPr="001C0AE8" w14:paraId="5EA103FD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837616" w14:textId="77777777" w:rsidR="00B76A6E" w:rsidRPr="001C0AE8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5626D2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1C37A8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8FFB0D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9F0574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76A6E" w:rsidRPr="001C0AE8" w14:paraId="54C90A18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22DA5F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206A11" w14:textId="77777777" w:rsidR="00B76A6E" w:rsidRPr="001D6574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C91FC2B" w14:textId="77777777" w:rsidR="00B76A6E" w:rsidRPr="001D6574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83F056" w14:textId="77777777" w:rsidR="00B76A6E" w:rsidRPr="001D6574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BA7F0AD" w14:textId="77777777" w:rsidR="00B76A6E" w:rsidRPr="001D6574" w:rsidRDefault="00B76A6E" w:rsidP="008F5845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6A6E" w:rsidRPr="00002A9C" w14:paraId="6818B18D" w14:textId="77777777" w:rsidTr="008F5845">
        <w:tc>
          <w:tcPr>
            <w:tcW w:w="1526" w:type="dxa"/>
            <w:shd w:val="clear" w:color="auto" w:fill="auto"/>
            <w:vAlign w:val="center"/>
          </w:tcPr>
          <w:p w14:paraId="3F950E1D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4B4EBE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76A6E" w:rsidRPr="00002A9C" w14:paraId="2B508770" w14:textId="77777777" w:rsidTr="008F5845">
        <w:tc>
          <w:tcPr>
            <w:tcW w:w="1526" w:type="dxa"/>
            <w:shd w:val="clear" w:color="auto" w:fill="auto"/>
            <w:vAlign w:val="center"/>
          </w:tcPr>
          <w:p w14:paraId="166068F5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BA746B7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5E872A4" w14:textId="77777777" w:rsidR="00B76A6E" w:rsidRDefault="00B76A6E" w:rsidP="00B76A6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B76A6E" w:rsidRPr="00002A9C" w14:paraId="3FA8079C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494F7A6" w14:textId="77777777" w:rsidR="00B76A6E" w:rsidRPr="00002A9C" w:rsidRDefault="00B76A6E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ED822E" w14:textId="7F449809" w:rsidR="00B76A6E" w:rsidRDefault="00B76A6E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F127AE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B76A6E" w:rsidRPr="0028101D" w14:paraId="5DC5371C" w14:textId="77777777" w:rsidTr="008F5845">
        <w:tc>
          <w:tcPr>
            <w:tcW w:w="1526" w:type="dxa"/>
            <w:shd w:val="clear" w:color="auto" w:fill="auto"/>
            <w:vAlign w:val="center"/>
          </w:tcPr>
          <w:p w14:paraId="2C38D0E7" w14:textId="77777777" w:rsidR="00B76A6E" w:rsidRPr="00002A9C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AB2F09B" w14:textId="7E931F3C" w:rsidR="00B76A6E" w:rsidRPr="004E6B3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获取电池</w:t>
            </w:r>
            <w:r w:rsidR="00F127A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B76A6E" w:rsidRPr="00002A9C" w14:paraId="7DB8BD22" w14:textId="77777777" w:rsidTr="008F5845">
        <w:tc>
          <w:tcPr>
            <w:tcW w:w="1526" w:type="dxa"/>
            <w:shd w:val="clear" w:color="auto" w:fill="auto"/>
            <w:vAlign w:val="center"/>
          </w:tcPr>
          <w:p w14:paraId="71E00DFA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8523BC" w14:textId="2E76EB4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234E1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B76A6E" w:rsidRPr="00002A9C" w14:paraId="266B0507" w14:textId="77777777" w:rsidTr="008F5845">
        <w:tc>
          <w:tcPr>
            <w:tcW w:w="1526" w:type="dxa"/>
            <w:shd w:val="clear" w:color="auto" w:fill="auto"/>
            <w:vAlign w:val="center"/>
          </w:tcPr>
          <w:p w14:paraId="333CB963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A0E481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76A6E" w:rsidRPr="001C0AE8" w14:paraId="1D7FD09D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ACA10D" w14:textId="77777777" w:rsidR="00B76A6E" w:rsidRPr="001C0AE8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AB62D0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FA9F67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9C20416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323BFBE" w14:textId="77777777" w:rsidR="00B76A6E" w:rsidRPr="001C0AE8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76A6E" w:rsidRPr="001C0AE8" w14:paraId="0CD051F9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72E2CA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1732B5D" w14:textId="77777777" w:rsidR="00B76A6E" w:rsidRPr="001D6574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53494F" w14:textId="59FA1969" w:rsidR="00B76A6E" w:rsidRPr="001D6574" w:rsidRDefault="00125DC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383009DB" w14:textId="77777777" w:rsidR="00B76A6E" w:rsidRPr="001D6574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011C9AC" w14:textId="77777777" w:rsidR="004F6ED9" w:rsidRDefault="004F6ED9" w:rsidP="004F6ED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2572B5F6" w14:textId="77777777" w:rsidR="004F6ED9" w:rsidRDefault="004F6ED9" w:rsidP="004F6ED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1：电池 </w:t>
            </w:r>
            <w:r>
              <w:rPr>
                <w:rFonts w:asciiTheme="minorEastAsia" w:hAnsiTheme="minorEastAsia"/>
                <w:szCs w:val="21"/>
              </w:rPr>
              <w:t xml:space="preserve">+ </w:t>
            </w:r>
            <w:r>
              <w:rPr>
                <w:rFonts w:asciiTheme="minorEastAsia" w:hAnsiTheme="minorEastAsia" w:hint="eastAsia"/>
                <w:szCs w:val="21"/>
              </w:rPr>
              <w:t>适配器（充电）</w:t>
            </w:r>
          </w:p>
          <w:p w14:paraId="25F6EC34" w14:textId="3CBB561D" w:rsidR="00125DCB" w:rsidRPr="004F6ED9" w:rsidRDefault="004F6ED9" w:rsidP="004F6ED9">
            <w:pPr>
              <w:jc w:val="left"/>
              <w:rPr>
                <w:rFonts w:asciiTheme="minorEastAsia" w:hAnsiTheme="minorEastAsia"/>
                <w:szCs w:val="21"/>
              </w:rPr>
            </w:pPr>
            <w:r w:rsidRPr="004F6ED9"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B76A6E" w:rsidRPr="00002A9C" w14:paraId="56387F4E" w14:textId="77777777" w:rsidTr="008F5845">
        <w:tc>
          <w:tcPr>
            <w:tcW w:w="1526" w:type="dxa"/>
            <w:shd w:val="clear" w:color="auto" w:fill="auto"/>
            <w:vAlign w:val="center"/>
          </w:tcPr>
          <w:p w14:paraId="2EE57116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330123D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76A6E" w:rsidRPr="00002A9C" w14:paraId="48F38C14" w14:textId="77777777" w:rsidTr="008F5845">
        <w:tc>
          <w:tcPr>
            <w:tcW w:w="1526" w:type="dxa"/>
            <w:shd w:val="clear" w:color="auto" w:fill="auto"/>
            <w:vAlign w:val="center"/>
          </w:tcPr>
          <w:p w14:paraId="5078C8AC" w14:textId="77777777" w:rsidR="00B76A6E" w:rsidRDefault="00B76A6E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4B7598F" w14:textId="77777777" w:rsidR="00B76A6E" w:rsidRDefault="00B76A6E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04C924A" w14:textId="77777777" w:rsidR="00B76A6E" w:rsidRDefault="00B76A6E" w:rsidP="00B76A6E"/>
    <w:p w14:paraId="11EB06A7" w14:textId="24758405" w:rsidR="00E72DEE" w:rsidRDefault="00B91913" w:rsidP="00B91913">
      <w:pPr>
        <w:pStyle w:val="4"/>
        <w:numPr>
          <w:ilvl w:val="0"/>
          <w:numId w:val="0"/>
        </w:numPr>
        <w:rPr>
          <w:rFonts w:eastAsiaTheme="minorEastAsia" w:cs="宋体"/>
          <w:color w:val="000000"/>
          <w:kern w:val="0"/>
          <w:szCs w:val="21"/>
        </w:rPr>
      </w:pPr>
      <w:r>
        <w:rPr>
          <w:rFonts w:eastAsiaTheme="minorEastAsia" w:cs="宋体"/>
          <w:color w:val="000000"/>
          <w:kern w:val="0"/>
          <w:szCs w:val="21"/>
        </w:rPr>
        <w:t>3.5.11.3</w:t>
      </w:r>
      <w:r w:rsidR="00903150">
        <w:rPr>
          <w:rFonts w:eastAsiaTheme="minorEastAsia" w:cs="宋体" w:hint="eastAsia"/>
          <w:color w:val="000000"/>
          <w:kern w:val="0"/>
          <w:szCs w:val="21"/>
        </w:rPr>
        <w:t xml:space="preserve"> </w:t>
      </w:r>
      <w:r w:rsidR="00E72DEE">
        <w:rPr>
          <w:rFonts w:eastAsiaTheme="minorEastAsia" w:cs="宋体" w:hint="eastAsia"/>
          <w:color w:val="000000"/>
          <w:kern w:val="0"/>
          <w:szCs w:val="21"/>
        </w:rPr>
        <w:t>设置蜂鸣器状态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E72DEE" w:rsidRPr="00002A9C" w14:paraId="7F671DFE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8A6EBC" w14:textId="77777777" w:rsidR="00E72DEE" w:rsidRPr="00002A9C" w:rsidRDefault="00E72DEE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0C70DBE" w14:textId="4E088403" w:rsidR="00E72DEE" w:rsidRDefault="00E72DEE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B2</w:t>
            </w:r>
          </w:p>
        </w:tc>
      </w:tr>
      <w:tr w:rsidR="00E72DEE" w:rsidRPr="0028101D" w14:paraId="15BFEFFD" w14:textId="77777777" w:rsidTr="008F5845">
        <w:tc>
          <w:tcPr>
            <w:tcW w:w="1526" w:type="dxa"/>
            <w:shd w:val="clear" w:color="auto" w:fill="auto"/>
            <w:vAlign w:val="center"/>
          </w:tcPr>
          <w:p w14:paraId="31F68FA9" w14:textId="77777777" w:rsidR="00E72DEE" w:rsidRPr="00002A9C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F21FEF" w14:textId="158B3E9C" w:rsidR="00E72DEE" w:rsidRPr="004E6B38" w:rsidRDefault="003D643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设置蜂鸣器</w:t>
            </w:r>
            <w:r w:rsidR="00E72DE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E72DEE" w:rsidRPr="00002A9C" w14:paraId="75F56634" w14:textId="77777777" w:rsidTr="008F5845">
        <w:tc>
          <w:tcPr>
            <w:tcW w:w="1526" w:type="dxa"/>
            <w:shd w:val="clear" w:color="auto" w:fill="auto"/>
            <w:vAlign w:val="center"/>
          </w:tcPr>
          <w:p w14:paraId="7F66806B" w14:textId="77777777" w:rsidR="00E72DEE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A597BF7" w14:textId="771B7FA5" w:rsidR="00E72DEE" w:rsidRDefault="00E621F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E72DE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E72DEE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E72DEE" w:rsidRPr="00002A9C" w14:paraId="15866261" w14:textId="77777777" w:rsidTr="008F5845">
        <w:tc>
          <w:tcPr>
            <w:tcW w:w="1526" w:type="dxa"/>
            <w:shd w:val="clear" w:color="auto" w:fill="auto"/>
            <w:vAlign w:val="center"/>
          </w:tcPr>
          <w:p w14:paraId="625ED0ED" w14:textId="77777777" w:rsidR="00E72DEE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A81EDA2" w14:textId="77777777" w:rsidR="00E72DEE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72DEE" w:rsidRPr="001C0AE8" w14:paraId="6ACCCE24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78E6BF" w14:textId="77777777" w:rsidR="00E72DEE" w:rsidRPr="001C0AE8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39207A" w14:textId="77777777" w:rsidR="00E72DEE" w:rsidRPr="001C0AE8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9FC228" w14:textId="77777777" w:rsidR="00E72DEE" w:rsidRPr="001C0AE8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9E87090" w14:textId="77777777" w:rsidR="00E72DEE" w:rsidRPr="001C0AE8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334438" w14:textId="77777777" w:rsidR="00E72DEE" w:rsidRPr="001C0AE8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72DEE" w:rsidRPr="001C0AE8" w14:paraId="29ABABEA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0D24F4" w14:textId="77777777" w:rsidR="00E72DEE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4F7171" w14:textId="4BCA4A00" w:rsidR="00E72DEE" w:rsidRPr="001D6574" w:rsidRDefault="00690DF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BFDCDC" w14:textId="2AFF2345" w:rsidR="00E72DEE" w:rsidRPr="001D6574" w:rsidRDefault="006E226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work</w:t>
            </w:r>
            <w:r w:rsidR="00690DF9">
              <w:rPr>
                <w:rFonts w:asciiTheme="minorEastAsia" w:hAnsiTheme="minorEastAsia"/>
                <w:szCs w:val="21"/>
              </w:rPr>
              <w:t>S</w:t>
            </w:r>
            <w:r w:rsidR="00690DF9"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0688B17A" w14:textId="14770D47" w:rsidR="00E72DEE" w:rsidRPr="001D6574" w:rsidRDefault="00690DF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8D1A625" w14:textId="77777777" w:rsidR="00690DF9" w:rsidRDefault="00690DF9" w:rsidP="00690DF9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：打开蜂鸣器</w:t>
            </w:r>
          </w:p>
          <w:p w14:paraId="450D48B9" w14:textId="019BB6E5" w:rsidR="00690DF9" w:rsidRPr="001D6574" w:rsidRDefault="00690DF9" w:rsidP="00690DF9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0：关闭蜂鸣器</w:t>
            </w:r>
          </w:p>
        </w:tc>
      </w:tr>
      <w:tr w:rsidR="00E72DEE" w:rsidRPr="00002A9C" w14:paraId="7155F9DF" w14:textId="77777777" w:rsidTr="008F5845">
        <w:tc>
          <w:tcPr>
            <w:tcW w:w="1526" w:type="dxa"/>
            <w:shd w:val="clear" w:color="auto" w:fill="auto"/>
            <w:vAlign w:val="center"/>
          </w:tcPr>
          <w:p w14:paraId="39EEE728" w14:textId="77777777" w:rsidR="00E72DEE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D26B762" w14:textId="65C1CA3C" w:rsidR="00E72DEE" w:rsidRDefault="008F21B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E72DEE" w:rsidRPr="00002A9C" w14:paraId="64714D16" w14:textId="77777777" w:rsidTr="008F5845">
        <w:tc>
          <w:tcPr>
            <w:tcW w:w="1526" w:type="dxa"/>
            <w:shd w:val="clear" w:color="auto" w:fill="auto"/>
            <w:vAlign w:val="center"/>
          </w:tcPr>
          <w:p w14:paraId="0A5FE6F6" w14:textId="77777777" w:rsidR="00E72DEE" w:rsidRDefault="00E72DE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C2C2417" w14:textId="77777777" w:rsidR="00E72DEE" w:rsidRDefault="00E72DE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6D95800" w14:textId="77777777" w:rsidR="00E72DEE" w:rsidRDefault="00E72DEE" w:rsidP="00E72DE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F3835" w:rsidRPr="00002A9C" w14:paraId="0C8715BD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75095C" w14:textId="77777777" w:rsidR="001F3835" w:rsidRPr="00002A9C" w:rsidRDefault="001F3835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2F5032A" w14:textId="223C26C7" w:rsidR="001F3835" w:rsidRDefault="001F3835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B2</w:t>
            </w:r>
          </w:p>
        </w:tc>
      </w:tr>
      <w:tr w:rsidR="001F3835" w:rsidRPr="0028101D" w14:paraId="5B31A498" w14:textId="77777777" w:rsidTr="008F5845">
        <w:tc>
          <w:tcPr>
            <w:tcW w:w="1526" w:type="dxa"/>
            <w:shd w:val="clear" w:color="auto" w:fill="auto"/>
            <w:vAlign w:val="center"/>
          </w:tcPr>
          <w:p w14:paraId="35599EF9" w14:textId="77777777" w:rsidR="001F3835" w:rsidRPr="00002A9C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34807A" w14:textId="0465519C" w:rsidR="001F3835" w:rsidRPr="004E6B38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设置蜂鸣器状态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F3835" w:rsidRPr="00002A9C" w14:paraId="6CAD680B" w14:textId="77777777" w:rsidTr="008F5845">
        <w:tc>
          <w:tcPr>
            <w:tcW w:w="1526" w:type="dxa"/>
            <w:shd w:val="clear" w:color="auto" w:fill="auto"/>
            <w:vAlign w:val="center"/>
          </w:tcPr>
          <w:p w14:paraId="1A843C54" w14:textId="77777777" w:rsidR="001F3835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E0B2593" w14:textId="79A75D31" w:rsidR="001F3835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797B0A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1F3835" w:rsidRPr="00002A9C" w14:paraId="4EAC51B0" w14:textId="77777777" w:rsidTr="008F5845">
        <w:tc>
          <w:tcPr>
            <w:tcW w:w="1526" w:type="dxa"/>
            <w:shd w:val="clear" w:color="auto" w:fill="auto"/>
            <w:vAlign w:val="center"/>
          </w:tcPr>
          <w:p w14:paraId="537D6090" w14:textId="77777777" w:rsidR="001F3835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BEE43D1" w14:textId="77777777" w:rsidR="001F3835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F3835" w:rsidRPr="001C0AE8" w14:paraId="3AA76838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3C69F95" w14:textId="77777777" w:rsidR="001F3835" w:rsidRPr="001C0AE8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5E4FE62" w14:textId="77777777" w:rsidR="001F3835" w:rsidRPr="001C0AE8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FFB49E" w14:textId="77777777" w:rsidR="001F3835" w:rsidRPr="001C0AE8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8C0E205" w14:textId="77777777" w:rsidR="001F3835" w:rsidRPr="001C0AE8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ABC4BD" w14:textId="77777777" w:rsidR="001F3835" w:rsidRPr="001C0AE8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F3835" w:rsidRPr="001C0AE8" w14:paraId="649AEA19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55F2DA" w14:textId="77777777" w:rsidR="001F3835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526C1C" w14:textId="77777777" w:rsidR="001F3835" w:rsidRPr="001D6574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0A62FD" w14:textId="77777777" w:rsidR="001F3835" w:rsidRPr="001D6574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55843E34" w14:textId="77777777" w:rsidR="001F3835" w:rsidRPr="001D6574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0AD5DC27" w14:textId="77777777" w:rsidR="001F3835" w:rsidRDefault="00671A07" w:rsidP="00B72B9E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C12AFC" w14:textId="1945B3AF" w:rsidR="00671A07" w:rsidRPr="00B72B9E" w:rsidRDefault="00671A07" w:rsidP="00B72B9E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0：失败</w:t>
            </w:r>
          </w:p>
        </w:tc>
      </w:tr>
      <w:tr w:rsidR="001F3835" w:rsidRPr="00002A9C" w14:paraId="65F2BD87" w14:textId="77777777" w:rsidTr="008F5845">
        <w:tc>
          <w:tcPr>
            <w:tcW w:w="1526" w:type="dxa"/>
            <w:shd w:val="clear" w:color="auto" w:fill="auto"/>
            <w:vAlign w:val="center"/>
          </w:tcPr>
          <w:p w14:paraId="2613B825" w14:textId="77777777" w:rsidR="001F3835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8C2EF8" w14:textId="77777777" w:rsidR="001F3835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F3835" w:rsidRPr="00002A9C" w14:paraId="07799F01" w14:textId="77777777" w:rsidTr="008F5845">
        <w:tc>
          <w:tcPr>
            <w:tcW w:w="1526" w:type="dxa"/>
            <w:shd w:val="clear" w:color="auto" w:fill="auto"/>
            <w:vAlign w:val="center"/>
          </w:tcPr>
          <w:p w14:paraId="2C5DD14A" w14:textId="77777777" w:rsidR="001F3835" w:rsidRDefault="001F3835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32D748" w14:textId="77777777" w:rsidR="001F3835" w:rsidRDefault="001F3835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13F1183" w14:textId="548892A0" w:rsidR="00A32AA5" w:rsidRDefault="00A32AA5" w:rsidP="00073ECE"/>
    <w:p w14:paraId="0CF219DE" w14:textId="38C571A2" w:rsidR="00F825F6" w:rsidRDefault="00B91913" w:rsidP="00B91913">
      <w:pPr>
        <w:pStyle w:val="4"/>
        <w:numPr>
          <w:ilvl w:val="0"/>
          <w:numId w:val="0"/>
        </w:num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3.5.11.4</w:t>
      </w:r>
      <w:r w:rsidR="00903150">
        <w:rPr>
          <w:rFonts w:cs="宋体" w:hint="eastAsia"/>
          <w:color w:val="000000"/>
          <w:kern w:val="0"/>
          <w:szCs w:val="21"/>
        </w:rPr>
        <w:t xml:space="preserve"> </w:t>
      </w:r>
      <w:r w:rsidR="00F825F6">
        <w:rPr>
          <w:rFonts w:cs="宋体" w:hint="eastAsia"/>
          <w:color w:val="000000"/>
          <w:kern w:val="0"/>
          <w:szCs w:val="21"/>
        </w:rPr>
        <w:t>设置马达状态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0443E" w:rsidRPr="00002A9C" w14:paraId="24D3FA7E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2729281" w14:textId="77777777" w:rsidR="0040443E" w:rsidRPr="00002A9C" w:rsidRDefault="0040443E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6B060E" w14:textId="447B1813" w:rsidR="0040443E" w:rsidRDefault="0040443E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40443E" w:rsidRPr="0028101D" w14:paraId="21481FF1" w14:textId="77777777" w:rsidTr="008F5845">
        <w:tc>
          <w:tcPr>
            <w:tcW w:w="1526" w:type="dxa"/>
            <w:shd w:val="clear" w:color="auto" w:fill="auto"/>
            <w:vAlign w:val="center"/>
          </w:tcPr>
          <w:p w14:paraId="733D6F1C" w14:textId="77777777" w:rsidR="0040443E" w:rsidRPr="00002A9C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6DC6CD7" w14:textId="1883CB0B" w:rsidR="0040443E" w:rsidRPr="004E6B38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743D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马达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40443E" w:rsidRPr="00002A9C" w14:paraId="26E974D4" w14:textId="77777777" w:rsidTr="008F5845">
        <w:tc>
          <w:tcPr>
            <w:tcW w:w="1526" w:type="dxa"/>
            <w:shd w:val="clear" w:color="auto" w:fill="auto"/>
            <w:vAlign w:val="center"/>
          </w:tcPr>
          <w:p w14:paraId="66FE1DFD" w14:textId="77777777" w:rsidR="0040443E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DD17104" w14:textId="674235F8" w:rsidR="0040443E" w:rsidRDefault="000549D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40443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0443E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40443E" w:rsidRPr="00002A9C" w14:paraId="4E2C660B" w14:textId="77777777" w:rsidTr="008F5845">
        <w:tc>
          <w:tcPr>
            <w:tcW w:w="1526" w:type="dxa"/>
            <w:shd w:val="clear" w:color="auto" w:fill="auto"/>
            <w:vAlign w:val="center"/>
          </w:tcPr>
          <w:p w14:paraId="6533C2B4" w14:textId="77777777" w:rsidR="0040443E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C15D7E" w14:textId="77777777" w:rsidR="0040443E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40443E" w:rsidRPr="001C0AE8" w14:paraId="526A4C8F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53817A" w14:textId="77777777" w:rsidR="0040443E" w:rsidRPr="001C0AE8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69AD1C0" w14:textId="77777777" w:rsidR="0040443E" w:rsidRPr="001C0AE8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6DA7F1" w14:textId="77777777" w:rsidR="0040443E" w:rsidRPr="001C0AE8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D07F52" w14:textId="77777777" w:rsidR="0040443E" w:rsidRPr="001C0AE8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16487" w14:textId="77777777" w:rsidR="0040443E" w:rsidRPr="001C0AE8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0443E" w:rsidRPr="001C0AE8" w14:paraId="477BD16B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07E8A8" w14:textId="77777777" w:rsidR="0040443E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7565A5" w14:textId="77777777" w:rsidR="0040443E" w:rsidRPr="001D6574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C96B5E" w14:textId="01D67D96" w:rsidR="0040443E" w:rsidRPr="001D6574" w:rsidRDefault="00D0106F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</w:t>
            </w:r>
            <w:r w:rsidR="0040443E">
              <w:rPr>
                <w:rFonts w:asciiTheme="minorEastAsia" w:hAnsiTheme="minorEastAsia"/>
                <w:szCs w:val="21"/>
              </w:rPr>
              <w:t>S</w:t>
            </w:r>
            <w:r w:rsidR="0040443E"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2D28DBE0" w14:textId="77777777" w:rsidR="0040443E" w:rsidRPr="001D6574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387FB57" w14:textId="1F1640D5" w:rsidR="0040443E" w:rsidRDefault="0040443E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</w:t>
            </w:r>
            <w:r w:rsidR="005517DC">
              <w:rPr>
                <w:rFonts w:asciiTheme="minorEastAsia" w:hAnsiTheme="minorEastAsia" w:hint="eastAsia"/>
                <w:szCs w:val="21"/>
              </w:rPr>
              <w:t>马达</w:t>
            </w:r>
          </w:p>
          <w:p w14:paraId="62C1FFB6" w14:textId="155434E8" w:rsidR="0040443E" w:rsidRPr="001D6574" w:rsidRDefault="0040443E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0：关闭</w:t>
            </w:r>
            <w:r w:rsidR="005517DC">
              <w:rPr>
                <w:rFonts w:asciiTheme="minorEastAsia" w:hAnsiTheme="minorEastAsia" w:hint="eastAsia"/>
                <w:szCs w:val="21"/>
              </w:rPr>
              <w:t>马达</w:t>
            </w:r>
          </w:p>
        </w:tc>
      </w:tr>
      <w:tr w:rsidR="0040443E" w:rsidRPr="00002A9C" w14:paraId="145EE9AC" w14:textId="77777777" w:rsidTr="008F5845">
        <w:tc>
          <w:tcPr>
            <w:tcW w:w="1526" w:type="dxa"/>
            <w:shd w:val="clear" w:color="auto" w:fill="auto"/>
            <w:vAlign w:val="center"/>
          </w:tcPr>
          <w:p w14:paraId="741DC9B7" w14:textId="77777777" w:rsidR="0040443E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D05523" w14:textId="77777777" w:rsidR="0040443E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0443E" w:rsidRPr="00002A9C" w14:paraId="0BD6A064" w14:textId="77777777" w:rsidTr="008F5845">
        <w:tc>
          <w:tcPr>
            <w:tcW w:w="1526" w:type="dxa"/>
            <w:shd w:val="clear" w:color="auto" w:fill="auto"/>
            <w:vAlign w:val="center"/>
          </w:tcPr>
          <w:p w14:paraId="183729AD" w14:textId="77777777" w:rsidR="0040443E" w:rsidRDefault="0040443E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746A28C" w14:textId="77777777" w:rsidR="0040443E" w:rsidRDefault="0040443E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DD42C00" w14:textId="77777777" w:rsidR="00F825F6" w:rsidRDefault="00F825F6" w:rsidP="00F825F6"/>
    <w:p w14:paraId="074C4890" w14:textId="77777777" w:rsidR="004B11B8" w:rsidRDefault="004B11B8" w:rsidP="00F825F6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E53C9D" w:rsidRPr="00002A9C" w14:paraId="72807CFF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5F02071" w14:textId="77777777" w:rsidR="00E53C9D" w:rsidRPr="00002A9C" w:rsidRDefault="00E53C9D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8196D3D" w14:textId="52226722" w:rsidR="00E53C9D" w:rsidRDefault="00E53C9D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E53C9D" w:rsidRPr="0028101D" w14:paraId="053A581D" w14:textId="77777777" w:rsidTr="008F5845">
        <w:tc>
          <w:tcPr>
            <w:tcW w:w="1526" w:type="dxa"/>
            <w:shd w:val="clear" w:color="auto" w:fill="auto"/>
            <w:vAlign w:val="center"/>
          </w:tcPr>
          <w:p w14:paraId="4648398C" w14:textId="77777777" w:rsidR="00E53C9D" w:rsidRPr="00002A9C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D493E3" w14:textId="6868E412" w:rsidR="00E53C9D" w:rsidRPr="004E6B38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94486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马达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E53C9D" w:rsidRPr="00002A9C" w14:paraId="79922904" w14:textId="77777777" w:rsidTr="008F5845">
        <w:tc>
          <w:tcPr>
            <w:tcW w:w="1526" w:type="dxa"/>
            <w:shd w:val="clear" w:color="auto" w:fill="auto"/>
            <w:vAlign w:val="center"/>
          </w:tcPr>
          <w:p w14:paraId="2A53128C" w14:textId="77777777" w:rsidR="00E53C9D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FB5FAC" w14:textId="7320CA2D" w:rsidR="00E53C9D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85837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E53C9D" w:rsidRPr="00002A9C" w14:paraId="5DB75372" w14:textId="77777777" w:rsidTr="008F5845">
        <w:tc>
          <w:tcPr>
            <w:tcW w:w="1526" w:type="dxa"/>
            <w:shd w:val="clear" w:color="auto" w:fill="auto"/>
            <w:vAlign w:val="center"/>
          </w:tcPr>
          <w:p w14:paraId="773C6EFE" w14:textId="77777777" w:rsidR="00E53C9D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47AFFE1" w14:textId="77777777" w:rsidR="00E53C9D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53C9D" w:rsidRPr="001C0AE8" w14:paraId="03B8AA57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092E27" w14:textId="77777777" w:rsidR="00E53C9D" w:rsidRPr="001C0AE8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3C8408" w14:textId="77777777" w:rsidR="00E53C9D" w:rsidRPr="001C0AE8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A1F607" w14:textId="77777777" w:rsidR="00E53C9D" w:rsidRPr="001C0AE8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068638D" w14:textId="77777777" w:rsidR="00E53C9D" w:rsidRPr="001C0AE8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BFFF78" w14:textId="77777777" w:rsidR="00E53C9D" w:rsidRPr="001C0AE8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53C9D" w:rsidRPr="001C0AE8" w14:paraId="5750BAAA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6B75F0" w14:textId="77777777" w:rsidR="00E53C9D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986A14" w14:textId="77777777" w:rsidR="00E53C9D" w:rsidRPr="001D6574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2A5EB5" w14:textId="77777777" w:rsidR="00E53C9D" w:rsidRPr="001D6574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517FE646" w14:textId="77777777" w:rsidR="00E53C9D" w:rsidRPr="001D6574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2B1DED4" w14:textId="77777777" w:rsidR="00E53C9D" w:rsidRDefault="00E53C9D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6CBE3052" w14:textId="77777777" w:rsidR="00E53C9D" w:rsidRPr="00B72B9E" w:rsidRDefault="00E53C9D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0：失败</w:t>
            </w:r>
          </w:p>
        </w:tc>
      </w:tr>
      <w:tr w:rsidR="00E53C9D" w:rsidRPr="00002A9C" w14:paraId="6E181F62" w14:textId="77777777" w:rsidTr="008F5845">
        <w:tc>
          <w:tcPr>
            <w:tcW w:w="1526" w:type="dxa"/>
            <w:shd w:val="clear" w:color="auto" w:fill="auto"/>
            <w:vAlign w:val="center"/>
          </w:tcPr>
          <w:p w14:paraId="4F15F5C8" w14:textId="77777777" w:rsidR="00E53C9D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882D452" w14:textId="77777777" w:rsidR="00E53C9D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E53C9D" w:rsidRPr="00002A9C" w14:paraId="26845371" w14:textId="77777777" w:rsidTr="008F5845">
        <w:tc>
          <w:tcPr>
            <w:tcW w:w="1526" w:type="dxa"/>
            <w:shd w:val="clear" w:color="auto" w:fill="auto"/>
            <w:vAlign w:val="center"/>
          </w:tcPr>
          <w:p w14:paraId="2E78EB63" w14:textId="77777777" w:rsidR="00E53C9D" w:rsidRDefault="00E53C9D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FEB074F" w14:textId="77777777" w:rsidR="00E53C9D" w:rsidRDefault="00E53C9D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B2BAF48" w14:textId="77777777" w:rsidR="00E53C9D" w:rsidRDefault="00E53C9D" w:rsidP="00F825F6"/>
    <w:p w14:paraId="32E28589" w14:textId="1C8D9807" w:rsidR="00D558FF" w:rsidRDefault="002D6F5D" w:rsidP="002D6F5D">
      <w:pPr>
        <w:pStyle w:val="4"/>
        <w:numPr>
          <w:ilvl w:val="0"/>
          <w:numId w:val="0"/>
        </w:num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3.5.11.5</w:t>
      </w:r>
      <w:r w:rsidR="00903150">
        <w:rPr>
          <w:rFonts w:cs="宋体" w:hint="eastAsia"/>
          <w:color w:val="000000"/>
          <w:kern w:val="0"/>
          <w:szCs w:val="21"/>
        </w:rPr>
        <w:t xml:space="preserve"> </w:t>
      </w:r>
      <w:r w:rsidR="00D558FF">
        <w:rPr>
          <w:rFonts w:cs="宋体" w:hint="eastAsia"/>
          <w:color w:val="000000"/>
          <w:kern w:val="0"/>
          <w:szCs w:val="21"/>
        </w:rPr>
        <w:t>获取G</w:t>
      </w:r>
      <w:r w:rsidR="00D558FF">
        <w:rPr>
          <w:rFonts w:cs="宋体"/>
          <w:color w:val="000000"/>
          <w:kern w:val="0"/>
          <w:szCs w:val="21"/>
        </w:rPr>
        <w:t>PS</w:t>
      </w:r>
      <w:r w:rsidR="00D558FF">
        <w:rPr>
          <w:rFonts w:cs="宋体" w:hint="eastAsia"/>
          <w:color w:val="000000"/>
          <w:kern w:val="0"/>
          <w:szCs w:val="21"/>
        </w:rPr>
        <w:t>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70570" w:rsidRPr="00002A9C" w14:paraId="225A97A3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F6BE11" w14:textId="77777777" w:rsidR="00A70570" w:rsidRPr="00002A9C" w:rsidRDefault="00A70570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E66919" w14:textId="58B23A07" w:rsidR="00A70570" w:rsidRDefault="00A70570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 w:rsidR="00E15AFB">
              <w:rPr>
                <w:rFonts w:asciiTheme="minorEastAsia" w:hAnsiTheme="minorEastAsia" w:cs="宋体"/>
                <w:szCs w:val="21"/>
              </w:rPr>
              <w:t>xB</w:t>
            </w:r>
            <w:r w:rsidR="00BE7A37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A70570" w:rsidRPr="0028101D" w14:paraId="6C3C75BE" w14:textId="77777777" w:rsidTr="008F5845">
        <w:tc>
          <w:tcPr>
            <w:tcW w:w="1526" w:type="dxa"/>
            <w:shd w:val="clear" w:color="auto" w:fill="auto"/>
            <w:vAlign w:val="center"/>
          </w:tcPr>
          <w:p w14:paraId="0877FA7F" w14:textId="77777777" w:rsidR="00A70570" w:rsidRPr="00002A9C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D1948A" w14:textId="344A8044" w:rsidR="00A70570" w:rsidRPr="004E6B3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A069E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</w:t>
            </w:r>
            <w:r w:rsidR="00A069E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A70570" w:rsidRPr="00002A9C" w14:paraId="6D0D6736" w14:textId="77777777" w:rsidTr="008F5845">
        <w:tc>
          <w:tcPr>
            <w:tcW w:w="1526" w:type="dxa"/>
            <w:shd w:val="clear" w:color="auto" w:fill="auto"/>
            <w:vAlign w:val="center"/>
          </w:tcPr>
          <w:p w14:paraId="667DE924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765F24F" w14:textId="7FEC6E4A" w:rsidR="00A70570" w:rsidRDefault="008A5827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A70570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A70570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A70570" w:rsidRPr="00002A9C" w14:paraId="1CBB5546" w14:textId="77777777" w:rsidTr="008F5845">
        <w:tc>
          <w:tcPr>
            <w:tcW w:w="1526" w:type="dxa"/>
            <w:shd w:val="clear" w:color="auto" w:fill="auto"/>
            <w:vAlign w:val="center"/>
          </w:tcPr>
          <w:p w14:paraId="363D6A65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276E32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70570" w:rsidRPr="001C0AE8" w14:paraId="1EE04554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C3217D" w14:textId="77777777" w:rsidR="00A70570" w:rsidRPr="001C0AE8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E8A80E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83ED4A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D32FF4E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87941DB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70570" w:rsidRPr="001C0AE8" w14:paraId="1CAAAC2C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CD06808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33BD72" w14:textId="77777777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F77D48" w14:textId="77777777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8DF5D8" w14:textId="77777777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1D4346" w14:textId="77777777" w:rsidR="00A70570" w:rsidRPr="001D6574" w:rsidRDefault="00A70570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0570" w:rsidRPr="00002A9C" w14:paraId="402EC545" w14:textId="77777777" w:rsidTr="008F5845">
        <w:tc>
          <w:tcPr>
            <w:tcW w:w="1526" w:type="dxa"/>
            <w:shd w:val="clear" w:color="auto" w:fill="auto"/>
            <w:vAlign w:val="center"/>
          </w:tcPr>
          <w:p w14:paraId="5A9BE25C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947BD1D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A70570" w:rsidRPr="00002A9C" w14:paraId="35AA18A9" w14:textId="77777777" w:rsidTr="008F5845">
        <w:tc>
          <w:tcPr>
            <w:tcW w:w="1526" w:type="dxa"/>
            <w:shd w:val="clear" w:color="auto" w:fill="auto"/>
            <w:vAlign w:val="center"/>
          </w:tcPr>
          <w:p w14:paraId="5D52C9B2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C10A581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E3177D" w14:textId="77777777" w:rsidR="00A70570" w:rsidRDefault="00A70570" w:rsidP="00A70570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70570" w:rsidRPr="00002A9C" w14:paraId="34F48981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A3DA7F" w14:textId="77777777" w:rsidR="00A70570" w:rsidRPr="00002A9C" w:rsidRDefault="00A70570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A01DFD3" w14:textId="01FE8BE2" w:rsidR="00A70570" w:rsidRDefault="00A70570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A70570" w:rsidRPr="0028101D" w14:paraId="55937EC2" w14:textId="77777777" w:rsidTr="008F5845">
        <w:tc>
          <w:tcPr>
            <w:tcW w:w="1526" w:type="dxa"/>
            <w:shd w:val="clear" w:color="auto" w:fill="auto"/>
            <w:vAlign w:val="center"/>
          </w:tcPr>
          <w:p w14:paraId="244BEA6A" w14:textId="77777777" w:rsidR="00A70570" w:rsidRPr="00002A9C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F6CA21A" w14:textId="3C5215F2" w:rsidR="00A70570" w:rsidRPr="004E6B3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40068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</w:t>
            </w:r>
            <w:r w:rsidR="0040068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70570" w:rsidRPr="00002A9C" w14:paraId="05745A40" w14:textId="77777777" w:rsidTr="008F5845">
        <w:tc>
          <w:tcPr>
            <w:tcW w:w="1526" w:type="dxa"/>
            <w:shd w:val="clear" w:color="auto" w:fill="auto"/>
            <w:vAlign w:val="center"/>
          </w:tcPr>
          <w:p w14:paraId="1672C4FA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FB5EE5" w14:textId="568BCA2B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767260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A70570" w:rsidRPr="00002A9C" w14:paraId="100399B3" w14:textId="77777777" w:rsidTr="008F5845">
        <w:tc>
          <w:tcPr>
            <w:tcW w:w="1526" w:type="dxa"/>
            <w:shd w:val="clear" w:color="auto" w:fill="auto"/>
            <w:vAlign w:val="center"/>
          </w:tcPr>
          <w:p w14:paraId="5BB701AB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6C7F4B6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70570" w:rsidRPr="001C0AE8" w14:paraId="2F463443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52C289D" w14:textId="77777777" w:rsidR="00A70570" w:rsidRPr="001C0AE8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1EFEE7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25C519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07407A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414D7B" w14:textId="77777777" w:rsidR="00A70570" w:rsidRPr="001C0AE8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70570" w:rsidRPr="001C0AE8" w14:paraId="3C1837E1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34FBA3E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A8B671" w14:textId="77777777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6BBF54" w14:textId="11E0B820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6B97CEC8" w14:textId="77777777" w:rsidR="00A70570" w:rsidRPr="001D6574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9E4C39F" w14:textId="1D4DB8B9" w:rsidR="00A70570" w:rsidRDefault="00A70570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553C5F">
              <w:rPr>
                <w:rFonts w:asciiTheme="minorEastAsia" w:hAnsiTheme="minorEastAsia" w:hint="eastAsia"/>
                <w:szCs w:val="21"/>
              </w:rPr>
              <w:t>G</w:t>
            </w:r>
            <w:r w:rsidR="00553C5F">
              <w:rPr>
                <w:rFonts w:asciiTheme="minorEastAsia" w:hAnsiTheme="minorEastAsia"/>
                <w:szCs w:val="21"/>
              </w:rPr>
              <w:t>PS</w:t>
            </w:r>
            <w:r w:rsidR="00E86E05">
              <w:rPr>
                <w:rFonts w:asciiTheme="minorEastAsia" w:hAnsiTheme="minorEastAsia" w:hint="eastAsia"/>
                <w:szCs w:val="21"/>
              </w:rPr>
              <w:t>打开</w:t>
            </w:r>
          </w:p>
          <w:p w14:paraId="18317312" w14:textId="43B7359E" w:rsidR="00A70570" w:rsidRPr="00B72B9E" w:rsidRDefault="00A70570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553C5F">
              <w:rPr>
                <w:rFonts w:asciiTheme="minorEastAsia" w:hAnsiTheme="minorEastAsia" w:hint="eastAsia"/>
                <w:szCs w:val="21"/>
              </w:rPr>
              <w:t>G</w:t>
            </w:r>
            <w:r w:rsidR="00553C5F">
              <w:rPr>
                <w:rFonts w:asciiTheme="minorEastAsia" w:hAnsiTheme="minorEastAsia"/>
                <w:szCs w:val="21"/>
              </w:rPr>
              <w:t>PS</w:t>
            </w:r>
            <w:r w:rsidR="00E86E05">
              <w:rPr>
                <w:rFonts w:asciiTheme="minorEastAsia" w:hAnsiTheme="minorEastAsia" w:hint="eastAsia"/>
                <w:szCs w:val="21"/>
              </w:rPr>
              <w:t>关闭</w:t>
            </w:r>
          </w:p>
        </w:tc>
      </w:tr>
      <w:tr w:rsidR="00A70570" w:rsidRPr="00002A9C" w14:paraId="0E56AA15" w14:textId="77777777" w:rsidTr="008F5845">
        <w:tc>
          <w:tcPr>
            <w:tcW w:w="1526" w:type="dxa"/>
            <w:shd w:val="clear" w:color="auto" w:fill="auto"/>
            <w:vAlign w:val="center"/>
          </w:tcPr>
          <w:p w14:paraId="08249160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E9D328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A70570" w:rsidRPr="00002A9C" w14:paraId="66DDEDEC" w14:textId="77777777" w:rsidTr="008F5845">
        <w:tc>
          <w:tcPr>
            <w:tcW w:w="1526" w:type="dxa"/>
            <w:shd w:val="clear" w:color="auto" w:fill="auto"/>
            <w:vAlign w:val="center"/>
          </w:tcPr>
          <w:p w14:paraId="2DC7A78B" w14:textId="77777777" w:rsidR="00A70570" w:rsidRDefault="00A70570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F735703" w14:textId="77777777" w:rsidR="00A70570" w:rsidRDefault="00A70570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89134D0" w14:textId="77777777" w:rsidR="00A70570" w:rsidRDefault="00A70570" w:rsidP="00A70570"/>
    <w:p w14:paraId="736DCBDB" w14:textId="444B2956" w:rsidR="00A17FA4" w:rsidRDefault="002D6F5D" w:rsidP="002D6F5D">
      <w:pPr>
        <w:pStyle w:val="4"/>
        <w:numPr>
          <w:ilvl w:val="0"/>
          <w:numId w:val="0"/>
        </w:num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3.5.11.6</w:t>
      </w:r>
      <w:r w:rsidR="00DB2FF5">
        <w:rPr>
          <w:rFonts w:cs="宋体"/>
          <w:color w:val="000000"/>
          <w:kern w:val="0"/>
          <w:szCs w:val="21"/>
        </w:rPr>
        <w:t xml:space="preserve"> </w:t>
      </w:r>
      <w:r w:rsidR="00A17FA4">
        <w:rPr>
          <w:rFonts w:cs="宋体" w:hint="eastAsia"/>
          <w:color w:val="000000"/>
          <w:kern w:val="0"/>
          <w:szCs w:val="21"/>
        </w:rPr>
        <w:t>获取G</w:t>
      </w:r>
      <w:r w:rsidR="00A17FA4">
        <w:rPr>
          <w:rFonts w:cs="宋体"/>
          <w:color w:val="000000"/>
          <w:kern w:val="0"/>
          <w:szCs w:val="21"/>
        </w:rPr>
        <w:t>PS</w:t>
      </w:r>
      <w:r w:rsidR="00A17FA4">
        <w:rPr>
          <w:rFonts w:cs="宋体" w:hint="eastAsia"/>
          <w:color w:val="000000"/>
          <w:kern w:val="0"/>
          <w:szCs w:val="21"/>
        </w:rPr>
        <w:t>数据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17FA4" w:rsidRPr="00002A9C" w14:paraId="342200BD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DCE90D7" w14:textId="77777777" w:rsidR="00A17FA4" w:rsidRPr="00002A9C" w:rsidRDefault="00A17FA4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8976C4A" w14:textId="18AE9CB1" w:rsidR="00A17FA4" w:rsidRDefault="00A17FA4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 w:rsidR="00BE7A37">
              <w:rPr>
                <w:rFonts w:asciiTheme="minorEastAsia" w:hAnsiTheme="minorEastAsia" w:cs="宋体"/>
                <w:szCs w:val="21"/>
              </w:rPr>
              <w:t>5</w:t>
            </w:r>
          </w:p>
        </w:tc>
      </w:tr>
      <w:tr w:rsidR="00A17FA4" w:rsidRPr="0028101D" w14:paraId="0647BC32" w14:textId="77777777" w:rsidTr="008F5845">
        <w:tc>
          <w:tcPr>
            <w:tcW w:w="1526" w:type="dxa"/>
            <w:shd w:val="clear" w:color="auto" w:fill="auto"/>
            <w:vAlign w:val="center"/>
          </w:tcPr>
          <w:p w14:paraId="178332CC" w14:textId="77777777" w:rsidR="00A17FA4" w:rsidRPr="00002A9C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F407150" w14:textId="7D6FF266" w:rsidR="00A17FA4" w:rsidRPr="004E6B3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获取G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 w:rsidR="00167B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A17FA4" w:rsidRPr="00002A9C" w14:paraId="77081BA5" w14:textId="77777777" w:rsidTr="008F5845">
        <w:tc>
          <w:tcPr>
            <w:tcW w:w="1526" w:type="dxa"/>
            <w:shd w:val="clear" w:color="auto" w:fill="auto"/>
            <w:vAlign w:val="center"/>
          </w:tcPr>
          <w:p w14:paraId="090B6B23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619CE32" w14:textId="7AEA50CA" w:rsidR="00A17FA4" w:rsidRDefault="001A458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A17FA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A17FA4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A17FA4" w:rsidRPr="00002A9C" w14:paraId="5C1407D0" w14:textId="77777777" w:rsidTr="008F5845">
        <w:tc>
          <w:tcPr>
            <w:tcW w:w="1526" w:type="dxa"/>
            <w:shd w:val="clear" w:color="auto" w:fill="auto"/>
            <w:vAlign w:val="center"/>
          </w:tcPr>
          <w:p w14:paraId="0D196DB9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3931186" w14:textId="77777777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17FA4" w:rsidRPr="001C0AE8" w14:paraId="55ED5F9C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77C9101" w14:textId="77777777" w:rsidR="00A17FA4" w:rsidRPr="001C0AE8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D3900E" w14:textId="77777777" w:rsidR="00A17FA4" w:rsidRPr="001C0AE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4A47DE" w14:textId="77777777" w:rsidR="00A17FA4" w:rsidRPr="001C0AE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FB4073C" w14:textId="77777777" w:rsidR="00A17FA4" w:rsidRPr="001C0AE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8865EBD" w14:textId="77777777" w:rsidR="00A17FA4" w:rsidRPr="001C0AE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17FA4" w:rsidRPr="001C0AE8" w14:paraId="61CA617A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79D3B1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BAF5FA" w14:textId="77777777" w:rsidR="00A17FA4" w:rsidRPr="001D657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97B7F5F" w14:textId="77777777" w:rsidR="00A17FA4" w:rsidRPr="001D657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D20340" w14:textId="77777777" w:rsidR="00A17FA4" w:rsidRPr="001D657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0D3A0BD" w14:textId="77777777" w:rsidR="00A17FA4" w:rsidRPr="001D6574" w:rsidRDefault="00A17FA4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7FA4" w:rsidRPr="00002A9C" w14:paraId="73DC72DF" w14:textId="77777777" w:rsidTr="008F5845">
        <w:tc>
          <w:tcPr>
            <w:tcW w:w="1526" w:type="dxa"/>
            <w:shd w:val="clear" w:color="auto" w:fill="auto"/>
            <w:vAlign w:val="center"/>
          </w:tcPr>
          <w:p w14:paraId="2C0A77F6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A8EEC3" w14:textId="77777777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A17FA4" w:rsidRPr="00002A9C" w14:paraId="73F18BF0" w14:textId="77777777" w:rsidTr="008F5845">
        <w:tc>
          <w:tcPr>
            <w:tcW w:w="1526" w:type="dxa"/>
            <w:shd w:val="clear" w:color="auto" w:fill="auto"/>
            <w:vAlign w:val="center"/>
          </w:tcPr>
          <w:p w14:paraId="6B2FD284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ABF563" w14:textId="77777777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4E4AEA9" w14:textId="77777777" w:rsidR="00A17FA4" w:rsidRDefault="00A17FA4" w:rsidP="00A17FA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17FA4" w:rsidRPr="00002A9C" w14:paraId="6A319188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DB486FA" w14:textId="77777777" w:rsidR="00A17FA4" w:rsidRPr="00002A9C" w:rsidRDefault="00A17FA4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1AB0D80" w14:textId="79361430" w:rsidR="00A17FA4" w:rsidRDefault="00A17FA4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5</w:t>
            </w:r>
          </w:p>
        </w:tc>
      </w:tr>
      <w:tr w:rsidR="00A17FA4" w:rsidRPr="0028101D" w14:paraId="7EB718EE" w14:textId="77777777" w:rsidTr="008F5845">
        <w:tc>
          <w:tcPr>
            <w:tcW w:w="1526" w:type="dxa"/>
            <w:shd w:val="clear" w:color="auto" w:fill="auto"/>
            <w:vAlign w:val="center"/>
          </w:tcPr>
          <w:p w14:paraId="0AA90ACA" w14:textId="77777777" w:rsidR="00A17FA4" w:rsidRPr="00002A9C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FAEF1" w14:textId="2F1D2E40" w:rsidR="00A17FA4" w:rsidRPr="004E6B38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获取G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PS</w:t>
            </w:r>
            <w:r w:rsidR="00CD3CD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17FA4" w:rsidRPr="00002A9C" w14:paraId="00449713" w14:textId="77777777" w:rsidTr="008F5845">
        <w:tc>
          <w:tcPr>
            <w:tcW w:w="1526" w:type="dxa"/>
            <w:shd w:val="clear" w:color="auto" w:fill="auto"/>
            <w:vAlign w:val="center"/>
          </w:tcPr>
          <w:p w14:paraId="51446A4E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8AF1850" w14:textId="2C3A5AF8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07373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A17FA4" w:rsidRPr="00002A9C" w14:paraId="6B0BB299" w14:textId="77777777" w:rsidTr="008F5845">
        <w:tc>
          <w:tcPr>
            <w:tcW w:w="1526" w:type="dxa"/>
            <w:shd w:val="clear" w:color="auto" w:fill="auto"/>
            <w:vAlign w:val="center"/>
          </w:tcPr>
          <w:p w14:paraId="6264577E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E7D6154" w14:textId="77777777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17496" w:rsidRPr="001C0AE8" w14:paraId="58C470F1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ACF84AE" w14:textId="77777777" w:rsidR="00717496" w:rsidRPr="001C0AE8" w:rsidRDefault="00717496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1CCAB" w14:textId="77777777" w:rsidR="00717496" w:rsidRPr="001C0AE8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B5A493" w14:textId="77777777" w:rsidR="00717496" w:rsidRPr="001C0AE8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87756D1" w14:textId="77777777" w:rsidR="00717496" w:rsidRPr="001C0AE8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4A91B4" w14:textId="77777777" w:rsidR="00717496" w:rsidRPr="001C0AE8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17496" w:rsidRPr="001C0AE8" w14:paraId="7A27492E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32DC37E" w14:textId="77777777" w:rsidR="00717496" w:rsidRDefault="00717496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B16882" w14:textId="78C8BFF8" w:rsidR="00717496" w:rsidRPr="001D657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2EB63" w14:textId="58AC3EBD" w:rsidR="00717496" w:rsidRPr="001D657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longitude</w:t>
            </w:r>
          </w:p>
        </w:tc>
        <w:tc>
          <w:tcPr>
            <w:tcW w:w="992" w:type="dxa"/>
            <w:vAlign w:val="center"/>
          </w:tcPr>
          <w:p w14:paraId="0D0D3399" w14:textId="3F5D5047" w:rsidR="00717496" w:rsidRPr="001D657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4BC25AEE" w14:textId="6FE51B22" w:rsidR="00717496" w:rsidRPr="00B72B9E" w:rsidRDefault="00181A18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 w:rsidR="00717496">
              <w:rPr>
                <w:rFonts w:asciiTheme="minorEastAsia" w:hAnsiTheme="minorEastAsia" w:hint="eastAsia"/>
                <w:szCs w:val="21"/>
              </w:rPr>
              <w:t>经度</w:t>
            </w:r>
            <w:r w:rsidR="00717496" w:rsidRPr="00340955">
              <w:rPr>
                <w:rFonts w:asciiTheme="minorEastAsia" w:hAnsiTheme="minorEastAsia" w:hint="eastAsia"/>
                <w:szCs w:val="21"/>
              </w:rPr>
              <w:t>（0</w:t>
            </w:r>
            <w:r w:rsidR="00717496" w:rsidRPr="00340955">
              <w:rPr>
                <w:rFonts w:asciiTheme="minorEastAsia" w:hAnsiTheme="minorEastAsia"/>
                <w:szCs w:val="21"/>
              </w:rPr>
              <w:t>.</w:t>
            </w:r>
            <w:r w:rsidR="00717496">
              <w:rPr>
                <w:rFonts w:asciiTheme="minorEastAsia" w:hAnsiTheme="minorEastAsia"/>
                <w:szCs w:val="21"/>
              </w:rPr>
              <w:t>000</w:t>
            </w:r>
            <w:r w:rsidR="00717496" w:rsidRPr="00340955">
              <w:rPr>
                <w:rFonts w:asciiTheme="minorEastAsia" w:hAnsiTheme="minorEastAsia"/>
                <w:szCs w:val="21"/>
              </w:rPr>
              <w:t>01</w:t>
            </w:r>
            <w:r w:rsidR="00717496"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717496" w:rsidRPr="001C0AE8" w14:paraId="2D9D5D6A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DEF956D" w14:textId="77777777" w:rsidR="00717496" w:rsidRDefault="00717496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44291A" w14:textId="487989B3" w:rsidR="00717496" w:rsidRPr="001D657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98E41" w14:textId="4960168C" w:rsidR="00717496" w:rsidRPr="001D657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latitude</w:t>
            </w:r>
          </w:p>
        </w:tc>
        <w:tc>
          <w:tcPr>
            <w:tcW w:w="992" w:type="dxa"/>
            <w:vAlign w:val="center"/>
          </w:tcPr>
          <w:p w14:paraId="5B033C36" w14:textId="6295C9B7" w:rsidR="00717496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402" w:type="dxa"/>
            <w:vAlign w:val="center"/>
          </w:tcPr>
          <w:p w14:paraId="2629D356" w14:textId="452FE318" w:rsidR="00717496" w:rsidRDefault="00181A18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 xml:space="preserve">SB </w:t>
            </w:r>
            <w:r w:rsidR="00717496">
              <w:rPr>
                <w:rFonts w:asciiTheme="minorEastAsia" w:hAnsiTheme="minorEastAsia" w:hint="eastAsia"/>
                <w:szCs w:val="21"/>
              </w:rPr>
              <w:t>纬度</w:t>
            </w:r>
            <w:r w:rsidR="00717496" w:rsidRPr="00340955">
              <w:rPr>
                <w:rFonts w:asciiTheme="minorEastAsia" w:hAnsiTheme="minorEastAsia" w:hint="eastAsia"/>
                <w:szCs w:val="21"/>
              </w:rPr>
              <w:t>（0</w:t>
            </w:r>
            <w:r w:rsidR="00717496" w:rsidRPr="00340955">
              <w:rPr>
                <w:rFonts w:asciiTheme="minorEastAsia" w:hAnsiTheme="minorEastAsia"/>
                <w:szCs w:val="21"/>
              </w:rPr>
              <w:t>.</w:t>
            </w:r>
            <w:r w:rsidR="00717496">
              <w:rPr>
                <w:rFonts w:asciiTheme="minorEastAsia" w:hAnsiTheme="minorEastAsia"/>
                <w:szCs w:val="21"/>
              </w:rPr>
              <w:t>000</w:t>
            </w:r>
            <w:r w:rsidR="00717496" w:rsidRPr="00340955">
              <w:rPr>
                <w:rFonts w:asciiTheme="minorEastAsia" w:hAnsiTheme="minorEastAsia"/>
                <w:szCs w:val="21"/>
              </w:rPr>
              <w:t>01</w:t>
            </w:r>
            <w:r w:rsidR="00717496" w:rsidRPr="00340955">
              <w:rPr>
                <w:rFonts w:asciiTheme="minorEastAsia" w:hAnsiTheme="minorEastAsia" w:hint="eastAsia"/>
                <w:szCs w:val="21"/>
              </w:rPr>
              <w:t>°）</w:t>
            </w:r>
          </w:p>
        </w:tc>
      </w:tr>
      <w:tr w:rsidR="00A17FA4" w:rsidRPr="00002A9C" w14:paraId="77F925F0" w14:textId="77777777" w:rsidTr="008F5845">
        <w:tc>
          <w:tcPr>
            <w:tcW w:w="1526" w:type="dxa"/>
            <w:shd w:val="clear" w:color="auto" w:fill="auto"/>
            <w:vAlign w:val="center"/>
          </w:tcPr>
          <w:p w14:paraId="502F590E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7844EE" w14:textId="064DDADF" w:rsidR="00A17FA4" w:rsidRDefault="00717496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A17FA4" w:rsidRPr="00002A9C" w14:paraId="3D789B4C" w14:textId="77777777" w:rsidTr="008F5845">
        <w:tc>
          <w:tcPr>
            <w:tcW w:w="1526" w:type="dxa"/>
            <w:shd w:val="clear" w:color="auto" w:fill="auto"/>
            <w:vAlign w:val="center"/>
          </w:tcPr>
          <w:p w14:paraId="2C317355" w14:textId="77777777" w:rsidR="00A17FA4" w:rsidRDefault="00A17FA4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0224333" w14:textId="77777777" w:rsidR="00A17FA4" w:rsidRDefault="00A17FA4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AFED815" w14:textId="77777777" w:rsidR="00A17FA4" w:rsidRDefault="00A17FA4" w:rsidP="00A17FA4">
      <w:pPr>
        <w:rPr>
          <w:b/>
          <w:bCs/>
        </w:rPr>
      </w:pPr>
    </w:p>
    <w:p w14:paraId="55568FDE" w14:textId="7AD080B4" w:rsidR="006177AB" w:rsidRDefault="003D1474" w:rsidP="003D1474">
      <w:pPr>
        <w:pStyle w:val="4"/>
        <w:numPr>
          <w:ilvl w:val="0"/>
          <w:numId w:val="0"/>
        </w:numPr>
        <w:ind w:left="720" w:hanging="720"/>
      </w:pPr>
      <w:r>
        <w:t>3.5.11.7</w:t>
      </w:r>
      <w:r w:rsidR="00DB3F87">
        <w:t xml:space="preserve"> </w:t>
      </w:r>
      <w:r w:rsidR="006177AB">
        <w:rPr>
          <w:rFonts w:hint="eastAsia"/>
        </w:rPr>
        <w:t>获取陀螺仪状态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177AB" w:rsidRPr="00002A9C" w14:paraId="59AFA462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A971D9D" w14:textId="77777777" w:rsidR="006177AB" w:rsidRPr="00002A9C" w:rsidRDefault="006177AB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57B460" w14:textId="713511C7" w:rsidR="006177AB" w:rsidRDefault="006177AB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 w:rsidR="00BE7A37"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177AB" w:rsidRPr="0028101D" w14:paraId="789AB11B" w14:textId="77777777" w:rsidTr="008F5845">
        <w:tc>
          <w:tcPr>
            <w:tcW w:w="1526" w:type="dxa"/>
            <w:shd w:val="clear" w:color="auto" w:fill="auto"/>
            <w:vAlign w:val="center"/>
          </w:tcPr>
          <w:p w14:paraId="424237D1" w14:textId="77777777" w:rsidR="006177AB" w:rsidRPr="00002A9C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1641C34" w14:textId="23AAC834" w:rsidR="006177AB" w:rsidRPr="004E6B38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1D61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陀螺仪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6177AB" w:rsidRPr="00002A9C" w14:paraId="0454DDC6" w14:textId="77777777" w:rsidTr="008F5845">
        <w:tc>
          <w:tcPr>
            <w:tcW w:w="1526" w:type="dxa"/>
            <w:shd w:val="clear" w:color="auto" w:fill="auto"/>
            <w:vAlign w:val="center"/>
          </w:tcPr>
          <w:p w14:paraId="61895E2E" w14:textId="77777777" w:rsidR="006177AB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DEEFC60" w14:textId="281F657E" w:rsidR="006177AB" w:rsidRDefault="001E3A32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6177AB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177AB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6177AB" w:rsidRPr="00002A9C" w14:paraId="4A3D2827" w14:textId="77777777" w:rsidTr="008F5845">
        <w:tc>
          <w:tcPr>
            <w:tcW w:w="1526" w:type="dxa"/>
            <w:shd w:val="clear" w:color="auto" w:fill="auto"/>
            <w:vAlign w:val="center"/>
          </w:tcPr>
          <w:p w14:paraId="46CCA1D0" w14:textId="77777777" w:rsidR="006177AB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3687AD6" w14:textId="77777777" w:rsidR="006177AB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177AB" w:rsidRPr="001C0AE8" w14:paraId="439E438E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73A33CA" w14:textId="77777777" w:rsidR="006177AB" w:rsidRPr="001C0AE8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EE19B21" w14:textId="77777777" w:rsidR="006177AB" w:rsidRPr="001C0AE8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093D85" w14:textId="77777777" w:rsidR="006177AB" w:rsidRPr="001C0AE8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D89ECF5" w14:textId="77777777" w:rsidR="006177AB" w:rsidRPr="001C0AE8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F546472" w14:textId="77777777" w:rsidR="006177AB" w:rsidRPr="001C0AE8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177AB" w:rsidRPr="001C0AE8" w14:paraId="06046A37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99265C5" w14:textId="77777777" w:rsidR="006177AB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56FF78" w14:textId="77777777" w:rsidR="006177AB" w:rsidRPr="001D6574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9394AE" w14:textId="77777777" w:rsidR="006177AB" w:rsidRPr="001D6574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BBBB3E" w14:textId="77777777" w:rsidR="006177AB" w:rsidRPr="001D6574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90AFFCF" w14:textId="77777777" w:rsidR="006177AB" w:rsidRPr="001D6574" w:rsidRDefault="006177AB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7AB" w:rsidRPr="00002A9C" w14:paraId="074DF565" w14:textId="77777777" w:rsidTr="008F5845">
        <w:tc>
          <w:tcPr>
            <w:tcW w:w="1526" w:type="dxa"/>
            <w:shd w:val="clear" w:color="auto" w:fill="auto"/>
            <w:vAlign w:val="center"/>
          </w:tcPr>
          <w:p w14:paraId="726B746D" w14:textId="77777777" w:rsidR="006177AB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5E7F7F" w14:textId="77777777" w:rsidR="006177AB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177AB" w:rsidRPr="00002A9C" w14:paraId="12A37A50" w14:textId="77777777" w:rsidTr="008F5845">
        <w:tc>
          <w:tcPr>
            <w:tcW w:w="1526" w:type="dxa"/>
            <w:shd w:val="clear" w:color="auto" w:fill="auto"/>
            <w:vAlign w:val="center"/>
          </w:tcPr>
          <w:p w14:paraId="54CBD764" w14:textId="77777777" w:rsidR="006177AB" w:rsidRDefault="006177AB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B12FDE8" w14:textId="77777777" w:rsidR="006177AB" w:rsidRDefault="006177AB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D44A970" w14:textId="77777777" w:rsidR="006177AB" w:rsidRDefault="006177AB" w:rsidP="006177A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3F4CBA" w:rsidRPr="00002A9C" w14:paraId="1CA51190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6B98BB" w14:textId="77777777" w:rsidR="003F4CBA" w:rsidRPr="00002A9C" w:rsidRDefault="003F4CBA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CF0950" w14:textId="0FD5CDB8" w:rsidR="003F4CBA" w:rsidRDefault="003F4CBA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3F4CBA" w:rsidRPr="0028101D" w14:paraId="6F750321" w14:textId="77777777" w:rsidTr="008F5845">
        <w:tc>
          <w:tcPr>
            <w:tcW w:w="1526" w:type="dxa"/>
            <w:shd w:val="clear" w:color="auto" w:fill="auto"/>
            <w:vAlign w:val="center"/>
          </w:tcPr>
          <w:p w14:paraId="039F9071" w14:textId="77777777" w:rsidR="003F4CBA" w:rsidRPr="00002A9C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B74EB56" w14:textId="468FF3BF" w:rsidR="003F4CBA" w:rsidRPr="004E6B38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C5553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陀螺仪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3F4CBA" w:rsidRPr="00002A9C" w14:paraId="5874BC6F" w14:textId="77777777" w:rsidTr="008F5845">
        <w:tc>
          <w:tcPr>
            <w:tcW w:w="1526" w:type="dxa"/>
            <w:shd w:val="clear" w:color="auto" w:fill="auto"/>
            <w:vAlign w:val="center"/>
          </w:tcPr>
          <w:p w14:paraId="7705EE5D" w14:textId="77777777" w:rsidR="003F4CBA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9965CD9" w14:textId="49EC6A9E" w:rsidR="003F4CBA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65B97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3F4CBA" w:rsidRPr="00002A9C" w14:paraId="77EC0A6E" w14:textId="77777777" w:rsidTr="008F5845">
        <w:tc>
          <w:tcPr>
            <w:tcW w:w="1526" w:type="dxa"/>
            <w:shd w:val="clear" w:color="auto" w:fill="auto"/>
            <w:vAlign w:val="center"/>
          </w:tcPr>
          <w:p w14:paraId="116DD2BB" w14:textId="77777777" w:rsidR="003F4CBA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D3A12B2" w14:textId="77777777" w:rsidR="003F4CBA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F4CBA" w:rsidRPr="001C0AE8" w14:paraId="235E7FB4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592103" w14:textId="77777777" w:rsidR="003F4CBA" w:rsidRPr="001C0AE8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7543E17" w14:textId="77777777" w:rsidR="003F4CBA" w:rsidRPr="001C0AE8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ED591" w14:textId="77777777" w:rsidR="003F4CBA" w:rsidRPr="001C0AE8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0B3F404" w14:textId="77777777" w:rsidR="003F4CBA" w:rsidRPr="001C0AE8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2A51D36" w14:textId="77777777" w:rsidR="003F4CBA" w:rsidRPr="001C0AE8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F4CBA" w:rsidRPr="001C0AE8" w14:paraId="6CE473FD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B55E31F" w14:textId="77777777" w:rsidR="003F4CBA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F70816" w14:textId="77777777" w:rsidR="003F4CBA" w:rsidRPr="001D6574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FDF628" w14:textId="1479B349" w:rsidR="003F4CBA" w:rsidRPr="001D6574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54D91EEB" w14:textId="77777777" w:rsidR="003F4CBA" w:rsidRPr="001D6574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883F4AA" w14:textId="408DED8C" w:rsidR="003F4CBA" w:rsidRDefault="003F4CBA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D84AE6">
              <w:rPr>
                <w:rFonts w:asciiTheme="minorEastAsia" w:hAnsiTheme="minorEastAsia" w:hint="eastAsia"/>
                <w:szCs w:val="21"/>
              </w:rPr>
              <w:t>陀螺仪</w:t>
            </w:r>
            <w:r>
              <w:rPr>
                <w:rFonts w:asciiTheme="minorEastAsia" w:hAnsiTheme="minorEastAsia" w:hint="eastAsia"/>
                <w:szCs w:val="21"/>
              </w:rPr>
              <w:t>运行正常</w:t>
            </w:r>
          </w:p>
          <w:p w14:paraId="694DE8AF" w14:textId="2BFC0534" w:rsidR="003F4CBA" w:rsidRPr="00B72B9E" w:rsidRDefault="003F4CBA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D84AE6">
              <w:rPr>
                <w:rFonts w:asciiTheme="minorEastAsia" w:hAnsiTheme="minorEastAsia" w:hint="eastAsia"/>
                <w:szCs w:val="21"/>
              </w:rPr>
              <w:t>陀螺仪</w:t>
            </w:r>
            <w:r>
              <w:rPr>
                <w:rFonts w:asciiTheme="minorEastAsia" w:hAnsiTheme="minorEastAsia" w:hint="eastAsia"/>
                <w:szCs w:val="21"/>
              </w:rPr>
              <w:t>运行</w:t>
            </w:r>
            <w:r w:rsidR="00807554">
              <w:rPr>
                <w:rFonts w:asciiTheme="minorEastAsia" w:hAnsiTheme="minorEastAsia" w:hint="eastAsia"/>
                <w:szCs w:val="21"/>
              </w:rPr>
              <w:t>异常</w:t>
            </w:r>
          </w:p>
        </w:tc>
      </w:tr>
      <w:tr w:rsidR="003F4CBA" w:rsidRPr="00002A9C" w14:paraId="683856EB" w14:textId="77777777" w:rsidTr="008F5845">
        <w:tc>
          <w:tcPr>
            <w:tcW w:w="1526" w:type="dxa"/>
            <w:shd w:val="clear" w:color="auto" w:fill="auto"/>
            <w:vAlign w:val="center"/>
          </w:tcPr>
          <w:p w14:paraId="134298C4" w14:textId="77777777" w:rsidR="003F4CBA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EB4162" w14:textId="77777777" w:rsidR="003F4CBA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3F4CBA" w:rsidRPr="00002A9C" w14:paraId="6ADCCAC7" w14:textId="77777777" w:rsidTr="008F5845">
        <w:tc>
          <w:tcPr>
            <w:tcW w:w="1526" w:type="dxa"/>
            <w:shd w:val="clear" w:color="auto" w:fill="auto"/>
            <w:vAlign w:val="center"/>
          </w:tcPr>
          <w:p w14:paraId="546B5B33" w14:textId="77777777" w:rsidR="003F4CBA" w:rsidRDefault="003F4CB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968799" w14:textId="77777777" w:rsidR="003F4CBA" w:rsidRDefault="003F4CB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C1875CB" w14:textId="77777777" w:rsidR="003F4CBA" w:rsidRDefault="003F4CBA" w:rsidP="006177AB"/>
    <w:p w14:paraId="2A5E852C" w14:textId="77777777" w:rsidR="00BA339B" w:rsidRDefault="00BA339B" w:rsidP="006177AB"/>
    <w:p w14:paraId="17E08A11" w14:textId="62B576D4" w:rsidR="00BA339B" w:rsidRDefault="00AA5E1D" w:rsidP="00AA5E1D">
      <w:pPr>
        <w:pStyle w:val="4"/>
        <w:numPr>
          <w:ilvl w:val="0"/>
          <w:numId w:val="0"/>
        </w:numPr>
        <w:ind w:left="720" w:hanging="720"/>
      </w:pPr>
      <w:r>
        <w:lastRenderedPageBreak/>
        <w:t>3.5.11.8</w:t>
      </w:r>
      <w:r w:rsidR="002C6E8F">
        <w:rPr>
          <w:rFonts w:hint="eastAsia"/>
        </w:rPr>
        <w:t xml:space="preserve"> </w:t>
      </w:r>
      <w:r w:rsidR="00BA339B">
        <w:rPr>
          <w:rFonts w:hint="eastAsia"/>
        </w:rPr>
        <w:t>获取陀螺仪数据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90F9C" w:rsidRPr="00002A9C" w14:paraId="475D400F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9F3DDD" w14:textId="77777777" w:rsidR="00990F9C" w:rsidRPr="00002A9C" w:rsidRDefault="00990F9C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9150B3F" w14:textId="2C78286C" w:rsidR="00990F9C" w:rsidRDefault="00990F9C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 w:rsidR="00BE7A37"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990F9C" w:rsidRPr="0028101D" w14:paraId="6F729213" w14:textId="77777777" w:rsidTr="008F5845">
        <w:tc>
          <w:tcPr>
            <w:tcW w:w="1526" w:type="dxa"/>
            <w:shd w:val="clear" w:color="auto" w:fill="auto"/>
            <w:vAlign w:val="center"/>
          </w:tcPr>
          <w:p w14:paraId="5F6F66EC" w14:textId="77777777" w:rsidR="00990F9C" w:rsidRPr="00002A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FCC6604" w14:textId="4D5742AD" w:rsidR="00990F9C" w:rsidRPr="004E6B3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58670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陀螺仪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990F9C" w:rsidRPr="0003244A" w14:paraId="70094739" w14:textId="77777777" w:rsidTr="008F5845">
        <w:tc>
          <w:tcPr>
            <w:tcW w:w="1526" w:type="dxa"/>
            <w:shd w:val="clear" w:color="auto" w:fill="auto"/>
            <w:vAlign w:val="center"/>
          </w:tcPr>
          <w:p w14:paraId="195ACEF4" w14:textId="77777777" w:rsidR="00990F9C" w:rsidRDefault="00990F9C" w:rsidP="0003244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C2176B" w14:textId="350C0CCA" w:rsidR="00990F9C" w:rsidRDefault="00D2148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990F9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90F9C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990F9C" w:rsidRPr="00002A9C" w14:paraId="467249C7" w14:textId="77777777" w:rsidTr="008F5845">
        <w:tc>
          <w:tcPr>
            <w:tcW w:w="1526" w:type="dxa"/>
            <w:shd w:val="clear" w:color="auto" w:fill="auto"/>
            <w:vAlign w:val="center"/>
          </w:tcPr>
          <w:p w14:paraId="2EFE505E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5DE6F5" w14:textId="77777777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90F9C" w:rsidRPr="001C0AE8" w14:paraId="57F80DBC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9852C0A" w14:textId="77777777" w:rsidR="00990F9C" w:rsidRPr="001C0AE8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4F73FD1" w14:textId="77777777" w:rsidR="00990F9C" w:rsidRPr="001C0AE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581A01" w14:textId="77777777" w:rsidR="00990F9C" w:rsidRPr="001C0AE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AEA738C" w14:textId="77777777" w:rsidR="00990F9C" w:rsidRPr="001C0AE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F5FC43C" w14:textId="77777777" w:rsidR="00990F9C" w:rsidRPr="001C0AE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90F9C" w:rsidRPr="001C0AE8" w14:paraId="32777F5C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33BA44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7D9BCA" w14:textId="77777777" w:rsidR="00990F9C" w:rsidRPr="001D6574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ECE9375" w14:textId="77777777" w:rsidR="00990F9C" w:rsidRPr="001D6574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FBF21C" w14:textId="77777777" w:rsidR="00990F9C" w:rsidRPr="001D6574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D83C05D" w14:textId="77777777" w:rsidR="00990F9C" w:rsidRPr="001D6574" w:rsidRDefault="00990F9C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90F9C" w:rsidRPr="00002A9C" w14:paraId="6110FFF2" w14:textId="77777777" w:rsidTr="008F5845">
        <w:tc>
          <w:tcPr>
            <w:tcW w:w="1526" w:type="dxa"/>
            <w:shd w:val="clear" w:color="auto" w:fill="auto"/>
            <w:vAlign w:val="center"/>
          </w:tcPr>
          <w:p w14:paraId="2D5DC284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0FC107B" w14:textId="77777777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990F9C" w:rsidRPr="00002A9C" w14:paraId="5D0E6FEC" w14:textId="77777777" w:rsidTr="008F5845">
        <w:tc>
          <w:tcPr>
            <w:tcW w:w="1526" w:type="dxa"/>
            <w:shd w:val="clear" w:color="auto" w:fill="auto"/>
            <w:vAlign w:val="center"/>
          </w:tcPr>
          <w:p w14:paraId="6437C8C5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B1E1B69" w14:textId="77777777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E37561B" w14:textId="77777777" w:rsidR="006164F7" w:rsidRDefault="006164F7" w:rsidP="006164F7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90F9C" w:rsidRPr="00002A9C" w14:paraId="324665AB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E4F31D" w14:textId="77777777" w:rsidR="00990F9C" w:rsidRPr="00002A9C" w:rsidRDefault="00990F9C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64F7BA0" w14:textId="378FE897" w:rsidR="00990F9C" w:rsidRDefault="00990F9C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990F9C" w:rsidRPr="0028101D" w14:paraId="63E54324" w14:textId="77777777" w:rsidTr="008F5845">
        <w:tc>
          <w:tcPr>
            <w:tcW w:w="1526" w:type="dxa"/>
            <w:shd w:val="clear" w:color="auto" w:fill="auto"/>
            <w:vAlign w:val="center"/>
          </w:tcPr>
          <w:p w14:paraId="51B721F8" w14:textId="77777777" w:rsidR="00990F9C" w:rsidRPr="00002A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99F008E" w14:textId="62C5B61F" w:rsidR="00990F9C" w:rsidRPr="004E6B38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EE41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陀螺仪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990F9C" w:rsidRPr="00002A9C" w14:paraId="2F066FDE" w14:textId="77777777" w:rsidTr="008F5845">
        <w:tc>
          <w:tcPr>
            <w:tcW w:w="1526" w:type="dxa"/>
            <w:shd w:val="clear" w:color="auto" w:fill="auto"/>
            <w:vAlign w:val="center"/>
          </w:tcPr>
          <w:p w14:paraId="6D4DAA25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854720" w14:textId="07B2FC08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D14514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990F9C" w:rsidRPr="00002A9C" w14:paraId="74DCE44D" w14:textId="77777777" w:rsidTr="008F5845">
        <w:tc>
          <w:tcPr>
            <w:tcW w:w="1526" w:type="dxa"/>
            <w:shd w:val="clear" w:color="auto" w:fill="auto"/>
            <w:vAlign w:val="center"/>
          </w:tcPr>
          <w:p w14:paraId="24FE57F0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80662F" w14:textId="77777777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3244A" w:rsidRPr="001C0AE8" w14:paraId="0C295A5A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2F45E6" w14:textId="77777777" w:rsidR="0003244A" w:rsidRPr="001C0AE8" w:rsidRDefault="0003244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96000" w14:textId="77777777" w:rsidR="0003244A" w:rsidRPr="001C0AE8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049280" w14:textId="77777777" w:rsidR="0003244A" w:rsidRPr="001C0AE8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7522AD" w14:textId="77777777" w:rsidR="0003244A" w:rsidRPr="001C0AE8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2C00916" w14:textId="77777777" w:rsidR="0003244A" w:rsidRPr="001C0AE8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3244A" w:rsidRPr="001C0AE8" w14:paraId="797F6510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97BDB81" w14:textId="77777777" w:rsidR="0003244A" w:rsidRDefault="0003244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A0AF2B" w14:textId="2A137E89" w:rsidR="0003244A" w:rsidRPr="001D6574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6CCD27" w14:textId="39CFF918" w:rsidR="0003244A" w:rsidRPr="001D6574" w:rsidRDefault="006C042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Elevation</w:t>
            </w:r>
          </w:p>
        </w:tc>
        <w:tc>
          <w:tcPr>
            <w:tcW w:w="992" w:type="dxa"/>
            <w:vAlign w:val="center"/>
          </w:tcPr>
          <w:p w14:paraId="4307246A" w14:textId="05421BF7" w:rsidR="0003244A" w:rsidRPr="001D6574" w:rsidRDefault="00230908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03244A">
              <w:rPr>
                <w:rFonts w:asciiTheme="minorEastAsia" w:hAnsiTheme="minorEastAsia" w:hint="eastAsia"/>
                <w:szCs w:val="21"/>
              </w:rPr>
              <w:t>nt</w:t>
            </w:r>
            <w:r w:rsidR="0003244A"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402" w:type="dxa"/>
            <w:vAlign w:val="center"/>
          </w:tcPr>
          <w:p w14:paraId="040CC8C8" w14:textId="7E37CB3A" w:rsidR="0003244A" w:rsidRPr="00B72B9E" w:rsidRDefault="0065347B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仰角 </w:t>
            </w:r>
            <w:r w:rsidR="00915C73">
              <w:rPr>
                <w:rFonts w:asciiTheme="minorEastAsia" w:hAnsiTheme="minorEastAsia"/>
                <w:szCs w:val="21"/>
              </w:rPr>
              <w:t>*1000</w:t>
            </w:r>
          </w:p>
        </w:tc>
      </w:tr>
      <w:tr w:rsidR="0003244A" w:rsidRPr="001C0AE8" w14:paraId="02F43DF0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F0BF2A" w14:textId="77777777" w:rsidR="0003244A" w:rsidRDefault="0003244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E28DCA" w14:textId="48EA15A0" w:rsidR="0003244A" w:rsidRPr="001D6574" w:rsidRDefault="0003244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666EEE" w14:textId="1355D698" w:rsidR="0003244A" w:rsidRPr="001D6574" w:rsidRDefault="006C042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Direction</w:t>
            </w:r>
          </w:p>
        </w:tc>
        <w:tc>
          <w:tcPr>
            <w:tcW w:w="992" w:type="dxa"/>
            <w:vAlign w:val="center"/>
          </w:tcPr>
          <w:p w14:paraId="0BBA4D59" w14:textId="72860104" w:rsidR="0003244A" w:rsidRDefault="00230908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03244A">
              <w:rPr>
                <w:rFonts w:asciiTheme="minorEastAsia" w:hAnsiTheme="minorEastAsia" w:hint="eastAsia"/>
                <w:szCs w:val="21"/>
              </w:rPr>
              <w:t>nt</w:t>
            </w:r>
            <w:r w:rsidR="0003244A"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402" w:type="dxa"/>
            <w:vAlign w:val="center"/>
          </w:tcPr>
          <w:p w14:paraId="0535FB3E" w14:textId="3074644A" w:rsidR="0003244A" w:rsidRPr="00B72B9E" w:rsidRDefault="0065347B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方位角 </w:t>
            </w:r>
            <w:r w:rsidR="002A22F9">
              <w:rPr>
                <w:rFonts w:asciiTheme="minorEastAsia" w:hAnsiTheme="minorEastAsia"/>
                <w:szCs w:val="21"/>
              </w:rPr>
              <w:t>*</w:t>
            </w:r>
            <w:r w:rsidR="00915C73">
              <w:rPr>
                <w:rFonts w:asciiTheme="minorEastAsia" w:hAnsiTheme="minorEastAsia"/>
                <w:szCs w:val="21"/>
              </w:rPr>
              <w:t>1000</w:t>
            </w:r>
          </w:p>
        </w:tc>
      </w:tr>
      <w:tr w:rsidR="00990F9C" w:rsidRPr="00002A9C" w14:paraId="08C93E18" w14:textId="77777777" w:rsidTr="008F5845">
        <w:tc>
          <w:tcPr>
            <w:tcW w:w="1526" w:type="dxa"/>
            <w:shd w:val="clear" w:color="auto" w:fill="auto"/>
            <w:vAlign w:val="center"/>
          </w:tcPr>
          <w:p w14:paraId="275510CC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57230DD" w14:textId="7580B431" w:rsidR="00990F9C" w:rsidRDefault="006C042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90F9C" w:rsidRPr="00002A9C" w14:paraId="73998278" w14:textId="77777777" w:rsidTr="008F5845">
        <w:tc>
          <w:tcPr>
            <w:tcW w:w="1526" w:type="dxa"/>
            <w:shd w:val="clear" w:color="auto" w:fill="auto"/>
            <w:vAlign w:val="center"/>
          </w:tcPr>
          <w:p w14:paraId="2B5FCDDA" w14:textId="77777777" w:rsidR="00990F9C" w:rsidRDefault="00990F9C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568E157" w14:textId="77777777" w:rsidR="00990F9C" w:rsidRDefault="00990F9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1ED6FC0" w14:textId="77777777" w:rsidR="00990F9C" w:rsidRDefault="00990F9C" w:rsidP="006164F7">
      <w:pPr>
        <w:rPr>
          <w:b/>
          <w:bCs/>
        </w:rPr>
      </w:pPr>
    </w:p>
    <w:p w14:paraId="1DB56F39" w14:textId="6207098E" w:rsidR="008B12AD" w:rsidRDefault="00DD45F9" w:rsidP="00DD45F9">
      <w:pPr>
        <w:pStyle w:val="4"/>
        <w:numPr>
          <w:ilvl w:val="0"/>
          <w:numId w:val="0"/>
        </w:numPr>
        <w:ind w:left="720" w:hanging="720"/>
      </w:pPr>
      <w:r>
        <w:t>3.5.11.9</w:t>
      </w:r>
      <w:r w:rsidR="00903150">
        <w:rPr>
          <w:rFonts w:hint="eastAsia"/>
        </w:rPr>
        <w:t xml:space="preserve"> </w:t>
      </w:r>
      <w:r w:rsidR="008B12AD">
        <w:rPr>
          <w:rFonts w:hint="eastAsia"/>
        </w:rPr>
        <w:t>设置风扇状态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B12AD" w:rsidRPr="00002A9C" w14:paraId="3654FD1D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5163C9" w14:textId="77777777" w:rsidR="008B12AD" w:rsidRPr="00002A9C" w:rsidRDefault="008B12AD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6E0225" w14:textId="2FB42C20" w:rsidR="008B12AD" w:rsidRDefault="008B12AD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8B12AD" w:rsidRPr="0028101D" w14:paraId="2EB03B9F" w14:textId="77777777" w:rsidTr="008F5845">
        <w:tc>
          <w:tcPr>
            <w:tcW w:w="1526" w:type="dxa"/>
            <w:shd w:val="clear" w:color="auto" w:fill="auto"/>
            <w:vAlign w:val="center"/>
          </w:tcPr>
          <w:p w14:paraId="757F19CC" w14:textId="77777777" w:rsidR="008B12AD" w:rsidRPr="00002A9C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80DA644" w14:textId="63F26EAF" w:rsidR="008B12AD" w:rsidRPr="004E6B38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F5364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风扇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8B12AD" w:rsidRPr="00002A9C" w14:paraId="0A4BA00D" w14:textId="77777777" w:rsidTr="008F5845">
        <w:tc>
          <w:tcPr>
            <w:tcW w:w="1526" w:type="dxa"/>
            <w:shd w:val="clear" w:color="auto" w:fill="auto"/>
            <w:vAlign w:val="center"/>
          </w:tcPr>
          <w:p w14:paraId="39EC1017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0320737" w14:textId="114F424F" w:rsidR="008B12AD" w:rsidRDefault="009A6C67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8B12A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B12AD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8B12AD" w:rsidRPr="00002A9C" w14:paraId="31E9E233" w14:textId="77777777" w:rsidTr="008F5845">
        <w:tc>
          <w:tcPr>
            <w:tcW w:w="1526" w:type="dxa"/>
            <w:shd w:val="clear" w:color="auto" w:fill="auto"/>
            <w:vAlign w:val="center"/>
          </w:tcPr>
          <w:p w14:paraId="1247C8C0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6ED1FCD" w14:textId="77777777" w:rsidR="008B12AD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E5EA9" w:rsidRPr="001C0AE8" w14:paraId="3F0DB1B8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97997D" w14:textId="77777777" w:rsidR="003E5EA9" w:rsidRPr="001C0AE8" w:rsidRDefault="003E5EA9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E83DE1" w14:textId="77777777" w:rsidR="003E5EA9" w:rsidRPr="001C0AE8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AC91D" w14:textId="77777777" w:rsidR="003E5EA9" w:rsidRPr="001C0AE8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22386C" w14:textId="77777777" w:rsidR="003E5EA9" w:rsidRPr="001C0AE8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DB6DBD" w14:textId="77777777" w:rsidR="003E5EA9" w:rsidRPr="001C0AE8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E5EA9" w:rsidRPr="001C0AE8" w14:paraId="1DD98D49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B67B351" w14:textId="77777777" w:rsidR="003E5EA9" w:rsidRDefault="003E5EA9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56EB3E" w14:textId="77777777" w:rsidR="003E5EA9" w:rsidRPr="001D6574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8B6192" w14:textId="77777777" w:rsidR="003E5EA9" w:rsidRPr="001D6574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workS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14:paraId="3F2AF2C9" w14:textId="02C45EB1" w:rsidR="003E5EA9" w:rsidRPr="001D6574" w:rsidRDefault="003E5EA9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ABEF477" w14:textId="77777777" w:rsidR="003E5EA9" w:rsidRDefault="00101AD2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</w:t>
            </w:r>
            <w:r>
              <w:rPr>
                <w:rFonts w:asciiTheme="minorEastAsia" w:hAnsiTheme="minorEastAsia" w:hint="eastAsia"/>
                <w:szCs w:val="21"/>
              </w:rPr>
              <w:t>风力等级</w:t>
            </w:r>
          </w:p>
          <w:p w14:paraId="32BD28F8" w14:textId="1C092E05" w:rsidR="00101AD2" w:rsidRPr="001D6574" w:rsidRDefault="00101AD2" w:rsidP="00101A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风扇风速分0</w:t>
            </w:r>
            <w:r>
              <w:rPr>
                <w:rFonts w:asciiTheme="minorEastAsia" w:hAnsiTheme="minorEastAsia"/>
                <w:szCs w:val="21"/>
              </w:rPr>
              <w:t>~10</w:t>
            </w:r>
            <w:r>
              <w:rPr>
                <w:rFonts w:asciiTheme="minorEastAsia" w:hAnsiTheme="minorEastAsia" w:hint="eastAsia"/>
                <w:szCs w:val="21"/>
              </w:rPr>
              <w:t>档，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档转速最快，10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档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转速最慢（关闭 ），周期</w:t>
            </w:r>
            <w:r>
              <w:rPr>
                <w:rFonts w:asciiTheme="minorEastAsia" w:hAnsiTheme="minorEastAsia"/>
                <w:szCs w:val="21"/>
              </w:rPr>
              <w:t>T=10</w:t>
            </w:r>
            <w:r>
              <w:rPr>
                <w:rFonts w:asciiTheme="minorEastAsia" w:hAnsiTheme="minorEastAsia" w:hint="eastAsia"/>
                <w:szCs w:val="21"/>
              </w:rPr>
              <w:t>us</w:t>
            </w:r>
          </w:p>
        </w:tc>
      </w:tr>
      <w:tr w:rsidR="008B12AD" w:rsidRPr="00002A9C" w14:paraId="261A52EB" w14:textId="77777777" w:rsidTr="008F5845">
        <w:tc>
          <w:tcPr>
            <w:tcW w:w="1526" w:type="dxa"/>
            <w:shd w:val="clear" w:color="auto" w:fill="auto"/>
            <w:vAlign w:val="center"/>
          </w:tcPr>
          <w:p w14:paraId="3E0DDF2B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37508F" w14:textId="7820521C" w:rsidR="008B12AD" w:rsidRDefault="00101AD2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B12AD" w:rsidRPr="00002A9C" w14:paraId="2664655E" w14:textId="77777777" w:rsidTr="008F5845">
        <w:tc>
          <w:tcPr>
            <w:tcW w:w="1526" w:type="dxa"/>
            <w:shd w:val="clear" w:color="auto" w:fill="auto"/>
            <w:vAlign w:val="center"/>
          </w:tcPr>
          <w:p w14:paraId="5AEBDA76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28B996" w14:textId="77777777" w:rsidR="008B12AD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4F0861C" w14:textId="77777777" w:rsidR="008B12AD" w:rsidRDefault="008B12AD" w:rsidP="008B12A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B12AD" w:rsidRPr="00002A9C" w14:paraId="1AEE2153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B114AA1" w14:textId="77777777" w:rsidR="008B12AD" w:rsidRPr="00002A9C" w:rsidRDefault="008B12AD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168C22E" w14:textId="58A82A0D" w:rsidR="008B12AD" w:rsidRDefault="008B12AD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BE7A37"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8B12AD" w:rsidRPr="0028101D" w14:paraId="32D05F7F" w14:textId="77777777" w:rsidTr="008F5845">
        <w:tc>
          <w:tcPr>
            <w:tcW w:w="1526" w:type="dxa"/>
            <w:shd w:val="clear" w:color="auto" w:fill="auto"/>
            <w:vAlign w:val="center"/>
          </w:tcPr>
          <w:p w14:paraId="3C8132FC" w14:textId="77777777" w:rsidR="008B12AD" w:rsidRPr="00002A9C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38DD27A" w14:textId="0DD2E91F" w:rsidR="008B12AD" w:rsidRPr="004E6B38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A33AF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风扇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B12AD" w:rsidRPr="00002A9C" w14:paraId="0D296E23" w14:textId="77777777" w:rsidTr="008F5845">
        <w:tc>
          <w:tcPr>
            <w:tcW w:w="1526" w:type="dxa"/>
            <w:shd w:val="clear" w:color="auto" w:fill="auto"/>
            <w:vAlign w:val="center"/>
          </w:tcPr>
          <w:p w14:paraId="7EEC686B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E6ED68B" w14:textId="408A8E83" w:rsidR="008B12AD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77B25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8B12AD" w:rsidRPr="00002A9C" w14:paraId="16A90E26" w14:textId="77777777" w:rsidTr="008F5845">
        <w:tc>
          <w:tcPr>
            <w:tcW w:w="1526" w:type="dxa"/>
            <w:shd w:val="clear" w:color="auto" w:fill="auto"/>
            <w:vAlign w:val="center"/>
          </w:tcPr>
          <w:p w14:paraId="0972EDD0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91A07C7" w14:textId="77777777" w:rsidR="008B12AD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994573" w:rsidRPr="001C0AE8" w14:paraId="2516D63A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908BC3" w14:textId="77777777" w:rsidR="00994573" w:rsidRPr="001C0AE8" w:rsidRDefault="00994573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4EAE61" w14:textId="77777777" w:rsidR="00994573" w:rsidRPr="001C0AE8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84807F" w14:textId="77777777" w:rsidR="00994573" w:rsidRPr="001C0AE8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142905C" w14:textId="77777777" w:rsidR="00994573" w:rsidRPr="001C0AE8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1A8D596" w14:textId="77777777" w:rsidR="00994573" w:rsidRPr="001C0AE8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94573" w:rsidRPr="001C0AE8" w14:paraId="6623D19E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2536C6" w14:textId="77777777" w:rsidR="00994573" w:rsidRDefault="00994573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6B3439D" w14:textId="77777777" w:rsidR="00994573" w:rsidRPr="001D6574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35B746" w14:textId="77777777" w:rsidR="00994573" w:rsidRPr="001D6574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35C4DF15" w14:textId="77777777" w:rsidR="00994573" w:rsidRPr="001D6574" w:rsidRDefault="0099457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AEFC9F" w14:textId="77777777" w:rsidR="00994573" w:rsidRDefault="00994573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01E515A" w14:textId="77777777" w:rsidR="00994573" w:rsidRPr="00B72B9E" w:rsidRDefault="00994573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0：失败</w:t>
            </w:r>
          </w:p>
        </w:tc>
      </w:tr>
      <w:tr w:rsidR="008B12AD" w:rsidRPr="00002A9C" w14:paraId="4798FB65" w14:textId="77777777" w:rsidTr="008F5845">
        <w:tc>
          <w:tcPr>
            <w:tcW w:w="1526" w:type="dxa"/>
            <w:shd w:val="clear" w:color="auto" w:fill="auto"/>
            <w:vAlign w:val="center"/>
          </w:tcPr>
          <w:p w14:paraId="072D9822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B31FBE2" w14:textId="3439B72B" w:rsidR="008B12AD" w:rsidRDefault="00A02424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B12AD" w:rsidRPr="00002A9C" w14:paraId="599A8DA9" w14:textId="77777777" w:rsidTr="008F5845">
        <w:tc>
          <w:tcPr>
            <w:tcW w:w="1526" w:type="dxa"/>
            <w:shd w:val="clear" w:color="auto" w:fill="auto"/>
            <w:vAlign w:val="center"/>
          </w:tcPr>
          <w:p w14:paraId="52F139EA" w14:textId="77777777" w:rsidR="008B12AD" w:rsidRDefault="008B12AD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B47B940" w14:textId="77777777" w:rsidR="008B12AD" w:rsidRDefault="008B12AD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1D67347" w14:textId="77777777" w:rsidR="008B12AD" w:rsidRDefault="008B12AD" w:rsidP="008B12AD"/>
    <w:p w14:paraId="4AAE7D5E" w14:textId="7BBD8C23" w:rsidR="00394674" w:rsidRDefault="002405DB" w:rsidP="002405DB">
      <w:pPr>
        <w:pStyle w:val="4"/>
        <w:numPr>
          <w:ilvl w:val="0"/>
          <w:numId w:val="0"/>
        </w:numPr>
        <w:ind w:left="720" w:hanging="720"/>
      </w:pPr>
      <w:r>
        <w:t xml:space="preserve">3.5.11.10 </w:t>
      </w:r>
      <w:r>
        <w:rPr>
          <w:rFonts w:hint="eastAsia"/>
        </w:rPr>
        <w:t>获取风扇状态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806F2" w:rsidRPr="00002A9C" w14:paraId="690DAC3C" w14:textId="77777777" w:rsidTr="000F5D7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2152CCC" w14:textId="77777777" w:rsidR="00B806F2" w:rsidRPr="00002A9C" w:rsidRDefault="00B806F2" w:rsidP="000F5D7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16489F7" w14:textId="547898C9" w:rsidR="00B806F2" w:rsidRDefault="00B806F2" w:rsidP="000F5D7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B9</w:t>
            </w:r>
          </w:p>
        </w:tc>
      </w:tr>
      <w:tr w:rsidR="00B806F2" w:rsidRPr="0028101D" w14:paraId="0A3DE29D" w14:textId="77777777" w:rsidTr="000F5D79">
        <w:tc>
          <w:tcPr>
            <w:tcW w:w="1526" w:type="dxa"/>
            <w:shd w:val="clear" w:color="auto" w:fill="auto"/>
            <w:vAlign w:val="center"/>
          </w:tcPr>
          <w:p w14:paraId="4C955C07" w14:textId="77777777" w:rsidR="00B806F2" w:rsidRPr="00002A9C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8F85768" w14:textId="3B1ED8C2" w:rsidR="00B806F2" w:rsidRPr="004E6B3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获取风扇状态</w:t>
            </w:r>
          </w:p>
        </w:tc>
      </w:tr>
      <w:tr w:rsidR="00B806F2" w:rsidRPr="00002A9C" w14:paraId="558D5C6E" w14:textId="77777777" w:rsidTr="000F5D79">
        <w:tc>
          <w:tcPr>
            <w:tcW w:w="1526" w:type="dxa"/>
            <w:shd w:val="clear" w:color="auto" w:fill="auto"/>
            <w:vAlign w:val="center"/>
          </w:tcPr>
          <w:p w14:paraId="032B4C7F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F22651A" w14:textId="25755254" w:rsidR="00B806F2" w:rsidRDefault="002015F9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B806F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806F2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806F2" w:rsidRPr="00002A9C" w14:paraId="4E466BBA" w14:textId="77777777" w:rsidTr="000F5D79">
        <w:tc>
          <w:tcPr>
            <w:tcW w:w="1526" w:type="dxa"/>
            <w:shd w:val="clear" w:color="auto" w:fill="auto"/>
            <w:vAlign w:val="center"/>
          </w:tcPr>
          <w:p w14:paraId="2B1FCB78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DCD7675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806F2" w:rsidRPr="001C0AE8" w14:paraId="6A02907C" w14:textId="77777777" w:rsidTr="000F5D7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9F96E8" w14:textId="77777777" w:rsidR="00B806F2" w:rsidRPr="001C0AE8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B6D4867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7F76A7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F7B956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88DFBD3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806F2" w:rsidRPr="001C0AE8" w14:paraId="075DB448" w14:textId="77777777" w:rsidTr="000F5D7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F6DE625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3185F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B6AC2F5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C63806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460244E" w14:textId="77777777" w:rsidR="00B806F2" w:rsidRPr="001D6574" w:rsidRDefault="00B806F2" w:rsidP="000F5D79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06F2" w:rsidRPr="00002A9C" w14:paraId="669BE64B" w14:textId="77777777" w:rsidTr="000F5D79">
        <w:tc>
          <w:tcPr>
            <w:tcW w:w="1526" w:type="dxa"/>
            <w:shd w:val="clear" w:color="auto" w:fill="auto"/>
            <w:vAlign w:val="center"/>
          </w:tcPr>
          <w:p w14:paraId="30D9EFDF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3D3FCF4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806F2" w:rsidRPr="00002A9C" w14:paraId="52C67834" w14:textId="77777777" w:rsidTr="000F5D79">
        <w:tc>
          <w:tcPr>
            <w:tcW w:w="1526" w:type="dxa"/>
            <w:shd w:val="clear" w:color="auto" w:fill="auto"/>
            <w:vAlign w:val="center"/>
          </w:tcPr>
          <w:p w14:paraId="05DEBA4B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C9D8A10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826C30A" w14:textId="77777777" w:rsidR="00B806F2" w:rsidRDefault="00B806F2" w:rsidP="00B806F2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B806F2" w:rsidRPr="00002A9C" w14:paraId="73961EE7" w14:textId="77777777" w:rsidTr="000F5D7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97F9A2" w14:textId="77777777" w:rsidR="00B806F2" w:rsidRPr="00002A9C" w:rsidRDefault="00B806F2" w:rsidP="000F5D7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50B755" w14:textId="1398F3AA" w:rsidR="00B806F2" w:rsidRDefault="00B806F2" w:rsidP="000F5D7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AE23A3"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B806F2" w:rsidRPr="0028101D" w14:paraId="5518379F" w14:textId="77777777" w:rsidTr="000F5D79">
        <w:tc>
          <w:tcPr>
            <w:tcW w:w="1526" w:type="dxa"/>
            <w:shd w:val="clear" w:color="auto" w:fill="auto"/>
            <w:vAlign w:val="center"/>
          </w:tcPr>
          <w:p w14:paraId="612C7AC1" w14:textId="77777777" w:rsidR="00B806F2" w:rsidRPr="00002A9C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6E1B41" w14:textId="1EE48504" w:rsidR="00B806F2" w:rsidRPr="004E6B3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60240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风扇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B806F2" w:rsidRPr="00002A9C" w14:paraId="6770856E" w14:textId="77777777" w:rsidTr="000F5D79">
        <w:tc>
          <w:tcPr>
            <w:tcW w:w="1526" w:type="dxa"/>
            <w:shd w:val="clear" w:color="auto" w:fill="auto"/>
            <w:vAlign w:val="center"/>
          </w:tcPr>
          <w:p w14:paraId="1D1AB2A5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44334B" w14:textId="7091ECAF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A93C0D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B806F2" w:rsidRPr="00002A9C" w14:paraId="6DF06F51" w14:textId="77777777" w:rsidTr="000F5D79">
        <w:tc>
          <w:tcPr>
            <w:tcW w:w="1526" w:type="dxa"/>
            <w:shd w:val="clear" w:color="auto" w:fill="auto"/>
            <w:vAlign w:val="center"/>
          </w:tcPr>
          <w:p w14:paraId="62BBCE36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9E2D41E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806F2" w:rsidRPr="001C0AE8" w14:paraId="47327BBF" w14:textId="77777777" w:rsidTr="000F5D7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BEB7043" w14:textId="77777777" w:rsidR="00B806F2" w:rsidRPr="001C0AE8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E7B4D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0D2552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D5D874B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81C0D2E" w14:textId="77777777" w:rsidR="00B806F2" w:rsidRPr="001C0AE8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806F2" w:rsidRPr="001C0AE8" w14:paraId="77AADD93" w14:textId="77777777" w:rsidTr="000F5D7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C226A6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151AD76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7844CA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71F3A058" w14:textId="77777777" w:rsidR="00B806F2" w:rsidRPr="001D6574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18A09E9" w14:textId="2DE31581" w:rsidR="00B806F2" w:rsidRPr="004F6ED9" w:rsidRDefault="00AE23A3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~12</w:t>
            </w:r>
            <w:r>
              <w:rPr>
                <w:rFonts w:asciiTheme="minorEastAsia" w:hAnsiTheme="minorEastAsia" w:hint="eastAsia"/>
                <w:szCs w:val="21"/>
              </w:rPr>
              <w:t>风力等级</w:t>
            </w:r>
          </w:p>
        </w:tc>
      </w:tr>
      <w:tr w:rsidR="00B806F2" w:rsidRPr="00002A9C" w14:paraId="6071B446" w14:textId="77777777" w:rsidTr="000F5D79">
        <w:tc>
          <w:tcPr>
            <w:tcW w:w="1526" w:type="dxa"/>
            <w:shd w:val="clear" w:color="auto" w:fill="auto"/>
            <w:vAlign w:val="center"/>
          </w:tcPr>
          <w:p w14:paraId="71033780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375274F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806F2" w:rsidRPr="00002A9C" w14:paraId="56742B0B" w14:textId="77777777" w:rsidTr="000F5D79">
        <w:tc>
          <w:tcPr>
            <w:tcW w:w="1526" w:type="dxa"/>
            <w:shd w:val="clear" w:color="auto" w:fill="auto"/>
            <w:vAlign w:val="center"/>
          </w:tcPr>
          <w:p w14:paraId="051DD293" w14:textId="77777777" w:rsidR="00B806F2" w:rsidRDefault="00B806F2" w:rsidP="000F5D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4240F84" w14:textId="77777777" w:rsidR="00B806F2" w:rsidRDefault="00B806F2" w:rsidP="000F5D7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1130516" w14:textId="77777777" w:rsidR="00B806F2" w:rsidRPr="00B806F2" w:rsidRDefault="00B806F2" w:rsidP="00B806F2"/>
    <w:p w14:paraId="29DBC94F" w14:textId="619118C9" w:rsidR="00394674" w:rsidRDefault="00C44C2F" w:rsidP="00C44C2F">
      <w:pPr>
        <w:pStyle w:val="4"/>
        <w:numPr>
          <w:ilvl w:val="0"/>
          <w:numId w:val="0"/>
        </w:numPr>
        <w:ind w:left="720" w:hanging="720"/>
      </w:pPr>
      <w:r>
        <w:t>3.5.11.10</w:t>
      </w:r>
      <w:r w:rsidR="00903150">
        <w:rPr>
          <w:rFonts w:hint="eastAsia"/>
        </w:rPr>
        <w:t xml:space="preserve"> </w:t>
      </w:r>
      <w:r w:rsidR="00394674">
        <w:rPr>
          <w:rFonts w:hint="eastAsia"/>
        </w:rPr>
        <w:t>获取功能按键状态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3163C" w:rsidRPr="00002A9C" w14:paraId="3BEC46C5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2D4A03" w14:textId="77777777" w:rsidR="0023163C" w:rsidRPr="00002A9C" w:rsidRDefault="0023163C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F7D106F" w14:textId="51010DE0" w:rsidR="0023163C" w:rsidRDefault="0023163C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 w:rsidR="001C499D">
              <w:rPr>
                <w:rFonts w:asciiTheme="minorEastAsia" w:hAnsiTheme="minorEastAsia" w:cs="宋体"/>
                <w:szCs w:val="21"/>
              </w:rPr>
              <w:t>A</w:t>
            </w:r>
          </w:p>
        </w:tc>
      </w:tr>
      <w:tr w:rsidR="0023163C" w:rsidRPr="0028101D" w14:paraId="6E72F9E5" w14:textId="77777777" w:rsidTr="008F5845">
        <w:tc>
          <w:tcPr>
            <w:tcW w:w="1526" w:type="dxa"/>
            <w:shd w:val="clear" w:color="auto" w:fill="auto"/>
            <w:vAlign w:val="center"/>
          </w:tcPr>
          <w:p w14:paraId="7263C23D" w14:textId="77777777" w:rsidR="0023163C" w:rsidRPr="00002A9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81F93B8" w14:textId="553DF4E0" w:rsidR="0023163C" w:rsidRPr="004E6B3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5A67F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功能按键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23163C" w:rsidRPr="00002A9C" w14:paraId="615A2730" w14:textId="77777777" w:rsidTr="008F5845">
        <w:tc>
          <w:tcPr>
            <w:tcW w:w="1526" w:type="dxa"/>
            <w:shd w:val="clear" w:color="auto" w:fill="auto"/>
            <w:vAlign w:val="center"/>
          </w:tcPr>
          <w:p w14:paraId="4BE9B05D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1FC875" w14:textId="413F7DC9" w:rsidR="0023163C" w:rsidRDefault="00E91C83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23163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3163C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23163C" w:rsidRPr="00002A9C" w14:paraId="3150CD63" w14:textId="77777777" w:rsidTr="008F5845">
        <w:tc>
          <w:tcPr>
            <w:tcW w:w="1526" w:type="dxa"/>
            <w:shd w:val="clear" w:color="auto" w:fill="auto"/>
            <w:vAlign w:val="center"/>
          </w:tcPr>
          <w:p w14:paraId="5A9E51D9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B6E3E0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3163C" w:rsidRPr="001C0AE8" w14:paraId="6693048C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3E40D9C" w14:textId="77777777" w:rsidR="0023163C" w:rsidRPr="001C0AE8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EAC774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F2864D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173E05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4B31E03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3163C" w:rsidRPr="001C0AE8" w14:paraId="4C0DC1E1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1225630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51356D" w14:textId="77777777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F7B3CBC" w14:textId="77777777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D5E398" w14:textId="77777777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9891C40" w14:textId="77777777" w:rsidR="0023163C" w:rsidRPr="001D6574" w:rsidRDefault="0023163C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163C" w:rsidRPr="00002A9C" w14:paraId="567E189B" w14:textId="77777777" w:rsidTr="008F5845">
        <w:tc>
          <w:tcPr>
            <w:tcW w:w="1526" w:type="dxa"/>
            <w:shd w:val="clear" w:color="auto" w:fill="auto"/>
            <w:vAlign w:val="center"/>
          </w:tcPr>
          <w:p w14:paraId="46D3AD87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B4F740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3163C" w:rsidRPr="00002A9C" w14:paraId="2A899B55" w14:textId="77777777" w:rsidTr="008F5845">
        <w:tc>
          <w:tcPr>
            <w:tcW w:w="1526" w:type="dxa"/>
            <w:shd w:val="clear" w:color="auto" w:fill="auto"/>
            <w:vAlign w:val="center"/>
          </w:tcPr>
          <w:p w14:paraId="3E82E1A7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179A5C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339AFCB" w14:textId="77777777" w:rsidR="0023163C" w:rsidRDefault="0023163C" w:rsidP="0023163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3163C" w:rsidRPr="00002A9C" w14:paraId="3B051A5C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32300F" w14:textId="77777777" w:rsidR="0023163C" w:rsidRPr="00002A9C" w:rsidRDefault="0023163C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6A81DF" w14:textId="74AFE796" w:rsidR="0023163C" w:rsidRDefault="0023163C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1C499D">
              <w:rPr>
                <w:rFonts w:asciiTheme="minorEastAsia" w:hAnsiTheme="minorEastAsia" w:cs="宋体"/>
                <w:szCs w:val="21"/>
              </w:rPr>
              <w:t>A</w:t>
            </w:r>
          </w:p>
        </w:tc>
      </w:tr>
      <w:tr w:rsidR="0023163C" w:rsidRPr="0028101D" w14:paraId="5497E095" w14:textId="77777777" w:rsidTr="008F5845">
        <w:tc>
          <w:tcPr>
            <w:tcW w:w="1526" w:type="dxa"/>
            <w:shd w:val="clear" w:color="auto" w:fill="auto"/>
            <w:vAlign w:val="center"/>
          </w:tcPr>
          <w:p w14:paraId="4DD106CD" w14:textId="77777777" w:rsidR="0023163C" w:rsidRPr="00002A9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6FEB5F8" w14:textId="26434C4A" w:rsidR="0023163C" w:rsidRPr="004E6B3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CA7B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功能按键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23163C" w:rsidRPr="00002A9C" w14:paraId="54FB6717" w14:textId="77777777" w:rsidTr="008F5845">
        <w:tc>
          <w:tcPr>
            <w:tcW w:w="1526" w:type="dxa"/>
            <w:shd w:val="clear" w:color="auto" w:fill="auto"/>
            <w:vAlign w:val="center"/>
          </w:tcPr>
          <w:p w14:paraId="618F86C6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A32412E" w14:textId="2B24EA3E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DC2AE9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23163C" w:rsidRPr="00002A9C" w14:paraId="6BBB6C94" w14:textId="77777777" w:rsidTr="008F5845">
        <w:tc>
          <w:tcPr>
            <w:tcW w:w="1526" w:type="dxa"/>
            <w:shd w:val="clear" w:color="auto" w:fill="auto"/>
            <w:vAlign w:val="center"/>
          </w:tcPr>
          <w:p w14:paraId="4BAEADFA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553ABF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3163C" w:rsidRPr="001C0AE8" w14:paraId="01DE991C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4156A4" w14:textId="77777777" w:rsidR="0023163C" w:rsidRPr="001C0AE8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5A58235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8100AD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503A305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791DD2C" w14:textId="77777777" w:rsidR="0023163C" w:rsidRPr="001C0AE8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3163C" w:rsidRPr="001C0AE8" w14:paraId="72B0EC99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47C85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49E0BE" w14:textId="77777777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3FD57A" w14:textId="2A06C004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2CED9E36" w14:textId="77777777" w:rsidR="0023163C" w:rsidRPr="001D6574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2DB3EE2" w14:textId="5E968140" w:rsidR="0023163C" w:rsidRDefault="0023163C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347593">
              <w:rPr>
                <w:rFonts w:asciiTheme="minorEastAsia" w:hAnsiTheme="minorEastAsia" w:hint="eastAsia"/>
                <w:szCs w:val="21"/>
              </w:rPr>
              <w:t>功能按键正常</w:t>
            </w:r>
          </w:p>
          <w:p w14:paraId="20081F99" w14:textId="1CDD6033" w:rsidR="0023163C" w:rsidRPr="00B72B9E" w:rsidRDefault="0023163C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347593">
              <w:rPr>
                <w:rFonts w:asciiTheme="minorEastAsia" w:hAnsiTheme="minorEastAsia" w:hint="eastAsia"/>
                <w:szCs w:val="21"/>
              </w:rPr>
              <w:t>功能按键异常</w:t>
            </w:r>
          </w:p>
        </w:tc>
      </w:tr>
      <w:tr w:rsidR="0023163C" w:rsidRPr="00002A9C" w14:paraId="6A261F02" w14:textId="77777777" w:rsidTr="008F5845">
        <w:tc>
          <w:tcPr>
            <w:tcW w:w="1526" w:type="dxa"/>
            <w:shd w:val="clear" w:color="auto" w:fill="auto"/>
            <w:vAlign w:val="center"/>
          </w:tcPr>
          <w:p w14:paraId="08719662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8A2D731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3163C" w:rsidRPr="00002A9C" w14:paraId="576E0F51" w14:textId="77777777" w:rsidTr="008F5845">
        <w:tc>
          <w:tcPr>
            <w:tcW w:w="1526" w:type="dxa"/>
            <w:shd w:val="clear" w:color="auto" w:fill="auto"/>
            <w:vAlign w:val="center"/>
          </w:tcPr>
          <w:p w14:paraId="53807002" w14:textId="77777777" w:rsidR="0023163C" w:rsidRDefault="0023163C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155E63B" w14:textId="77777777" w:rsidR="0023163C" w:rsidRDefault="0023163C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90544ED" w14:textId="77777777" w:rsidR="0023163C" w:rsidRDefault="0023163C" w:rsidP="0023163C"/>
    <w:p w14:paraId="4672867D" w14:textId="77777777" w:rsidR="00E23DAA" w:rsidRDefault="00E23DAA" w:rsidP="0023163C"/>
    <w:p w14:paraId="7DABF2BA" w14:textId="4B4E13E4" w:rsidR="00E23DAA" w:rsidRDefault="004F107B" w:rsidP="00CD0DE0">
      <w:pPr>
        <w:pStyle w:val="4"/>
        <w:numPr>
          <w:ilvl w:val="0"/>
          <w:numId w:val="0"/>
        </w:numPr>
        <w:ind w:left="720" w:hanging="720"/>
      </w:pPr>
      <w:r>
        <w:t>3.5.11.11</w:t>
      </w:r>
      <w:r w:rsidR="00903150">
        <w:rPr>
          <w:rFonts w:hint="eastAsia"/>
        </w:rPr>
        <w:t xml:space="preserve"> </w:t>
      </w:r>
      <w:r w:rsidR="00E23DAA">
        <w:rPr>
          <w:rFonts w:hint="eastAsia"/>
        </w:rPr>
        <w:t>获取扳机状态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E23DAA" w:rsidRPr="00002A9C" w14:paraId="3778282D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9EE436C" w14:textId="77777777" w:rsidR="00E23DAA" w:rsidRPr="00002A9C" w:rsidRDefault="00E23DAA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49D7401" w14:textId="5C4968F1" w:rsidR="00E23DAA" w:rsidRDefault="00E23DAA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 w:rsidR="00616C09"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E23DAA" w:rsidRPr="0028101D" w14:paraId="3D772B5D" w14:textId="77777777" w:rsidTr="008F5845">
        <w:tc>
          <w:tcPr>
            <w:tcW w:w="1526" w:type="dxa"/>
            <w:shd w:val="clear" w:color="auto" w:fill="auto"/>
            <w:vAlign w:val="center"/>
          </w:tcPr>
          <w:p w14:paraId="17AA09B6" w14:textId="77777777" w:rsidR="00E23DAA" w:rsidRPr="00002A9C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14349E8" w14:textId="43614BC8" w:rsidR="00E23DAA" w:rsidRPr="004E6B3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0600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扳机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E23DAA" w:rsidRPr="00002A9C" w14:paraId="5C8F0366" w14:textId="77777777" w:rsidTr="008F5845">
        <w:tc>
          <w:tcPr>
            <w:tcW w:w="1526" w:type="dxa"/>
            <w:shd w:val="clear" w:color="auto" w:fill="auto"/>
            <w:vAlign w:val="center"/>
          </w:tcPr>
          <w:p w14:paraId="1FC75FC9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B2630F" w14:textId="5B80EE3D" w:rsidR="00E23DAA" w:rsidRDefault="008229E2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="00E23DAA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E23DAA"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E23DAA" w:rsidRPr="00002A9C" w14:paraId="176A7A3F" w14:textId="77777777" w:rsidTr="008F5845">
        <w:tc>
          <w:tcPr>
            <w:tcW w:w="1526" w:type="dxa"/>
            <w:shd w:val="clear" w:color="auto" w:fill="auto"/>
            <w:vAlign w:val="center"/>
          </w:tcPr>
          <w:p w14:paraId="75824ECC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315D3C9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23DAA" w:rsidRPr="001C0AE8" w14:paraId="1D06E766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AE08D83" w14:textId="77777777" w:rsidR="00E23DAA" w:rsidRPr="001C0AE8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3A1D77F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D4F52F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ECEE1F2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1BEBA88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23DAA" w:rsidRPr="001C0AE8" w14:paraId="2945394E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CE7EE6D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B2922E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9ECC98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1BD3E9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E9D72AD" w14:textId="77777777" w:rsidR="00E23DAA" w:rsidRPr="001D6574" w:rsidRDefault="00E23DAA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23DAA" w:rsidRPr="00002A9C" w14:paraId="6B758A23" w14:textId="77777777" w:rsidTr="008F5845">
        <w:tc>
          <w:tcPr>
            <w:tcW w:w="1526" w:type="dxa"/>
            <w:shd w:val="clear" w:color="auto" w:fill="auto"/>
            <w:vAlign w:val="center"/>
          </w:tcPr>
          <w:p w14:paraId="5FB432E3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11083B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E23DAA" w:rsidRPr="00002A9C" w14:paraId="51B2A102" w14:textId="77777777" w:rsidTr="008F5845">
        <w:tc>
          <w:tcPr>
            <w:tcW w:w="1526" w:type="dxa"/>
            <w:shd w:val="clear" w:color="auto" w:fill="auto"/>
            <w:vAlign w:val="center"/>
          </w:tcPr>
          <w:p w14:paraId="17413E3A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CFD04EC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DCC73C" w14:textId="77777777" w:rsidR="00E23DAA" w:rsidRDefault="00E23DAA" w:rsidP="00E23DAA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E23DAA" w:rsidRPr="00002A9C" w14:paraId="256D9A94" w14:textId="77777777" w:rsidTr="008F584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EBF040" w14:textId="77777777" w:rsidR="00E23DAA" w:rsidRPr="00002A9C" w:rsidRDefault="00E23DAA" w:rsidP="008F584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6C7FBE" w14:textId="7F81766E" w:rsidR="00E23DAA" w:rsidRDefault="00E23DAA" w:rsidP="008F584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 w:rsidR="00616C09"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E23DAA" w:rsidRPr="0028101D" w14:paraId="669DB458" w14:textId="77777777" w:rsidTr="008F5845">
        <w:tc>
          <w:tcPr>
            <w:tcW w:w="1526" w:type="dxa"/>
            <w:shd w:val="clear" w:color="auto" w:fill="auto"/>
            <w:vAlign w:val="center"/>
          </w:tcPr>
          <w:p w14:paraId="78CFF196" w14:textId="77777777" w:rsidR="00E23DAA" w:rsidRPr="00002A9C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C73EED1" w14:textId="5B10209B" w:rsidR="00E23DAA" w:rsidRPr="004E6B3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2865F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扳机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E23DAA" w:rsidRPr="00002A9C" w14:paraId="341C36B7" w14:textId="77777777" w:rsidTr="008F5845">
        <w:tc>
          <w:tcPr>
            <w:tcW w:w="1526" w:type="dxa"/>
            <w:shd w:val="clear" w:color="auto" w:fill="auto"/>
            <w:vAlign w:val="center"/>
          </w:tcPr>
          <w:p w14:paraId="4B1C8DCD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178D8A7" w14:textId="669F963B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47A80"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E23DAA" w:rsidRPr="00002A9C" w14:paraId="3B953AB1" w14:textId="77777777" w:rsidTr="008F5845">
        <w:tc>
          <w:tcPr>
            <w:tcW w:w="1526" w:type="dxa"/>
            <w:shd w:val="clear" w:color="auto" w:fill="auto"/>
            <w:vAlign w:val="center"/>
          </w:tcPr>
          <w:p w14:paraId="396BDF3A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A5F7840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E23DAA" w:rsidRPr="001C0AE8" w14:paraId="31CB8464" w14:textId="77777777" w:rsidTr="008F584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6F9737D" w14:textId="77777777" w:rsidR="00E23DAA" w:rsidRPr="001C0AE8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AD05E6D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C3312B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94239F4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B61EE1" w14:textId="77777777" w:rsidR="00E23DAA" w:rsidRPr="001C0AE8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23DAA" w:rsidRPr="001C0AE8" w14:paraId="378CFE2E" w14:textId="77777777" w:rsidTr="008F584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7A2C452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526F61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87C429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2E7D56A0" w14:textId="77777777" w:rsidR="00E23DAA" w:rsidRPr="001D6574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9710A2D" w14:textId="1B41CF1E" w:rsidR="00E23DAA" w:rsidRDefault="00E23DAA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A91158">
              <w:rPr>
                <w:rFonts w:asciiTheme="minorEastAsia" w:hAnsiTheme="minorEastAsia" w:hint="eastAsia"/>
                <w:szCs w:val="21"/>
              </w:rPr>
              <w:t>扳机</w:t>
            </w: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  <w:p w14:paraId="20A00FDB" w14:textId="06A06F57" w:rsidR="00E23DAA" w:rsidRPr="00B72B9E" w:rsidRDefault="00E23DAA" w:rsidP="008F5845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A91158">
              <w:rPr>
                <w:rFonts w:asciiTheme="minorEastAsia" w:hAnsiTheme="minorEastAsia" w:hint="eastAsia"/>
                <w:szCs w:val="21"/>
              </w:rPr>
              <w:t>扳机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</w:tc>
      </w:tr>
      <w:tr w:rsidR="00E23DAA" w:rsidRPr="00002A9C" w14:paraId="7791CC66" w14:textId="77777777" w:rsidTr="008F5845">
        <w:tc>
          <w:tcPr>
            <w:tcW w:w="1526" w:type="dxa"/>
            <w:shd w:val="clear" w:color="auto" w:fill="auto"/>
            <w:vAlign w:val="center"/>
          </w:tcPr>
          <w:p w14:paraId="36FFF856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E6DBFA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E23DAA" w:rsidRPr="00002A9C" w14:paraId="1773FDAA" w14:textId="77777777" w:rsidTr="008F5845">
        <w:tc>
          <w:tcPr>
            <w:tcW w:w="1526" w:type="dxa"/>
            <w:shd w:val="clear" w:color="auto" w:fill="auto"/>
            <w:vAlign w:val="center"/>
          </w:tcPr>
          <w:p w14:paraId="2F5B694E" w14:textId="77777777" w:rsidR="00E23DAA" w:rsidRDefault="00E23DAA" w:rsidP="008F58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0E39FBD" w14:textId="77777777" w:rsidR="00E23DAA" w:rsidRDefault="00E23DAA" w:rsidP="008F58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67748EA" w14:textId="77777777" w:rsidR="00BC2B7E" w:rsidRDefault="00BC2B7E" w:rsidP="00E23DAA"/>
    <w:p w14:paraId="67347D24" w14:textId="7E3D3F23" w:rsidR="00BC2B7E" w:rsidRDefault="00BC2B7E" w:rsidP="00BC2B7E">
      <w:pPr>
        <w:pStyle w:val="4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.5.11.12 </w:t>
      </w:r>
      <w:r>
        <w:rPr>
          <w:rFonts w:hint="eastAsia"/>
        </w:rPr>
        <w:t>进入工厂测试模式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C2B7E" w:rsidRPr="00002A9C" w14:paraId="512A3624" w14:textId="77777777" w:rsidTr="007F58D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8D33E99" w14:textId="77777777" w:rsidR="00BC2B7E" w:rsidRPr="00002A9C" w:rsidRDefault="00BC2B7E" w:rsidP="007F58D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1574B0" w14:textId="61370BE7" w:rsidR="00BC2B7E" w:rsidRDefault="00BC2B7E" w:rsidP="007F58D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xB</w:t>
            </w: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</w:tr>
      <w:tr w:rsidR="00BC2B7E" w:rsidRPr="0028101D" w14:paraId="5397CD39" w14:textId="77777777" w:rsidTr="007F58D6">
        <w:tc>
          <w:tcPr>
            <w:tcW w:w="1526" w:type="dxa"/>
            <w:shd w:val="clear" w:color="auto" w:fill="auto"/>
            <w:vAlign w:val="center"/>
          </w:tcPr>
          <w:p w14:paraId="5B6BD160" w14:textId="77777777" w:rsidR="00BC2B7E" w:rsidRPr="00002A9C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24C48F5" w14:textId="6D96B9B3" w:rsidR="00BC2B7E" w:rsidRPr="004E6B3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进入工厂测试模式</w:t>
            </w:r>
          </w:p>
        </w:tc>
      </w:tr>
      <w:tr w:rsidR="00BC2B7E" w:rsidRPr="00002A9C" w14:paraId="7BA9CEF8" w14:textId="77777777" w:rsidTr="007F58D6">
        <w:tc>
          <w:tcPr>
            <w:tcW w:w="1526" w:type="dxa"/>
            <w:shd w:val="clear" w:color="auto" w:fill="auto"/>
            <w:vAlign w:val="center"/>
          </w:tcPr>
          <w:p w14:paraId="01A8E4F8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64A8BA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显示器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C2B7E" w:rsidRPr="00002A9C" w14:paraId="722D089F" w14:textId="77777777" w:rsidTr="007F58D6">
        <w:tc>
          <w:tcPr>
            <w:tcW w:w="1526" w:type="dxa"/>
            <w:shd w:val="clear" w:color="auto" w:fill="auto"/>
            <w:vAlign w:val="center"/>
          </w:tcPr>
          <w:p w14:paraId="3C75FEDF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5BF97BE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C2B7E" w:rsidRPr="001C0AE8" w14:paraId="0AA8DD96" w14:textId="77777777" w:rsidTr="007F58D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4B0A93B" w14:textId="77777777" w:rsidR="00BC2B7E" w:rsidRPr="001C0AE8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5924CF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E5F404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6CEF69F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CD8224D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C2B7E" w:rsidRPr="001C0AE8" w14:paraId="505B15F4" w14:textId="77777777" w:rsidTr="007F58D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B496F7B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4666B3" w14:textId="348B4ECF" w:rsidR="00BC2B7E" w:rsidRPr="001D6574" w:rsidRDefault="0044222C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DEB086" w14:textId="34C49A74" w:rsidR="00BC2B7E" w:rsidRPr="001D6574" w:rsidRDefault="0044222C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factorymode</w:t>
            </w:r>
            <w:proofErr w:type="spellEnd"/>
          </w:p>
        </w:tc>
        <w:tc>
          <w:tcPr>
            <w:tcW w:w="1134" w:type="dxa"/>
            <w:vAlign w:val="center"/>
          </w:tcPr>
          <w:p w14:paraId="5826FA2B" w14:textId="1C352FB6" w:rsidR="0044222C" w:rsidRPr="001D6574" w:rsidRDefault="0044222C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6680F10" w14:textId="77777777" w:rsidR="00BC2B7E" w:rsidRDefault="0044222C" w:rsidP="0044222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 w:rsidRPr="0044222C">
              <w:rPr>
                <w:rFonts w:asciiTheme="minorEastAsia" w:hAnsiTheme="minorEastAsia" w:hint="eastAsia"/>
                <w:szCs w:val="21"/>
              </w:rPr>
              <w:t>进入工厂模式</w:t>
            </w:r>
          </w:p>
          <w:p w14:paraId="6A581644" w14:textId="6A9D72B5" w:rsidR="0044222C" w:rsidRPr="0044222C" w:rsidRDefault="0044222C" w:rsidP="0044222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</w:p>
        </w:tc>
      </w:tr>
      <w:tr w:rsidR="00BC2B7E" w:rsidRPr="00002A9C" w14:paraId="638E129C" w14:textId="77777777" w:rsidTr="007F58D6">
        <w:tc>
          <w:tcPr>
            <w:tcW w:w="1526" w:type="dxa"/>
            <w:shd w:val="clear" w:color="auto" w:fill="auto"/>
            <w:vAlign w:val="center"/>
          </w:tcPr>
          <w:p w14:paraId="51661705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8DEB70" w14:textId="69590506" w:rsidR="00BC2B7E" w:rsidRDefault="0044222C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C2B7E" w:rsidRPr="00002A9C" w14:paraId="3F612978" w14:textId="77777777" w:rsidTr="007F58D6">
        <w:tc>
          <w:tcPr>
            <w:tcW w:w="1526" w:type="dxa"/>
            <w:shd w:val="clear" w:color="auto" w:fill="auto"/>
            <w:vAlign w:val="center"/>
          </w:tcPr>
          <w:p w14:paraId="5C6CCC3A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4E3B9F1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B10A694" w14:textId="77777777" w:rsidR="00BC2B7E" w:rsidRDefault="00BC2B7E" w:rsidP="00BC2B7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BC2B7E" w:rsidRPr="00002A9C" w14:paraId="7399B223" w14:textId="77777777" w:rsidTr="007F58D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3E3E1F5" w14:textId="77777777" w:rsidR="00BC2B7E" w:rsidRPr="00002A9C" w:rsidRDefault="00BC2B7E" w:rsidP="007F58D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8605B42" w14:textId="59F29073" w:rsidR="00BC2B7E" w:rsidRDefault="00BC2B7E" w:rsidP="007F58D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</w:tr>
      <w:tr w:rsidR="00BC2B7E" w:rsidRPr="0028101D" w14:paraId="465ABB3D" w14:textId="77777777" w:rsidTr="007F58D6">
        <w:tc>
          <w:tcPr>
            <w:tcW w:w="1526" w:type="dxa"/>
            <w:shd w:val="clear" w:color="auto" w:fill="auto"/>
            <w:vAlign w:val="center"/>
          </w:tcPr>
          <w:p w14:paraId="6A53EDA3" w14:textId="77777777" w:rsidR="00BC2B7E" w:rsidRPr="00002A9C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D0690C" w14:textId="7C215F8D" w:rsidR="00BC2B7E" w:rsidRPr="004E6B3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进入工厂测试模式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BC2B7E" w:rsidRPr="00002A9C" w14:paraId="453D5068" w14:textId="77777777" w:rsidTr="007F58D6">
        <w:tc>
          <w:tcPr>
            <w:tcW w:w="1526" w:type="dxa"/>
            <w:shd w:val="clear" w:color="auto" w:fill="auto"/>
            <w:vAlign w:val="center"/>
          </w:tcPr>
          <w:p w14:paraId="21CDF0BF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499A434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显示器</w:t>
            </w:r>
          </w:p>
        </w:tc>
      </w:tr>
      <w:tr w:rsidR="00BC2B7E" w:rsidRPr="00002A9C" w14:paraId="0B4BD939" w14:textId="77777777" w:rsidTr="007F58D6">
        <w:tc>
          <w:tcPr>
            <w:tcW w:w="1526" w:type="dxa"/>
            <w:shd w:val="clear" w:color="auto" w:fill="auto"/>
            <w:vAlign w:val="center"/>
          </w:tcPr>
          <w:p w14:paraId="5C4286D0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3ABC04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C2B7E" w:rsidRPr="001C0AE8" w14:paraId="1A0E9EEC" w14:textId="77777777" w:rsidTr="007F58D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9053E" w14:textId="77777777" w:rsidR="00BC2B7E" w:rsidRPr="001C0AE8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AB1BCD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56601D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2B20DCD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3C8666F" w14:textId="77777777" w:rsidR="00BC2B7E" w:rsidRPr="001C0AE8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C2B7E" w:rsidRPr="001C0AE8" w14:paraId="00BA948E" w14:textId="77777777" w:rsidTr="007F58D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F37B1B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C69D90" w14:textId="77777777" w:rsidR="00BC2B7E" w:rsidRPr="001D6574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978697" w14:textId="77777777" w:rsidR="00BC2B7E" w:rsidRPr="001D6574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992" w:type="dxa"/>
            <w:vAlign w:val="center"/>
          </w:tcPr>
          <w:p w14:paraId="36130A33" w14:textId="77777777" w:rsidR="00BC2B7E" w:rsidRPr="001D6574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7B1AF9" w14:textId="1BC2D6BF" w:rsidR="00BC2B7E" w:rsidRDefault="00BC2B7E" w:rsidP="007F58D6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44222C">
              <w:rPr>
                <w:rFonts w:asciiTheme="minorEastAsia" w:hAnsiTheme="minorEastAsia" w:hint="eastAsia"/>
                <w:szCs w:val="21"/>
              </w:rPr>
              <w:t>成功</w:t>
            </w:r>
          </w:p>
          <w:p w14:paraId="74C69121" w14:textId="32DA884F" w:rsidR="00BC2B7E" w:rsidRPr="00B72B9E" w:rsidRDefault="00BC2B7E" w:rsidP="007F58D6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="0044222C"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BC2B7E" w:rsidRPr="00002A9C" w14:paraId="41859828" w14:textId="77777777" w:rsidTr="007F58D6">
        <w:tc>
          <w:tcPr>
            <w:tcW w:w="1526" w:type="dxa"/>
            <w:shd w:val="clear" w:color="auto" w:fill="auto"/>
            <w:vAlign w:val="center"/>
          </w:tcPr>
          <w:p w14:paraId="10E1BEEA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F65DABF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C2B7E" w:rsidRPr="00002A9C" w14:paraId="14225D14" w14:textId="77777777" w:rsidTr="007F58D6">
        <w:tc>
          <w:tcPr>
            <w:tcW w:w="1526" w:type="dxa"/>
            <w:shd w:val="clear" w:color="auto" w:fill="auto"/>
            <w:vAlign w:val="center"/>
          </w:tcPr>
          <w:p w14:paraId="3D2B12B2" w14:textId="77777777" w:rsidR="00BC2B7E" w:rsidRDefault="00BC2B7E" w:rsidP="007F58D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878FA2D" w14:textId="77777777" w:rsidR="00BC2B7E" w:rsidRDefault="00BC2B7E" w:rsidP="007F58D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359B791" w14:textId="77777777" w:rsidR="00BC2B7E" w:rsidRDefault="00BC2B7E" w:rsidP="00BC2B7E">
      <w:pPr>
        <w:rPr>
          <w:ins w:id="173" w:author="陈奕利" w:date="2023-09-01T10:01:00Z"/>
        </w:rPr>
      </w:pPr>
    </w:p>
    <w:p w14:paraId="3D77B666" w14:textId="1CEC8FD6" w:rsidR="00C4162F" w:rsidRDefault="00C4162F" w:rsidP="00C4162F">
      <w:pPr>
        <w:pStyle w:val="3"/>
        <w:numPr>
          <w:ilvl w:val="2"/>
          <w:numId w:val="15"/>
        </w:numPr>
        <w:rPr>
          <w:ins w:id="174" w:author="陈奕利" w:date="2023-09-01T10:04:00Z"/>
        </w:rPr>
      </w:pPr>
      <w:ins w:id="175" w:author="陈奕利" w:date="2023-09-01T10:01:00Z">
        <w:r>
          <w:rPr>
            <w:rFonts w:hint="eastAsia"/>
          </w:rPr>
          <w:t>自动</w:t>
        </w:r>
      </w:ins>
      <w:ins w:id="176" w:author="陈奕利" w:date="2023-09-01T10:03:00Z">
        <w:r w:rsidR="00E67F7B">
          <w:rPr>
            <w:rFonts w:hint="eastAsia"/>
          </w:rPr>
          <w:t>侦</w:t>
        </w:r>
      </w:ins>
      <w:ins w:id="177" w:author="陈奕利" w:date="2023-09-01T10:01:00Z">
        <w:r>
          <w:rPr>
            <w:rFonts w:hint="eastAsia"/>
          </w:rPr>
          <w:t>测打击与上位机的交互消息I</w:t>
        </w:r>
        <w:r>
          <w:t>D 0x9*</w:t>
        </w:r>
      </w:ins>
    </w:p>
    <w:p w14:paraId="4EDAB62C" w14:textId="6FE0BC1C" w:rsidR="00164571" w:rsidRDefault="00164571" w:rsidP="00164571">
      <w:pPr>
        <w:rPr>
          <w:ins w:id="178" w:author="陈奕利" w:date="2023-09-01T10:04:00Z"/>
        </w:rPr>
      </w:pPr>
      <w:ins w:id="179" w:author="陈奕利" w:date="2023-09-01T10:04:00Z">
        <w:r>
          <w:rPr>
            <w:rFonts w:hint="eastAsia"/>
          </w:rPr>
          <w:t>本章节用于自动侦测打击功能下的与上位机的交互，为定制应用的命令。不在其它应用中生效</w:t>
        </w:r>
      </w:ins>
      <w:ins w:id="180" w:author="陈奕利" w:date="2023-09-01T10:05:00Z">
        <w:r>
          <w:rPr>
            <w:rFonts w:hint="eastAsia"/>
          </w:rPr>
          <w:t>。</w:t>
        </w:r>
      </w:ins>
    </w:p>
    <w:p w14:paraId="667450D3" w14:textId="77777777" w:rsidR="00164571" w:rsidRDefault="00164571" w:rsidP="00164571">
      <w:pPr>
        <w:rPr>
          <w:ins w:id="181" w:author="陈奕利" w:date="2023-09-01T10:04:00Z"/>
        </w:rPr>
      </w:pPr>
    </w:p>
    <w:p w14:paraId="72A90764" w14:textId="77777777" w:rsidR="00164571" w:rsidRPr="00164571" w:rsidRDefault="00164571">
      <w:pPr>
        <w:rPr>
          <w:ins w:id="182" w:author="陈奕利" w:date="2023-09-01T10:01:00Z"/>
        </w:rPr>
        <w:pPrChange w:id="183" w:author="陈奕利" w:date="2023-09-01T10:04:00Z">
          <w:pPr>
            <w:pStyle w:val="3"/>
            <w:numPr>
              <w:numId w:val="15"/>
            </w:numPr>
            <w:ind w:left="1170" w:hanging="1170"/>
          </w:pPr>
        </w:pPrChange>
      </w:pPr>
    </w:p>
    <w:p w14:paraId="349D3B6D" w14:textId="201BC3CC" w:rsidR="00C4162F" w:rsidRPr="00D94202" w:rsidRDefault="00C4162F" w:rsidP="00C4162F">
      <w:pPr>
        <w:pStyle w:val="ad"/>
        <w:ind w:left="1170" w:firstLineChars="300" w:firstLine="723"/>
        <w:rPr>
          <w:ins w:id="184" w:author="陈奕利" w:date="2023-09-01T10:01:00Z"/>
          <w:b/>
          <w:sz w:val="24"/>
          <w:szCs w:val="24"/>
        </w:rPr>
      </w:pPr>
      <w:ins w:id="185" w:author="陈奕利" w:date="2023-09-01T10:01:00Z">
        <w:r w:rsidRPr="00D94202">
          <w:rPr>
            <w:rFonts w:hint="eastAsia"/>
            <w:b/>
            <w:sz w:val="24"/>
            <w:szCs w:val="24"/>
          </w:rPr>
          <w:t>表</w:t>
        </w:r>
        <w:r w:rsidRPr="00D94202">
          <w:rPr>
            <w:rFonts w:hint="eastAsia"/>
            <w:b/>
            <w:sz w:val="24"/>
            <w:szCs w:val="24"/>
          </w:rPr>
          <w:t>3.</w:t>
        </w:r>
        <w:r w:rsidRPr="00D94202">
          <w:rPr>
            <w:b/>
            <w:sz w:val="24"/>
            <w:szCs w:val="24"/>
          </w:rPr>
          <w:t>5</w:t>
        </w:r>
        <w:r w:rsidRPr="00D94202">
          <w:rPr>
            <w:rFonts w:hint="eastAsia"/>
            <w:b/>
            <w:sz w:val="24"/>
            <w:szCs w:val="24"/>
          </w:rPr>
          <w:t>.</w:t>
        </w:r>
        <w:r>
          <w:rPr>
            <w:b/>
            <w:sz w:val="24"/>
            <w:szCs w:val="24"/>
          </w:rPr>
          <w:t>1</w:t>
        </w:r>
      </w:ins>
      <w:ins w:id="186" w:author="陈奕利" w:date="2023-09-01T10:14:00Z">
        <w:r w:rsidR="00677FA0">
          <w:rPr>
            <w:b/>
            <w:sz w:val="24"/>
            <w:szCs w:val="24"/>
          </w:rPr>
          <w:t>2</w:t>
        </w:r>
      </w:ins>
      <w:ins w:id="187" w:author="陈奕利" w:date="2023-09-01T10:38:00Z">
        <w:r w:rsidR="006E3D89">
          <w:rPr>
            <w:b/>
            <w:sz w:val="24"/>
            <w:szCs w:val="24"/>
          </w:rPr>
          <w:t xml:space="preserve"> </w:t>
        </w:r>
        <w:r w:rsidR="006E3D89">
          <w:rPr>
            <w:rFonts w:hint="eastAsia"/>
            <w:b/>
            <w:sz w:val="24"/>
            <w:szCs w:val="24"/>
          </w:rPr>
          <w:t>自动</w:t>
        </w:r>
      </w:ins>
      <w:ins w:id="188" w:author="陈奕利" w:date="2023-09-01T10:39:00Z">
        <w:r w:rsidR="006E3D89">
          <w:rPr>
            <w:rFonts w:hint="eastAsia"/>
            <w:b/>
            <w:sz w:val="24"/>
            <w:szCs w:val="24"/>
          </w:rPr>
          <w:t>侦测打击</w:t>
        </w:r>
      </w:ins>
      <w:ins w:id="189" w:author="陈奕利" w:date="2023-09-01T10:01:00Z">
        <w:r w:rsidRPr="00D94202">
          <w:rPr>
            <w:rFonts w:hint="eastAsia"/>
            <w:b/>
            <w:sz w:val="24"/>
            <w:szCs w:val="24"/>
          </w:rPr>
          <w:t>信息</w:t>
        </w:r>
        <w:r w:rsidRPr="00D94202">
          <w:rPr>
            <w:rFonts w:hint="eastAsia"/>
            <w:b/>
            <w:sz w:val="24"/>
            <w:szCs w:val="24"/>
          </w:rPr>
          <w:t>ID</w:t>
        </w:r>
        <w:r w:rsidRPr="00D94202">
          <w:rPr>
            <w:rFonts w:hint="eastAsia"/>
            <w:b/>
            <w:sz w:val="24"/>
            <w:szCs w:val="24"/>
          </w:rPr>
          <w:t>（</w:t>
        </w:r>
      </w:ins>
      <w:ins w:id="190" w:author="陈奕利" w:date="2023-09-01T10:02:00Z">
        <w:r w:rsidR="00E67F7B">
          <w:rPr>
            <w:rFonts w:hint="eastAsia"/>
            <w:b/>
            <w:sz w:val="24"/>
            <w:szCs w:val="24"/>
          </w:rPr>
          <w:t>枪</w:t>
        </w:r>
      </w:ins>
      <w:ins w:id="191" w:author="陈奕利" w:date="2023-09-01T10:01:00Z">
        <w:r w:rsidRPr="00D94202">
          <w:rPr>
            <w:rFonts w:hint="eastAsia"/>
            <w:b/>
            <w:sz w:val="24"/>
            <w:szCs w:val="24"/>
          </w:rPr>
          <w:t xml:space="preserve"> </w:t>
        </w:r>
      </w:ins>
      <w:ins w:id="192" w:author="陈奕利" w:date="2023-09-01T10:02:00Z">
        <w:r w:rsidR="00E67F7B">
          <w:rPr>
            <w:b/>
            <w:sz w:val="24"/>
            <w:szCs w:val="24"/>
          </w:rPr>
          <w:t>&lt;</w:t>
        </w:r>
      </w:ins>
      <w:ins w:id="193" w:author="陈奕利" w:date="2023-09-01T10:01:00Z">
        <w:r w:rsidRPr="00D94202">
          <w:rPr>
            <w:b/>
            <w:sz w:val="24"/>
            <w:szCs w:val="24"/>
          </w:rPr>
          <w:t>-&gt;</w:t>
        </w:r>
        <w:r w:rsidRPr="00D94202">
          <w:rPr>
            <w:rFonts w:hint="eastAsia"/>
            <w:b/>
            <w:sz w:val="24"/>
            <w:szCs w:val="24"/>
          </w:rPr>
          <w:t xml:space="preserve"> </w:t>
        </w:r>
      </w:ins>
      <w:ins w:id="194" w:author="陈奕利" w:date="2023-09-01T10:02:00Z">
        <w:r w:rsidR="00E67F7B">
          <w:rPr>
            <w:rFonts w:hint="eastAsia"/>
            <w:b/>
            <w:sz w:val="24"/>
            <w:szCs w:val="24"/>
          </w:rPr>
          <w:t>PC</w:t>
        </w:r>
      </w:ins>
      <w:ins w:id="195" w:author="陈奕利" w:date="2023-09-01T10:01:00Z">
        <w:r w:rsidRPr="00D94202">
          <w:rPr>
            <w:rFonts w:hint="eastAsia"/>
            <w:b/>
            <w:sz w:val="24"/>
            <w:szCs w:val="24"/>
          </w:rPr>
          <w:t>）</w:t>
        </w:r>
      </w:ins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C4162F" w:rsidRPr="001E6AD4" w14:paraId="2A1620FD" w14:textId="77777777" w:rsidTr="0023237B">
        <w:trPr>
          <w:trHeight w:val="402"/>
          <w:jc w:val="center"/>
          <w:ins w:id="196" w:author="陈奕利" w:date="2023-09-01T10:01:00Z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EFD8C4F" w14:textId="77777777" w:rsidR="00C4162F" w:rsidRPr="001E6AD4" w:rsidRDefault="00C4162F" w:rsidP="0023237B">
            <w:pPr>
              <w:widowControl/>
              <w:jc w:val="center"/>
              <w:rPr>
                <w:ins w:id="197" w:author="陈奕利" w:date="2023-09-01T10:01:00Z"/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ins w:id="198" w:author="陈奕利" w:date="2023-09-01T10:01:00Z">
              <w:r w:rsidRPr="001E6AD4">
                <w:rPr>
                  <w:rFonts w:asciiTheme="minorEastAsia" w:eastAsiaTheme="minorEastAsia" w:hAnsiTheme="minorEastAsia" w:cs="宋体" w:hint="eastAsia"/>
                  <w:b/>
                  <w:color w:val="000000"/>
                  <w:kern w:val="0"/>
                  <w:szCs w:val="21"/>
                </w:rPr>
                <w:t>序号</w:t>
              </w:r>
            </w:ins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FFC5FA8" w14:textId="77777777" w:rsidR="00C4162F" w:rsidRPr="001E6AD4" w:rsidRDefault="00C4162F" w:rsidP="0023237B">
            <w:pPr>
              <w:widowControl/>
              <w:jc w:val="center"/>
              <w:rPr>
                <w:ins w:id="199" w:author="陈奕利" w:date="2023-09-01T10:01:00Z"/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ins w:id="200" w:author="陈奕利" w:date="2023-09-01T10:01:00Z">
              <w:r w:rsidRPr="001E6AD4">
                <w:rPr>
                  <w:rFonts w:asciiTheme="minorEastAsia" w:eastAsiaTheme="minorEastAsia" w:hAnsiTheme="minorEastAsia" w:cs="宋体" w:hint="eastAsia"/>
                  <w:b/>
                  <w:color w:val="000000"/>
                  <w:kern w:val="0"/>
                  <w:szCs w:val="21"/>
                </w:rPr>
                <w:t>消息ID</w:t>
              </w:r>
            </w:ins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FEE8944" w14:textId="77777777" w:rsidR="00C4162F" w:rsidRPr="001E6AD4" w:rsidRDefault="00C4162F" w:rsidP="0023237B">
            <w:pPr>
              <w:widowControl/>
              <w:jc w:val="center"/>
              <w:rPr>
                <w:ins w:id="201" w:author="陈奕利" w:date="2023-09-01T10:01:00Z"/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ins w:id="202" w:author="陈奕利" w:date="2023-09-01T10:01:00Z">
              <w:r w:rsidRPr="001E6AD4">
                <w:rPr>
                  <w:rFonts w:asciiTheme="minorEastAsia" w:eastAsiaTheme="minorEastAsia" w:hAnsiTheme="minorEastAsia" w:cs="宋体" w:hint="eastAsia"/>
                  <w:b/>
                  <w:color w:val="000000"/>
                  <w:kern w:val="0"/>
                  <w:szCs w:val="21"/>
                </w:rPr>
                <w:t>宏定义</w:t>
              </w:r>
            </w:ins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7D1502B7" w14:textId="77777777" w:rsidR="00C4162F" w:rsidRPr="001E6AD4" w:rsidRDefault="00C4162F" w:rsidP="0023237B">
            <w:pPr>
              <w:widowControl/>
              <w:jc w:val="center"/>
              <w:rPr>
                <w:ins w:id="203" w:author="陈奕利" w:date="2023-09-01T10:01:00Z"/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ins w:id="204" w:author="陈奕利" w:date="2023-09-01T10:01:00Z">
              <w:r w:rsidRPr="001E6AD4">
                <w:rPr>
                  <w:rFonts w:asciiTheme="minorEastAsia" w:eastAsiaTheme="minorEastAsia" w:hAnsiTheme="minorEastAsia" w:cs="宋体" w:hint="eastAsia"/>
                  <w:b/>
                  <w:color w:val="000000"/>
                  <w:kern w:val="0"/>
                  <w:szCs w:val="21"/>
                </w:rPr>
                <w:t>说明</w:t>
              </w:r>
            </w:ins>
          </w:p>
        </w:tc>
      </w:tr>
      <w:tr w:rsidR="00C4162F" w:rsidRPr="001E6AD4" w14:paraId="5A7D437F" w14:textId="77777777" w:rsidTr="0023237B">
        <w:tblPrEx>
          <w:jc w:val="left"/>
        </w:tblPrEx>
        <w:trPr>
          <w:trHeight w:val="285"/>
          <w:ins w:id="205" w:author="陈奕利" w:date="2023-09-01T10:01:00Z"/>
        </w:trPr>
        <w:tc>
          <w:tcPr>
            <w:tcW w:w="706" w:type="dxa"/>
            <w:vAlign w:val="center"/>
          </w:tcPr>
          <w:p w14:paraId="2DFC6327" w14:textId="77777777" w:rsidR="00C4162F" w:rsidRPr="001E6AD4" w:rsidRDefault="00C4162F" w:rsidP="0023237B">
            <w:pPr>
              <w:widowControl/>
              <w:jc w:val="center"/>
              <w:rPr>
                <w:ins w:id="206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07" w:author="陈奕利" w:date="2023-09-01T10:01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1</w:t>
              </w:r>
            </w:ins>
          </w:p>
        </w:tc>
        <w:tc>
          <w:tcPr>
            <w:tcW w:w="993" w:type="dxa"/>
            <w:vAlign w:val="center"/>
          </w:tcPr>
          <w:p w14:paraId="46748F75" w14:textId="18A1FE33" w:rsidR="00C4162F" w:rsidRPr="00E84E12" w:rsidRDefault="00C4162F" w:rsidP="0023237B">
            <w:pPr>
              <w:widowControl/>
              <w:jc w:val="center"/>
              <w:rPr>
                <w:ins w:id="208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09" w:author="陈奕利" w:date="2023-09-01T10:01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</w:t>
              </w:r>
            </w:ins>
            <w:ins w:id="210" w:author="陈奕利" w:date="2023-09-01T10:02:00Z">
              <w:r w:rsidR="00E67F7B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9</w:t>
              </w:r>
            </w:ins>
            <w:ins w:id="211" w:author="陈奕利" w:date="2023-09-01T10:01:00Z"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0</w:t>
              </w:r>
            </w:ins>
          </w:p>
        </w:tc>
        <w:tc>
          <w:tcPr>
            <w:tcW w:w="2832" w:type="dxa"/>
            <w:vAlign w:val="center"/>
          </w:tcPr>
          <w:p w14:paraId="00B04F81" w14:textId="0AF8BFD6" w:rsidR="00C4162F" w:rsidRPr="00E84E12" w:rsidRDefault="00C4162F" w:rsidP="0023237B">
            <w:pPr>
              <w:widowControl/>
              <w:jc w:val="left"/>
              <w:rPr>
                <w:ins w:id="212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13" w:author="陈奕利" w:date="2023-09-01T10:01:00Z">
              <w:r w:rsidRPr="00C165E3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CMD_</w:t>
              </w:r>
            </w:ins>
            <w:ins w:id="214" w:author="陈奕利" w:date="2023-09-01T10:02:00Z">
              <w:r w:rsidR="00E67F7B"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AUTO_</w:t>
              </w:r>
              <w:r w:rsidR="00E67F7B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HUNT_</w:t>
              </w:r>
            </w:ins>
            <w:ins w:id="215" w:author="陈奕利" w:date="2023-09-01T10:03:00Z">
              <w:r w:rsidR="00E67F7B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SET_HIT_</w:t>
              </w:r>
            </w:ins>
            <w:ins w:id="216" w:author="陈奕利" w:date="2023-09-01T10:27:00Z">
              <w:r w:rsidR="00DE07E9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POINT_INFO</w:t>
              </w:r>
            </w:ins>
          </w:p>
        </w:tc>
        <w:tc>
          <w:tcPr>
            <w:tcW w:w="3906" w:type="dxa"/>
            <w:vAlign w:val="center"/>
          </w:tcPr>
          <w:p w14:paraId="06E6ACBB" w14:textId="7F145EFD" w:rsidR="00C4162F" w:rsidRPr="00E84E12" w:rsidRDefault="00164571" w:rsidP="0023237B">
            <w:pPr>
              <w:widowControl/>
              <w:rPr>
                <w:ins w:id="217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18" w:author="陈奕利" w:date="2023-09-01T10:03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设置打击</w:t>
              </w:r>
            </w:ins>
            <w:ins w:id="219" w:author="陈奕利" w:date="2023-09-01T10:27:00Z">
              <w:r w:rsidR="00DE07E9"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点信息，包含时长和俯仰角度</w:t>
              </w:r>
            </w:ins>
          </w:p>
        </w:tc>
      </w:tr>
      <w:tr w:rsidR="00C4162F" w:rsidRPr="001E6AD4" w14:paraId="6FC1A0A9" w14:textId="77777777" w:rsidTr="0023237B">
        <w:tblPrEx>
          <w:jc w:val="left"/>
        </w:tblPrEx>
        <w:trPr>
          <w:trHeight w:val="285"/>
          <w:ins w:id="220" w:author="陈奕利" w:date="2023-09-01T10:01:00Z"/>
        </w:trPr>
        <w:tc>
          <w:tcPr>
            <w:tcW w:w="706" w:type="dxa"/>
            <w:vAlign w:val="center"/>
          </w:tcPr>
          <w:p w14:paraId="12934202" w14:textId="77777777" w:rsidR="00C4162F" w:rsidRPr="00E84E12" w:rsidRDefault="00C4162F" w:rsidP="0023237B">
            <w:pPr>
              <w:widowControl/>
              <w:jc w:val="center"/>
              <w:rPr>
                <w:ins w:id="221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22" w:author="陈奕利" w:date="2023-09-01T10:01:00Z"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2</w:t>
              </w:r>
            </w:ins>
          </w:p>
        </w:tc>
        <w:tc>
          <w:tcPr>
            <w:tcW w:w="993" w:type="dxa"/>
            <w:vAlign w:val="center"/>
          </w:tcPr>
          <w:p w14:paraId="365800DF" w14:textId="10A55659" w:rsidR="00C4162F" w:rsidRPr="00E84E12" w:rsidRDefault="00C4162F" w:rsidP="0023237B">
            <w:pPr>
              <w:widowControl/>
              <w:jc w:val="center"/>
              <w:rPr>
                <w:ins w:id="223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24" w:author="陈奕利" w:date="2023-09-01T10:01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</w:t>
              </w:r>
            </w:ins>
            <w:ins w:id="225" w:author="陈奕利" w:date="2023-09-01T10:03:00Z">
              <w:r w:rsidR="00164571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9</w:t>
              </w:r>
            </w:ins>
            <w:ins w:id="226" w:author="陈奕利" w:date="2023-09-01T10:01:00Z"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1</w:t>
              </w:r>
            </w:ins>
          </w:p>
        </w:tc>
        <w:tc>
          <w:tcPr>
            <w:tcW w:w="2832" w:type="dxa"/>
            <w:vAlign w:val="center"/>
          </w:tcPr>
          <w:p w14:paraId="6926430D" w14:textId="7053DDAC" w:rsidR="00C4162F" w:rsidRPr="00E84E12" w:rsidRDefault="00C4162F" w:rsidP="0023237B">
            <w:pPr>
              <w:widowControl/>
              <w:jc w:val="left"/>
              <w:rPr>
                <w:ins w:id="227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28" w:author="陈奕利" w:date="2023-09-01T10:01:00Z">
              <w:r w:rsidRPr="00C165E3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CMD_</w:t>
              </w:r>
            </w:ins>
            <w:ins w:id="229" w:author="陈奕利" w:date="2023-09-01T10:03:00Z">
              <w:r w:rsidR="00164571"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AUTO_HUNT</w:t>
              </w:r>
              <w:r w:rsidR="00164571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_</w:t>
              </w:r>
            </w:ins>
            <w:ins w:id="230" w:author="陈奕利" w:date="2023-09-01T10:01:00Z">
              <w:r w:rsidRPr="00C165E3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GET_</w:t>
              </w:r>
            </w:ins>
            <w:ins w:id="231" w:author="陈奕利" w:date="2023-09-01T10:03:00Z">
              <w:r w:rsidR="00164571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HIT</w:t>
              </w:r>
            </w:ins>
            <w:ins w:id="232" w:author="陈奕利" w:date="2023-09-01T10:01:00Z"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_</w:t>
              </w:r>
            </w:ins>
            <w:ins w:id="233" w:author="陈奕利" w:date="2023-09-01T10:27:00Z">
              <w:r w:rsidR="00DE07E9"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POINT_INFO</w:t>
              </w:r>
            </w:ins>
          </w:p>
        </w:tc>
        <w:tc>
          <w:tcPr>
            <w:tcW w:w="3906" w:type="dxa"/>
            <w:vAlign w:val="center"/>
          </w:tcPr>
          <w:p w14:paraId="7BE733F8" w14:textId="6706DC58" w:rsidR="00C4162F" w:rsidRPr="00E84E12" w:rsidRDefault="00164571" w:rsidP="0023237B">
            <w:pPr>
              <w:widowControl/>
              <w:rPr>
                <w:ins w:id="234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35" w:author="陈奕利" w:date="2023-09-01T10:04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</w:ins>
            <w:ins w:id="236" w:author="陈奕利" w:date="2023-09-01T10:27:00Z">
              <w:r w:rsidR="00DE07E9"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打击点信息，包含时长和俯仰角度</w:t>
              </w:r>
            </w:ins>
          </w:p>
        </w:tc>
      </w:tr>
      <w:tr w:rsidR="00DC7C2F" w:rsidRPr="001E6AD4" w14:paraId="0F0E749A" w14:textId="77777777" w:rsidTr="0023237B">
        <w:tblPrEx>
          <w:jc w:val="left"/>
        </w:tblPrEx>
        <w:trPr>
          <w:trHeight w:val="285"/>
          <w:ins w:id="237" w:author="陈奕利" w:date="2023-09-01T10:01:00Z"/>
        </w:trPr>
        <w:tc>
          <w:tcPr>
            <w:tcW w:w="706" w:type="dxa"/>
            <w:vAlign w:val="center"/>
          </w:tcPr>
          <w:p w14:paraId="723D5F10" w14:textId="77777777" w:rsidR="00DC7C2F" w:rsidRPr="00E84E12" w:rsidRDefault="00DC7C2F" w:rsidP="00DC7C2F">
            <w:pPr>
              <w:widowControl/>
              <w:jc w:val="center"/>
              <w:rPr>
                <w:ins w:id="238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39" w:author="陈奕利" w:date="2023-09-01T10:01:00Z"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3</w:t>
              </w:r>
            </w:ins>
          </w:p>
        </w:tc>
        <w:tc>
          <w:tcPr>
            <w:tcW w:w="993" w:type="dxa"/>
            <w:vAlign w:val="center"/>
          </w:tcPr>
          <w:p w14:paraId="3774E9C4" w14:textId="305CBAA2" w:rsidR="00DC7C2F" w:rsidRPr="00E84E12" w:rsidRDefault="00DC7C2F" w:rsidP="00DC7C2F">
            <w:pPr>
              <w:widowControl/>
              <w:jc w:val="center"/>
              <w:rPr>
                <w:ins w:id="240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41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x92</w:t>
              </w:r>
            </w:ins>
          </w:p>
        </w:tc>
        <w:tc>
          <w:tcPr>
            <w:tcW w:w="2832" w:type="dxa"/>
            <w:vAlign w:val="center"/>
          </w:tcPr>
          <w:p w14:paraId="1B38CEE9" w14:textId="1D6E9B37" w:rsidR="00DC7C2F" w:rsidRPr="00E84E12" w:rsidRDefault="00DC7C2F" w:rsidP="00DC7C2F">
            <w:pPr>
              <w:widowControl/>
              <w:jc w:val="left"/>
              <w:rPr>
                <w:ins w:id="242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43" w:author="陈奕利" w:date="2023-09-01T10:38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CMD_</w:t>
              </w:r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AUTO_HUNT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_SET_HIT_VAILD_ANGLE</w:t>
              </w:r>
            </w:ins>
          </w:p>
        </w:tc>
        <w:tc>
          <w:tcPr>
            <w:tcW w:w="3906" w:type="dxa"/>
            <w:vAlign w:val="center"/>
          </w:tcPr>
          <w:p w14:paraId="6D6677CA" w14:textId="374543C1" w:rsidR="00DC7C2F" w:rsidRPr="00E84E12" w:rsidRDefault="00DC7C2F" w:rsidP="00DC7C2F">
            <w:pPr>
              <w:widowControl/>
              <w:rPr>
                <w:ins w:id="244" w:author="陈奕利" w:date="2023-09-01T10:01:00Z"/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ins w:id="245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设置打击时的有效角度范围</w:t>
              </w:r>
            </w:ins>
          </w:p>
        </w:tc>
      </w:tr>
      <w:tr w:rsidR="00DC7C2F" w:rsidRPr="001E6AD4" w14:paraId="36E22E36" w14:textId="77777777" w:rsidTr="0023237B">
        <w:tblPrEx>
          <w:jc w:val="left"/>
        </w:tblPrEx>
        <w:trPr>
          <w:trHeight w:val="285"/>
          <w:ins w:id="246" w:author="陈奕利" w:date="2023-09-01T10:01:00Z"/>
        </w:trPr>
        <w:tc>
          <w:tcPr>
            <w:tcW w:w="706" w:type="dxa"/>
            <w:vAlign w:val="center"/>
          </w:tcPr>
          <w:p w14:paraId="389BE0EF" w14:textId="77777777" w:rsidR="00DC7C2F" w:rsidRDefault="00DC7C2F" w:rsidP="00DC7C2F">
            <w:pPr>
              <w:widowControl/>
              <w:jc w:val="center"/>
              <w:rPr>
                <w:ins w:id="247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48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4</w:t>
              </w:r>
            </w:ins>
          </w:p>
        </w:tc>
        <w:tc>
          <w:tcPr>
            <w:tcW w:w="993" w:type="dxa"/>
            <w:vAlign w:val="center"/>
          </w:tcPr>
          <w:p w14:paraId="4F10F203" w14:textId="2F83D44F" w:rsidR="00DC7C2F" w:rsidRDefault="00DC7C2F" w:rsidP="00DC7C2F">
            <w:pPr>
              <w:widowControl/>
              <w:jc w:val="center"/>
              <w:rPr>
                <w:ins w:id="249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50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x93</w:t>
              </w:r>
            </w:ins>
          </w:p>
        </w:tc>
        <w:tc>
          <w:tcPr>
            <w:tcW w:w="2832" w:type="dxa"/>
            <w:vAlign w:val="center"/>
          </w:tcPr>
          <w:p w14:paraId="582137FA" w14:textId="302FBCED" w:rsidR="00DC7C2F" w:rsidRPr="0071651B" w:rsidRDefault="00DC7C2F" w:rsidP="00DC7C2F">
            <w:pPr>
              <w:widowControl/>
              <w:jc w:val="left"/>
              <w:rPr>
                <w:ins w:id="251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52" w:author="陈奕利" w:date="2023-09-01T10:38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CMD_</w:t>
              </w:r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AUTO_HUNT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G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ET_HIT_VAILD_ANGLE</w:t>
              </w:r>
            </w:ins>
          </w:p>
        </w:tc>
        <w:tc>
          <w:tcPr>
            <w:tcW w:w="3906" w:type="dxa"/>
            <w:vAlign w:val="center"/>
          </w:tcPr>
          <w:p w14:paraId="0D6D5853" w14:textId="326FAEE2" w:rsidR="00DC7C2F" w:rsidRDefault="00DC7C2F" w:rsidP="00DC7C2F">
            <w:pPr>
              <w:widowControl/>
              <w:rPr>
                <w:ins w:id="253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54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获取打击时的有效角度范围</w:t>
              </w:r>
            </w:ins>
          </w:p>
        </w:tc>
      </w:tr>
      <w:tr w:rsidR="00DC7C2F" w:rsidRPr="001E6AD4" w14:paraId="047895DB" w14:textId="77777777" w:rsidTr="0023237B">
        <w:tblPrEx>
          <w:jc w:val="left"/>
        </w:tblPrEx>
        <w:trPr>
          <w:trHeight w:val="285"/>
          <w:ins w:id="255" w:author="陈奕利" w:date="2023-09-01T10:01:00Z"/>
        </w:trPr>
        <w:tc>
          <w:tcPr>
            <w:tcW w:w="706" w:type="dxa"/>
            <w:vAlign w:val="center"/>
          </w:tcPr>
          <w:p w14:paraId="1E13A117" w14:textId="77777777" w:rsidR="00DC7C2F" w:rsidRDefault="00DC7C2F" w:rsidP="00DC7C2F">
            <w:pPr>
              <w:widowControl/>
              <w:jc w:val="center"/>
              <w:rPr>
                <w:ins w:id="256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57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5</w:t>
              </w:r>
            </w:ins>
          </w:p>
        </w:tc>
        <w:tc>
          <w:tcPr>
            <w:tcW w:w="993" w:type="dxa"/>
            <w:vAlign w:val="center"/>
          </w:tcPr>
          <w:p w14:paraId="7217B02A" w14:textId="5967C158" w:rsidR="00DC7C2F" w:rsidRDefault="00DC7C2F" w:rsidP="00DC7C2F">
            <w:pPr>
              <w:widowControl/>
              <w:jc w:val="center"/>
              <w:rPr>
                <w:ins w:id="258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59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x94</w:t>
              </w:r>
            </w:ins>
          </w:p>
        </w:tc>
        <w:tc>
          <w:tcPr>
            <w:tcW w:w="2832" w:type="dxa"/>
            <w:vAlign w:val="center"/>
          </w:tcPr>
          <w:p w14:paraId="11CE4009" w14:textId="482E7718" w:rsidR="00DC7C2F" w:rsidRPr="0071651B" w:rsidRDefault="00DC7C2F" w:rsidP="00DC7C2F">
            <w:pPr>
              <w:widowControl/>
              <w:jc w:val="left"/>
              <w:rPr>
                <w:ins w:id="260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61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C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MD_AUTO_HUNT_GET_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HISTORY_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DATA_FILE_LIST</w:t>
              </w:r>
            </w:ins>
          </w:p>
        </w:tc>
        <w:tc>
          <w:tcPr>
            <w:tcW w:w="3906" w:type="dxa"/>
            <w:vAlign w:val="center"/>
          </w:tcPr>
          <w:p w14:paraId="307B47A7" w14:textId="399BBAAC" w:rsidR="00DC7C2F" w:rsidRDefault="00DC7C2F" w:rsidP="00DC7C2F">
            <w:pPr>
              <w:widowControl/>
              <w:rPr>
                <w:ins w:id="262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63" w:author="陈奕利" w:date="2023-09-01T10:38:00Z">
              <w:r w:rsidRPr="00251B42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获取历史记录文件列表</w:t>
              </w:r>
            </w:ins>
          </w:p>
        </w:tc>
      </w:tr>
      <w:tr w:rsidR="00DC7C2F" w:rsidRPr="001E6AD4" w14:paraId="77F38C56" w14:textId="77777777" w:rsidTr="0023237B">
        <w:tblPrEx>
          <w:jc w:val="left"/>
        </w:tblPrEx>
        <w:trPr>
          <w:trHeight w:val="285"/>
          <w:ins w:id="264" w:author="陈奕利" w:date="2023-09-01T10:01:00Z"/>
        </w:trPr>
        <w:tc>
          <w:tcPr>
            <w:tcW w:w="706" w:type="dxa"/>
            <w:vAlign w:val="center"/>
          </w:tcPr>
          <w:p w14:paraId="2119B147" w14:textId="77777777" w:rsidR="00DC7C2F" w:rsidRDefault="00DC7C2F" w:rsidP="00DC7C2F">
            <w:pPr>
              <w:widowControl/>
              <w:jc w:val="center"/>
              <w:rPr>
                <w:ins w:id="265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66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6</w:t>
              </w:r>
            </w:ins>
          </w:p>
        </w:tc>
        <w:tc>
          <w:tcPr>
            <w:tcW w:w="993" w:type="dxa"/>
            <w:vAlign w:val="center"/>
          </w:tcPr>
          <w:p w14:paraId="71B2A58A" w14:textId="679DB307" w:rsidR="00DC7C2F" w:rsidRDefault="00DC7C2F" w:rsidP="00DC7C2F">
            <w:pPr>
              <w:widowControl/>
              <w:jc w:val="center"/>
              <w:rPr>
                <w:ins w:id="267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68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x95</w:t>
              </w:r>
            </w:ins>
          </w:p>
        </w:tc>
        <w:tc>
          <w:tcPr>
            <w:tcW w:w="2832" w:type="dxa"/>
            <w:vAlign w:val="center"/>
          </w:tcPr>
          <w:p w14:paraId="6D859A8A" w14:textId="25B96393" w:rsidR="00DC7C2F" w:rsidRDefault="00DC7C2F" w:rsidP="00DC7C2F">
            <w:pPr>
              <w:widowControl/>
              <w:jc w:val="left"/>
              <w:rPr>
                <w:ins w:id="269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70" w:author="陈奕利" w:date="2023-09-01T10:38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CMD_AUTO_HUNT_GET_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HISTORY_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DATA_FILE</w:t>
              </w:r>
            </w:ins>
          </w:p>
        </w:tc>
        <w:tc>
          <w:tcPr>
            <w:tcW w:w="3906" w:type="dxa"/>
            <w:vAlign w:val="center"/>
          </w:tcPr>
          <w:p w14:paraId="39868044" w14:textId="188ED647" w:rsidR="00DC7C2F" w:rsidRDefault="00DC7C2F" w:rsidP="00DC7C2F">
            <w:pPr>
              <w:widowControl/>
              <w:rPr>
                <w:ins w:id="271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72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  <w:r w:rsidRPr="00251B42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历史记录文件</w:t>
              </w:r>
            </w:ins>
          </w:p>
        </w:tc>
      </w:tr>
      <w:tr w:rsidR="00DC7C2F" w:rsidRPr="001E6AD4" w14:paraId="093A31ED" w14:textId="77777777" w:rsidTr="0023237B">
        <w:tblPrEx>
          <w:jc w:val="left"/>
        </w:tblPrEx>
        <w:trPr>
          <w:trHeight w:val="285"/>
          <w:ins w:id="273" w:author="陈奕利" w:date="2023-09-01T10:01:00Z"/>
        </w:trPr>
        <w:tc>
          <w:tcPr>
            <w:tcW w:w="706" w:type="dxa"/>
            <w:vAlign w:val="center"/>
          </w:tcPr>
          <w:p w14:paraId="555BC510" w14:textId="77777777" w:rsidR="00DC7C2F" w:rsidRDefault="00DC7C2F" w:rsidP="00DC7C2F">
            <w:pPr>
              <w:widowControl/>
              <w:jc w:val="center"/>
              <w:rPr>
                <w:ins w:id="274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75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7</w:t>
              </w:r>
            </w:ins>
          </w:p>
        </w:tc>
        <w:tc>
          <w:tcPr>
            <w:tcW w:w="993" w:type="dxa"/>
            <w:vAlign w:val="center"/>
          </w:tcPr>
          <w:p w14:paraId="3CA3E089" w14:textId="1A39661B" w:rsidR="00DC7C2F" w:rsidRDefault="00DC7C2F" w:rsidP="00DC7C2F">
            <w:pPr>
              <w:widowControl/>
              <w:jc w:val="center"/>
              <w:rPr>
                <w:ins w:id="276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77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x96</w:t>
              </w:r>
            </w:ins>
          </w:p>
        </w:tc>
        <w:tc>
          <w:tcPr>
            <w:tcW w:w="2832" w:type="dxa"/>
            <w:vAlign w:val="center"/>
          </w:tcPr>
          <w:p w14:paraId="75E9CCEB" w14:textId="402B1A8D" w:rsidR="00DC7C2F" w:rsidRPr="0071651B" w:rsidRDefault="00DC7C2F" w:rsidP="00DC7C2F">
            <w:pPr>
              <w:widowControl/>
              <w:jc w:val="left"/>
              <w:rPr>
                <w:ins w:id="278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79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C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MD_AUTO_HUNT_DEL_HISTORY_FILE</w:t>
              </w:r>
            </w:ins>
          </w:p>
        </w:tc>
        <w:tc>
          <w:tcPr>
            <w:tcW w:w="3906" w:type="dxa"/>
            <w:vAlign w:val="center"/>
          </w:tcPr>
          <w:p w14:paraId="25675BD1" w14:textId="50A662CC" w:rsidR="00DC7C2F" w:rsidRDefault="00DC7C2F" w:rsidP="00DC7C2F">
            <w:pPr>
              <w:widowControl/>
              <w:rPr>
                <w:ins w:id="280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81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删除历史记录文件</w:t>
              </w:r>
            </w:ins>
          </w:p>
        </w:tc>
      </w:tr>
      <w:tr w:rsidR="00DC7C2F" w:rsidRPr="001E6AD4" w14:paraId="01817580" w14:textId="77777777" w:rsidTr="0023237B">
        <w:tblPrEx>
          <w:jc w:val="left"/>
        </w:tblPrEx>
        <w:trPr>
          <w:trHeight w:val="285"/>
          <w:ins w:id="282" w:author="陈奕利" w:date="2023-09-01T10:01:00Z"/>
        </w:trPr>
        <w:tc>
          <w:tcPr>
            <w:tcW w:w="706" w:type="dxa"/>
            <w:vAlign w:val="center"/>
          </w:tcPr>
          <w:p w14:paraId="189A1223" w14:textId="77777777" w:rsidR="00DC7C2F" w:rsidRDefault="00DC7C2F" w:rsidP="00DC7C2F">
            <w:pPr>
              <w:widowControl/>
              <w:jc w:val="center"/>
              <w:rPr>
                <w:ins w:id="283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84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8</w:t>
              </w:r>
            </w:ins>
          </w:p>
        </w:tc>
        <w:tc>
          <w:tcPr>
            <w:tcW w:w="993" w:type="dxa"/>
            <w:vAlign w:val="center"/>
          </w:tcPr>
          <w:p w14:paraId="69B695AA" w14:textId="008FC4EC" w:rsidR="00DC7C2F" w:rsidRDefault="00DC7C2F" w:rsidP="00DC7C2F">
            <w:pPr>
              <w:widowControl/>
              <w:jc w:val="center"/>
              <w:rPr>
                <w:ins w:id="285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86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x97</w:t>
              </w:r>
            </w:ins>
          </w:p>
        </w:tc>
        <w:tc>
          <w:tcPr>
            <w:tcW w:w="2832" w:type="dxa"/>
            <w:vAlign w:val="center"/>
          </w:tcPr>
          <w:p w14:paraId="1C988981" w14:textId="3246536B" w:rsidR="00DC7C2F" w:rsidRDefault="00DC7C2F" w:rsidP="00DC7C2F">
            <w:pPr>
              <w:widowControl/>
              <w:jc w:val="left"/>
              <w:rPr>
                <w:ins w:id="287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88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C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MD_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AUTO_HUNT_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SET_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AUTO_HIT</w:t>
              </w:r>
            </w:ins>
          </w:p>
        </w:tc>
        <w:tc>
          <w:tcPr>
            <w:tcW w:w="3906" w:type="dxa"/>
            <w:vAlign w:val="center"/>
          </w:tcPr>
          <w:p w14:paraId="22DFDF2D" w14:textId="4EFAF122" w:rsidR="00DC7C2F" w:rsidRDefault="00DC7C2F" w:rsidP="00DC7C2F">
            <w:pPr>
              <w:widowControl/>
              <w:rPr>
                <w:ins w:id="289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90" w:author="陈奕利" w:date="2023-09-01T10:38:00Z">
              <w:r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设置是否自动打击</w:t>
              </w:r>
            </w:ins>
          </w:p>
        </w:tc>
      </w:tr>
      <w:tr w:rsidR="00DC7C2F" w:rsidRPr="001E6AD4" w14:paraId="4217B3C6" w14:textId="77777777" w:rsidTr="0023237B">
        <w:tblPrEx>
          <w:jc w:val="left"/>
        </w:tblPrEx>
        <w:trPr>
          <w:trHeight w:val="285"/>
          <w:ins w:id="291" w:author="陈奕利" w:date="2023-09-01T10:01:00Z"/>
        </w:trPr>
        <w:tc>
          <w:tcPr>
            <w:tcW w:w="706" w:type="dxa"/>
            <w:vAlign w:val="center"/>
          </w:tcPr>
          <w:p w14:paraId="5E857329" w14:textId="77777777" w:rsidR="00DC7C2F" w:rsidRDefault="00DC7C2F" w:rsidP="00DC7C2F">
            <w:pPr>
              <w:widowControl/>
              <w:jc w:val="center"/>
              <w:rPr>
                <w:ins w:id="292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93" w:author="陈奕利" w:date="2023-09-01T10:01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lastRenderedPageBreak/>
                <w:t>9</w:t>
              </w:r>
            </w:ins>
          </w:p>
        </w:tc>
        <w:tc>
          <w:tcPr>
            <w:tcW w:w="993" w:type="dxa"/>
            <w:vAlign w:val="center"/>
          </w:tcPr>
          <w:p w14:paraId="409FC68F" w14:textId="46578BE0" w:rsidR="00DC7C2F" w:rsidRDefault="00DC7C2F" w:rsidP="00DC7C2F">
            <w:pPr>
              <w:widowControl/>
              <w:jc w:val="center"/>
              <w:rPr>
                <w:ins w:id="294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95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x98</w:t>
              </w:r>
            </w:ins>
          </w:p>
        </w:tc>
        <w:tc>
          <w:tcPr>
            <w:tcW w:w="2832" w:type="dxa"/>
            <w:vAlign w:val="center"/>
          </w:tcPr>
          <w:p w14:paraId="4C913902" w14:textId="31ACDEA3" w:rsidR="00DC7C2F" w:rsidRPr="0071651B" w:rsidRDefault="00DC7C2F" w:rsidP="00DC7C2F">
            <w:pPr>
              <w:widowControl/>
              <w:jc w:val="left"/>
              <w:rPr>
                <w:ins w:id="296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97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C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MD_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AUTO_HUNT_G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ET_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AUTO_HIT</w:t>
              </w:r>
            </w:ins>
          </w:p>
        </w:tc>
        <w:tc>
          <w:tcPr>
            <w:tcW w:w="3906" w:type="dxa"/>
            <w:vAlign w:val="center"/>
          </w:tcPr>
          <w:p w14:paraId="7A44F27E" w14:textId="4FE5D9A6" w:rsidR="00DC7C2F" w:rsidRDefault="00DC7C2F" w:rsidP="00DC7C2F">
            <w:pPr>
              <w:widowControl/>
              <w:rPr>
                <w:ins w:id="298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299" w:author="陈奕利" w:date="2023-09-01T10:38:00Z">
              <w:r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获取是否自动打击</w:t>
              </w:r>
            </w:ins>
          </w:p>
        </w:tc>
      </w:tr>
      <w:tr w:rsidR="00DC7C2F" w:rsidRPr="001E6AD4" w14:paraId="4C14F8AB" w14:textId="77777777" w:rsidTr="0023237B">
        <w:tblPrEx>
          <w:jc w:val="left"/>
        </w:tblPrEx>
        <w:trPr>
          <w:trHeight w:val="285"/>
          <w:ins w:id="300" w:author="陈奕利" w:date="2023-09-01T10:01:00Z"/>
        </w:trPr>
        <w:tc>
          <w:tcPr>
            <w:tcW w:w="706" w:type="dxa"/>
            <w:vAlign w:val="center"/>
          </w:tcPr>
          <w:p w14:paraId="22589144" w14:textId="77777777" w:rsidR="00DC7C2F" w:rsidRDefault="00DC7C2F" w:rsidP="00DC7C2F">
            <w:pPr>
              <w:widowControl/>
              <w:jc w:val="center"/>
              <w:rPr>
                <w:ins w:id="301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02" w:author="陈奕利" w:date="2023-09-01T10:01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1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0</w:t>
              </w:r>
            </w:ins>
          </w:p>
        </w:tc>
        <w:tc>
          <w:tcPr>
            <w:tcW w:w="993" w:type="dxa"/>
            <w:vAlign w:val="center"/>
          </w:tcPr>
          <w:p w14:paraId="3AC9AB7B" w14:textId="1E94DC49" w:rsidR="00DC7C2F" w:rsidRDefault="00DC7C2F" w:rsidP="00DC7C2F">
            <w:pPr>
              <w:widowControl/>
              <w:jc w:val="center"/>
              <w:rPr>
                <w:ins w:id="303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04" w:author="陈奕利" w:date="2023-09-01T10:38:00Z">
              <w:r>
                <w:rPr>
                  <w:rFonts w:asciiTheme="minorEastAsia" w:eastAsiaTheme="minorEastAsia" w:hAnsiTheme="minorEastAsia" w:cs="宋体" w:hint="eastAsia"/>
                  <w:color w:val="000000"/>
                  <w:kern w:val="0"/>
                  <w:szCs w:val="21"/>
                </w:rPr>
                <w:t>0</w:t>
              </w:r>
              <w:r>
                <w:rPr>
                  <w:rFonts w:asciiTheme="minorEastAsia" w:eastAsiaTheme="minorEastAsia" w:hAnsiTheme="minorEastAsia" w:cs="宋体"/>
                  <w:color w:val="000000"/>
                  <w:kern w:val="0"/>
                  <w:szCs w:val="21"/>
                </w:rPr>
                <w:t>x99</w:t>
              </w:r>
            </w:ins>
          </w:p>
        </w:tc>
        <w:tc>
          <w:tcPr>
            <w:tcW w:w="2832" w:type="dxa"/>
            <w:vAlign w:val="center"/>
          </w:tcPr>
          <w:p w14:paraId="65C455FD" w14:textId="6393E12F" w:rsidR="00DC7C2F" w:rsidRDefault="00DC7C2F" w:rsidP="00DC7C2F">
            <w:pPr>
              <w:widowControl/>
              <w:jc w:val="left"/>
              <w:rPr>
                <w:ins w:id="305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06" w:author="陈奕利" w:date="2023-09-01T10:38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CMD_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AUTO_HUNT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_STOP_HIT_NOW</w:t>
              </w:r>
            </w:ins>
          </w:p>
        </w:tc>
        <w:tc>
          <w:tcPr>
            <w:tcW w:w="3906" w:type="dxa"/>
            <w:vAlign w:val="center"/>
          </w:tcPr>
          <w:p w14:paraId="3823AF9D" w14:textId="3B32A85C" w:rsidR="00DC7C2F" w:rsidRDefault="00DC7C2F" w:rsidP="00DC7C2F">
            <w:pPr>
              <w:widowControl/>
              <w:rPr>
                <w:ins w:id="307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08" w:author="陈奕利" w:date="2023-09-01T10:3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停止当前的打击操作</w:t>
              </w:r>
            </w:ins>
          </w:p>
        </w:tc>
      </w:tr>
      <w:tr w:rsidR="00DC7C2F" w:rsidRPr="001E6AD4" w14:paraId="6BAAF564" w14:textId="77777777" w:rsidTr="0023237B">
        <w:tblPrEx>
          <w:jc w:val="left"/>
        </w:tblPrEx>
        <w:trPr>
          <w:trHeight w:val="285"/>
          <w:ins w:id="309" w:author="陈奕利" w:date="2023-09-01T10:01:00Z"/>
        </w:trPr>
        <w:tc>
          <w:tcPr>
            <w:tcW w:w="706" w:type="dxa"/>
            <w:vAlign w:val="center"/>
          </w:tcPr>
          <w:p w14:paraId="5B94A1C5" w14:textId="4F3E85F0" w:rsidR="00DC7C2F" w:rsidRDefault="006A41FE" w:rsidP="00DC7C2F">
            <w:pPr>
              <w:widowControl/>
              <w:jc w:val="center"/>
              <w:rPr>
                <w:ins w:id="310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11" w:author="陈奕利" w:date="2023-09-01T11:4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1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1</w:t>
              </w:r>
            </w:ins>
          </w:p>
        </w:tc>
        <w:tc>
          <w:tcPr>
            <w:tcW w:w="993" w:type="dxa"/>
            <w:vAlign w:val="center"/>
          </w:tcPr>
          <w:p w14:paraId="700EE0C0" w14:textId="1BB8648C" w:rsidR="00DC7C2F" w:rsidRDefault="006A41FE" w:rsidP="00DC7C2F">
            <w:pPr>
              <w:widowControl/>
              <w:jc w:val="center"/>
              <w:rPr>
                <w:ins w:id="312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13" w:author="陈奕利" w:date="2023-09-01T11:4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9A</w:t>
              </w:r>
            </w:ins>
          </w:p>
        </w:tc>
        <w:tc>
          <w:tcPr>
            <w:tcW w:w="2832" w:type="dxa"/>
            <w:vAlign w:val="center"/>
          </w:tcPr>
          <w:p w14:paraId="05D10BF5" w14:textId="6EE16AED" w:rsidR="00DC7C2F" w:rsidRPr="0071651B" w:rsidRDefault="006A41FE" w:rsidP="00DC7C2F">
            <w:pPr>
              <w:widowControl/>
              <w:jc w:val="left"/>
              <w:rPr>
                <w:ins w:id="314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15" w:author="陈奕利" w:date="2023-09-01T11:48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CMD_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AUTO_HUNT</w:t>
              </w:r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_</w:t>
              </w:r>
            </w:ins>
            <w:ins w:id="316" w:author="陈奕利" w:date="2023-09-01T11:49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HEAR</w:t>
              </w:r>
            </w:ins>
            <w:ins w:id="317" w:author="陈奕利" w:date="2023-09-01T15:48:00Z">
              <w:r w:rsidR="005A157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T</w:t>
              </w:r>
            </w:ins>
            <w:ins w:id="318" w:author="陈奕利" w:date="2023-09-01T11:49:00Z">
              <w:r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>BEAT</w:t>
              </w:r>
            </w:ins>
          </w:p>
        </w:tc>
        <w:tc>
          <w:tcPr>
            <w:tcW w:w="3906" w:type="dxa"/>
            <w:vAlign w:val="center"/>
          </w:tcPr>
          <w:p w14:paraId="3FC46030" w14:textId="2C4C10DF" w:rsidR="00DC7C2F" w:rsidRDefault="00AD50FF" w:rsidP="00DC7C2F">
            <w:pPr>
              <w:widowControl/>
              <w:rPr>
                <w:ins w:id="319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  <w:ins w:id="320" w:author="陈奕利" w:date="2023-09-01T11:49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在线心跳</w:t>
              </w:r>
            </w:ins>
          </w:p>
        </w:tc>
      </w:tr>
      <w:tr w:rsidR="00DC7C2F" w:rsidRPr="0003244A" w14:paraId="31DB8262" w14:textId="77777777" w:rsidTr="0023237B">
        <w:tblPrEx>
          <w:jc w:val="left"/>
        </w:tblPrEx>
        <w:trPr>
          <w:trHeight w:val="285"/>
          <w:ins w:id="321" w:author="陈奕利" w:date="2023-09-01T10:01:00Z"/>
        </w:trPr>
        <w:tc>
          <w:tcPr>
            <w:tcW w:w="706" w:type="dxa"/>
            <w:vAlign w:val="center"/>
          </w:tcPr>
          <w:p w14:paraId="1894E302" w14:textId="27769F6D" w:rsidR="00DC7C2F" w:rsidRDefault="00DC7C2F" w:rsidP="00DC7C2F">
            <w:pPr>
              <w:widowControl/>
              <w:jc w:val="center"/>
              <w:rPr>
                <w:ins w:id="322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22D589F0" w14:textId="251A4F65" w:rsidR="00DC7C2F" w:rsidRDefault="00DC7C2F" w:rsidP="00DC7C2F">
            <w:pPr>
              <w:widowControl/>
              <w:jc w:val="center"/>
              <w:rPr>
                <w:ins w:id="323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832" w:type="dxa"/>
            <w:vAlign w:val="center"/>
          </w:tcPr>
          <w:p w14:paraId="7519773A" w14:textId="3E721ACC" w:rsidR="00DC7C2F" w:rsidRDefault="00DC7C2F" w:rsidP="00DC7C2F">
            <w:pPr>
              <w:widowControl/>
              <w:jc w:val="left"/>
              <w:rPr>
                <w:ins w:id="324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6CFFF15E" w14:textId="7965F333" w:rsidR="00DC7C2F" w:rsidRDefault="00DC7C2F" w:rsidP="00DC7C2F">
            <w:pPr>
              <w:widowControl/>
              <w:rPr>
                <w:ins w:id="325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C7C2F" w:rsidRPr="0003244A" w14:paraId="49B21FDC" w14:textId="77777777" w:rsidTr="0023237B">
        <w:tblPrEx>
          <w:jc w:val="left"/>
        </w:tblPrEx>
        <w:trPr>
          <w:trHeight w:val="285"/>
          <w:ins w:id="326" w:author="陈奕利" w:date="2023-09-01T10:01:00Z"/>
        </w:trPr>
        <w:tc>
          <w:tcPr>
            <w:tcW w:w="706" w:type="dxa"/>
            <w:vAlign w:val="center"/>
          </w:tcPr>
          <w:p w14:paraId="4D25BE58" w14:textId="79A7CAD3" w:rsidR="00DC7C2F" w:rsidRDefault="00DC7C2F" w:rsidP="00DC7C2F">
            <w:pPr>
              <w:widowControl/>
              <w:jc w:val="center"/>
              <w:rPr>
                <w:ins w:id="327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C042084" w14:textId="640B922D" w:rsidR="00DC7C2F" w:rsidRDefault="00DC7C2F" w:rsidP="00DC7C2F">
            <w:pPr>
              <w:widowControl/>
              <w:jc w:val="center"/>
              <w:rPr>
                <w:ins w:id="328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832" w:type="dxa"/>
            <w:vAlign w:val="center"/>
          </w:tcPr>
          <w:p w14:paraId="05604D09" w14:textId="6A960A53" w:rsidR="00DC7C2F" w:rsidRDefault="00DC7C2F" w:rsidP="00DC7C2F">
            <w:pPr>
              <w:widowControl/>
              <w:jc w:val="left"/>
              <w:rPr>
                <w:ins w:id="329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A780705" w14:textId="7D6497DA" w:rsidR="00DC7C2F" w:rsidRDefault="00DC7C2F" w:rsidP="00DC7C2F">
            <w:pPr>
              <w:widowControl/>
              <w:rPr>
                <w:ins w:id="330" w:author="陈奕利" w:date="2023-09-01T10:01:00Z"/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14:paraId="517D1AFB" w14:textId="58BCF445" w:rsidR="00C4162F" w:rsidRPr="00B60708" w:rsidRDefault="00C4162F">
      <w:pPr>
        <w:pStyle w:val="4"/>
        <w:numPr>
          <w:ilvl w:val="3"/>
          <w:numId w:val="28"/>
        </w:numPr>
        <w:rPr>
          <w:ins w:id="331" w:author="陈奕利" w:date="2023-09-01T10:01:00Z"/>
          <w:rPrChange w:id="332" w:author="陈奕利" w:date="2023-09-01T13:52:00Z">
            <w:rPr>
              <w:ins w:id="333" w:author="陈奕利" w:date="2023-09-01T10:01:00Z"/>
              <w:rFonts w:eastAsiaTheme="minorEastAsia" w:cs="宋体"/>
              <w:color w:val="000000"/>
              <w:kern w:val="0"/>
              <w:szCs w:val="21"/>
            </w:rPr>
          </w:rPrChange>
        </w:rPr>
        <w:pPrChange w:id="334" w:author="陈奕利" w:date="2023-09-01T13:53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335" w:author="陈奕利" w:date="2023-09-01T10:01:00Z">
        <w:r>
          <w:t xml:space="preserve">  </w:t>
        </w:r>
      </w:ins>
      <w:ins w:id="336" w:author="陈奕利" w:date="2023-09-01T10:30:00Z">
        <w:r w:rsidR="000D14B2" w:rsidRPr="00B60708">
          <w:rPr>
            <w:rFonts w:hint="eastAsia"/>
            <w:rPrChange w:id="337" w:author="陈奕利" w:date="2023-09-01T13:52:00Z">
              <w:rPr>
                <w:rFonts w:eastAsiaTheme="minorEastAsia" w:cs="宋体" w:hint="eastAsia"/>
                <w:color w:val="000000"/>
                <w:kern w:val="0"/>
                <w:szCs w:val="21"/>
              </w:rPr>
            </w:rPrChange>
          </w:rPr>
          <w:t>设置打击点信息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4162F" w:rsidRPr="00002A9C" w14:paraId="784DFC3C" w14:textId="77777777" w:rsidTr="0023237B">
        <w:trPr>
          <w:ins w:id="338" w:author="陈奕利" w:date="2023-09-01T10:01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80E3C7" w14:textId="77777777" w:rsidR="00C4162F" w:rsidRPr="00002A9C" w:rsidRDefault="00C4162F" w:rsidP="0023237B">
            <w:pPr>
              <w:jc w:val="center"/>
              <w:rPr>
                <w:ins w:id="339" w:author="陈奕利" w:date="2023-09-01T10:01:00Z"/>
                <w:rFonts w:asciiTheme="minorEastAsia" w:hAnsiTheme="minorEastAsia" w:cs="宋体"/>
                <w:szCs w:val="21"/>
              </w:rPr>
            </w:pPr>
            <w:ins w:id="340" w:author="陈奕利" w:date="2023-09-01T10:01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6AF25E8" w14:textId="0D0D79A8" w:rsidR="00C4162F" w:rsidRDefault="00C4162F" w:rsidP="0023237B">
            <w:pPr>
              <w:jc w:val="left"/>
              <w:rPr>
                <w:ins w:id="341" w:author="陈奕利" w:date="2023-09-01T10:01:00Z"/>
                <w:rFonts w:asciiTheme="minorEastAsia" w:hAnsiTheme="minorEastAsia" w:cs="宋体"/>
                <w:szCs w:val="21"/>
              </w:rPr>
            </w:pPr>
            <w:ins w:id="342" w:author="陈奕利" w:date="2023-09-01T10:01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343" w:author="陈奕利" w:date="2023-09-01T10:15:00Z">
              <w:r w:rsidR="0067307B"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344" w:author="陈奕利" w:date="2023-09-01T10:01:00Z">
              <w:r>
                <w:rPr>
                  <w:rFonts w:asciiTheme="minorEastAsia" w:hAnsiTheme="minorEastAsia" w:cs="宋体"/>
                  <w:szCs w:val="21"/>
                </w:rPr>
                <w:t>0</w:t>
              </w:r>
            </w:ins>
          </w:p>
        </w:tc>
      </w:tr>
      <w:tr w:rsidR="00C4162F" w:rsidRPr="0028101D" w14:paraId="56F78BD9" w14:textId="77777777" w:rsidTr="0023237B">
        <w:trPr>
          <w:ins w:id="345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62D28A86" w14:textId="77777777" w:rsidR="00C4162F" w:rsidRPr="00002A9C" w:rsidRDefault="00C4162F" w:rsidP="0023237B">
            <w:pPr>
              <w:jc w:val="center"/>
              <w:rPr>
                <w:ins w:id="346" w:author="陈奕利" w:date="2023-09-01T10:01:00Z"/>
                <w:rFonts w:asciiTheme="minorEastAsia" w:hAnsiTheme="minorEastAsia"/>
                <w:szCs w:val="21"/>
              </w:rPr>
            </w:pPr>
            <w:ins w:id="347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21912EB" w14:textId="7CE6CA92" w:rsidR="00C4162F" w:rsidRPr="004E6B38" w:rsidRDefault="000D14B2" w:rsidP="0023237B">
            <w:pPr>
              <w:jc w:val="left"/>
              <w:rPr>
                <w:ins w:id="348" w:author="陈奕利" w:date="2023-09-01T10:01:00Z"/>
                <w:rFonts w:asciiTheme="minorEastAsia" w:hAnsiTheme="minorEastAsia"/>
                <w:szCs w:val="21"/>
              </w:rPr>
            </w:pPr>
            <w:ins w:id="349" w:author="陈奕利" w:date="2023-09-01T10:30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</w:t>
              </w:r>
              <w:proofErr w:type="gramStart"/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点信息</w:t>
              </w:r>
            </w:ins>
            <w:proofErr w:type="gramEnd"/>
            <w:ins w:id="350" w:author="陈奕利" w:date="2023-09-01T10:31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, 包含时长和俯仰角度</w:t>
              </w:r>
            </w:ins>
          </w:p>
        </w:tc>
      </w:tr>
      <w:tr w:rsidR="00C4162F" w:rsidRPr="00002A9C" w14:paraId="4BAB3A16" w14:textId="77777777" w:rsidTr="0023237B">
        <w:trPr>
          <w:ins w:id="351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71BCF2CC" w14:textId="77777777" w:rsidR="00C4162F" w:rsidRDefault="00C4162F" w:rsidP="0023237B">
            <w:pPr>
              <w:jc w:val="center"/>
              <w:rPr>
                <w:ins w:id="352" w:author="陈奕利" w:date="2023-09-01T10:01:00Z"/>
                <w:rFonts w:asciiTheme="minorEastAsia" w:hAnsiTheme="minorEastAsia"/>
                <w:szCs w:val="21"/>
              </w:rPr>
            </w:pPr>
            <w:ins w:id="353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8BB7CAF" w14:textId="73E5F6B0" w:rsidR="00C4162F" w:rsidRDefault="00C4162F" w:rsidP="0023237B">
            <w:pPr>
              <w:jc w:val="left"/>
              <w:rPr>
                <w:ins w:id="354" w:author="陈奕利" w:date="2023-09-01T10:01:00Z"/>
                <w:rFonts w:asciiTheme="minorEastAsia" w:hAnsiTheme="minorEastAsia"/>
                <w:szCs w:val="21"/>
              </w:rPr>
            </w:pPr>
            <w:ins w:id="355" w:author="陈奕利" w:date="2023-09-01T10:01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</w:ins>
          </w:p>
        </w:tc>
      </w:tr>
      <w:tr w:rsidR="00C4162F" w:rsidRPr="00002A9C" w14:paraId="61D39ABF" w14:textId="77777777" w:rsidTr="0023237B">
        <w:trPr>
          <w:ins w:id="356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02E04938" w14:textId="77777777" w:rsidR="00C4162F" w:rsidRDefault="00C4162F" w:rsidP="0023237B">
            <w:pPr>
              <w:jc w:val="center"/>
              <w:rPr>
                <w:ins w:id="357" w:author="陈奕利" w:date="2023-09-01T10:01:00Z"/>
                <w:rFonts w:asciiTheme="minorEastAsia" w:hAnsiTheme="minorEastAsia"/>
                <w:szCs w:val="21"/>
              </w:rPr>
            </w:pPr>
            <w:ins w:id="358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1659A0B" w14:textId="77777777" w:rsidR="00C4162F" w:rsidRDefault="00C4162F" w:rsidP="0023237B">
            <w:pPr>
              <w:jc w:val="left"/>
              <w:rPr>
                <w:ins w:id="359" w:author="陈奕利" w:date="2023-09-01T10:01:00Z"/>
                <w:rFonts w:asciiTheme="minorEastAsia" w:hAnsiTheme="minorEastAsia"/>
                <w:szCs w:val="21"/>
              </w:rPr>
            </w:pPr>
            <w:ins w:id="360" w:author="陈奕利" w:date="2023-09-01T10:01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9A754D" w:rsidRPr="001C0AE8" w14:paraId="070916C2" w14:textId="77777777" w:rsidTr="0023237B">
        <w:trPr>
          <w:trHeight w:val="50"/>
          <w:ins w:id="361" w:author="陈奕利" w:date="2023-09-01T10:01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DE480CF" w14:textId="77777777" w:rsidR="009A754D" w:rsidRPr="001C0AE8" w:rsidRDefault="009A754D" w:rsidP="0023237B">
            <w:pPr>
              <w:jc w:val="center"/>
              <w:rPr>
                <w:ins w:id="362" w:author="陈奕利" w:date="2023-09-01T10:01:00Z"/>
                <w:rFonts w:asciiTheme="minorEastAsia" w:hAnsiTheme="minorEastAsia"/>
                <w:szCs w:val="21"/>
              </w:rPr>
            </w:pPr>
            <w:ins w:id="363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22E3C80" w14:textId="77777777" w:rsidR="009A754D" w:rsidRPr="001C0AE8" w:rsidRDefault="009A754D" w:rsidP="0023237B">
            <w:pPr>
              <w:jc w:val="left"/>
              <w:rPr>
                <w:ins w:id="364" w:author="陈奕利" w:date="2023-09-01T10:01:00Z"/>
                <w:rFonts w:asciiTheme="minorEastAsia" w:hAnsiTheme="minorEastAsia"/>
                <w:szCs w:val="21"/>
              </w:rPr>
            </w:pPr>
            <w:ins w:id="365" w:author="陈奕利" w:date="2023-09-01T10:01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2D3AFED" w14:textId="77777777" w:rsidR="009A754D" w:rsidRPr="001C0AE8" w:rsidRDefault="009A754D" w:rsidP="0023237B">
            <w:pPr>
              <w:jc w:val="left"/>
              <w:rPr>
                <w:ins w:id="366" w:author="陈奕利" w:date="2023-09-01T10:01:00Z"/>
                <w:rFonts w:asciiTheme="minorEastAsia" w:hAnsiTheme="minorEastAsia"/>
                <w:szCs w:val="21"/>
              </w:rPr>
            </w:pPr>
            <w:ins w:id="367" w:author="陈奕利" w:date="2023-09-01T10:01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5E10DE21" w14:textId="77777777" w:rsidR="009A754D" w:rsidRPr="001C0AE8" w:rsidRDefault="009A754D" w:rsidP="0023237B">
            <w:pPr>
              <w:jc w:val="left"/>
              <w:rPr>
                <w:ins w:id="368" w:author="陈奕利" w:date="2023-09-01T10:01:00Z"/>
                <w:rFonts w:asciiTheme="minorEastAsia" w:hAnsiTheme="minorEastAsia"/>
                <w:szCs w:val="21"/>
              </w:rPr>
            </w:pPr>
            <w:ins w:id="369" w:author="陈奕利" w:date="2023-09-01T10:01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48267952" w14:textId="77777777" w:rsidR="009A754D" w:rsidRPr="001C0AE8" w:rsidRDefault="009A754D" w:rsidP="0023237B">
            <w:pPr>
              <w:jc w:val="left"/>
              <w:rPr>
                <w:ins w:id="370" w:author="陈奕利" w:date="2023-09-01T10:01:00Z"/>
                <w:rFonts w:asciiTheme="minorEastAsia" w:hAnsiTheme="minorEastAsia"/>
                <w:szCs w:val="21"/>
              </w:rPr>
            </w:pPr>
            <w:ins w:id="371" w:author="陈奕利" w:date="2023-09-01T10:01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A754D" w:rsidRPr="001C0AE8" w14:paraId="10C8788B" w14:textId="77777777" w:rsidTr="0023237B">
        <w:trPr>
          <w:trHeight w:val="241"/>
          <w:ins w:id="372" w:author="陈奕利" w:date="2023-09-01T10:01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2BACD66" w14:textId="77777777" w:rsidR="009A754D" w:rsidRDefault="009A754D" w:rsidP="0023237B">
            <w:pPr>
              <w:jc w:val="center"/>
              <w:rPr>
                <w:ins w:id="373" w:author="陈奕利" w:date="2023-09-01T10:01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666904" w14:textId="3D1021E3" w:rsidR="009A754D" w:rsidRPr="001D6574" w:rsidRDefault="009A754D" w:rsidP="0023237B">
            <w:pPr>
              <w:jc w:val="left"/>
              <w:rPr>
                <w:ins w:id="374" w:author="陈奕利" w:date="2023-09-01T10:01:00Z"/>
                <w:rFonts w:asciiTheme="minorEastAsia" w:hAnsiTheme="minorEastAsia"/>
                <w:szCs w:val="21"/>
              </w:rPr>
            </w:pPr>
            <w:ins w:id="375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AD7A9AE" w14:textId="1CCA4B17" w:rsidR="009A754D" w:rsidRPr="001D6574" w:rsidRDefault="009A754D" w:rsidP="0023237B">
            <w:pPr>
              <w:jc w:val="left"/>
              <w:rPr>
                <w:ins w:id="376" w:author="陈奕利" w:date="2023-09-01T10:01:00Z"/>
                <w:rFonts w:asciiTheme="minorEastAsia" w:hAnsiTheme="minorEastAsia"/>
                <w:szCs w:val="21"/>
              </w:rPr>
            </w:pPr>
            <w:proofErr w:type="spellStart"/>
            <w:ins w:id="377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_cnt</w:t>
              </w:r>
            </w:ins>
            <w:proofErr w:type="spellEnd"/>
          </w:p>
        </w:tc>
        <w:tc>
          <w:tcPr>
            <w:tcW w:w="1134" w:type="dxa"/>
            <w:vAlign w:val="center"/>
          </w:tcPr>
          <w:p w14:paraId="5E953FEA" w14:textId="4C4E98DE" w:rsidR="009A754D" w:rsidRPr="001D6574" w:rsidRDefault="009A754D" w:rsidP="0023237B">
            <w:pPr>
              <w:jc w:val="left"/>
              <w:rPr>
                <w:ins w:id="378" w:author="陈奕利" w:date="2023-09-01T10:01:00Z"/>
                <w:rFonts w:asciiTheme="minorEastAsia" w:hAnsiTheme="minorEastAsia"/>
                <w:szCs w:val="21"/>
              </w:rPr>
            </w:pPr>
            <w:ins w:id="379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1EC1EDB2" w14:textId="7751409B" w:rsidR="009A754D" w:rsidRPr="001D6574" w:rsidRDefault="009A754D">
            <w:pPr>
              <w:jc w:val="left"/>
              <w:rPr>
                <w:ins w:id="380" w:author="陈奕利" w:date="2023-09-01T10:01:00Z"/>
                <w:rFonts w:asciiTheme="minorEastAsia" w:hAnsiTheme="minorEastAsia"/>
                <w:szCs w:val="21"/>
              </w:rPr>
              <w:pPrChange w:id="381" w:author="陈奕利" w:date="2023-09-01T10:17:00Z">
                <w:pPr>
                  <w:ind w:firstLineChars="300" w:firstLine="630"/>
                  <w:jc w:val="left"/>
                </w:pPr>
              </w:pPrChange>
            </w:pPr>
            <w:ins w:id="382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要设置的打击点</w:t>
              </w:r>
            </w:ins>
            <w:ins w:id="383" w:author="陈奕利" w:date="2023-09-01T10:20:00Z">
              <w:r>
                <w:rPr>
                  <w:rFonts w:asciiTheme="minorEastAsia" w:hAnsiTheme="minorEastAsia" w:hint="eastAsia"/>
                  <w:szCs w:val="21"/>
                </w:rPr>
                <w:t>个数N</w:t>
              </w:r>
            </w:ins>
          </w:p>
        </w:tc>
      </w:tr>
      <w:tr w:rsidR="009A754D" w:rsidRPr="001C0AE8" w14:paraId="1D67D0C0" w14:textId="77777777" w:rsidTr="0023237B">
        <w:trPr>
          <w:trHeight w:val="241"/>
          <w:ins w:id="384" w:author="陈奕利" w:date="2023-09-01T10:18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0588E87" w14:textId="77777777" w:rsidR="009A754D" w:rsidRDefault="009A754D" w:rsidP="00A22D52">
            <w:pPr>
              <w:jc w:val="center"/>
              <w:rPr>
                <w:ins w:id="385" w:author="陈奕利" w:date="2023-09-01T10:18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0BC0A" w14:textId="63B28C7D" w:rsidR="009A754D" w:rsidRDefault="009A754D" w:rsidP="00A22D52">
            <w:pPr>
              <w:jc w:val="left"/>
              <w:rPr>
                <w:ins w:id="386" w:author="陈奕利" w:date="2023-09-01T10:18:00Z"/>
                <w:rFonts w:asciiTheme="minorEastAsia" w:hAnsiTheme="minorEastAsia"/>
                <w:szCs w:val="21"/>
              </w:rPr>
            </w:pPr>
            <w:ins w:id="387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A1AB428" w14:textId="53C47837" w:rsidR="009A754D" w:rsidRDefault="009A754D" w:rsidP="00A22D52">
            <w:pPr>
              <w:jc w:val="left"/>
              <w:rPr>
                <w:ins w:id="388" w:author="陈奕利" w:date="2023-09-01T10:18:00Z"/>
                <w:rFonts w:asciiTheme="minorEastAsia" w:hAnsiTheme="minorEastAsia"/>
                <w:szCs w:val="21"/>
              </w:rPr>
            </w:pPr>
            <w:ins w:id="389" w:author="陈奕利" w:date="2023-09-01T10:18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it_</w:t>
              </w:r>
              <w:r>
                <w:rPr>
                  <w:rFonts w:asciiTheme="minorEastAsia" w:hAnsiTheme="minorEastAsia"/>
                  <w:szCs w:val="21"/>
                </w:rPr>
                <w:t>time1</w:t>
              </w:r>
            </w:ins>
          </w:p>
        </w:tc>
        <w:tc>
          <w:tcPr>
            <w:tcW w:w="1134" w:type="dxa"/>
            <w:vAlign w:val="center"/>
          </w:tcPr>
          <w:p w14:paraId="7D7E4B5A" w14:textId="3344C9E5" w:rsidR="009A754D" w:rsidRDefault="009A754D" w:rsidP="00A22D52">
            <w:pPr>
              <w:jc w:val="left"/>
              <w:rPr>
                <w:ins w:id="390" w:author="陈奕利" w:date="2023-09-01T10:18:00Z"/>
                <w:rFonts w:asciiTheme="minorEastAsia" w:hAnsiTheme="minorEastAsia"/>
                <w:szCs w:val="21"/>
              </w:rPr>
            </w:pPr>
            <w:ins w:id="391" w:author="陈奕利" w:date="2023-09-01T10:18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711DC051" w14:textId="71022FF4" w:rsidR="009A754D" w:rsidRDefault="009A754D" w:rsidP="00A22D52">
            <w:pPr>
              <w:jc w:val="left"/>
              <w:rPr>
                <w:ins w:id="392" w:author="陈奕利" w:date="2023-09-01T10:18:00Z"/>
                <w:rFonts w:asciiTheme="minorEastAsia" w:hAnsiTheme="minorEastAsia"/>
                <w:szCs w:val="21"/>
              </w:rPr>
            </w:pPr>
            <w:ins w:id="393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打击点1的打击时长，单位为秒</w:t>
              </w:r>
            </w:ins>
          </w:p>
        </w:tc>
      </w:tr>
      <w:tr w:rsidR="009A754D" w:rsidRPr="001C0AE8" w14:paraId="4E5D0AFE" w14:textId="77777777" w:rsidTr="0023237B">
        <w:trPr>
          <w:trHeight w:val="241"/>
          <w:ins w:id="394" w:author="陈奕利" w:date="2023-09-01T10:19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61D4195" w14:textId="77777777" w:rsidR="009A754D" w:rsidRDefault="009A754D" w:rsidP="00F01E5E">
            <w:pPr>
              <w:jc w:val="center"/>
              <w:rPr>
                <w:ins w:id="395" w:author="陈奕利" w:date="2023-09-01T10:19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69B431" w14:textId="1A734FE8" w:rsidR="009A754D" w:rsidRDefault="009A754D" w:rsidP="00F01E5E">
            <w:pPr>
              <w:jc w:val="left"/>
              <w:rPr>
                <w:ins w:id="396" w:author="陈奕利" w:date="2023-09-01T10:19:00Z"/>
                <w:rFonts w:asciiTheme="minorEastAsia" w:hAnsiTheme="minorEastAsia"/>
                <w:szCs w:val="21"/>
              </w:rPr>
            </w:pPr>
            <w:ins w:id="397" w:author="陈奕利" w:date="2023-09-01T10:19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1328515" w14:textId="08A7F374" w:rsidR="009A754D" w:rsidRDefault="009A754D" w:rsidP="00F01E5E">
            <w:pPr>
              <w:jc w:val="left"/>
              <w:rPr>
                <w:ins w:id="398" w:author="陈奕利" w:date="2023-09-01T10:19:00Z"/>
                <w:rFonts w:asciiTheme="minorEastAsia" w:hAnsiTheme="minorEastAsia"/>
                <w:szCs w:val="21"/>
              </w:rPr>
            </w:pPr>
            <w:ins w:id="399" w:author="陈奕利" w:date="2023-09-01T10:29:00Z">
              <w:r>
                <w:rPr>
                  <w:rFonts w:asciiTheme="minorEastAsia" w:hAnsiTheme="minorEastAsia" w:hint="eastAsia"/>
                  <w:szCs w:val="21"/>
                </w:rPr>
                <w:t>Hi</w:t>
              </w:r>
              <w:r>
                <w:rPr>
                  <w:rFonts w:asciiTheme="minorEastAsia" w:hAnsiTheme="minorEastAsia"/>
                  <w:szCs w:val="21"/>
                </w:rPr>
                <w:t>t_</w:t>
              </w:r>
            </w:ins>
            <w:ins w:id="400" w:author="陈奕利" w:date="2023-09-01T10:31:00Z">
              <w:r>
                <w:rPr>
                  <w:rFonts w:asciiTheme="minorEastAsia" w:hAnsiTheme="minorEastAsia"/>
                  <w:szCs w:val="21"/>
                </w:rPr>
                <w:t>pitch</w:t>
              </w:r>
            </w:ins>
            <w:ins w:id="401" w:author="陈奕利" w:date="2023-09-01T10:29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134" w:type="dxa"/>
            <w:vAlign w:val="center"/>
          </w:tcPr>
          <w:p w14:paraId="4A2842D5" w14:textId="530FB9A2" w:rsidR="009A754D" w:rsidRDefault="009A754D" w:rsidP="00F01E5E">
            <w:pPr>
              <w:jc w:val="left"/>
              <w:rPr>
                <w:ins w:id="402" w:author="陈奕利" w:date="2023-09-01T10:19:00Z"/>
                <w:rFonts w:asciiTheme="minorEastAsia" w:hAnsiTheme="minorEastAsia"/>
                <w:szCs w:val="21"/>
              </w:rPr>
            </w:pPr>
            <w:ins w:id="403" w:author="陈奕利" w:date="2023-09-01T10:19:00Z"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0598B4CF" w14:textId="5308AA53" w:rsidR="009A754D" w:rsidRDefault="009A754D" w:rsidP="00F01E5E">
            <w:pPr>
              <w:jc w:val="left"/>
              <w:rPr>
                <w:ins w:id="404" w:author="陈奕利" w:date="2023-09-01T10:19:00Z"/>
                <w:rFonts w:asciiTheme="minorEastAsia" w:hAnsiTheme="minorEastAsia"/>
                <w:szCs w:val="21"/>
              </w:rPr>
            </w:pPr>
            <w:ins w:id="405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打击点1的打击角度，单位为度</w:t>
              </w:r>
            </w:ins>
          </w:p>
        </w:tc>
      </w:tr>
      <w:tr w:rsidR="009A754D" w:rsidRPr="001C0AE8" w14:paraId="55859419" w14:textId="77777777" w:rsidTr="0023237B">
        <w:trPr>
          <w:trHeight w:val="241"/>
          <w:ins w:id="406" w:author="陈奕利" w:date="2023-09-01T10:1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08A67AC" w14:textId="77777777" w:rsidR="009A754D" w:rsidRDefault="009A754D" w:rsidP="00F01E5E">
            <w:pPr>
              <w:jc w:val="center"/>
              <w:rPr>
                <w:ins w:id="407" w:author="陈奕利" w:date="2023-09-01T10:1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822EE" w14:textId="7949F56A" w:rsidR="009A754D" w:rsidRDefault="009A754D" w:rsidP="00F01E5E">
            <w:pPr>
              <w:jc w:val="left"/>
              <w:rPr>
                <w:ins w:id="408" w:author="陈奕利" w:date="2023-09-01T10:17:00Z"/>
                <w:rFonts w:asciiTheme="minorEastAsia" w:hAnsiTheme="minorEastAsia"/>
                <w:szCs w:val="21"/>
              </w:rPr>
            </w:pPr>
            <w:ins w:id="409" w:author="陈奕利" w:date="2023-09-01T10:18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B20B83D" w14:textId="679CD19A" w:rsidR="009A754D" w:rsidRDefault="009A754D" w:rsidP="00F01E5E">
            <w:pPr>
              <w:jc w:val="left"/>
              <w:rPr>
                <w:ins w:id="410" w:author="陈奕利" w:date="2023-09-01T10:17:00Z"/>
                <w:rFonts w:asciiTheme="minorEastAsia" w:hAnsiTheme="minorEastAsia"/>
                <w:szCs w:val="21"/>
              </w:rPr>
            </w:pPr>
            <w:proofErr w:type="spellStart"/>
            <w:ins w:id="411" w:author="陈奕利" w:date="2023-09-01T10:18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it_</w:t>
              </w:r>
              <w:r>
                <w:rPr>
                  <w:rFonts w:asciiTheme="minorEastAsia" w:hAnsiTheme="minorEastAsia"/>
                  <w:szCs w:val="21"/>
                </w:rPr>
                <w:t>time</w:t>
              </w:r>
            </w:ins>
            <w:ins w:id="412" w:author="陈奕利" w:date="2023-09-01T10:20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  <w:proofErr w:type="spellEnd"/>
          </w:p>
        </w:tc>
        <w:tc>
          <w:tcPr>
            <w:tcW w:w="1134" w:type="dxa"/>
            <w:vAlign w:val="center"/>
          </w:tcPr>
          <w:p w14:paraId="5148C357" w14:textId="47B4D48D" w:rsidR="009A754D" w:rsidRDefault="009A754D" w:rsidP="00F01E5E">
            <w:pPr>
              <w:jc w:val="left"/>
              <w:rPr>
                <w:ins w:id="413" w:author="陈奕利" w:date="2023-09-01T10:17:00Z"/>
                <w:rFonts w:asciiTheme="minorEastAsia" w:hAnsiTheme="minorEastAsia"/>
                <w:szCs w:val="21"/>
              </w:rPr>
            </w:pPr>
            <w:ins w:id="414" w:author="陈奕利" w:date="2023-09-01T10:18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6F7ACFDF" w14:textId="1DCB3558" w:rsidR="009A754D" w:rsidRDefault="009A754D" w:rsidP="00F01E5E">
            <w:pPr>
              <w:jc w:val="left"/>
              <w:rPr>
                <w:ins w:id="415" w:author="陈奕利" w:date="2023-09-01T10:17:00Z"/>
                <w:rFonts w:asciiTheme="minorEastAsia" w:hAnsiTheme="minorEastAsia"/>
                <w:szCs w:val="21"/>
              </w:rPr>
            </w:pPr>
            <w:ins w:id="416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打击点</w:t>
              </w:r>
            </w:ins>
            <w:ins w:id="417" w:author="陈奕利" w:date="2023-09-01T10:49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  <w:ins w:id="418" w:author="陈奕利" w:date="2023-09-01T10:18:00Z">
              <w:r>
                <w:rPr>
                  <w:rFonts w:asciiTheme="minorEastAsia" w:hAnsiTheme="minorEastAsia" w:hint="eastAsia"/>
                  <w:szCs w:val="21"/>
                </w:rPr>
                <w:t>的打击时长，单位为秒</w:t>
              </w:r>
            </w:ins>
          </w:p>
        </w:tc>
      </w:tr>
      <w:tr w:rsidR="009A754D" w:rsidRPr="001C0AE8" w14:paraId="5A763574" w14:textId="77777777" w:rsidTr="0023237B">
        <w:trPr>
          <w:trHeight w:val="241"/>
          <w:ins w:id="419" w:author="陈奕利" w:date="2023-09-01T10:30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D9E2D4E" w14:textId="77777777" w:rsidR="009A754D" w:rsidRDefault="009A754D" w:rsidP="00A14F08">
            <w:pPr>
              <w:jc w:val="center"/>
              <w:rPr>
                <w:ins w:id="420" w:author="陈奕利" w:date="2023-09-01T10:3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3CCA01" w14:textId="059B7166" w:rsidR="009A754D" w:rsidRDefault="009A754D" w:rsidP="00A14F08">
            <w:pPr>
              <w:jc w:val="left"/>
              <w:rPr>
                <w:ins w:id="421" w:author="陈奕利" w:date="2023-09-01T10:30:00Z"/>
                <w:rFonts w:asciiTheme="minorEastAsia" w:hAnsiTheme="minorEastAsia"/>
                <w:szCs w:val="21"/>
              </w:rPr>
            </w:pPr>
            <w:ins w:id="422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F1E327A" w14:textId="60F1BAEA" w:rsidR="009A754D" w:rsidRDefault="009A754D" w:rsidP="00A14F08">
            <w:pPr>
              <w:jc w:val="left"/>
              <w:rPr>
                <w:ins w:id="423" w:author="陈奕利" w:date="2023-09-01T10:30:00Z"/>
                <w:rFonts w:asciiTheme="minorEastAsia" w:hAnsiTheme="minorEastAsia"/>
                <w:szCs w:val="21"/>
              </w:rPr>
            </w:pPr>
            <w:proofErr w:type="spellStart"/>
            <w:ins w:id="424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Hi</w:t>
              </w:r>
              <w:r>
                <w:rPr>
                  <w:rFonts w:asciiTheme="minorEastAsia" w:hAnsiTheme="minorEastAsia"/>
                  <w:szCs w:val="21"/>
                </w:rPr>
                <w:t>t_</w:t>
              </w:r>
            </w:ins>
            <w:ins w:id="425" w:author="陈奕利" w:date="2023-09-01T10:31:00Z">
              <w:r>
                <w:rPr>
                  <w:rFonts w:asciiTheme="minorEastAsia" w:hAnsiTheme="minorEastAsia"/>
                  <w:szCs w:val="21"/>
                </w:rPr>
                <w:t>pitch</w:t>
              </w:r>
            </w:ins>
            <w:ins w:id="426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N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648328F1" w14:textId="77C47B31" w:rsidR="009A754D" w:rsidRDefault="009A754D" w:rsidP="00A14F08">
            <w:pPr>
              <w:jc w:val="left"/>
              <w:rPr>
                <w:ins w:id="427" w:author="陈奕利" w:date="2023-09-01T10:30:00Z"/>
                <w:rFonts w:asciiTheme="minorEastAsia" w:hAnsiTheme="minorEastAsia"/>
                <w:szCs w:val="21"/>
              </w:rPr>
            </w:pPr>
            <w:ins w:id="428" w:author="陈奕利" w:date="2023-09-01T10:30:00Z"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16C68F5A" w14:textId="6F9EA09E" w:rsidR="009A754D" w:rsidRDefault="009A754D" w:rsidP="00A14F08">
            <w:pPr>
              <w:jc w:val="left"/>
              <w:rPr>
                <w:ins w:id="429" w:author="陈奕利" w:date="2023-09-01T10:30:00Z"/>
                <w:rFonts w:asciiTheme="minorEastAsia" w:hAnsiTheme="minorEastAsia"/>
                <w:szCs w:val="21"/>
              </w:rPr>
            </w:pPr>
            <w:ins w:id="430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打击点</w:t>
              </w:r>
            </w:ins>
            <w:ins w:id="431" w:author="陈奕利" w:date="2023-09-01T10:49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  <w:ins w:id="432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的打击角度，单位为度</w:t>
              </w:r>
            </w:ins>
          </w:p>
        </w:tc>
      </w:tr>
      <w:tr w:rsidR="00A14F08" w:rsidRPr="00002A9C" w14:paraId="370537C2" w14:textId="77777777" w:rsidTr="0023237B">
        <w:trPr>
          <w:ins w:id="433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75C52CC8" w14:textId="77777777" w:rsidR="00A14F08" w:rsidRDefault="00A14F08" w:rsidP="00A14F08">
            <w:pPr>
              <w:jc w:val="center"/>
              <w:rPr>
                <w:ins w:id="434" w:author="陈奕利" w:date="2023-09-01T10:01:00Z"/>
                <w:rFonts w:asciiTheme="minorEastAsia" w:hAnsiTheme="minorEastAsia"/>
                <w:szCs w:val="21"/>
              </w:rPr>
            </w:pPr>
            <w:ins w:id="435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853EF04" w14:textId="2D1F11B7" w:rsidR="00A14F08" w:rsidRDefault="00A14F08" w:rsidP="00A14F08">
            <w:pPr>
              <w:jc w:val="left"/>
              <w:rPr>
                <w:ins w:id="436" w:author="陈奕利" w:date="2023-09-01T10:01:00Z"/>
                <w:rFonts w:asciiTheme="minorEastAsia" w:hAnsiTheme="minorEastAsia"/>
                <w:szCs w:val="21"/>
              </w:rPr>
            </w:pPr>
            <w:ins w:id="437" w:author="陈奕利" w:date="2023-09-01T10:19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  <w:ins w:id="438" w:author="陈奕利" w:date="2023-09-01T10:30:00Z">
              <w:r w:rsidR="00916BC7">
                <w:rPr>
                  <w:rFonts w:asciiTheme="minorEastAsia" w:hAnsiTheme="minorEastAsia"/>
                  <w:szCs w:val="21"/>
                </w:rPr>
                <w:t>*2</w:t>
              </w:r>
            </w:ins>
            <w:ins w:id="439" w:author="陈奕利" w:date="2023-09-01T10:19:00Z">
              <w:r>
                <w:rPr>
                  <w:rFonts w:asciiTheme="minorEastAsia" w:hAnsiTheme="minorEastAsia"/>
                  <w:szCs w:val="21"/>
                </w:rPr>
                <w:t>+1</w:t>
              </w:r>
            </w:ins>
          </w:p>
        </w:tc>
      </w:tr>
      <w:tr w:rsidR="00A14F08" w:rsidRPr="00002A9C" w14:paraId="7C2E6BBA" w14:textId="77777777" w:rsidTr="0023237B">
        <w:trPr>
          <w:ins w:id="440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5E38D601" w14:textId="77777777" w:rsidR="00A14F08" w:rsidRDefault="00A14F08" w:rsidP="00A14F08">
            <w:pPr>
              <w:jc w:val="center"/>
              <w:rPr>
                <w:ins w:id="441" w:author="陈奕利" w:date="2023-09-01T10:01:00Z"/>
                <w:rFonts w:asciiTheme="minorEastAsia" w:hAnsiTheme="minorEastAsia"/>
                <w:szCs w:val="21"/>
              </w:rPr>
            </w:pPr>
            <w:ins w:id="442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576DDF9" w14:textId="77777777" w:rsidR="00A14F08" w:rsidRDefault="00A14F08" w:rsidP="00A14F08">
            <w:pPr>
              <w:jc w:val="left"/>
              <w:rPr>
                <w:ins w:id="443" w:author="陈奕利" w:date="2023-09-01T10:01:00Z"/>
                <w:rFonts w:asciiTheme="minorEastAsia" w:hAnsiTheme="minorEastAsia"/>
                <w:szCs w:val="21"/>
              </w:rPr>
            </w:pPr>
            <w:ins w:id="444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A14F08" w:rsidRPr="00002A9C" w14:paraId="03BBFE81" w14:textId="77777777" w:rsidTr="0023237B">
        <w:trPr>
          <w:ins w:id="445" w:author="陈奕利" w:date="2023-09-01T10:28:00Z"/>
        </w:trPr>
        <w:tc>
          <w:tcPr>
            <w:tcW w:w="1526" w:type="dxa"/>
            <w:shd w:val="clear" w:color="auto" w:fill="auto"/>
            <w:vAlign w:val="center"/>
          </w:tcPr>
          <w:p w14:paraId="2F8F2172" w14:textId="65D00C32" w:rsidR="00A14F08" w:rsidRDefault="00A14F08" w:rsidP="00A14F08">
            <w:pPr>
              <w:jc w:val="center"/>
              <w:rPr>
                <w:ins w:id="446" w:author="陈奕利" w:date="2023-09-01T10:28:00Z"/>
                <w:rFonts w:asciiTheme="minorEastAsia" w:hAnsiTheme="minorEastAsia"/>
                <w:szCs w:val="21"/>
              </w:rPr>
            </w:pPr>
            <w:ins w:id="447" w:author="陈奕利" w:date="2023-09-01T10:28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CC613E6" w14:textId="43B0A1EA" w:rsidR="00A14F08" w:rsidRDefault="00A14F08" w:rsidP="00A14F08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48" w:author="陈奕利" w:date="2023-09-01T10:28:00Z"/>
                <w:rFonts w:asciiTheme="minorEastAsia" w:hAnsiTheme="minorEastAsia"/>
                <w:szCs w:val="21"/>
              </w:rPr>
            </w:pPr>
            <w:ins w:id="449" w:author="陈奕利" w:date="2023-09-01T10:28:00Z">
              <w:r>
                <w:rPr>
                  <w:rFonts w:asciiTheme="minorEastAsia" w:hAnsiTheme="minorEastAsia" w:hint="eastAsia"/>
                  <w:szCs w:val="21"/>
                </w:rPr>
                <w:t>默</w:t>
              </w:r>
            </w:ins>
            <w:ins w:id="450" w:author="陈奕利" w:date="2023-09-01T10:36:00Z">
              <w:r w:rsidR="00043C30">
                <w:rPr>
                  <w:rFonts w:asciiTheme="minorEastAsia" w:hAnsiTheme="minorEastAsia" w:hint="eastAsia"/>
                  <w:szCs w:val="21"/>
                </w:rPr>
                <w:t>认值的打击</w:t>
              </w:r>
            </w:ins>
            <w:ins w:id="451" w:author="陈奕利" w:date="2023-09-01T10:28:00Z">
              <w:r>
                <w:rPr>
                  <w:rFonts w:asciiTheme="minorEastAsia" w:hAnsiTheme="minorEastAsia" w:hint="eastAsia"/>
                  <w:szCs w:val="21"/>
                </w:rPr>
                <w:t>点为2个，角度分别为1</w:t>
              </w:r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度和2</w:t>
              </w:r>
              <w:r>
                <w:rPr>
                  <w:rFonts w:asciiTheme="minorEastAsia" w:hAnsiTheme="minorEastAsia"/>
                  <w:szCs w:val="21"/>
                </w:rPr>
                <w:t>5</w:t>
              </w:r>
              <w:r>
                <w:rPr>
                  <w:rFonts w:asciiTheme="minorEastAsia" w:hAnsiTheme="minorEastAsia" w:hint="eastAsia"/>
                  <w:szCs w:val="21"/>
                </w:rPr>
                <w:t>度，时长均为3</w:t>
              </w:r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秒</w:t>
              </w:r>
            </w:ins>
          </w:p>
          <w:p w14:paraId="0D24040C" w14:textId="77777777" w:rsidR="00EC58D4" w:rsidRDefault="00A14F08" w:rsidP="00A14F08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52" w:author="陈奕利" w:date="2023-09-01T10:43:00Z"/>
                <w:rFonts w:asciiTheme="minorEastAsia" w:hAnsiTheme="minorEastAsia"/>
                <w:szCs w:val="21"/>
              </w:rPr>
            </w:pPr>
            <w:ins w:id="453" w:author="陈奕利" w:date="2023-09-01T10:28:00Z">
              <w:r>
                <w:rPr>
                  <w:rFonts w:asciiTheme="minorEastAsia" w:hAnsiTheme="minorEastAsia" w:hint="eastAsia"/>
                  <w:szCs w:val="21"/>
                </w:rPr>
                <w:t>角度范围和时长</w:t>
              </w:r>
            </w:ins>
            <w:ins w:id="454" w:author="陈奕利" w:date="2023-09-01T10:30:00Z">
              <w:r>
                <w:rPr>
                  <w:rFonts w:asciiTheme="minorEastAsia" w:hAnsiTheme="minorEastAsia" w:hint="eastAsia"/>
                  <w:szCs w:val="21"/>
                </w:rPr>
                <w:t>范围</w:t>
              </w:r>
            </w:ins>
            <w:ins w:id="455" w:author="陈奕利" w:date="2023-09-01T10:28:00Z">
              <w:r>
                <w:rPr>
                  <w:rFonts w:asciiTheme="minorEastAsia" w:hAnsiTheme="minorEastAsia" w:hint="eastAsia"/>
                  <w:szCs w:val="21"/>
                </w:rPr>
                <w:t>根据硬件能力</w:t>
              </w:r>
            </w:ins>
            <w:ins w:id="456" w:author="陈奕利" w:date="2023-09-01T10:29:00Z">
              <w:r>
                <w:rPr>
                  <w:rFonts w:asciiTheme="minorEastAsia" w:hAnsiTheme="minorEastAsia" w:hint="eastAsia"/>
                  <w:szCs w:val="21"/>
                </w:rPr>
                <w:t>而定。设置时需要根据不同的设备设置合法的值</w:t>
              </w:r>
            </w:ins>
            <w:ins w:id="457" w:author="陈奕利" w:date="2023-09-01T10:42:00Z">
              <w:r w:rsidR="0083431F">
                <w:rPr>
                  <w:rFonts w:asciiTheme="minorEastAsia" w:hAnsiTheme="minorEastAsia" w:hint="eastAsia"/>
                  <w:szCs w:val="21"/>
                </w:rPr>
                <w:t>。</w:t>
              </w:r>
            </w:ins>
          </w:p>
          <w:p w14:paraId="182AB3D8" w14:textId="21C4920F" w:rsidR="00A14F08" w:rsidRDefault="0083431F" w:rsidP="00A14F08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58" w:author="陈奕利" w:date="2023-09-01T10:32:00Z"/>
                <w:rFonts w:asciiTheme="minorEastAsia" w:hAnsiTheme="minorEastAsia"/>
                <w:szCs w:val="21"/>
              </w:rPr>
            </w:pPr>
            <w:ins w:id="459" w:author="陈奕利" w:date="2023-09-01T10:42:00Z">
              <w:r>
                <w:rPr>
                  <w:rFonts w:asciiTheme="minorEastAsia" w:hAnsiTheme="minorEastAsia" w:hint="eastAsia"/>
                  <w:szCs w:val="21"/>
                </w:rPr>
                <w:t>打击俯仰角度可以是负值。正值为仰，负值为</w:t>
              </w:r>
            </w:ins>
            <w:ins w:id="460" w:author="陈奕利" w:date="2023-09-01T10:43:00Z">
              <w:r>
                <w:rPr>
                  <w:rFonts w:asciiTheme="minorEastAsia" w:hAnsiTheme="minorEastAsia" w:hint="eastAsia"/>
                  <w:szCs w:val="21"/>
                </w:rPr>
                <w:t>俯。</w:t>
              </w:r>
            </w:ins>
          </w:p>
          <w:p w14:paraId="485A77EF" w14:textId="77777777" w:rsidR="008E0CF2" w:rsidRDefault="008E0CF2" w:rsidP="00A14F08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61" w:author="陈奕利" w:date="2023-09-01T10:33:00Z"/>
                <w:rFonts w:asciiTheme="minorEastAsia" w:hAnsiTheme="minorEastAsia"/>
                <w:szCs w:val="21"/>
              </w:rPr>
            </w:pPr>
            <w:ins w:id="462" w:author="陈奕利" w:date="2023-09-01T10:32:00Z">
              <w:r>
                <w:rPr>
                  <w:rFonts w:asciiTheme="minorEastAsia" w:hAnsiTheme="minorEastAsia" w:hint="eastAsia"/>
                  <w:szCs w:val="21"/>
                </w:rPr>
                <w:t>所有的打击点必须一次性设置下来，最新的信息会覆盖旧的信息，比如第一次设置</w:t>
              </w:r>
            </w:ins>
            <w:ins w:id="463" w:author="陈奕利" w:date="2023-09-01T10:33:00Z">
              <w:r>
                <w:rPr>
                  <w:rFonts w:asciiTheme="minorEastAsia" w:hAnsiTheme="minorEastAsia" w:hint="eastAsia"/>
                  <w:szCs w:val="21"/>
                </w:rPr>
                <w:t>了5个打击点，第二次设置为3个打击点，则最终结果为3个打击点</w:t>
              </w:r>
            </w:ins>
          </w:p>
          <w:p w14:paraId="2C7F0AE4" w14:textId="2B38F8BF" w:rsidR="008E0CF2" w:rsidRDefault="00135E6F" w:rsidP="00A14F08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64" w:author="陈奕利" w:date="2023-09-01T10:35:00Z"/>
                <w:rFonts w:asciiTheme="minorEastAsia" w:hAnsiTheme="minorEastAsia"/>
                <w:szCs w:val="21"/>
              </w:rPr>
            </w:pPr>
            <w:proofErr w:type="gramStart"/>
            <w:ins w:id="465" w:author="陈奕利" w:date="2023-09-01T10:36:00Z">
              <w:r>
                <w:rPr>
                  <w:rFonts w:asciiTheme="minorEastAsia" w:hAnsiTheme="minorEastAsia" w:hint="eastAsia"/>
                  <w:szCs w:val="21"/>
                </w:rPr>
                <w:t>本</w:t>
              </w:r>
            </w:ins>
            <w:ins w:id="466" w:author="陈奕利" w:date="2023-09-01T10:33:00Z">
              <w:r w:rsidR="008E0CF2">
                <w:rPr>
                  <w:rFonts w:asciiTheme="minorEastAsia" w:hAnsiTheme="minorEastAsia" w:hint="eastAsia"/>
                  <w:szCs w:val="21"/>
                </w:rPr>
                <w:t>设置</w:t>
              </w:r>
              <w:proofErr w:type="gramEnd"/>
              <w:r w:rsidR="008E0CF2">
                <w:rPr>
                  <w:rFonts w:asciiTheme="minorEastAsia" w:hAnsiTheme="minorEastAsia" w:hint="eastAsia"/>
                  <w:szCs w:val="21"/>
                </w:rPr>
                <w:t>在第二次打击时</w:t>
              </w:r>
            </w:ins>
            <w:ins w:id="467" w:author="陈奕利" w:date="2023-09-01T10:36:00Z">
              <w:r>
                <w:rPr>
                  <w:rFonts w:asciiTheme="minorEastAsia" w:hAnsiTheme="minorEastAsia" w:hint="eastAsia"/>
                  <w:szCs w:val="21"/>
                </w:rPr>
                <w:t>开始</w:t>
              </w:r>
            </w:ins>
            <w:ins w:id="468" w:author="陈奕利" w:date="2023-09-01T10:33:00Z">
              <w:r w:rsidR="008E0CF2">
                <w:rPr>
                  <w:rFonts w:asciiTheme="minorEastAsia" w:hAnsiTheme="minorEastAsia" w:hint="eastAsia"/>
                  <w:szCs w:val="21"/>
                </w:rPr>
                <w:t>生效</w:t>
              </w:r>
            </w:ins>
          </w:p>
          <w:p w14:paraId="2102CE95" w14:textId="210FB4A0" w:rsidR="008E0CF2" w:rsidRPr="006F743D" w:rsidRDefault="008E0CF2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ins w:id="469" w:author="陈奕利" w:date="2023-09-01T10:28:00Z"/>
                <w:rFonts w:asciiTheme="minorEastAsia" w:hAnsiTheme="minorEastAsia"/>
                <w:szCs w:val="21"/>
                <w:rPrChange w:id="470" w:author="陈奕利" w:date="2023-09-01T10:28:00Z">
                  <w:rPr>
                    <w:ins w:id="471" w:author="陈奕利" w:date="2023-09-01T10:28:00Z"/>
                  </w:rPr>
                </w:rPrChange>
              </w:rPr>
              <w:pPrChange w:id="472" w:author="陈奕利" w:date="2023-09-01T10:28:00Z">
                <w:pPr>
                  <w:jc w:val="left"/>
                </w:pPr>
              </w:pPrChange>
            </w:pPr>
            <w:proofErr w:type="gramStart"/>
            <w:ins w:id="473" w:author="陈奕利" w:date="2023-09-01T10:36:00Z">
              <w:r>
                <w:rPr>
                  <w:rFonts w:asciiTheme="minorEastAsia" w:hAnsiTheme="minorEastAsia" w:hint="eastAsia"/>
                  <w:szCs w:val="21"/>
                </w:rPr>
                <w:t>本设置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掉电保存</w:t>
              </w:r>
            </w:ins>
          </w:p>
        </w:tc>
      </w:tr>
    </w:tbl>
    <w:p w14:paraId="1BE7A958" w14:textId="77777777" w:rsidR="00C4162F" w:rsidRDefault="00C4162F" w:rsidP="00C4162F">
      <w:pPr>
        <w:rPr>
          <w:ins w:id="474" w:author="陈奕利" w:date="2023-09-01T10:01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4162F" w:rsidRPr="00002A9C" w14:paraId="32F5755E" w14:textId="77777777" w:rsidTr="0023237B">
        <w:trPr>
          <w:ins w:id="475" w:author="陈奕利" w:date="2023-09-01T10:01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5868AA" w14:textId="77777777" w:rsidR="00C4162F" w:rsidRPr="00002A9C" w:rsidRDefault="00C4162F" w:rsidP="0023237B">
            <w:pPr>
              <w:jc w:val="center"/>
              <w:rPr>
                <w:ins w:id="476" w:author="陈奕利" w:date="2023-09-01T10:01:00Z"/>
                <w:rFonts w:asciiTheme="minorEastAsia" w:hAnsiTheme="minorEastAsia" w:cs="宋体"/>
                <w:szCs w:val="21"/>
              </w:rPr>
            </w:pPr>
            <w:ins w:id="477" w:author="陈奕利" w:date="2023-09-01T10:01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177A" w14:textId="0FF1D3D1" w:rsidR="00C4162F" w:rsidRDefault="00C4162F" w:rsidP="0023237B">
            <w:pPr>
              <w:jc w:val="left"/>
              <w:rPr>
                <w:ins w:id="478" w:author="陈奕利" w:date="2023-09-01T10:01:00Z"/>
                <w:rFonts w:asciiTheme="minorEastAsia" w:hAnsiTheme="minorEastAsia" w:cs="宋体"/>
                <w:szCs w:val="21"/>
              </w:rPr>
            </w:pPr>
            <w:ins w:id="479" w:author="陈奕利" w:date="2023-09-01T10:01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480" w:author="陈奕利" w:date="2023-09-01T10:20:00Z">
              <w:r w:rsidR="00264A29">
                <w:rPr>
                  <w:rFonts w:asciiTheme="minorEastAsia" w:hAnsiTheme="minorEastAsia" w:cs="宋体"/>
                  <w:szCs w:val="21"/>
                </w:rPr>
                <w:t>9</w:t>
              </w:r>
              <w:r w:rsidR="00326A3D">
                <w:rPr>
                  <w:rFonts w:asciiTheme="minorEastAsia" w:hAnsiTheme="minorEastAsia" w:cs="宋体"/>
                  <w:szCs w:val="21"/>
                </w:rPr>
                <w:t>0</w:t>
              </w:r>
            </w:ins>
          </w:p>
        </w:tc>
      </w:tr>
      <w:tr w:rsidR="00C4162F" w:rsidRPr="0028101D" w14:paraId="5C8B2050" w14:textId="77777777" w:rsidTr="0023237B">
        <w:trPr>
          <w:ins w:id="481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0DA46D05" w14:textId="77777777" w:rsidR="00C4162F" w:rsidRPr="00002A9C" w:rsidRDefault="00C4162F" w:rsidP="0023237B">
            <w:pPr>
              <w:jc w:val="center"/>
              <w:rPr>
                <w:ins w:id="482" w:author="陈奕利" w:date="2023-09-01T10:01:00Z"/>
                <w:rFonts w:asciiTheme="minorEastAsia" w:hAnsiTheme="minorEastAsia"/>
                <w:szCs w:val="21"/>
              </w:rPr>
            </w:pPr>
            <w:ins w:id="483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7F7126F" w14:textId="778621AA" w:rsidR="00C4162F" w:rsidRPr="004E6B38" w:rsidRDefault="000C6CD1" w:rsidP="0023237B">
            <w:pPr>
              <w:jc w:val="left"/>
              <w:rPr>
                <w:ins w:id="484" w:author="陈奕利" w:date="2023-09-01T10:01:00Z"/>
                <w:rFonts w:asciiTheme="minorEastAsia" w:hAnsiTheme="minorEastAsia"/>
                <w:szCs w:val="21"/>
              </w:rPr>
            </w:pPr>
            <w:ins w:id="485" w:author="陈奕利" w:date="2023-09-01T10:32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</w:t>
              </w:r>
              <w:proofErr w:type="gramStart"/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点信息</w:t>
              </w:r>
            </w:ins>
            <w:proofErr w:type="gramEnd"/>
            <w:ins w:id="486" w:author="陈奕利" w:date="2023-09-01T10:01:00Z">
              <w:r w:rsidR="00C4162F">
                <w:rPr>
                  <w:rFonts w:asciiTheme="minorEastAsia" w:hAnsiTheme="minorEastAsia" w:hint="eastAsia"/>
                </w:rPr>
                <w:t xml:space="preserve"> </w:t>
              </w:r>
              <w:r w:rsidR="00C4162F"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C4162F" w:rsidRPr="00002A9C" w14:paraId="4D5C812F" w14:textId="77777777" w:rsidTr="0023237B">
        <w:trPr>
          <w:ins w:id="487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60637DCB" w14:textId="77777777" w:rsidR="00C4162F" w:rsidRDefault="00C4162F" w:rsidP="0023237B">
            <w:pPr>
              <w:jc w:val="center"/>
              <w:rPr>
                <w:ins w:id="488" w:author="陈奕利" w:date="2023-09-01T10:01:00Z"/>
                <w:rFonts w:asciiTheme="minorEastAsia" w:hAnsiTheme="minorEastAsia"/>
                <w:szCs w:val="21"/>
              </w:rPr>
            </w:pPr>
            <w:ins w:id="489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3DDC1B1" w14:textId="55B5B466" w:rsidR="00C4162F" w:rsidRDefault="00C4162F" w:rsidP="0023237B">
            <w:pPr>
              <w:jc w:val="left"/>
              <w:rPr>
                <w:ins w:id="490" w:author="陈奕利" w:date="2023-09-01T10:01:00Z"/>
                <w:rFonts w:asciiTheme="minorEastAsia" w:hAnsiTheme="minorEastAsia"/>
                <w:szCs w:val="21"/>
              </w:rPr>
            </w:pPr>
            <w:ins w:id="491" w:author="陈奕利" w:date="2023-09-01T10:01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</w:p>
        </w:tc>
      </w:tr>
      <w:tr w:rsidR="00C4162F" w:rsidRPr="00002A9C" w14:paraId="2184B854" w14:textId="77777777" w:rsidTr="0023237B">
        <w:trPr>
          <w:ins w:id="492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70D4D8C4" w14:textId="77777777" w:rsidR="00C4162F" w:rsidRDefault="00C4162F" w:rsidP="0023237B">
            <w:pPr>
              <w:jc w:val="center"/>
              <w:rPr>
                <w:ins w:id="493" w:author="陈奕利" w:date="2023-09-01T10:01:00Z"/>
                <w:rFonts w:asciiTheme="minorEastAsia" w:hAnsiTheme="minorEastAsia"/>
                <w:szCs w:val="21"/>
              </w:rPr>
            </w:pPr>
            <w:ins w:id="494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08CB83D" w14:textId="77777777" w:rsidR="00C4162F" w:rsidRDefault="00C4162F" w:rsidP="0023237B">
            <w:pPr>
              <w:jc w:val="left"/>
              <w:rPr>
                <w:ins w:id="495" w:author="陈奕利" w:date="2023-09-01T10:01:00Z"/>
                <w:rFonts w:asciiTheme="minorEastAsia" w:hAnsiTheme="minorEastAsia"/>
                <w:szCs w:val="21"/>
              </w:rPr>
            </w:pPr>
            <w:ins w:id="496" w:author="陈奕利" w:date="2023-09-01T10:01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C4162F" w:rsidRPr="001C0AE8" w14:paraId="2CDF015C" w14:textId="77777777" w:rsidTr="0023237B">
        <w:trPr>
          <w:trHeight w:val="50"/>
          <w:ins w:id="497" w:author="陈奕利" w:date="2023-09-01T10:01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A042E2" w14:textId="77777777" w:rsidR="00C4162F" w:rsidRPr="001C0AE8" w:rsidRDefault="00C4162F" w:rsidP="0023237B">
            <w:pPr>
              <w:jc w:val="center"/>
              <w:rPr>
                <w:ins w:id="498" w:author="陈奕利" w:date="2023-09-01T10:01:00Z"/>
                <w:rFonts w:asciiTheme="minorEastAsia" w:hAnsiTheme="minorEastAsia"/>
                <w:szCs w:val="21"/>
              </w:rPr>
            </w:pPr>
            <w:ins w:id="499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E32C62C" w14:textId="77777777" w:rsidR="00C4162F" w:rsidRPr="001C0AE8" w:rsidRDefault="00C4162F" w:rsidP="0023237B">
            <w:pPr>
              <w:jc w:val="left"/>
              <w:rPr>
                <w:ins w:id="500" w:author="陈奕利" w:date="2023-09-01T10:01:00Z"/>
                <w:rFonts w:asciiTheme="minorEastAsia" w:hAnsiTheme="minorEastAsia"/>
                <w:szCs w:val="21"/>
              </w:rPr>
            </w:pPr>
            <w:ins w:id="501" w:author="陈奕利" w:date="2023-09-01T10:01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CE95962" w14:textId="77777777" w:rsidR="00C4162F" w:rsidRPr="001C0AE8" w:rsidRDefault="00C4162F" w:rsidP="0023237B">
            <w:pPr>
              <w:jc w:val="left"/>
              <w:rPr>
                <w:ins w:id="502" w:author="陈奕利" w:date="2023-09-01T10:01:00Z"/>
                <w:rFonts w:asciiTheme="minorEastAsia" w:hAnsiTheme="minorEastAsia"/>
                <w:szCs w:val="21"/>
              </w:rPr>
            </w:pPr>
            <w:ins w:id="503" w:author="陈奕利" w:date="2023-09-01T10:01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6F16BE72" w14:textId="77777777" w:rsidR="00C4162F" w:rsidRPr="001C0AE8" w:rsidRDefault="00C4162F" w:rsidP="0023237B">
            <w:pPr>
              <w:jc w:val="left"/>
              <w:rPr>
                <w:ins w:id="504" w:author="陈奕利" w:date="2023-09-01T10:01:00Z"/>
                <w:rFonts w:asciiTheme="minorEastAsia" w:hAnsiTheme="minorEastAsia"/>
                <w:szCs w:val="21"/>
              </w:rPr>
            </w:pPr>
            <w:ins w:id="505" w:author="陈奕利" w:date="2023-09-01T10:01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5694FDF2" w14:textId="77777777" w:rsidR="00C4162F" w:rsidRPr="001C0AE8" w:rsidRDefault="00C4162F" w:rsidP="0023237B">
            <w:pPr>
              <w:jc w:val="left"/>
              <w:rPr>
                <w:ins w:id="506" w:author="陈奕利" w:date="2023-09-01T10:01:00Z"/>
                <w:rFonts w:asciiTheme="minorEastAsia" w:hAnsiTheme="minorEastAsia"/>
                <w:szCs w:val="21"/>
              </w:rPr>
            </w:pPr>
            <w:ins w:id="507" w:author="陈奕利" w:date="2023-09-01T10:01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C93DB1" w:rsidRPr="001C0AE8" w14:paraId="242F0131" w14:textId="77777777" w:rsidTr="0023237B">
        <w:trPr>
          <w:trHeight w:val="241"/>
          <w:ins w:id="508" w:author="陈奕利" w:date="2023-09-01T10:01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243F51A" w14:textId="77777777" w:rsidR="00C93DB1" w:rsidRDefault="00C93DB1" w:rsidP="00C93DB1">
            <w:pPr>
              <w:jc w:val="center"/>
              <w:rPr>
                <w:ins w:id="509" w:author="陈奕利" w:date="2023-09-01T10:01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41E8F49" w14:textId="6ED33F91" w:rsidR="00C93DB1" w:rsidRPr="001D6574" w:rsidRDefault="00C93DB1" w:rsidP="00C93DB1">
            <w:pPr>
              <w:jc w:val="left"/>
              <w:rPr>
                <w:ins w:id="510" w:author="陈奕利" w:date="2023-09-01T10:01:00Z"/>
                <w:rFonts w:asciiTheme="minorEastAsia" w:hAnsiTheme="minorEastAsia"/>
                <w:szCs w:val="21"/>
              </w:rPr>
            </w:pPr>
            <w:ins w:id="511" w:author="陈奕利" w:date="2023-09-01T15:32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36B96C6" w14:textId="393A87DA" w:rsidR="00C93DB1" w:rsidRPr="001D6574" w:rsidRDefault="00C93DB1" w:rsidP="00C93DB1">
            <w:pPr>
              <w:jc w:val="left"/>
              <w:rPr>
                <w:ins w:id="512" w:author="陈奕利" w:date="2023-09-01T10:01:00Z"/>
                <w:rFonts w:asciiTheme="minorEastAsia" w:hAnsiTheme="minorEastAsia"/>
                <w:szCs w:val="21"/>
              </w:rPr>
            </w:pPr>
            <w:ins w:id="513" w:author="陈奕利" w:date="2023-09-01T15:32:00Z">
              <w:r>
                <w:rPr>
                  <w:rFonts w:asciiTheme="minorEastAsia" w:hAnsiTheme="minorEastAsia"/>
                  <w:szCs w:val="21"/>
                </w:rPr>
                <w:t>S</w:t>
              </w:r>
              <w:r>
                <w:rPr>
                  <w:rFonts w:asciiTheme="minorEastAsia" w:hAnsiTheme="minorEastAsia" w:hint="eastAsia"/>
                  <w:szCs w:val="21"/>
                </w:rPr>
                <w:t>tatus</w:t>
              </w:r>
            </w:ins>
          </w:p>
        </w:tc>
        <w:tc>
          <w:tcPr>
            <w:tcW w:w="992" w:type="dxa"/>
            <w:vAlign w:val="center"/>
          </w:tcPr>
          <w:p w14:paraId="7183FDB0" w14:textId="157A7883" w:rsidR="00C93DB1" w:rsidRPr="001D6574" w:rsidRDefault="00C93DB1" w:rsidP="00C93DB1">
            <w:pPr>
              <w:jc w:val="left"/>
              <w:rPr>
                <w:ins w:id="514" w:author="陈奕利" w:date="2023-09-01T10:01:00Z"/>
                <w:rFonts w:asciiTheme="minorEastAsia" w:hAnsiTheme="minorEastAsia"/>
                <w:szCs w:val="21"/>
              </w:rPr>
            </w:pPr>
            <w:ins w:id="515" w:author="陈奕利" w:date="2023-09-01T15:32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166DE38D" w14:textId="77777777" w:rsidR="00C93DB1" w:rsidRDefault="00C93DB1">
            <w:pPr>
              <w:jc w:val="left"/>
              <w:rPr>
                <w:ins w:id="516" w:author="陈奕利" w:date="2023-09-01T15:32:00Z"/>
                <w:rFonts w:asciiTheme="minorEastAsia" w:hAnsiTheme="minorEastAsia"/>
                <w:szCs w:val="21"/>
              </w:rPr>
              <w:pPrChange w:id="517" w:author="陈奕利" w:date="2023-09-01T15:33:00Z">
                <w:pPr>
                  <w:ind w:firstLineChars="100" w:firstLine="210"/>
                  <w:jc w:val="left"/>
                </w:pPr>
              </w:pPrChange>
            </w:pPr>
            <w:ins w:id="518" w:author="陈奕利" w:date="2023-09-01T15:32:00Z"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：成功</w:t>
              </w:r>
            </w:ins>
          </w:p>
          <w:p w14:paraId="6FA83CBD" w14:textId="10BF6746" w:rsidR="00C93DB1" w:rsidRPr="001D6574" w:rsidRDefault="00C93DB1" w:rsidP="00C93DB1">
            <w:pPr>
              <w:jc w:val="left"/>
              <w:rPr>
                <w:ins w:id="519" w:author="陈奕利" w:date="2023-09-01T10:01:00Z"/>
                <w:rFonts w:asciiTheme="minorEastAsia" w:hAnsiTheme="minorEastAsia"/>
                <w:szCs w:val="21"/>
              </w:rPr>
            </w:pPr>
            <w:ins w:id="520" w:author="陈奕利" w:date="2023-09-01T15:32:00Z">
              <w:r>
                <w:rPr>
                  <w:rFonts w:asciiTheme="minorEastAsia" w:hAnsiTheme="minorEastAsia" w:hint="eastAsia"/>
                  <w:szCs w:val="21"/>
                </w:rPr>
                <w:t>0：失败</w:t>
              </w:r>
            </w:ins>
          </w:p>
        </w:tc>
      </w:tr>
      <w:tr w:rsidR="00C93DB1" w:rsidRPr="00002A9C" w14:paraId="7B96D782" w14:textId="77777777" w:rsidTr="0023237B">
        <w:trPr>
          <w:ins w:id="521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3A4D893F" w14:textId="77777777" w:rsidR="00C93DB1" w:rsidRDefault="00C93DB1" w:rsidP="00C93DB1">
            <w:pPr>
              <w:jc w:val="center"/>
              <w:rPr>
                <w:ins w:id="522" w:author="陈奕利" w:date="2023-09-01T10:01:00Z"/>
                <w:rFonts w:asciiTheme="minorEastAsia" w:hAnsiTheme="minorEastAsia"/>
                <w:szCs w:val="21"/>
              </w:rPr>
            </w:pPr>
            <w:ins w:id="523" w:author="陈奕利" w:date="2023-09-01T10:01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B970490" w14:textId="1A39584C" w:rsidR="00C93DB1" w:rsidRDefault="00C93DB1" w:rsidP="00C93DB1">
            <w:pPr>
              <w:jc w:val="left"/>
              <w:rPr>
                <w:ins w:id="524" w:author="陈奕利" w:date="2023-09-01T10:01:00Z"/>
                <w:rFonts w:asciiTheme="minorEastAsia" w:hAnsiTheme="minorEastAsia"/>
                <w:szCs w:val="21"/>
              </w:rPr>
            </w:pPr>
            <w:ins w:id="525" w:author="陈奕利" w:date="2023-09-01T15:3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C93DB1" w:rsidRPr="00002A9C" w14:paraId="069EA193" w14:textId="77777777" w:rsidTr="0023237B">
        <w:trPr>
          <w:ins w:id="526" w:author="陈奕利" w:date="2023-09-01T10:01:00Z"/>
        </w:trPr>
        <w:tc>
          <w:tcPr>
            <w:tcW w:w="1526" w:type="dxa"/>
            <w:shd w:val="clear" w:color="auto" w:fill="auto"/>
            <w:vAlign w:val="center"/>
          </w:tcPr>
          <w:p w14:paraId="64D69634" w14:textId="77777777" w:rsidR="00C93DB1" w:rsidRDefault="00C93DB1" w:rsidP="00C93DB1">
            <w:pPr>
              <w:jc w:val="center"/>
              <w:rPr>
                <w:ins w:id="527" w:author="陈奕利" w:date="2023-09-01T10:01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74D2C06" w14:textId="77777777" w:rsidR="00C93DB1" w:rsidRDefault="00C93DB1" w:rsidP="00C93DB1">
            <w:pPr>
              <w:jc w:val="left"/>
              <w:rPr>
                <w:ins w:id="528" w:author="陈奕利" w:date="2023-09-01T10:01:00Z"/>
                <w:rFonts w:asciiTheme="minorEastAsia" w:hAnsiTheme="minorEastAsia"/>
                <w:szCs w:val="21"/>
              </w:rPr>
            </w:pPr>
          </w:p>
        </w:tc>
      </w:tr>
    </w:tbl>
    <w:p w14:paraId="0EA92B25" w14:textId="77777777" w:rsidR="00C4162F" w:rsidRDefault="00C4162F" w:rsidP="00C4162F">
      <w:pPr>
        <w:rPr>
          <w:ins w:id="529" w:author="陈奕利" w:date="2023-09-01T10:01:00Z"/>
        </w:rPr>
      </w:pPr>
    </w:p>
    <w:p w14:paraId="48F5FAE3" w14:textId="747AE027" w:rsidR="00DD3580" w:rsidRPr="00B60708" w:rsidRDefault="00DD3580">
      <w:pPr>
        <w:pStyle w:val="4"/>
        <w:numPr>
          <w:ilvl w:val="3"/>
          <w:numId w:val="28"/>
        </w:numPr>
        <w:rPr>
          <w:ins w:id="530" w:author="陈奕利" w:date="2023-09-01T10:47:00Z"/>
          <w:rPrChange w:id="531" w:author="陈奕利" w:date="2023-09-01T13:53:00Z">
            <w:rPr>
              <w:ins w:id="532" w:author="陈奕利" w:date="2023-09-01T10:47:00Z"/>
              <w:rFonts w:eastAsiaTheme="minorEastAsia" w:cs="宋体"/>
              <w:color w:val="000000"/>
              <w:kern w:val="0"/>
              <w:szCs w:val="21"/>
            </w:rPr>
          </w:rPrChange>
        </w:rPr>
        <w:pPrChange w:id="533" w:author="陈奕利" w:date="2023-09-01T13:53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534" w:author="陈奕利" w:date="2023-09-01T10:47:00Z">
        <w:r>
          <w:t xml:space="preserve">  </w:t>
        </w:r>
        <w:r w:rsidRPr="00B60708">
          <w:rPr>
            <w:rFonts w:hint="eastAsia"/>
            <w:rPrChange w:id="535" w:author="陈奕利" w:date="2023-09-01T13:53:00Z">
              <w:rPr>
                <w:rFonts w:eastAsiaTheme="minorEastAsia" w:cs="宋体" w:hint="eastAsia"/>
                <w:color w:val="000000"/>
                <w:kern w:val="0"/>
                <w:szCs w:val="21"/>
              </w:rPr>
            </w:rPrChange>
          </w:rPr>
          <w:t>获取打击点信息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E5380" w:rsidRPr="00002A9C" w14:paraId="16C83F6B" w14:textId="77777777" w:rsidTr="0023237B">
        <w:trPr>
          <w:ins w:id="536" w:author="陈奕利" w:date="2023-09-01T10:47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79F5C4A" w14:textId="77777777" w:rsidR="009E5380" w:rsidRPr="00002A9C" w:rsidRDefault="009E5380" w:rsidP="0023237B">
            <w:pPr>
              <w:jc w:val="center"/>
              <w:rPr>
                <w:ins w:id="537" w:author="陈奕利" w:date="2023-09-01T10:47:00Z"/>
                <w:rFonts w:asciiTheme="minorEastAsia" w:hAnsiTheme="minorEastAsia" w:cs="宋体"/>
                <w:szCs w:val="21"/>
              </w:rPr>
            </w:pPr>
            <w:ins w:id="538" w:author="陈奕利" w:date="2023-09-01T10:47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A457C8" w14:textId="02EE6133" w:rsidR="009E5380" w:rsidRDefault="009E5380" w:rsidP="0023237B">
            <w:pPr>
              <w:jc w:val="left"/>
              <w:rPr>
                <w:ins w:id="539" w:author="陈奕利" w:date="2023-09-01T10:47:00Z"/>
                <w:rFonts w:asciiTheme="minorEastAsia" w:hAnsiTheme="minorEastAsia" w:cs="宋体"/>
                <w:szCs w:val="21"/>
              </w:rPr>
            </w:pPr>
            <w:ins w:id="540" w:author="陈奕利" w:date="2023-09-01T10:47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541" w:author="陈奕利" w:date="2023-09-01T10:48:00Z">
              <w:r w:rsidR="00515D81">
                <w:rPr>
                  <w:rFonts w:asciiTheme="minorEastAsia" w:hAnsiTheme="minorEastAsia" w:cs="宋体"/>
                  <w:szCs w:val="21"/>
                </w:rPr>
                <w:t>1</w:t>
              </w:r>
            </w:ins>
          </w:p>
        </w:tc>
      </w:tr>
      <w:tr w:rsidR="009E5380" w:rsidRPr="0028101D" w14:paraId="24FAEA62" w14:textId="77777777" w:rsidTr="0023237B">
        <w:trPr>
          <w:ins w:id="542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1B35A259" w14:textId="77777777" w:rsidR="009E5380" w:rsidRPr="00002A9C" w:rsidRDefault="009E5380" w:rsidP="0023237B">
            <w:pPr>
              <w:jc w:val="center"/>
              <w:rPr>
                <w:ins w:id="543" w:author="陈奕利" w:date="2023-09-01T10:47:00Z"/>
                <w:rFonts w:asciiTheme="minorEastAsia" w:hAnsiTheme="minorEastAsia"/>
                <w:szCs w:val="21"/>
              </w:rPr>
            </w:pPr>
            <w:ins w:id="544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3A1E5D4" w14:textId="0DD79742" w:rsidR="009E5380" w:rsidRPr="004E6B38" w:rsidRDefault="009E5380" w:rsidP="0023237B">
            <w:pPr>
              <w:jc w:val="left"/>
              <w:rPr>
                <w:ins w:id="545" w:author="陈奕利" w:date="2023-09-01T10:47:00Z"/>
                <w:rFonts w:asciiTheme="minorEastAsia" w:hAnsiTheme="minorEastAsia"/>
                <w:szCs w:val="21"/>
              </w:rPr>
            </w:pPr>
            <w:ins w:id="546" w:author="陈奕利" w:date="2023-09-01T10:4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</w:ins>
            <w:ins w:id="547" w:author="陈奕利" w:date="2023-09-01T10:52:00Z">
              <w:r w:rsidR="00247327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所有</w:t>
              </w:r>
            </w:ins>
            <w:ins w:id="548" w:author="陈奕利" w:date="2023-09-01T10:47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打击点信息</w:t>
              </w:r>
            </w:ins>
            <w:ins w:id="549" w:author="陈奕利" w:date="2023-09-01T10:48:00Z">
              <w:r>
                <w:rPr>
                  <w:rFonts w:asciiTheme="minorEastAsia" w:hAnsiTheme="minorEastAsia" w:hint="eastAsia"/>
                </w:rPr>
                <w:t>，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包含时长和俯仰角度</w:t>
              </w:r>
            </w:ins>
          </w:p>
        </w:tc>
      </w:tr>
      <w:tr w:rsidR="009E5380" w:rsidRPr="00002A9C" w14:paraId="14C4B48D" w14:textId="77777777" w:rsidTr="0023237B">
        <w:trPr>
          <w:ins w:id="550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48FE6886" w14:textId="77777777" w:rsidR="009E5380" w:rsidRDefault="009E5380" w:rsidP="0023237B">
            <w:pPr>
              <w:jc w:val="center"/>
              <w:rPr>
                <w:ins w:id="551" w:author="陈奕利" w:date="2023-09-01T10:47:00Z"/>
                <w:rFonts w:asciiTheme="minorEastAsia" w:hAnsiTheme="minorEastAsia"/>
                <w:szCs w:val="21"/>
              </w:rPr>
            </w:pPr>
            <w:ins w:id="552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2FCBBFD" w14:textId="361DDE06" w:rsidR="009E5380" w:rsidRDefault="009E5380" w:rsidP="0023237B">
            <w:pPr>
              <w:jc w:val="left"/>
              <w:rPr>
                <w:ins w:id="553" w:author="陈奕利" w:date="2023-09-01T10:47:00Z"/>
                <w:rFonts w:asciiTheme="minorEastAsia" w:hAnsiTheme="minorEastAsia"/>
                <w:szCs w:val="21"/>
              </w:rPr>
            </w:pPr>
            <w:ins w:id="554" w:author="陈奕利" w:date="2023-09-01T10:47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  <w:ins w:id="555" w:author="陈奕利" w:date="2023-09-01T10:48:00Z">
              <w:r w:rsidR="00D92C69">
                <w:rPr>
                  <w:rFonts w:asciiTheme="minorEastAsia" w:hAnsiTheme="minorEastAsia"/>
                  <w:szCs w:val="21"/>
                </w:rPr>
                <w:t>枪</w:t>
              </w:r>
            </w:ins>
          </w:p>
        </w:tc>
      </w:tr>
      <w:tr w:rsidR="009E5380" w:rsidRPr="00002A9C" w14:paraId="0D123E38" w14:textId="77777777" w:rsidTr="0023237B">
        <w:trPr>
          <w:ins w:id="556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594F3E51" w14:textId="77777777" w:rsidR="009E5380" w:rsidRDefault="009E5380" w:rsidP="0023237B">
            <w:pPr>
              <w:jc w:val="center"/>
              <w:rPr>
                <w:ins w:id="557" w:author="陈奕利" w:date="2023-09-01T10:47:00Z"/>
                <w:rFonts w:asciiTheme="minorEastAsia" w:hAnsiTheme="minorEastAsia"/>
                <w:szCs w:val="21"/>
              </w:rPr>
            </w:pPr>
            <w:ins w:id="55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0169300" w14:textId="77777777" w:rsidR="009E5380" w:rsidRDefault="009E5380" w:rsidP="0023237B">
            <w:pPr>
              <w:jc w:val="left"/>
              <w:rPr>
                <w:ins w:id="559" w:author="陈奕利" w:date="2023-09-01T10:47:00Z"/>
                <w:rFonts w:asciiTheme="minorEastAsia" w:hAnsiTheme="minorEastAsia"/>
                <w:szCs w:val="21"/>
              </w:rPr>
            </w:pPr>
            <w:ins w:id="560" w:author="陈奕利" w:date="2023-09-01T10:47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9E5380" w:rsidRPr="001C0AE8" w14:paraId="7726C7D5" w14:textId="77777777" w:rsidTr="0023237B">
        <w:trPr>
          <w:trHeight w:val="50"/>
          <w:ins w:id="561" w:author="陈奕利" w:date="2023-09-01T10:47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E9AE4F" w14:textId="77777777" w:rsidR="009E5380" w:rsidRPr="001C0AE8" w:rsidRDefault="009E5380" w:rsidP="0023237B">
            <w:pPr>
              <w:jc w:val="center"/>
              <w:rPr>
                <w:ins w:id="562" w:author="陈奕利" w:date="2023-09-01T10:47:00Z"/>
                <w:rFonts w:asciiTheme="minorEastAsia" w:hAnsiTheme="minorEastAsia"/>
                <w:szCs w:val="21"/>
              </w:rPr>
            </w:pPr>
            <w:ins w:id="563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2D0B683" w14:textId="77777777" w:rsidR="009E5380" w:rsidRPr="001C0AE8" w:rsidRDefault="009E5380" w:rsidP="0023237B">
            <w:pPr>
              <w:jc w:val="left"/>
              <w:rPr>
                <w:ins w:id="564" w:author="陈奕利" w:date="2023-09-01T10:47:00Z"/>
                <w:rFonts w:asciiTheme="minorEastAsia" w:hAnsiTheme="minorEastAsia"/>
                <w:szCs w:val="21"/>
              </w:rPr>
            </w:pPr>
            <w:ins w:id="565" w:author="陈奕利" w:date="2023-09-01T10:47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BF680B3" w14:textId="77777777" w:rsidR="009E5380" w:rsidRPr="001C0AE8" w:rsidRDefault="009E5380" w:rsidP="0023237B">
            <w:pPr>
              <w:jc w:val="left"/>
              <w:rPr>
                <w:ins w:id="566" w:author="陈奕利" w:date="2023-09-01T10:47:00Z"/>
                <w:rFonts w:asciiTheme="minorEastAsia" w:hAnsiTheme="minorEastAsia"/>
                <w:szCs w:val="21"/>
              </w:rPr>
            </w:pPr>
            <w:ins w:id="567" w:author="陈奕利" w:date="2023-09-01T10:47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6AB44D4F" w14:textId="77777777" w:rsidR="009E5380" w:rsidRPr="001C0AE8" w:rsidRDefault="009E5380" w:rsidP="0023237B">
            <w:pPr>
              <w:jc w:val="left"/>
              <w:rPr>
                <w:ins w:id="568" w:author="陈奕利" w:date="2023-09-01T10:47:00Z"/>
                <w:rFonts w:asciiTheme="minorEastAsia" w:hAnsiTheme="minorEastAsia"/>
                <w:szCs w:val="21"/>
              </w:rPr>
            </w:pPr>
            <w:ins w:id="569" w:author="陈奕利" w:date="2023-09-01T10:47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2206BA53" w14:textId="77777777" w:rsidR="009E5380" w:rsidRPr="001C0AE8" w:rsidRDefault="009E5380" w:rsidP="0023237B">
            <w:pPr>
              <w:jc w:val="left"/>
              <w:rPr>
                <w:ins w:id="570" w:author="陈奕利" w:date="2023-09-01T10:47:00Z"/>
                <w:rFonts w:asciiTheme="minorEastAsia" w:hAnsiTheme="minorEastAsia"/>
                <w:szCs w:val="21"/>
              </w:rPr>
            </w:pPr>
            <w:ins w:id="571" w:author="陈奕利" w:date="2023-09-01T10:47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E5380" w:rsidRPr="001C0AE8" w14:paraId="4625D1DF" w14:textId="77777777" w:rsidTr="0023237B">
        <w:trPr>
          <w:trHeight w:val="241"/>
          <w:ins w:id="572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5CD33BC" w14:textId="77777777" w:rsidR="009E5380" w:rsidRDefault="009E5380" w:rsidP="0023237B">
            <w:pPr>
              <w:jc w:val="center"/>
              <w:rPr>
                <w:ins w:id="573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4688CA" w14:textId="77777777" w:rsidR="009E5380" w:rsidRPr="001D6574" w:rsidRDefault="009E5380" w:rsidP="0023237B">
            <w:pPr>
              <w:jc w:val="left"/>
              <w:rPr>
                <w:ins w:id="574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FA90E3" w14:textId="77777777" w:rsidR="009E5380" w:rsidRPr="001D6574" w:rsidRDefault="009E5380" w:rsidP="0023237B">
            <w:pPr>
              <w:jc w:val="left"/>
              <w:rPr>
                <w:ins w:id="575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F9536B2" w14:textId="77777777" w:rsidR="009E5380" w:rsidRPr="001D6574" w:rsidRDefault="009E5380" w:rsidP="0023237B">
            <w:pPr>
              <w:jc w:val="left"/>
              <w:rPr>
                <w:ins w:id="576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A602986" w14:textId="77777777" w:rsidR="009E5380" w:rsidRPr="001D6574" w:rsidRDefault="009E5380" w:rsidP="0023237B">
            <w:pPr>
              <w:jc w:val="left"/>
              <w:rPr>
                <w:ins w:id="577" w:author="陈奕利" w:date="2023-09-01T10:47:00Z"/>
                <w:rFonts w:asciiTheme="minorEastAsia" w:hAnsiTheme="minorEastAsia"/>
                <w:szCs w:val="21"/>
              </w:rPr>
            </w:pPr>
          </w:p>
        </w:tc>
      </w:tr>
      <w:tr w:rsidR="009E5380" w:rsidRPr="00002A9C" w14:paraId="0C3A60BE" w14:textId="77777777" w:rsidTr="0023237B">
        <w:trPr>
          <w:ins w:id="578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33F129D6" w14:textId="77777777" w:rsidR="009E5380" w:rsidRDefault="009E5380" w:rsidP="0023237B">
            <w:pPr>
              <w:jc w:val="center"/>
              <w:rPr>
                <w:ins w:id="579" w:author="陈奕利" w:date="2023-09-01T10:47:00Z"/>
                <w:rFonts w:asciiTheme="minorEastAsia" w:hAnsiTheme="minorEastAsia"/>
                <w:szCs w:val="21"/>
              </w:rPr>
            </w:pPr>
            <w:ins w:id="58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5DEB7B4" w14:textId="77777777" w:rsidR="009E5380" w:rsidRDefault="009E5380" w:rsidP="0023237B">
            <w:pPr>
              <w:jc w:val="left"/>
              <w:rPr>
                <w:ins w:id="581" w:author="陈奕利" w:date="2023-09-01T10:47:00Z"/>
                <w:rFonts w:asciiTheme="minorEastAsia" w:hAnsiTheme="minorEastAsia"/>
                <w:szCs w:val="21"/>
              </w:rPr>
            </w:pPr>
            <w:ins w:id="582" w:author="陈奕利" w:date="2023-09-01T10:47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84371D" w:rsidRPr="00002A9C" w14:paraId="18997506" w14:textId="77777777" w:rsidTr="0023237B">
        <w:trPr>
          <w:ins w:id="583" w:author="陈奕利" w:date="2023-09-01T10:48:00Z"/>
        </w:trPr>
        <w:tc>
          <w:tcPr>
            <w:tcW w:w="1526" w:type="dxa"/>
            <w:shd w:val="clear" w:color="auto" w:fill="auto"/>
            <w:vAlign w:val="center"/>
          </w:tcPr>
          <w:p w14:paraId="3146B6F8" w14:textId="77777777" w:rsidR="0084371D" w:rsidRDefault="0084371D" w:rsidP="0023237B">
            <w:pPr>
              <w:jc w:val="center"/>
              <w:rPr>
                <w:ins w:id="584" w:author="陈奕利" w:date="2023-09-01T10:48:00Z"/>
                <w:rFonts w:asciiTheme="minorEastAsia" w:hAnsiTheme="minorEastAsia"/>
                <w:szCs w:val="21"/>
              </w:rPr>
            </w:pPr>
            <w:ins w:id="585" w:author="陈奕利" w:date="2023-09-01T10:48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0E62802" w14:textId="77777777" w:rsidR="0084371D" w:rsidRDefault="0084371D" w:rsidP="0023237B">
            <w:pPr>
              <w:jc w:val="left"/>
              <w:rPr>
                <w:ins w:id="586" w:author="陈奕利" w:date="2023-09-01T10:48:00Z"/>
                <w:rFonts w:asciiTheme="minorEastAsia" w:hAnsiTheme="minorEastAsia"/>
                <w:szCs w:val="21"/>
              </w:rPr>
            </w:pPr>
            <w:ins w:id="587" w:author="陈奕利" w:date="2023-09-01T10:48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9E5380" w:rsidRPr="00002A9C" w14:paraId="0DB13CD7" w14:textId="77777777" w:rsidTr="0023237B">
        <w:trPr>
          <w:ins w:id="588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369DFF2A" w14:textId="18C974E6" w:rsidR="009E5380" w:rsidRDefault="00160F6B" w:rsidP="0023237B">
            <w:pPr>
              <w:jc w:val="center"/>
              <w:rPr>
                <w:ins w:id="589" w:author="陈奕利" w:date="2023-09-01T10:47:00Z"/>
                <w:rFonts w:asciiTheme="minorEastAsia" w:hAnsiTheme="minorEastAsia"/>
                <w:szCs w:val="21"/>
              </w:rPr>
            </w:pPr>
            <w:ins w:id="590" w:author="陈奕利" w:date="2023-09-01T10:49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652B331" w14:textId="77777777" w:rsidR="009E5380" w:rsidRDefault="009E5380" w:rsidP="0023237B">
            <w:pPr>
              <w:jc w:val="left"/>
              <w:rPr>
                <w:ins w:id="591" w:author="陈奕利" w:date="2023-09-01T10:47:00Z"/>
                <w:rFonts w:asciiTheme="minorEastAsia" w:hAnsiTheme="minorEastAsia"/>
                <w:szCs w:val="21"/>
              </w:rPr>
            </w:pPr>
          </w:p>
        </w:tc>
      </w:tr>
    </w:tbl>
    <w:p w14:paraId="1592507A" w14:textId="77777777" w:rsidR="009E5380" w:rsidRDefault="009E5380" w:rsidP="009E5380">
      <w:pPr>
        <w:rPr>
          <w:ins w:id="592" w:author="陈奕利" w:date="2023-09-01T10:47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D3580" w:rsidRPr="00002A9C" w14:paraId="675FB54F" w14:textId="77777777" w:rsidTr="0023237B">
        <w:trPr>
          <w:ins w:id="593" w:author="陈奕利" w:date="2023-09-01T10:47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FA6BD32" w14:textId="77777777" w:rsidR="00DD3580" w:rsidRPr="00002A9C" w:rsidRDefault="00DD3580" w:rsidP="0023237B">
            <w:pPr>
              <w:jc w:val="center"/>
              <w:rPr>
                <w:ins w:id="594" w:author="陈奕利" w:date="2023-09-01T10:47:00Z"/>
                <w:rFonts w:asciiTheme="minorEastAsia" w:hAnsiTheme="minorEastAsia" w:cs="宋体"/>
                <w:szCs w:val="21"/>
              </w:rPr>
            </w:pPr>
            <w:ins w:id="595" w:author="陈奕利" w:date="2023-09-01T10:47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AB4DBC3" w14:textId="3C8D044E" w:rsidR="00DD3580" w:rsidRDefault="00DD3580" w:rsidP="0023237B">
            <w:pPr>
              <w:jc w:val="left"/>
              <w:rPr>
                <w:ins w:id="596" w:author="陈奕利" w:date="2023-09-01T10:47:00Z"/>
                <w:rFonts w:asciiTheme="minorEastAsia" w:hAnsiTheme="minorEastAsia" w:cs="宋体"/>
                <w:szCs w:val="21"/>
              </w:rPr>
            </w:pPr>
            <w:ins w:id="597" w:author="陈奕利" w:date="2023-09-01T10:47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  <w:r w:rsidR="002538DA">
                <w:rPr>
                  <w:rFonts w:asciiTheme="minorEastAsia" w:hAnsiTheme="minorEastAsia" w:cs="宋体"/>
                  <w:szCs w:val="21"/>
                </w:rPr>
                <w:t>1</w:t>
              </w:r>
            </w:ins>
          </w:p>
        </w:tc>
      </w:tr>
      <w:tr w:rsidR="00DD3580" w:rsidRPr="0028101D" w14:paraId="5BDF691F" w14:textId="77777777" w:rsidTr="0023237B">
        <w:trPr>
          <w:ins w:id="598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5DBB7FFF" w14:textId="77777777" w:rsidR="00DD3580" w:rsidRPr="00002A9C" w:rsidRDefault="00DD3580" w:rsidP="0023237B">
            <w:pPr>
              <w:jc w:val="center"/>
              <w:rPr>
                <w:ins w:id="599" w:author="陈奕利" w:date="2023-09-01T10:47:00Z"/>
                <w:rFonts w:asciiTheme="minorEastAsia" w:hAnsiTheme="minorEastAsia"/>
                <w:szCs w:val="21"/>
              </w:rPr>
            </w:pPr>
            <w:ins w:id="60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D2A53D7" w14:textId="7ED34325" w:rsidR="00DD3580" w:rsidRPr="004E6B38" w:rsidRDefault="00E52D31" w:rsidP="0023237B">
            <w:pPr>
              <w:jc w:val="left"/>
              <w:rPr>
                <w:ins w:id="601" w:author="陈奕利" w:date="2023-09-01T10:47:00Z"/>
                <w:rFonts w:asciiTheme="minorEastAsia" w:hAnsiTheme="minorEastAsia"/>
                <w:szCs w:val="21"/>
              </w:rPr>
            </w:pPr>
            <w:ins w:id="602" w:author="陈奕利" w:date="2023-09-01T10:48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</w:ins>
            <w:ins w:id="603" w:author="陈奕利" w:date="2023-09-01T10:47:00Z">
              <w:r w:rsidR="00DD3580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打击</w:t>
              </w:r>
              <w:proofErr w:type="gramStart"/>
              <w:r w:rsidR="00DD3580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点信息</w:t>
              </w:r>
            </w:ins>
            <w:proofErr w:type="gramEnd"/>
            <w:ins w:id="604" w:author="陈奕利" w:date="2023-09-01T10:48:00Z">
              <w:r w:rsidR="009E5380">
                <w:rPr>
                  <w:rFonts w:asciiTheme="minorEastAsia" w:hAnsiTheme="minorEastAsia" w:cs="宋体"/>
                  <w:color w:val="000000"/>
                  <w:kern w:val="0"/>
                  <w:szCs w:val="21"/>
                </w:rPr>
                <w:t xml:space="preserve"> </w:t>
              </w:r>
            </w:ins>
            <w:ins w:id="605" w:author="陈奕利" w:date="2023-09-01T10:47:00Z">
              <w:r w:rsidR="009E5380"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DD3580" w:rsidRPr="00002A9C" w14:paraId="72B6AE7C" w14:textId="77777777" w:rsidTr="0023237B">
        <w:trPr>
          <w:ins w:id="606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24D0BA95" w14:textId="77777777" w:rsidR="00DD3580" w:rsidRDefault="00DD3580" w:rsidP="0023237B">
            <w:pPr>
              <w:jc w:val="center"/>
              <w:rPr>
                <w:ins w:id="607" w:author="陈奕利" w:date="2023-09-01T10:47:00Z"/>
                <w:rFonts w:asciiTheme="minorEastAsia" w:hAnsiTheme="minorEastAsia"/>
                <w:szCs w:val="21"/>
              </w:rPr>
            </w:pPr>
            <w:ins w:id="60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692A451" w14:textId="7D985593" w:rsidR="00DD3580" w:rsidRDefault="00D92C69" w:rsidP="0023237B">
            <w:pPr>
              <w:jc w:val="left"/>
              <w:rPr>
                <w:ins w:id="609" w:author="陈奕利" w:date="2023-09-01T10:47:00Z"/>
                <w:rFonts w:asciiTheme="minorEastAsia" w:hAnsiTheme="minorEastAsia"/>
                <w:szCs w:val="21"/>
              </w:rPr>
            </w:pPr>
            <w:ins w:id="610" w:author="陈奕利" w:date="2023-09-01T10:48:00Z"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</w:ins>
            <w:ins w:id="611" w:author="陈奕利" w:date="2023-09-01T10:47:00Z">
              <w:r w:rsidR="00DD3580"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  <w:ins w:id="612" w:author="陈奕利" w:date="2023-09-01T10:48:00Z"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DD3580" w:rsidRPr="00002A9C" w14:paraId="14D2AAC5" w14:textId="77777777" w:rsidTr="0023237B">
        <w:trPr>
          <w:ins w:id="613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6550BD03" w14:textId="77777777" w:rsidR="00DD3580" w:rsidRDefault="00DD3580" w:rsidP="0023237B">
            <w:pPr>
              <w:jc w:val="center"/>
              <w:rPr>
                <w:ins w:id="614" w:author="陈奕利" w:date="2023-09-01T10:47:00Z"/>
                <w:rFonts w:asciiTheme="minorEastAsia" w:hAnsiTheme="minorEastAsia"/>
                <w:szCs w:val="21"/>
              </w:rPr>
            </w:pPr>
            <w:ins w:id="615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5700091" w14:textId="77777777" w:rsidR="00DD3580" w:rsidRDefault="00DD3580" w:rsidP="0023237B">
            <w:pPr>
              <w:jc w:val="left"/>
              <w:rPr>
                <w:ins w:id="616" w:author="陈奕利" w:date="2023-09-01T10:47:00Z"/>
                <w:rFonts w:asciiTheme="minorEastAsia" w:hAnsiTheme="minorEastAsia"/>
                <w:szCs w:val="21"/>
              </w:rPr>
            </w:pPr>
            <w:ins w:id="617" w:author="陈奕利" w:date="2023-09-01T10:47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9A754D" w:rsidRPr="001C0AE8" w14:paraId="6594C14E" w14:textId="77777777" w:rsidTr="0023237B">
        <w:trPr>
          <w:trHeight w:val="50"/>
          <w:ins w:id="618" w:author="陈奕利" w:date="2023-09-01T10:47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EE1736" w14:textId="77777777" w:rsidR="009A754D" w:rsidRPr="001C0AE8" w:rsidRDefault="009A754D" w:rsidP="0023237B">
            <w:pPr>
              <w:jc w:val="center"/>
              <w:rPr>
                <w:ins w:id="619" w:author="陈奕利" w:date="2023-09-01T10:47:00Z"/>
                <w:rFonts w:asciiTheme="minorEastAsia" w:hAnsiTheme="minorEastAsia"/>
                <w:szCs w:val="21"/>
              </w:rPr>
            </w:pPr>
            <w:ins w:id="62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78FD760A" w14:textId="77777777" w:rsidR="009A754D" w:rsidRPr="001C0AE8" w:rsidRDefault="009A754D" w:rsidP="0023237B">
            <w:pPr>
              <w:jc w:val="left"/>
              <w:rPr>
                <w:ins w:id="621" w:author="陈奕利" w:date="2023-09-01T10:47:00Z"/>
                <w:rFonts w:asciiTheme="minorEastAsia" w:hAnsiTheme="minorEastAsia"/>
                <w:szCs w:val="21"/>
              </w:rPr>
            </w:pPr>
            <w:ins w:id="622" w:author="陈奕利" w:date="2023-09-01T10:47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EA64E8D" w14:textId="77777777" w:rsidR="009A754D" w:rsidRPr="001C0AE8" w:rsidRDefault="009A754D" w:rsidP="0023237B">
            <w:pPr>
              <w:jc w:val="left"/>
              <w:rPr>
                <w:ins w:id="623" w:author="陈奕利" w:date="2023-09-01T10:47:00Z"/>
                <w:rFonts w:asciiTheme="minorEastAsia" w:hAnsiTheme="minorEastAsia"/>
                <w:szCs w:val="21"/>
              </w:rPr>
            </w:pPr>
            <w:ins w:id="624" w:author="陈奕利" w:date="2023-09-01T10:47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3D2046DF" w14:textId="77777777" w:rsidR="009A754D" w:rsidRPr="001C0AE8" w:rsidRDefault="009A754D" w:rsidP="0023237B">
            <w:pPr>
              <w:jc w:val="left"/>
              <w:rPr>
                <w:ins w:id="625" w:author="陈奕利" w:date="2023-09-01T10:47:00Z"/>
                <w:rFonts w:asciiTheme="minorEastAsia" w:hAnsiTheme="minorEastAsia"/>
                <w:szCs w:val="21"/>
              </w:rPr>
            </w:pPr>
            <w:ins w:id="626" w:author="陈奕利" w:date="2023-09-01T10:47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1A4BB613" w14:textId="77777777" w:rsidR="009A754D" w:rsidRPr="001C0AE8" w:rsidRDefault="009A754D" w:rsidP="0023237B">
            <w:pPr>
              <w:jc w:val="left"/>
              <w:rPr>
                <w:ins w:id="627" w:author="陈奕利" w:date="2023-09-01T10:47:00Z"/>
                <w:rFonts w:asciiTheme="minorEastAsia" w:hAnsiTheme="minorEastAsia"/>
                <w:szCs w:val="21"/>
              </w:rPr>
            </w:pPr>
            <w:ins w:id="628" w:author="陈奕利" w:date="2023-09-01T10:47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A754D" w:rsidRPr="001C0AE8" w14:paraId="50F92AFB" w14:textId="77777777" w:rsidTr="0023237B">
        <w:trPr>
          <w:trHeight w:val="241"/>
          <w:ins w:id="629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6C8B557" w14:textId="77777777" w:rsidR="009A754D" w:rsidRDefault="009A754D" w:rsidP="0023237B">
            <w:pPr>
              <w:jc w:val="center"/>
              <w:rPr>
                <w:ins w:id="630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E18294" w14:textId="77777777" w:rsidR="009A754D" w:rsidRPr="001D6574" w:rsidRDefault="009A754D" w:rsidP="0023237B">
            <w:pPr>
              <w:jc w:val="left"/>
              <w:rPr>
                <w:ins w:id="631" w:author="陈奕利" w:date="2023-09-01T10:47:00Z"/>
                <w:rFonts w:asciiTheme="minorEastAsia" w:hAnsiTheme="minorEastAsia"/>
                <w:szCs w:val="21"/>
              </w:rPr>
            </w:pPr>
            <w:ins w:id="632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25B358A" w14:textId="77777777" w:rsidR="009A754D" w:rsidRPr="001D6574" w:rsidRDefault="009A754D" w:rsidP="0023237B">
            <w:pPr>
              <w:jc w:val="left"/>
              <w:rPr>
                <w:ins w:id="633" w:author="陈奕利" w:date="2023-09-01T10:47:00Z"/>
                <w:rFonts w:asciiTheme="minorEastAsia" w:hAnsiTheme="minorEastAsia"/>
                <w:szCs w:val="21"/>
              </w:rPr>
            </w:pPr>
            <w:proofErr w:type="spellStart"/>
            <w:ins w:id="634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_cnt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6021DDCD" w14:textId="77777777" w:rsidR="009A754D" w:rsidRPr="001D6574" w:rsidRDefault="009A754D" w:rsidP="0023237B">
            <w:pPr>
              <w:jc w:val="left"/>
              <w:rPr>
                <w:ins w:id="635" w:author="陈奕利" w:date="2023-09-01T10:47:00Z"/>
                <w:rFonts w:asciiTheme="minorEastAsia" w:hAnsiTheme="minorEastAsia"/>
                <w:szCs w:val="21"/>
              </w:rPr>
            </w:pPr>
            <w:ins w:id="636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0E46E62E" w14:textId="35984B90" w:rsidR="009A754D" w:rsidRPr="001D6574" w:rsidRDefault="009A754D" w:rsidP="0023237B">
            <w:pPr>
              <w:jc w:val="left"/>
              <w:rPr>
                <w:ins w:id="637" w:author="陈奕利" w:date="2023-09-01T10:47:00Z"/>
                <w:rFonts w:asciiTheme="minorEastAsia" w:hAnsiTheme="minorEastAsia"/>
                <w:szCs w:val="21"/>
              </w:rPr>
            </w:pPr>
            <w:ins w:id="63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打击点个数N</w:t>
              </w:r>
            </w:ins>
          </w:p>
        </w:tc>
      </w:tr>
      <w:tr w:rsidR="009A754D" w:rsidRPr="001C0AE8" w14:paraId="1DBFC941" w14:textId="77777777" w:rsidTr="0023237B">
        <w:trPr>
          <w:trHeight w:val="241"/>
          <w:ins w:id="639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1F2C8D6" w14:textId="77777777" w:rsidR="009A754D" w:rsidRDefault="009A754D" w:rsidP="0023237B">
            <w:pPr>
              <w:jc w:val="center"/>
              <w:rPr>
                <w:ins w:id="640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0F7190" w14:textId="77777777" w:rsidR="009A754D" w:rsidRDefault="009A754D" w:rsidP="0023237B">
            <w:pPr>
              <w:jc w:val="left"/>
              <w:rPr>
                <w:ins w:id="641" w:author="陈奕利" w:date="2023-09-01T10:47:00Z"/>
                <w:rFonts w:asciiTheme="minorEastAsia" w:hAnsiTheme="minorEastAsia"/>
                <w:szCs w:val="21"/>
              </w:rPr>
            </w:pPr>
            <w:ins w:id="642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D848785" w14:textId="77777777" w:rsidR="009A754D" w:rsidRDefault="009A754D" w:rsidP="0023237B">
            <w:pPr>
              <w:jc w:val="left"/>
              <w:rPr>
                <w:ins w:id="643" w:author="陈奕利" w:date="2023-09-01T10:47:00Z"/>
                <w:rFonts w:asciiTheme="minorEastAsia" w:hAnsiTheme="minorEastAsia"/>
                <w:szCs w:val="21"/>
              </w:rPr>
            </w:pPr>
            <w:ins w:id="644" w:author="陈奕利" w:date="2023-09-01T10:47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it_</w:t>
              </w:r>
              <w:r>
                <w:rPr>
                  <w:rFonts w:asciiTheme="minorEastAsia" w:hAnsiTheme="minorEastAsia"/>
                  <w:szCs w:val="21"/>
                </w:rPr>
                <w:t>time1</w:t>
              </w:r>
            </w:ins>
          </w:p>
        </w:tc>
        <w:tc>
          <w:tcPr>
            <w:tcW w:w="1134" w:type="dxa"/>
            <w:vAlign w:val="center"/>
          </w:tcPr>
          <w:p w14:paraId="004FBA82" w14:textId="77777777" w:rsidR="009A754D" w:rsidRDefault="009A754D" w:rsidP="0023237B">
            <w:pPr>
              <w:jc w:val="left"/>
              <w:rPr>
                <w:ins w:id="645" w:author="陈奕利" w:date="2023-09-01T10:47:00Z"/>
                <w:rFonts w:asciiTheme="minorEastAsia" w:hAnsiTheme="minorEastAsia"/>
                <w:szCs w:val="21"/>
              </w:rPr>
            </w:pPr>
            <w:ins w:id="646" w:author="陈奕利" w:date="2023-09-01T10:47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0DB2C1C1" w14:textId="77777777" w:rsidR="009A754D" w:rsidRDefault="009A754D" w:rsidP="0023237B">
            <w:pPr>
              <w:jc w:val="left"/>
              <w:rPr>
                <w:ins w:id="647" w:author="陈奕利" w:date="2023-09-01T10:47:00Z"/>
                <w:rFonts w:asciiTheme="minorEastAsia" w:hAnsiTheme="minorEastAsia"/>
                <w:szCs w:val="21"/>
              </w:rPr>
            </w:pPr>
            <w:ins w:id="64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打击点1的打击时长，单位为秒</w:t>
              </w:r>
            </w:ins>
          </w:p>
        </w:tc>
      </w:tr>
      <w:tr w:rsidR="009A754D" w:rsidRPr="001C0AE8" w14:paraId="282DDBB7" w14:textId="77777777" w:rsidTr="0023237B">
        <w:trPr>
          <w:trHeight w:val="241"/>
          <w:ins w:id="649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1989709" w14:textId="77777777" w:rsidR="009A754D" w:rsidRDefault="009A754D" w:rsidP="0023237B">
            <w:pPr>
              <w:jc w:val="center"/>
              <w:rPr>
                <w:ins w:id="650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5E7312D" w14:textId="77777777" w:rsidR="009A754D" w:rsidRDefault="009A754D" w:rsidP="0023237B">
            <w:pPr>
              <w:jc w:val="left"/>
              <w:rPr>
                <w:ins w:id="651" w:author="陈奕利" w:date="2023-09-01T10:47:00Z"/>
                <w:rFonts w:asciiTheme="minorEastAsia" w:hAnsiTheme="minorEastAsia"/>
                <w:szCs w:val="21"/>
              </w:rPr>
            </w:pPr>
            <w:ins w:id="652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1565D53" w14:textId="77777777" w:rsidR="009A754D" w:rsidRDefault="009A754D" w:rsidP="0023237B">
            <w:pPr>
              <w:jc w:val="left"/>
              <w:rPr>
                <w:ins w:id="653" w:author="陈奕利" w:date="2023-09-01T10:47:00Z"/>
                <w:rFonts w:asciiTheme="minorEastAsia" w:hAnsiTheme="minorEastAsia"/>
                <w:szCs w:val="21"/>
              </w:rPr>
            </w:pPr>
            <w:ins w:id="654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Hi</w:t>
              </w:r>
              <w:r>
                <w:rPr>
                  <w:rFonts w:asciiTheme="minorEastAsia" w:hAnsiTheme="minorEastAsia"/>
                  <w:szCs w:val="21"/>
                </w:rPr>
                <w:t>t_pitch1</w:t>
              </w:r>
            </w:ins>
          </w:p>
        </w:tc>
        <w:tc>
          <w:tcPr>
            <w:tcW w:w="1134" w:type="dxa"/>
            <w:vAlign w:val="center"/>
          </w:tcPr>
          <w:p w14:paraId="6946E1B0" w14:textId="77777777" w:rsidR="009A754D" w:rsidRDefault="009A754D" w:rsidP="0023237B">
            <w:pPr>
              <w:jc w:val="left"/>
              <w:rPr>
                <w:ins w:id="655" w:author="陈奕利" w:date="2023-09-01T10:47:00Z"/>
                <w:rFonts w:asciiTheme="minorEastAsia" w:hAnsiTheme="minorEastAsia"/>
                <w:szCs w:val="21"/>
              </w:rPr>
            </w:pPr>
            <w:ins w:id="656" w:author="陈奕利" w:date="2023-09-01T10:47:00Z"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5F4D010B" w14:textId="77777777" w:rsidR="009A754D" w:rsidRDefault="009A754D" w:rsidP="0023237B">
            <w:pPr>
              <w:jc w:val="left"/>
              <w:rPr>
                <w:ins w:id="657" w:author="陈奕利" w:date="2023-09-01T10:47:00Z"/>
                <w:rFonts w:asciiTheme="minorEastAsia" w:hAnsiTheme="minorEastAsia"/>
                <w:szCs w:val="21"/>
              </w:rPr>
            </w:pPr>
            <w:ins w:id="65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打击点1的打击角度，单位为度</w:t>
              </w:r>
            </w:ins>
          </w:p>
        </w:tc>
      </w:tr>
      <w:tr w:rsidR="009A754D" w:rsidRPr="001C0AE8" w14:paraId="27233343" w14:textId="77777777" w:rsidTr="0023237B">
        <w:trPr>
          <w:trHeight w:val="241"/>
          <w:ins w:id="659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252B15C" w14:textId="77777777" w:rsidR="009A754D" w:rsidRDefault="009A754D" w:rsidP="0023237B">
            <w:pPr>
              <w:jc w:val="center"/>
              <w:rPr>
                <w:ins w:id="660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6ABA8A" w14:textId="77777777" w:rsidR="009A754D" w:rsidRDefault="009A754D" w:rsidP="0023237B">
            <w:pPr>
              <w:jc w:val="left"/>
              <w:rPr>
                <w:ins w:id="661" w:author="陈奕利" w:date="2023-09-01T10:47:00Z"/>
                <w:rFonts w:asciiTheme="minorEastAsia" w:hAnsiTheme="minorEastAsia"/>
                <w:szCs w:val="21"/>
              </w:rPr>
            </w:pPr>
            <w:ins w:id="662" w:author="陈奕利" w:date="2023-09-01T10:47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E8308BD" w14:textId="77777777" w:rsidR="009A754D" w:rsidRDefault="009A754D" w:rsidP="0023237B">
            <w:pPr>
              <w:jc w:val="left"/>
              <w:rPr>
                <w:ins w:id="663" w:author="陈奕利" w:date="2023-09-01T10:47:00Z"/>
                <w:rFonts w:asciiTheme="minorEastAsia" w:hAnsiTheme="minorEastAsia"/>
                <w:szCs w:val="21"/>
              </w:rPr>
            </w:pPr>
            <w:proofErr w:type="spellStart"/>
            <w:ins w:id="664" w:author="陈奕利" w:date="2023-09-01T10:47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it_</w:t>
              </w:r>
              <w:r>
                <w:rPr>
                  <w:rFonts w:asciiTheme="minorEastAsia" w:hAnsiTheme="minorEastAsia"/>
                  <w:szCs w:val="21"/>
                </w:rPr>
                <w:t>timeN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13F32BE1" w14:textId="77777777" w:rsidR="009A754D" w:rsidRDefault="009A754D" w:rsidP="0023237B">
            <w:pPr>
              <w:jc w:val="left"/>
              <w:rPr>
                <w:ins w:id="665" w:author="陈奕利" w:date="2023-09-01T10:47:00Z"/>
                <w:rFonts w:asciiTheme="minorEastAsia" w:hAnsiTheme="minorEastAsia"/>
                <w:szCs w:val="21"/>
              </w:rPr>
            </w:pPr>
            <w:ins w:id="666" w:author="陈奕利" w:date="2023-09-01T10:47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72E71BD2" w14:textId="765B15BE" w:rsidR="009A754D" w:rsidRDefault="009A754D" w:rsidP="0023237B">
            <w:pPr>
              <w:jc w:val="left"/>
              <w:rPr>
                <w:ins w:id="667" w:author="陈奕利" w:date="2023-09-01T10:47:00Z"/>
                <w:rFonts w:asciiTheme="minorEastAsia" w:hAnsiTheme="minorEastAsia"/>
                <w:szCs w:val="21"/>
              </w:rPr>
            </w:pPr>
            <w:ins w:id="668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打击点</w:t>
              </w:r>
            </w:ins>
            <w:ins w:id="669" w:author="陈奕利" w:date="2023-09-01T10:49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  <w:ins w:id="67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的打击时长，单位为秒</w:t>
              </w:r>
            </w:ins>
          </w:p>
        </w:tc>
      </w:tr>
      <w:tr w:rsidR="009A754D" w:rsidRPr="001C0AE8" w14:paraId="2D5ABC7F" w14:textId="77777777" w:rsidTr="0023237B">
        <w:trPr>
          <w:trHeight w:val="241"/>
          <w:ins w:id="671" w:author="陈奕利" w:date="2023-09-01T10:47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C726171" w14:textId="77777777" w:rsidR="009A754D" w:rsidRDefault="009A754D" w:rsidP="0023237B">
            <w:pPr>
              <w:jc w:val="center"/>
              <w:rPr>
                <w:ins w:id="672" w:author="陈奕利" w:date="2023-09-01T10:4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10E633" w14:textId="77777777" w:rsidR="009A754D" w:rsidRDefault="009A754D" w:rsidP="0023237B">
            <w:pPr>
              <w:jc w:val="left"/>
              <w:rPr>
                <w:ins w:id="673" w:author="陈奕利" w:date="2023-09-01T10:47:00Z"/>
                <w:rFonts w:asciiTheme="minorEastAsia" w:hAnsiTheme="minorEastAsia"/>
                <w:szCs w:val="21"/>
              </w:rPr>
            </w:pPr>
            <w:ins w:id="674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25BE434" w14:textId="77777777" w:rsidR="009A754D" w:rsidRDefault="009A754D" w:rsidP="0023237B">
            <w:pPr>
              <w:jc w:val="left"/>
              <w:rPr>
                <w:ins w:id="675" w:author="陈奕利" w:date="2023-09-01T10:47:00Z"/>
                <w:rFonts w:asciiTheme="minorEastAsia" w:hAnsiTheme="minorEastAsia"/>
                <w:szCs w:val="21"/>
              </w:rPr>
            </w:pPr>
            <w:proofErr w:type="spellStart"/>
            <w:ins w:id="676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Hi</w:t>
              </w:r>
              <w:r>
                <w:rPr>
                  <w:rFonts w:asciiTheme="minorEastAsia" w:hAnsiTheme="minorEastAsia"/>
                  <w:szCs w:val="21"/>
                </w:rPr>
                <w:t>t_pitch</w:t>
              </w:r>
              <w:r>
                <w:rPr>
                  <w:rFonts w:asciiTheme="minorEastAsia" w:hAnsiTheme="minorEastAsia" w:hint="eastAsia"/>
                  <w:szCs w:val="21"/>
                </w:rPr>
                <w:t>N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4A4E8923" w14:textId="77777777" w:rsidR="009A754D" w:rsidRDefault="009A754D" w:rsidP="0023237B">
            <w:pPr>
              <w:jc w:val="left"/>
              <w:rPr>
                <w:ins w:id="677" w:author="陈奕利" w:date="2023-09-01T10:47:00Z"/>
                <w:rFonts w:asciiTheme="minorEastAsia" w:hAnsiTheme="minorEastAsia"/>
                <w:szCs w:val="21"/>
              </w:rPr>
            </w:pPr>
            <w:ins w:id="678" w:author="陈奕利" w:date="2023-09-01T10:47:00Z"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41EFF36F" w14:textId="400730BE" w:rsidR="009A754D" w:rsidRDefault="009A754D" w:rsidP="0023237B">
            <w:pPr>
              <w:jc w:val="left"/>
              <w:rPr>
                <w:ins w:id="679" w:author="陈奕利" w:date="2023-09-01T10:47:00Z"/>
                <w:rFonts w:asciiTheme="minorEastAsia" w:hAnsiTheme="minorEastAsia"/>
                <w:szCs w:val="21"/>
              </w:rPr>
            </w:pPr>
            <w:ins w:id="68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打击点</w:t>
              </w:r>
            </w:ins>
            <w:ins w:id="681" w:author="陈奕利" w:date="2023-09-01T10:49:00Z">
              <w:r>
                <w:rPr>
                  <w:rFonts w:asciiTheme="minorEastAsia" w:hAnsiTheme="minorEastAsia" w:hint="eastAsia"/>
                  <w:szCs w:val="21"/>
                </w:rPr>
                <w:t>N</w:t>
              </w:r>
            </w:ins>
            <w:ins w:id="682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的打击角度，单位为度</w:t>
              </w:r>
            </w:ins>
          </w:p>
        </w:tc>
      </w:tr>
      <w:tr w:rsidR="00DD3580" w:rsidRPr="00002A9C" w14:paraId="4F81F960" w14:textId="77777777" w:rsidTr="0023237B">
        <w:trPr>
          <w:ins w:id="683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0CFE1F71" w14:textId="77777777" w:rsidR="00DD3580" w:rsidRDefault="00DD3580" w:rsidP="0023237B">
            <w:pPr>
              <w:jc w:val="center"/>
              <w:rPr>
                <w:ins w:id="684" w:author="陈奕利" w:date="2023-09-01T10:47:00Z"/>
                <w:rFonts w:asciiTheme="minorEastAsia" w:hAnsiTheme="minorEastAsia"/>
                <w:szCs w:val="21"/>
              </w:rPr>
            </w:pPr>
            <w:ins w:id="685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C08FA96" w14:textId="77777777" w:rsidR="00DD3580" w:rsidRDefault="00DD3580" w:rsidP="0023237B">
            <w:pPr>
              <w:jc w:val="left"/>
              <w:rPr>
                <w:ins w:id="686" w:author="陈奕利" w:date="2023-09-01T10:47:00Z"/>
                <w:rFonts w:asciiTheme="minorEastAsia" w:hAnsiTheme="minorEastAsia"/>
                <w:szCs w:val="21"/>
              </w:rPr>
            </w:pPr>
            <w:ins w:id="687" w:author="陈奕利" w:date="2023-09-01T10:47:00Z">
              <w:r>
                <w:rPr>
                  <w:rFonts w:asciiTheme="minorEastAsia" w:hAnsiTheme="minorEastAsia"/>
                  <w:szCs w:val="21"/>
                </w:rPr>
                <w:t>N*2+1</w:t>
              </w:r>
            </w:ins>
          </w:p>
        </w:tc>
      </w:tr>
      <w:tr w:rsidR="00DD3580" w:rsidRPr="00002A9C" w14:paraId="34E08B55" w14:textId="77777777" w:rsidTr="0023237B">
        <w:trPr>
          <w:ins w:id="688" w:author="陈奕利" w:date="2023-09-01T10:47:00Z"/>
        </w:trPr>
        <w:tc>
          <w:tcPr>
            <w:tcW w:w="1526" w:type="dxa"/>
            <w:shd w:val="clear" w:color="auto" w:fill="auto"/>
            <w:vAlign w:val="center"/>
          </w:tcPr>
          <w:p w14:paraId="4B2907B2" w14:textId="77777777" w:rsidR="00DD3580" w:rsidRDefault="00DD3580" w:rsidP="0023237B">
            <w:pPr>
              <w:jc w:val="center"/>
              <w:rPr>
                <w:ins w:id="689" w:author="陈奕利" w:date="2023-09-01T10:47:00Z"/>
                <w:rFonts w:asciiTheme="minorEastAsia" w:hAnsiTheme="minorEastAsia"/>
                <w:szCs w:val="21"/>
              </w:rPr>
            </w:pPr>
            <w:ins w:id="690" w:author="陈奕利" w:date="2023-09-01T10:47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6FCA205" w14:textId="6CD0B6DB" w:rsidR="00DD3580" w:rsidRPr="00160F6B" w:rsidRDefault="00DD3580">
            <w:pPr>
              <w:jc w:val="left"/>
              <w:rPr>
                <w:ins w:id="691" w:author="陈奕利" w:date="2023-09-01T10:47:00Z"/>
                <w:rFonts w:asciiTheme="minorEastAsia" w:hAnsiTheme="minorEastAsia"/>
                <w:szCs w:val="21"/>
                <w:rPrChange w:id="692" w:author="陈奕利" w:date="2023-09-01T10:49:00Z">
                  <w:rPr>
                    <w:ins w:id="693" w:author="陈奕利" w:date="2023-09-01T10:47:00Z"/>
                  </w:rPr>
                </w:rPrChange>
              </w:rPr>
              <w:pPrChange w:id="694" w:author="陈奕利" w:date="2023-09-01T10:49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</w:p>
        </w:tc>
      </w:tr>
    </w:tbl>
    <w:p w14:paraId="254E1CD7" w14:textId="77777777" w:rsidR="00DD3580" w:rsidRDefault="00DD3580" w:rsidP="00DD3580">
      <w:pPr>
        <w:rPr>
          <w:ins w:id="695" w:author="陈奕利" w:date="2023-09-01T10:47:00Z"/>
        </w:rPr>
      </w:pPr>
    </w:p>
    <w:p w14:paraId="38AE4E73" w14:textId="0A3A8777" w:rsidR="00046137" w:rsidRPr="00B60708" w:rsidRDefault="00046137">
      <w:pPr>
        <w:pStyle w:val="4"/>
        <w:numPr>
          <w:ilvl w:val="3"/>
          <w:numId w:val="28"/>
        </w:numPr>
        <w:rPr>
          <w:ins w:id="696" w:author="陈奕利" w:date="2023-09-01T10:55:00Z"/>
          <w:rPrChange w:id="697" w:author="陈奕利" w:date="2023-09-01T13:53:00Z">
            <w:rPr>
              <w:ins w:id="698" w:author="陈奕利" w:date="2023-09-01T10:55:00Z"/>
              <w:rFonts w:eastAsiaTheme="minorEastAsia" w:cs="宋体"/>
              <w:color w:val="000000"/>
              <w:kern w:val="0"/>
              <w:szCs w:val="21"/>
            </w:rPr>
          </w:rPrChange>
        </w:rPr>
        <w:pPrChange w:id="699" w:author="陈奕利" w:date="2023-09-01T13:53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700" w:author="陈奕利" w:date="2023-09-01T10:55:00Z">
        <w:r>
          <w:t xml:space="preserve"> </w:t>
        </w:r>
        <w:r w:rsidRPr="00B60708">
          <w:rPr>
            <w:rFonts w:hint="eastAsia"/>
            <w:rPrChange w:id="701" w:author="陈奕利" w:date="2023-09-01T13:53:00Z">
              <w:rPr>
                <w:rFonts w:cs="宋体" w:hint="eastAsia"/>
                <w:color w:val="000000"/>
                <w:kern w:val="0"/>
                <w:szCs w:val="21"/>
              </w:rPr>
            </w:rPrChange>
          </w:rPr>
          <w:t>设置打击时的有效角度范围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46137" w:rsidRPr="00002A9C" w14:paraId="7880DAB0" w14:textId="77777777" w:rsidTr="0023237B">
        <w:trPr>
          <w:ins w:id="702" w:author="陈奕利" w:date="2023-09-01T10:55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2046181" w14:textId="77777777" w:rsidR="00046137" w:rsidRPr="00002A9C" w:rsidRDefault="00046137" w:rsidP="0023237B">
            <w:pPr>
              <w:jc w:val="center"/>
              <w:rPr>
                <w:ins w:id="703" w:author="陈奕利" w:date="2023-09-01T10:55:00Z"/>
                <w:rFonts w:asciiTheme="minorEastAsia" w:hAnsiTheme="minorEastAsia" w:cs="宋体"/>
                <w:szCs w:val="21"/>
              </w:rPr>
            </w:pPr>
            <w:ins w:id="704" w:author="陈奕利" w:date="2023-09-01T10:55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D1D4F87" w14:textId="5F685556" w:rsidR="00046137" w:rsidRDefault="00046137" w:rsidP="0023237B">
            <w:pPr>
              <w:jc w:val="left"/>
              <w:rPr>
                <w:ins w:id="705" w:author="陈奕利" w:date="2023-09-01T10:55:00Z"/>
                <w:rFonts w:asciiTheme="minorEastAsia" w:hAnsiTheme="minorEastAsia" w:cs="宋体"/>
                <w:szCs w:val="21"/>
              </w:rPr>
            </w:pPr>
            <w:ins w:id="706" w:author="陈奕利" w:date="2023-09-01T10:55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92</w:t>
              </w:r>
            </w:ins>
          </w:p>
        </w:tc>
      </w:tr>
      <w:tr w:rsidR="00046137" w:rsidRPr="0028101D" w14:paraId="5FF535C8" w14:textId="77777777" w:rsidTr="0023237B">
        <w:trPr>
          <w:ins w:id="707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02527A51" w14:textId="77777777" w:rsidR="00046137" w:rsidRPr="00002A9C" w:rsidRDefault="00046137" w:rsidP="0023237B">
            <w:pPr>
              <w:jc w:val="center"/>
              <w:rPr>
                <w:ins w:id="708" w:author="陈奕利" w:date="2023-09-01T10:55:00Z"/>
                <w:rFonts w:asciiTheme="minorEastAsia" w:hAnsiTheme="minorEastAsia"/>
                <w:szCs w:val="21"/>
              </w:rPr>
            </w:pPr>
            <w:ins w:id="709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12B29F4" w14:textId="562316C8" w:rsidR="00046137" w:rsidRPr="004E6B38" w:rsidRDefault="00046137" w:rsidP="0023237B">
            <w:pPr>
              <w:jc w:val="left"/>
              <w:rPr>
                <w:ins w:id="710" w:author="陈奕利" w:date="2023-09-01T10:55:00Z"/>
                <w:rFonts w:asciiTheme="minorEastAsia" w:hAnsiTheme="minorEastAsia"/>
                <w:szCs w:val="21"/>
              </w:rPr>
            </w:pPr>
            <w:ins w:id="711" w:author="陈奕利" w:date="2023-09-01T10:55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设置打击时的有效角度范围</w:t>
              </w:r>
            </w:ins>
          </w:p>
        </w:tc>
      </w:tr>
      <w:tr w:rsidR="00046137" w:rsidRPr="00002A9C" w14:paraId="75A267E2" w14:textId="77777777" w:rsidTr="0023237B">
        <w:trPr>
          <w:ins w:id="712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5D1D16B7" w14:textId="77777777" w:rsidR="00046137" w:rsidRDefault="00046137" w:rsidP="0023237B">
            <w:pPr>
              <w:jc w:val="center"/>
              <w:rPr>
                <w:ins w:id="713" w:author="陈奕利" w:date="2023-09-01T10:55:00Z"/>
                <w:rFonts w:asciiTheme="minorEastAsia" w:hAnsiTheme="minorEastAsia"/>
                <w:szCs w:val="21"/>
              </w:rPr>
            </w:pPr>
            <w:ins w:id="714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FFD5B3F" w14:textId="77777777" w:rsidR="00046137" w:rsidRDefault="00046137" w:rsidP="0023237B">
            <w:pPr>
              <w:jc w:val="left"/>
              <w:rPr>
                <w:ins w:id="715" w:author="陈奕利" w:date="2023-09-01T10:55:00Z"/>
                <w:rFonts w:asciiTheme="minorEastAsia" w:hAnsiTheme="minorEastAsia"/>
                <w:szCs w:val="21"/>
              </w:rPr>
            </w:pPr>
            <w:ins w:id="716" w:author="陈奕利" w:date="2023-09-01T10:55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</w:ins>
          </w:p>
        </w:tc>
      </w:tr>
      <w:tr w:rsidR="00046137" w:rsidRPr="00002A9C" w14:paraId="141A6281" w14:textId="77777777" w:rsidTr="0023237B">
        <w:trPr>
          <w:ins w:id="717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72784DCC" w14:textId="77777777" w:rsidR="00046137" w:rsidRDefault="00046137" w:rsidP="0023237B">
            <w:pPr>
              <w:jc w:val="center"/>
              <w:rPr>
                <w:ins w:id="718" w:author="陈奕利" w:date="2023-09-01T10:55:00Z"/>
                <w:rFonts w:asciiTheme="minorEastAsia" w:hAnsiTheme="minorEastAsia"/>
                <w:szCs w:val="21"/>
              </w:rPr>
            </w:pPr>
            <w:ins w:id="719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C4D7F54" w14:textId="77777777" w:rsidR="00046137" w:rsidRDefault="00046137" w:rsidP="0023237B">
            <w:pPr>
              <w:jc w:val="left"/>
              <w:rPr>
                <w:ins w:id="720" w:author="陈奕利" w:date="2023-09-01T10:55:00Z"/>
                <w:rFonts w:asciiTheme="minorEastAsia" w:hAnsiTheme="minorEastAsia"/>
                <w:szCs w:val="21"/>
              </w:rPr>
            </w:pPr>
            <w:ins w:id="721" w:author="陈奕利" w:date="2023-09-01T10:55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046137" w:rsidRPr="001C0AE8" w14:paraId="5392F793" w14:textId="77777777" w:rsidTr="0023237B">
        <w:trPr>
          <w:trHeight w:val="50"/>
          <w:ins w:id="722" w:author="陈奕利" w:date="2023-09-01T10:55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341B00D" w14:textId="77777777" w:rsidR="00046137" w:rsidRPr="001C0AE8" w:rsidRDefault="00046137" w:rsidP="0023237B">
            <w:pPr>
              <w:jc w:val="center"/>
              <w:rPr>
                <w:ins w:id="723" w:author="陈奕利" w:date="2023-09-01T10:55:00Z"/>
                <w:rFonts w:asciiTheme="minorEastAsia" w:hAnsiTheme="minorEastAsia"/>
                <w:szCs w:val="21"/>
              </w:rPr>
            </w:pPr>
            <w:ins w:id="724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A0BBD9D" w14:textId="77777777" w:rsidR="00046137" w:rsidRPr="001C0AE8" w:rsidRDefault="00046137" w:rsidP="0023237B">
            <w:pPr>
              <w:jc w:val="left"/>
              <w:rPr>
                <w:ins w:id="725" w:author="陈奕利" w:date="2023-09-01T10:55:00Z"/>
                <w:rFonts w:asciiTheme="minorEastAsia" w:hAnsiTheme="minorEastAsia"/>
                <w:szCs w:val="21"/>
              </w:rPr>
            </w:pPr>
            <w:ins w:id="726" w:author="陈奕利" w:date="2023-09-01T10:55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F75F02C" w14:textId="77777777" w:rsidR="00046137" w:rsidRPr="001C0AE8" w:rsidRDefault="00046137" w:rsidP="0023237B">
            <w:pPr>
              <w:jc w:val="left"/>
              <w:rPr>
                <w:ins w:id="727" w:author="陈奕利" w:date="2023-09-01T10:55:00Z"/>
                <w:rFonts w:asciiTheme="minorEastAsia" w:hAnsiTheme="minorEastAsia"/>
                <w:szCs w:val="21"/>
              </w:rPr>
            </w:pPr>
            <w:ins w:id="728" w:author="陈奕利" w:date="2023-09-01T10:55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7A8BB467" w14:textId="77777777" w:rsidR="00046137" w:rsidRPr="001C0AE8" w:rsidRDefault="00046137" w:rsidP="0023237B">
            <w:pPr>
              <w:jc w:val="left"/>
              <w:rPr>
                <w:ins w:id="729" w:author="陈奕利" w:date="2023-09-01T10:55:00Z"/>
                <w:rFonts w:asciiTheme="minorEastAsia" w:hAnsiTheme="minorEastAsia"/>
                <w:szCs w:val="21"/>
              </w:rPr>
            </w:pPr>
            <w:ins w:id="730" w:author="陈奕利" w:date="2023-09-01T10:55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5C94CD40" w14:textId="77777777" w:rsidR="00046137" w:rsidRPr="001C0AE8" w:rsidRDefault="00046137" w:rsidP="0023237B">
            <w:pPr>
              <w:jc w:val="left"/>
              <w:rPr>
                <w:ins w:id="731" w:author="陈奕利" w:date="2023-09-01T10:55:00Z"/>
                <w:rFonts w:asciiTheme="minorEastAsia" w:hAnsiTheme="minorEastAsia"/>
                <w:szCs w:val="21"/>
              </w:rPr>
            </w:pPr>
            <w:ins w:id="732" w:author="陈奕利" w:date="2023-09-01T10:55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046137" w:rsidRPr="001C0AE8" w14:paraId="2FE8B04C" w14:textId="77777777" w:rsidTr="0023237B">
        <w:trPr>
          <w:trHeight w:val="241"/>
          <w:ins w:id="733" w:author="陈奕利" w:date="2023-09-01T10:5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830AEC0" w14:textId="77777777" w:rsidR="00046137" w:rsidRDefault="00046137" w:rsidP="0023237B">
            <w:pPr>
              <w:jc w:val="center"/>
              <w:rPr>
                <w:ins w:id="734" w:author="陈奕利" w:date="2023-09-01T10:5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ACC841" w14:textId="168B376B" w:rsidR="00046137" w:rsidRPr="001D6574" w:rsidRDefault="007E05D2" w:rsidP="0023237B">
            <w:pPr>
              <w:jc w:val="left"/>
              <w:rPr>
                <w:ins w:id="735" w:author="陈奕利" w:date="2023-09-01T10:55:00Z"/>
                <w:rFonts w:asciiTheme="minorEastAsia" w:hAnsiTheme="minorEastAsia"/>
                <w:szCs w:val="21"/>
              </w:rPr>
            </w:pPr>
            <w:ins w:id="736" w:author="陈奕利" w:date="2023-09-01T10:57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58B2A8D" w14:textId="68FA1408" w:rsidR="00046137" w:rsidRPr="001D6574" w:rsidRDefault="00046137" w:rsidP="0023237B">
            <w:pPr>
              <w:jc w:val="left"/>
              <w:rPr>
                <w:ins w:id="737" w:author="陈奕利" w:date="2023-09-01T10:55:00Z"/>
                <w:rFonts w:asciiTheme="minorEastAsia" w:hAnsiTheme="minorEastAsia"/>
                <w:szCs w:val="21"/>
              </w:rPr>
            </w:pPr>
            <w:proofErr w:type="spellStart"/>
            <w:ins w:id="738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</w:ins>
            <w:ins w:id="739" w:author="陈奕利" w:date="2023-09-01T10:56:00Z">
              <w:r w:rsidR="007E05D2">
                <w:rPr>
                  <w:rFonts w:asciiTheme="minorEastAsia" w:hAnsiTheme="minorEastAsia" w:hint="eastAsia"/>
                  <w:szCs w:val="21"/>
                </w:rPr>
                <w:t>angle</w:t>
              </w:r>
              <w:r w:rsidR="007E05D2">
                <w:rPr>
                  <w:rFonts w:asciiTheme="minorEastAsia" w:hAnsiTheme="minorEastAsia"/>
                  <w:szCs w:val="21"/>
                </w:rPr>
                <w:t>_</w:t>
              </w:r>
            </w:ins>
            <w:ins w:id="740" w:author="陈奕利" w:date="2023-09-01T11:07:00Z">
              <w:r w:rsidR="00621B9F">
                <w:rPr>
                  <w:rFonts w:asciiTheme="minorEastAsia" w:hAnsiTheme="minorEastAsia" w:hint="eastAsia"/>
                  <w:szCs w:val="21"/>
                </w:rPr>
                <w:t>be</w:t>
              </w:r>
              <w:r w:rsidR="00621B9F">
                <w:rPr>
                  <w:rFonts w:asciiTheme="minorEastAsia" w:hAnsiTheme="minorEastAsia"/>
                  <w:szCs w:val="21"/>
                </w:rPr>
                <w:t>gin</w:t>
              </w:r>
            </w:ins>
            <w:proofErr w:type="spellEnd"/>
          </w:p>
        </w:tc>
        <w:tc>
          <w:tcPr>
            <w:tcW w:w="1134" w:type="dxa"/>
            <w:vAlign w:val="center"/>
          </w:tcPr>
          <w:p w14:paraId="16EC1AE6" w14:textId="1E77FFB9" w:rsidR="00046137" w:rsidRPr="001D6574" w:rsidRDefault="00046137" w:rsidP="0023237B">
            <w:pPr>
              <w:jc w:val="left"/>
              <w:rPr>
                <w:ins w:id="741" w:author="陈奕利" w:date="2023-09-01T10:55:00Z"/>
                <w:rFonts w:asciiTheme="minorEastAsia" w:hAnsiTheme="minorEastAsia"/>
                <w:szCs w:val="21"/>
              </w:rPr>
            </w:pPr>
            <w:ins w:id="742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</w:t>
              </w:r>
            </w:ins>
            <w:ins w:id="743" w:author="陈奕利" w:date="2023-09-01T10:56:00Z">
              <w:r w:rsidR="007E05D2">
                <w:rPr>
                  <w:rFonts w:asciiTheme="minorEastAsia" w:hAnsiTheme="minorEastAsia"/>
                  <w:szCs w:val="21"/>
                </w:rPr>
                <w:t>16</w:t>
              </w:r>
            </w:ins>
            <w:ins w:id="744" w:author="陈奕利" w:date="2023-09-01T10:55:00Z">
              <w:r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</w:tcPr>
          <w:p w14:paraId="7AD09B74" w14:textId="2FBF5258" w:rsidR="00046137" w:rsidRPr="001D6574" w:rsidRDefault="007E05D2" w:rsidP="0023237B">
            <w:pPr>
              <w:jc w:val="left"/>
              <w:rPr>
                <w:ins w:id="745" w:author="陈奕利" w:date="2023-09-01T10:55:00Z"/>
                <w:rFonts w:asciiTheme="minorEastAsia" w:hAnsiTheme="minorEastAsia"/>
                <w:szCs w:val="21"/>
              </w:rPr>
            </w:pPr>
            <w:ins w:id="746" w:author="陈奕利" w:date="2023-09-01T10:57:00Z">
              <w:r>
                <w:rPr>
                  <w:rFonts w:asciiTheme="minorEastAsia" w:hAnsiTheme="minorEastAsia" w:hint="eastAsia"/>
                  <w:szCs w:val="21"/>
                </w:rPr>
                <w:t>打击的范围起始角度，单位为度</w:t>
              </w:r>
            </w:ins>
          </w:p>
        </w:tc>
      </w:tr>
      <w:tr w:rsidR="00046137" w:rsidRPr="001C0AE8" w14:paraId="399F9A96" w14:textId="77777777" w:rsidTr="0023237B">
        <w:trPr>
          <w:trHeight w:val="241"/>
          <w:ins w:id="747" w:author="陈奕利" w:date="2023-09-01T10:5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CC01088" w14:textId="77777777" w:rsidR="00046137" w:rsidRDefault="00046137" w:rsidP="0023237B">
            <w:pPr>
              <w:jc w:val="center"/>
              <w:rPr>
                <w:ins w:id="748" w:author="陈奕利" w:date="2023-09-01T10:5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46D85F" w14:textId="5B4D4B9F" w:rsidR="00046137" w:rsidRDefault="007E05D2" w:rsidP="0023237B">
            <w:pPr>
              <w:jc w:val="left"/>
              <w:rPr>
                <w:ins w:id="749" w:author="陈奕利" w:date="2023-09-01T10:55:00Z"/>
                <w:rFonts w:asciiTheme="minorEastAsia" w:hAnsiTheme="minorEastAsia"/>
                <w:szCs w:val="21"/>
              </w:rPr>
            </w:pPr>
            <w:ins w:id="750" w:author="陈奕利" w:date="2023-09-01T10:57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BE77960" w14:textId="23BFCDAF" w:rsidR="00046137" w:rsidRDefault="007E05D2" w:rsidP="0023237B">
            <w:pPr>
              <w:jc w:val="left"/>
              <w:rPr>
                <w:ins w:id="751" w:author="陈奕利" w:date="2023-09-01T10:55:00Z"/>
                <w:rFonts w:asciiTheme="minorEastAsia" w:hAnsiTheme="minorEastAsia"/>
                <w:szCs w:val="21"/>
              </w:rPr>
            </w:pPr>
            <w:proofErr w:type="spellStart"/>
            <w:ins w:id="752" w:author="陈奕利" w:date="2023-09-01T10:57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  <w:r>
                <w:rPr>
                  <w:rFonts w:asciiTheme="minorEastAsia" w:hAnsiTheme="minorEastAsia" w:hint="eastAsia"/>
                  <w:szCs w:val="21"/>
                </w:rPr>
                <w:t>angle</w:t>
              </w:r>
              <w:r>
                <w:rPr>
                  <w:rFonts w:asciiTheme="minorEastAsia" w:hAnsiTheme="minorEastAsia"/>
                  <w:szCs w:val="21"/>
                </w:rPr>
                <w:t>_end</w:t>
              </w:r>
            </w:ins>
            <w:proofErr w:type="spellEnd"/>
          </w:p>
        </w:tc>
        <w:tc>
          <w:tcPr>
            <w:tcW w:w="1134" w:type="dxa"/>
            <w:vAlign w:val="center"/>
          </w:tcPr>
          <w:p w14:paraId="1A280895" w14:textId="1B08F2B9" w:rsidR="00046137" w:rsidRDefault="00046137" w:rsidP="0023237B">
            <w:pPr>
              <w:jc w:val="left"/>
              <w:rPr>
                <w:ins w:id="753" w:author="陈奕利" w:date="2023-09-01T10:55:00Z"/>
                <w:rFonts w:asciiTheme="minorEastAsia" w:hAnsiTheme="minorEastAsia"/>
                <w:szCs w:val="21"/>
              </w:rPr>
            </w:pPr>
            <w:ins w:id="754" w:author="陈奕利" w:date="2023-09-01T10:55:00Z">
              <w:r>
                <w:rPr>
                  <w:rFonts w:asciiTheme="minorEastAsia" w:hAnsiTheme="minorEastAsia"/>
                  <w:szCs w:val="21"/>
                </w:rPr>
                <w:t>Uint</w:t>
              </w:r>
            </w:ins>
            <w:ins w:id="755" w:author="陈奕利" w:date="2023-09-01T10:57:00Z">
              <w:r w:rsidR="007E05D2">
                <w:rPr>
                  <w:rFonts w:asciiTheme="minorEastAsia" w:hAnsiTheme="minorEastAsia"/>
                  <w:szCs w:val="21"/>
                </w:rPr>
                <w:t>16</w:t>
              </w:r>
            </w:ins>
            <w:ins w:id="756" w:author="陈奕利" w:date="2023-09-01T10:55:00Z">
              <w:r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</w:tcPr>
          <w:p w14:paraId="0CDDF228" w14:textId="6674FA08" w:rsidR="00046137" w:rsidRDefault="007E05D2" w:rsidP="0023237B">
            <w:pPr>
              <w:jc w:val="left"/>
              <w:rPr>
                <w:ins w:id="757" w:author="陈奕利" w:date="2023-09-01T10:55:00Z"/>
                <w:rFonts w:asciiTheme="minorEastAsia" w:hAnsiTheme="minorEastAsia"/>
                <w:szCs w:val="21"/>
              </w:rPr>
            </w:pPr>
            <w:ins w:id="758" w:author="陈奕利" w:date="2023-09-01T10:58:00Z">
              <w:r>
                <w:rPr>
                  <w:rFonts w:asciiTheme="minorEastAsia" w:hAnsiTheme="minorEastAsia" w:hint="eastAsia"/>
                  <w:szCs w:val="21"/>
                </w:rPr>
                <w:t>打击的范围终止角度，单位为度</w:t>
              </w:r>
            </w:ins>
          </w:p>
        </w:tc>
      </w:tr>
      <w:tr w:rsidR="00046137" w:rsidRPr="00002A9C" w14:paraId="247607B1" w14:textId="77777777" w:rsidTr="0023237B">
        <w:trPr>
          <w:ins w:id="759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10D3B10C" w14:textId="77777777" w:rsidR="00046137" w:rsidRDefault="00046137" w:rsidP="0023237B">
            <w:pPr>
              <w:jc w:val="center"/>
              <w:rPr>
                <w:ins w:id="760" w:author="陈奕利" w:date="2023-09-01T10:55:00Z"/>
                <w:rFonts w:asciiTheme="minorEastAsia" w:hAnsiTheme="minorEastAsia"/>
                <w:szCs w:val="21"/>
              </w:rPr>
            </w:pPr>
            <w:ins w:id="761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43BC80B" w14:textId="280B9055" w:rsidR="00046137" w:rsidRDefault="007E05D2" w:rsidP="0023237B">
            <w:pPr>
              <w:jc w:val="left"/>
              <w:rPr>
                <w:ins w:id="762" w:author="陈奕利" w:date="2023-09-01T10:55:00Z"/>
                <w:rFonts w:asciiTheme="minorEastAsia" w:hAnsiTheme="minorEastAsia"/>
                <w:szCs w:val="21"/>
              </w:rPr>
            </w:pPr>
            <w:ins w:id="763" w:author="陈奕利" w:date="2023-09-01T10:58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</w:tr>
      <w:tr w:rsidR="00046137" w:rsidRPr="00002A9C" w14:paraId="321ACBCB" w14:textId="77777777" w:rsidTr="0023237B">
        <w:trPr>
          <w:ins w:id="764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5F11E5E5" w14:textId="77777777" w:rsidR="00046137" w:rsidRDefault="00046137" w:rsidP="0023237B">
            <w:pPr>
              <w:jc w:val="center"/>
              <w:rPr>
                <w:ins w:id="765" w:author="陈奕利" w:date="2023-09-01T10:55:00Z"/>
                <w:rFonts w:asciiTheme="minorEastAsia" w:hAnsiTheme="minorEastAsia"/>
                <w:szCs w:val="21"/>
              </w:rPr>
            </w:pPr>
            <w:ins w:id="766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CAD5ECD" w14:textId="77777777" w:rsidR="00046137" w:rsidRDefault="00046137" w:rsidP="0023237B">
            <w:pPr>
              <w:jc w:val="left"/>
              <w:rPr>
                <w:ins w:id="767" w:author="陈奕利" w:date="2023-09-01T10:55:00Z"/>
                <w:rFonts w:asciiTheme="minorEastAsia" w:hAnsiTheme="minorEastAsia"/>
                <w:szCs w:val="21"/>
              </w:rPr>
            </w:pPr>
            <w:ins w:id="768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046137" w:rsidRPr="00002A9C" w14:paraId="7E88720A" w14:textId="77777777" w:rsidTr="0023237B">
        <w:trPr>
          <w:ins w:id="769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4909051C" w14:textId="77777777" w:rsidR="00046137" w:rsidRDefault="00046137" w:rsidP="0023237B">
            <w:pPr>
              <w:jc w:val="center"/>
              <w:rPr>
                <w:ins w:id="770" w:author="陈奕利" w:date="2023-09-01T10:55:00Z"/>
                <w:rFonts w:asciiTheme="minorEastAsia" w:hAnsiTheme="minorEastAsia"/>
                <w:szCs w:val="21"/>
              </w:rPr>
            </w:pPr>
            <w:ins w:id="771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A15DF41" w14:textId="1A6E8EE1" w:rsidR="00046137" w:rsidRDefault="00CF1ED2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72" w:author="陈奕利" w:date="2023-09-01T10:55:00Z"/>
                <w:rFonts w:asciiTheme="minorEastAsia" w:hAnsiTheme="minorEastAsia"/>
                <w:szCs w:val="21"/>
              </w:rPr>
              <w:pPrChange w:id="773" w:author="陈奕利" w:date="2023-09-01T10:58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  <w:ins w:id="774" w:author="陈奕利" w:date="2023-09-01T10:58:00Z">
              <w:r>
                <w:rPr>
                  <w:rFonts w:asciiTheme="minorEastAsia" w:hAnsiTheme="minorEastAsia" w:hint="eastAsia"/>
                  <w:szCs w:val="21"/>
                </w:rPr>
                <w:t>角度范围均在</w:t>
              </w:r>
            </w:ins>
            <w:ins w:id="775" w:author="陈奕利" w:date="2023-09-01T10:59:00Z">
              <w:r>
                <w:rPr>
                  <w:rFonts w:asciiTheme="minorEastAsia" w:hAnsiTheme="minorEastAsia" w:hint="eastAsia"/>
                  <w:szCs w:val="21"/>
                </w:rPr>
                <w:t>0</w:t>
              </w:r>
              <w:r>
                <w:rPr>
                  <w:rFonts w:asciiTheme="minorEastAsia" w:hAnsiTheme="minorEastAsia"/>
                  <w:szCs w:val="21"/>
                </w:rPr>
                <w:t>~360</w:t>
              </w:r>
              <w:r>
                <w:rPr>
                  <w:rFonts w:asciiTheme="minorEastAsia" w:hAnsiTheme="minorEastAsia" w:hint="eastAsia"/>
                  <w:szCs w:val="21"/>
                </w:rPr>
                <w:t>之间</w:t>
              </w:r>
            </w:ins>
          </w:p>
          <w:p w14:paraId="3422C9E2" w14:textId="78FB1A42" w:rsidR="00046137" w:rsidRDefault="00CF1ED2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76" w:author="陈奕利" w:date="2023-09-01T10:55:00Z"/>
                <w:rFonts w:asciiTheme="minorEastAsia" w:hAnsiTheme="minorEastAsia"/>
                <w:szCs w:val="21"/>
              </w:rPr>
              <w:pPrChange w:id="777" w:author="陈奕利" w:date="2023-09-01T10:58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  <w:ins w:id="778" w:author="陈奕利" w:date="2023-09-01T10:59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如果起始角度小于终止角度，则为起始角度至终止角度之间。如起始角度为1</w:t>
              </w:r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度，终止角度为1</w:t>
              </w:r>
              <w:r>
                <w:rPr>
                  <w:rFonts w:asciiTheme="minorEastAsia" w:hAnsiTheme="minorEastAsia"/>
                  <w:szCs w:val="21"/>
                </w:rPr>
                <w:t>20</w:t>
              </w:r>
              <w:r>
                <w:rPr>
                  <w:rFonts w:asciiTheme="minorEastAsia" w:hAnsiTheme="minorEastAsia" w:hint="eastAsia"/>
                  <w:szCs w:val="21"/>
                </w:rPr>
                <w:t>，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则</w:t>
              </w:r>
            </w:ins>
            <w:ins w:id="779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角度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范围为1</w:t>
              </w:r>
              <w:r>
                <w:rPr>
                  <w:rFonts w:asciiTheme="minorEastAsia" w:hAnsiTheme="minorEastAsia"/>
                  <w:szCs w:val="21"/>
                </w:rPr>
                <w:t>0~120</w:t>
              </w:r>
            </w:ins>
          </w:p>
          <w:p w14:paraId="35A7B3F3" w14:textId="6E69C16C" w:rsidR="00046137" w:rsidRDefault="00CF1ED2" w:rsidP="00CF1ED2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80" w:author="陈奕利" w:date="2023-09-01T11:00:00Z"/>
                <w:rFonts w:asciiTheme="minorEastAsia" w:hAnsiTheme="minorEastAsia"/>
                <w:szCs w:val="21"/>
              </w:rPr>
            </w:pPr>
            <w:ins w:id="781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如果起始角度大于终止角度，则为起始角度至</w:t>
              </w:r>
            </w:ins>
            <w:ins w:id="782" w:author="陈奕利" w:date="2023-09-01T11:01:00Z">
              <w:r w:rsidR="008F24A0">
                <w:rPr>
                  <w:rFonts w:asciiTheme="minorEastAsia" w:hAnsiTheme="minorEastAsia" w:hint="eastAsia"/>
                  <w:szCs w:val="21"/>
                </w:rPr>
                <w:t>3</w:t>
              </w:r>
              <w:r w:rsidR="008F24A0">
                <w:rPr>
                  <w:rFonts w:asciiTheme="minorEastAsia" w:hAnsiTheme="minorEastAsia"/>
                  <w:szCs w:val="21"/>
                </w:rPr>
                <w:t>60</w:t>
              </w:r>
              <w:r w:rsidR="008F24A0">
                <w:rPr>
                  <w:rFonts w:asciiTheme="minorEastAsia" w:hAnsiTheme="minorEastAsia" w:hint="eastAsia"/>
                  <w:szCs w:val="21"/>
                </w:rPr>
                <w:t>度，0至终止</w:t>
              </w:r>
            </w:ins>
            <w:ins w:id="783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角度之间。如起始角度为</w:t>
              </w:r>
            </w:ins>
            <w:ins w:id="784" w:author="陈奕利" w:date="2023-09-01T11:02:00Z">
              <w:r w:rsidR="008F24A0">
                <w:rPr>
                  <w:rFonts w:asciiTheme="minorEastAsia" w:hAnsiTheme="minorEastAsia"/>
                  <w:szCs w:val="21"/>
                </w:rPr>
                <w:t>270</w:t>
              </w:r>
            </w:ins>
            <w:ins w:id="785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度，终止角度为</w:t>
              </w:r>
              <w:r>
                <w:rPr>
                  <w:rFonts w:asciiTheme="minorEastAsia" w:hAnsiTheme="minorEastAsia"/>
                  <w:szCs w:val="21"/>
                </w:rPr>
                <w:t>20</w:t>
              </w:r>
              <w:r>
                <w:rPr>
                  <w:rFonts w:asciiTheme="minorEastAsia" w:hAnsiTheme="minorEastAsia" w:hint="eastAsia"/>
                  <w:szCs w:val="21"/>
                </w:rPr>
                <w:t>，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则角度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范围为</w:t>
              </w:r>
            </w:ins>
            <w:ins w:id="786" w:author="陈奕利" w:date="2023-09-01T11:02:00Z">
              <w:r w:rsidR="008F24A0">
                <w:rPr>
                  <w:rFonts w:asciiTheme="minorEastAsia" w:hAnsiTheme="minorEastAsia"/>
                  <w:szCs w:val="21"/>
                </w:rPr>
                <w:t>270</w:t>
              </w:r>
            </w:ins>
            <w:ins w:id="787" w:author="陈奕利" w:date="2023-09-01T11:00:00Z">
              <w:r>
                <w:rPr>
                  <w:rFonts w:asciiTheme="minorEastAsia" w:hAnsiTheme="minorEastAsia"/>
                  <w:szCs w:val="21"/>
                </w:rPr>
                <w:t>~</w:t>
              </w:r>
            </w:ins>
            <w:ins w:id="788" w:author="陈奕利" w:date="2023-09-01T11:02:00Z">
              <w:r w:rsidR="008F24A0">
                <w:rPr>
                  <w:rFonts w:asciiTheme="minorEastAsia" w:hAnsiTheme="minorEastAsia"/>
                  <w:szCs w:val="21"/>
                </w:rPr>
                <w:t>360</w:t>
              </w:r>
              <w:r w:rsidR="008F24A0">
                <w:rPr>
                  <w:rFonts w:asciiTheme="minorEastAsia" w:hAnsiTheme="minorEastAsia" w:hint="eastAsia"/>
                  <w:szCs w:val="21"/>
                </w:rPr>
                <w:t>再加上0</w:t>
              </w:r>
              <w:r w:rsidR="008F24A0">
                <w:rPr>
                  <w:rFonts w:asciiTheme="minorEastAsia" w:hAnsiTheme="minorEastAsia"/>
                  <w:szCs w:val="21"/>
                </w:rPr>
                <w:t>~20</w:t>
              </w:r>
              <w:r w:rsidR="008F24A0">
                <w:rPr>
                  <w:rFonts w:asciiTheme="minorEastAsia" w:hAnsiTheme="minorEastAsia" w:hint="eastAsia"/>
                  <w:szCs w:val="21"/>
                </w:rPr>
                <w:t>的范围。</w:t>
              </w:r>
            </w:ins>
          </w:p>
          <w:p w14:paraId="7DAEB336" w14:textId="269C6E26" w:rsidR="00CF1ED2" w:rsidRDefault="00CF1ED2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89" w:author="陈奕利" w:date="2023-09-01T10:55:00Z"/>
                <w:rFonts w:asciiTheme="minorEastAsia" w:hAnsiTheme="minorEastAsia"/>
                <w:szCs w:val="21"/>
              </w:rPr>
              <w:pPrChange w:id="790" w:author="陈奕利" w:date="2023-09-01T10:58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  <w:ins w:id="791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起始角度</w:t>
              </w:r>
            </w:ins>
            <w:ins w:id="792" w:author="陈奕利" w:date="2023-09-01T11:01:00Z">
              <w:r>
                <w:rPr>
                  <w:rFonts w:asciiTheme="minorEastAsia" w:hAnsiTheme="minorEastAsia" w:hint="eastAsia"/>
                  <w:szCs w:val="21"/>
                </w:rPr>
                <w:t>等于</w:t>
              </w:r>
            </w:ins>
            <w:ins w:id="793" w:author="陈奕利" w:date="2023-09-01T11:00:00Z">
              <w:r>
                <w:rPr>
                  <w:rFonts w:asciiTheme="minorEastAsia" w:hAnsiTheme="minorEastAsia" w:hint="eastAsia"/>
                  <w:szCs w:val="21"/>
                </w:rPr>
                <w:t>终止角度的情况为</w:t>
              </w:r>
            </w:ins>
            <w:ins w:id="794" w:author="陈奕利" w:date="2023-09-01T11:01:00Z">
              <w:r>
                <w:rPr>
                  <w:rFonts w:asciiTheme="minorEastAsia" w:hAnsiTheme="minorEastAsia" w:hint="eastAsia"/>
                  <w:szCs w:val="21"/>
                </w:rPr>
                <w:t>非法，设置</w:t>
              </w:r>
              <w:r w:rsidR="008F24A0">
                <w:rPr>
                  <w:rFonts w:asciiTheme="minorEastAsia" w:hAnsiTheme="minorEastAsia" w:hint="eastAsia"/>
                  <w:szCs w:val="21"/>
                </w:rPr>
                <w:t>无效</w:t>
              </w:r>
            </w:ins>
          </w:p>
          <w:p w14:paraId="48D33037" w14:textId="77777777" w:rsidR="00046137" w:rsidRDefault="00046137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95" w:author="陈奕利" w:date="2023-09-01T10:55:00Z"/>
                <w:rFonts w:asciiTheme="minorEastAsia" w:hAnsiTheme="minorEastAsia"/>
                <w:szCs w:val="21"/>
              </w:rPr>
              <w:pPrChange w:id="796" w:author="陈奕利" w:date="2023-09-01T10:58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  <w:proofErr w:type="gramStart"/>
            <w:ins w:id="797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本设置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在第二次打击时开始生效</w:t>
              </w:r>
            </w:ins>
          </w:p>
          <w:p w14:paraId="68ED9C0C" w14:textId="77777777" w:rsidR="00046137" w:rsidRPr="0023237B" w:rsidRDefault="00046137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ins w:id="798" w:author="陈奕利" w:date="2023-09-01T10:55:00Z"/>
                <w:rFonts w:asciiTheme="minorEastAsia" w:hAnsiTheme="minorEastAsia"/>
                <w:szCs w:val="21"/>
              </w:rPr>
              <w:pPrChange w:id="799" w:author="陈奕利" w:date="2023-09-01T10:58:00Z">
                <w:pPr>
                  <w:pStyle w:val="ad"/>
                  <w:numPr>
                    <w:numId w:val="21"/>
                  </w:numPr>
                  <w:ind w:left="360" w:firstLineChars="0" w:hanging="360"/>
                  <w:jc w:val="left"/>
                </w:pPr>
              </w:pPrChange>
            </w:pPr>
            <w:proofErr w:type="gramStart"/>
            <w:ins w:id="800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本设置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掉电保存</w:t>
              </w:r>
            </w:ins>
          </w:p>
        </w:tc>
      </w:tr>
    </w:tbl>
    <w:p w14:paraId="538BE93C" w14:textId="77777777" w:rsidR="00046137" w:rsidRDefault="00046137" w:rsidP="00046137">
      <w:pPr>
        <w:rPr>
          <w:ins w:id="801" w:author="陈奕利" w:date="2023-09-01T10:55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046137" w:rsidRPr="00002A9C" w14:paraId="5DDDE50C" w14:textId="77777777" w:rsidTr="0023237B">
        <w:trPr>
          <w:ins w:id="802" w:author="陈奕利" w:date="2023-09-01T10:55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7F8986" w14:textId="77777777" w:rsidR="00046137" w:rsidRPr="00002A9C" w:rsidRDefault="00046137" w:rsidP="0023237B">
            <w:pPr>
              <w:jc w:val="center"/>
              <w:rPr>
                <w:ins w:id="803" w:author="陈奕利" w:date="2023-09-01T10:55:00Z"/>
                <w:rFonts w:asciiTheme="minorEastAsia" w:hAnsiTheme="minorEastAsia" w:cs="宋体"/>
                <w:szCs w:val="21"/>
              </w:rPr>
            </w:pPr>
            <w:ins w:id="804" w:author="陈奕利" w:date="2023-09-01T10:55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CCBB4A4" w14:textId="64560E23" w:rsidR="00046137" w:rsidRDefault="00046137" w:rsidP="0023237B">
            <w:pPr>
              <w:jc w:val="left"/>
              <w:rPr>
                <w:ins w:id="805" w:author="陈奕利" w:date="2023-09-01T10:55:00Z"/>
                <w:rFonts w:asciiTheme="minorEastAsia" w:hAnsiTheme="minorEastAsia" w:cs="宋体"/>
                <w:szCs w:val="21"/>
              </w:rPr>
            </w:pPr>
            <w:ins w:id="806" w:author="陈奕利" w:date="2023-09-01T10:55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807" w:author="陈奕利" w:date="2023-09-01T11:03:00Z">
              <w:r w:rsidR="00072A6E">
                <w:rPr>
                  <w:rFonts w:asciiTheme="minorEastAsia" w:hAnsiTheme="minorEastAsia" w:cs="宋体"/>
                  <w:szCs w:val="21"/>
                </w:rPr>
                <w:t>2</w:t>
              </w:r>
            </w:ins>
          </w:p>
        </w:tc>
      </w:tr>
      <w:tr w:rsidR="00046137" w:rsidRPr="0028101D" w14:paraId="64AF69B4" w14:textId="77777777" w:rsidTr="0023237B">
        <w:trPr>
          <w:ins w:id="808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24A8E5BD" w14:textId="77777777" w:rsidR="00046137" w:rsidRPr="00002A9C" w:rsidRDefault="00046137" w:rsidP="0023237B">
            <w:pPr>
              <w:jc w:val="center"/>
              <w:rPr>
                <w:ins w:id="809" w:author="陈奕利" w:date="2023-09-01T10:55:00Z"/>
                <w:rFonts w:asciiTheme="minorEastAsia" w:hAnsiTheme="minorEastAsia"/>
                <w:szCs w:val="21"/>
              </w:rPr>
            </w:pPr>
            <w:ins w:id="810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E82381B" w14:textId="3BCCB3F6" w:rsidR="00046137" w:rsidRPr="004E6B38" w:rsidRDefault="001D2748" w:rsidP="0023237B">
            <w:pPr>
              <w:jc w:val="left"/>
              <w:rPr>
                <w:ins w:id="811" w:author="陈奕利" w:date="2023-09-01T10:55:00Z"/>
                <w:rFonts w:asciiTheme="minorEastAsia" w:hAnsiTheme="minorEastAsia"/>
                <w:szCs w:val="21"/>
              </w:rPr>
            </w:pPr>
            <w:ins w:id="812" w:author="陈奕利" w:date="2023-09-01T11:03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设置打击时的有效角度范围</w:t>
              </w:r>
            </w:ins>
            <w:ins w:id="813" w:author="陈奕利" w:date="2023-09-01T10:55:00Z">
              <w:r w:rsidR="00046137">
                <w:rPr>
                  <w:rFonts w:asciiTheme="minorEastAsia" w:hAnsiTheme="minorEastAsia" w:hint="eastAsia"/>
                </w:rPr>
                <w:t xml:space="preserve"> </w:t>
              </w:r>
              <w:r w:rsidR="00046137"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046137" w:rsidRPr="00002A9C" w14:paraId="4F23C0F6" w14:textId="77777777" w:rsidTr="0023237B">
        <w:trPr>
          <w:ins w:id="814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38770F02" w14:textId="77777777" w:rsidR="00046137" w:rsidRDefault="00046137" w:rsidP="0023237B">
            <w:pPr>
              <w:jc w:val="center"/>
              <w:rPr>
                <w:ins w:id="815" w:author="陈奕利" w:date="2023-09-01T10:55:00Z"/>
                <w:rFonts w:asciiTheme="minorEastAsia" w:hAnsiTheme="minorEastAsia"/>
                <w:szCs w:val="21"/>
              </w:rPr>
            </w:pPr>
            <w:ins w:id="816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A8799CA" w14:textId="77777777" w:rsidR="00046137" w:rsidRDefault="00046137" w:rsidP="0023237B">
            <w:pPr>
              <w:jc w:val="left"/>
              <w:rPr>
                <w:ins w:id="817" w:author="陈奕利" w:date="2023-09-01T10:55:00Z"/>
                <w:rFonts w:asciiTheme="minorEastAsia" w:hAnsiTheme="minorEastAsia"/>
                <w:szCs w:val="21"/>
              </w:rPr>
            </w:pPr>
            <w:ins w:id="818" w:author="陈奕利" w:date="2023-09-01T10:55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</w:p>
        </w:tc>
      </w:tr>
      <w:tr w:rsidR="00046137" w:rsidRPr="00002A9C" w14:paraId="2E548B2F" w14:textId="77777777" w:rsidTr="0023237B">
        <w:trPr>
          <w:ins w:id="819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29AE6A65" w14:textId="77777777" w:rsidR="00046137" w:rsidRDefault="00046137" w:rsidP="0023237B">
            <w:pPr>
              <w:jc w:val="center"/>
              <w:rPr>
                <w:ins w:id="820" w:author="陈奕利" w:date="2023-09-01T10:55:00Z"/>
                <w:rFonts w:asciiTheme="minorEastAsia" w:hAnsiTheme="minorEastAsia"/>
                <w:szCs w:val="21"/>
              </w:rPr>
            </w:pPr>
            <w:ins w:id="821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334740B" w14:textId="77777777" w:rsidR="00046137" w:rsidRDefault="00046137" w:rsidP="0023237B">
            <w:pPr>
              <w:jc w:val="left"/>
              <w:rPr>
                <w:ins w:id="822" w:author="陈奕利" w:date="2023-09-01T10:55:00Z"/>
                <w:rFonts w:asciiTheme="minorEastAsia" w:hAnsiTheme="minorEastAsia"/>
                <w:szCs w:val="21"/>
              </w:rPr>
            </w:pPr>
            <w:ins w:id="823" w:author="陈奕利" w:date="2023-09-01T10:55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046137" w:rsidRPr="001C0AE8" w14:paraId="6FB7F566" w14:textId="77777777" w:rsidTr="0023237B">
        <w:trPr>
          <w:trHeight w:val="50"/>
          <w:ins w:id="824" w:author="陈奕利" w:date="2023-09-01T10:55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6C64F5" w14:textId="77777777" w:rsidR="00046137" w:rsidRPr="001C0AE8" w:rsidRDefault="00046137" w:rsidP="0023237B">
            <w:pPr>
              <w:jc w:val="center"/>
              <w:rPr>
                <w:ins w:id="825" w:author="陈奕利" w:date="2023-09-01T10:55:00Z"/>
                <w:rFonts w:asciiTheme="minorEastAsia" w:hAnsiTheme="minorEastAsia"/>
                <w:szCs w:val="21"/>
              </w:rPr>
            </w:pPr>
            <w:ins w:id="826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656A17DE" w14:textId="77777777" w:rsidR="00046137" w:rsidRPr="001C0AE8" w:rsidRDefault="00046137" w:rsidP="0023237B">
            <w:pPr>
              <w:jc w:val="left"/>
              <w:rPr>
                <w:ins w:id="827" w:author="陈奕利" w:date="2023-09-01T10:55:00Z"/>
                <w:rFonts w:asciiTheme="minorEastAsia" w:hAnsiTheme="minorEastAsia"/>
                <w:szCs w:val="21"/>
              </w:rPr>
            </w:pPr>
            <w:ins w:id="828" w:author="陈奕利" w:date="2023-09-01T10:55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32228C12" w14:textId="77777777" w:rsidR="00046137" w:rsidRPr="001C0AE8" w:rsidRDefault="00046137" w:rsidP="0023237B">
            <w:pPr>
              <w:jc w:val="left"/>
              <w:rPr>
                <w:ins w:id="829" w:author="陈奕利" w:date="2023-09-01T10:55:00Z"/>
                <w:rFonts w:asciiTheme="minorEastAsia" w:hAnsiTheme="minorEastAsia"/>
                <w:szCs w:val="21"/>
              </w:rPr>
            </w:pPr>
            <w:ins w:id="830" w:author="陈奕利" w:date="2023-09-01T10:55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72646202" w14:textId="77777777" w:rsidR="00046137" w:rsidRPr="001C0AE8" w:rsidRDefault="00046137" w:rsidP="0023237B">
            <w:pPr>
              <w:jc w:val="left"/>
              <w:rPr>
                <w:ins w:id="831" w:author="陈奕利" w:date="2023-09-01T10:55:00Z"/>
                <w:rFonts w:asciiTheme="minorEastAsia" w:hAnsiTheme="minorEastAsia"/>
                <w:szCs w:val="21"/>
              </w:rPr>
            </w:pPr>
            <w:ins w:id="832" w:author="陈奕利" w:date="2023-09-01T10:55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1010CDE8" w14:textId="77777777" w:rsidR="00046137" w:rsidRPr="001C0AE8" w:rsidRDefault="00046137" w:rsidP="0023237B">
            <w:pPr>
              <w:jc w:val="left"/>
              <w:rPr>
                <w:ins w:id="833" w:author="陈奕利" w:date="2023-09-01T10:55:00Z"/>
                <w:rFonts w:asciiTheme="minorEastAsia" w:hAnsiTheme="minorEastAsia"/>
                <w:szCs w:val="21"/>
              </w:rPr>
            </w:pPr>
            <w:ins w:id="834" w:author="陈奕利" w:date="2023-09-01T10:55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5A1575" w:rsidRPr="001C0AE8" w14:paraId="75CA6EDC" w14:textId="77777777" w:rsidTr="0023237B">
        <w:trPr>
          <w:trHeight w:val="241"/>
          <w:ins w:id="835" w:author="陈奕利" w:date="2023-09-01T10:5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F4E4C20" w14:textId="77777777" w:rsidR="005A1575" w:rsidRDefault="005A1575" w:rsidP="005A1575">
            <w:pPr>
              <w:jc w:val="center"/>
              <w:rPr>
                <w:ins w:id="836" w:author="陈奕利" w:date="2023-09-01T10:5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CB7469" w14:textId="0228AAF1" w:rsidR="005A1575" w:rsidRPr="001D6574" w:rsidRDefault="005A1575" w:rsidP="005A1575">
            <w:pPr>
              <w:jc w:val="left"/>
              <w:rPr>
                <w:ins w:id="837" w:author="陈奕利" w:date="2023-09-01T10:55:00Z"/>
                <w:rFonts w:asciiTheme="minorEastAsia" w:hAnsiTheme="minorEastAsia"/>
                <w:szCs w:val="21"/>
              </w:rPr>
            </w:pPr>
            <w:ins w:id="838" w:author="陈奕利" w:date="2023-09-04T09:0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D3DEC0A" w14:textId="6D32A382" w:rsidR="005A1575" w:rsidRPr="001D6574" w:rsidRDefault="005A1575" w:rsidP="005A1575">
            <w:pPr>
              <w:jc w:val="left"/>
              <w:rPr>
                <w:ins w:id="839" w:author="陈奕利" w:date="2023-09-01T10:55:00Z"/>
                <w:rFonts w:asciiTheme="minorEastAsia" w:hAnsiTheme="minorEastAsia"/>
                <w:szCs w:val="21"/>
              </w:rPr>
            </w:pPr>
            <w:ins w:id="840" w:author="陈奕利" w:date="2023-09-04T09:06:00Z">
              <w:r>
                <w:rPr>
                  <w:rFonts w:asciiTheme="minorEastAsia" w:hAnsiTheme="minorEastAsia"/>
                  <w:szCs w:val="21"/>
                </w:rPr>
                <w:t>S</w:t>
              </w:r>
              <w:r>
                <w:rPr>
                  <w:rFonts w:asciiTheme="minorEastAsia" w:hAnsiTheme="minorEastAsia" w:hint="eastAsia"/>
                  <w:szCs w:val="21"/>
                </w:rPr>
                <w:t>tatus</w:t>
              </w:r>
            </w:ins>
          </w:p>
        </w:tc>
        <w:tc>
          <w:tcPr>
            <w:tcW w:w="992" w:type="dxa"/>
            <w:vAlign w:val="center"/>
          </w:tcPr>
          <w:p w14:paraId="1B94F3E8" w14:textId="4AB7A8C4" w:rsidR="005A1575" w:rsidRPr="001D6574" w:rsidRDefault="005A1575" w:rsidP="005A1575">
            <w:pPr>
              <w:jc w:val="left"/>
              <w:rPr>
                <w:ins w:id="841" w:author="陈奕利" w:date="2023-09-01T10:55:00Z"/>
                <w:rFonts w:asciiTheme="minorEastAsia" w:hAnsiTheme="minorEastAsia"/>
                <w:szCs w:val="21"/>
              </w:rPr>
            </w:pPr>
            <w:ins w:id="842" w:author="陈奕利" w:date="2023-09-04T09:06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02D23F66" w14:textId="77777777" w:rsidR="005A1575" w:rsidRDefault="005A1575" w:rsidP="005A1575">
            <w:pPr>
              <w:jc w:val="left"/>
              <w:rPr>
                <w:ins w:id="843" w:author="陈奕利" w:date="2023-09-04T09:06:00Z"/>
                <w:rFonts w:asciiTheme="minorEastAsia" w:hAnsiTheme="minorEastAsia"/>
                <w:szCs w:val="21"/>
              </w:rPr>
            </w:pPr>
            <w:ins w:id="844" w:author="陈奕利" w:date="2023-09-04T09:06:00Z"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：成功</w:t>
              </w:r>
            </w:ins>
          </w:p>
          <w:p w14:paraId="3C5DCE91" w14:textId="56D6D783" w:rsidR="005A1575" w:rsidRPr="001D6574" w:rsidRDefault="005A1575" w:rsidP="005A1575">
            <w:pPr>
              <w:jc w:val="left"/>
              <w:rPr>
                <w:ins w:id="845" w:author="陈奕利" w:date="2023-09-01T10:55:00Z"/>
                <w:rFonts w:asciiTheme="minorEastAsia" w:hAnsiTheme="minorEastAsia"/>
                <w:szCs w:val="21"/>
              </w:rPr>
            </w:pPr>
            <w:ins w:id="846" w:author="陈奕利" w:date="2023-09-04T09:06:00Z">
              <w:r>
                <w:rPr>
                  <w:rFonts w:asciiTheme="minorEastAsia" w:hAnsiTheme="minorEastAsia" w:hint="eastAsia"/>
                  <w:szCs w:val="21"/>
                </w:rPr>
                <w:t>0：失败</w:t>
              </w:r>
            </w:ins>
          </w:p>
        </w:tc>
      </w:tr>
      <w:tr w:rsidR="005A1575" w:rsidRPr="00002A9C" w14:paraId="006E9C05" w14:textId="77777777" w:rsidTr="0023237B">
        <w:trPr>
          <w:ins w:id="847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720BD41F" w14:textId="77777777" w:rsidR="005A1575" w:rsidRDefault="005A1575" w:rsidP="005A1575">
            <w:pPr>
              <w:jc w:val="center"/>
              <w:rPr>
                <w:ins w:id="848" w:author="陈奕利" w:date="2023-09-01T10:55:00Z"/>
                <w:rFonts w:asciiTheme="minorEastAsia" w:hAnsiTheme="minorEastAsia"/>
                <w:szCs w:val="21"/>
              </w:rPr>
            </w:pPr>
            <w:ins w:id="849" w:author="陈奕利" w:date="2023-09-01T10:55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AD5A02C" w14:textId="0CEF3FD2" w:rsidR="005A1575" w:rsidRDefault="005A1575" w:rsidP="005A1575">
            <w:pPr>
              <w:jc w:val="left"/>
              <w:rPr>
                <w:ins w:id="850" w:author="陈奕利" w:date="2023-09-01T10:55:00Z"/>
                <w:rFonts w:asciiTheme="minorEastAsia" w:hAnsiTheme="minorEastAsia"/>
                <w:szCs w:val="21"/>
              </w:rPr>
            </w:pPr>
            <w:ins w:id="851" w:author="陈奕利" w:date="2023-09-04T09:0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5A1575" w:rsidRPr="00002A9C" w14:paraId="0FB693CD" w14:textId="77777777" w:rsidTr="0023237B">
        <w:trPr>
          <w:ins w:id="852" w:author="陈奕利" w:date="2023-09-01T10:55:00Z"/>
        </w:trPr>
        <w:tc>
          <w:tcPr>
            <w:tcW w:w="1526" w:type="dxa"/>
            <w:shd w:val="clear" w:color="auto" w:fill="auto"/>
            <w:vAlign w:val="center"/>
          </w:tcPr>
          <w:p w14:paraId="2E640BBD" w14:textId="77777777" w:rsidR="005A1575" w:rsidRDefault="005A1575" w:rsidP="005A1575">
            <w:pPr>
              <w:jc w:val="center"/>
              <w:rPr>
                <w:ins w:id="853" w:author="陈奕利" w:date="2023-09-01T10:55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F2313AC" w14:textId="77777777" w:rsidR="005A1575" w:rsidRDefault="005A1575" w:rsidP="005A1575">
            <w:pPr>
              <w:jc w:val="left"/>
              <w:rPr>
                <w:ins w:id="854" w:author="陈奕利" w:date="2023-09-01T10:55:00Z"/>
                <w:rFonts w:asciiTheme="minorEastAsia" w:hAnsiTheme="minorEastAsia"/>
                <w:szCs w:val="21"/>
              </w:rPr>
            </w:pPr>
          </w:p>
        </w:tc>
      </w:tr>
    </w:tbl>
    <w:p w14:paraId="578F1477" w14:textId="77777777" w:rsidR="00046137" w:rsidRDefault="00046137" w:rsidP="00BC2B7E">
      <w:pPr>
        <w:rPr>
          <w:ins w:id="855" w:author="陈奕利" w:date="2023-09-01T10:01:00Z"/>
        </w:rPr>
      </w:pPr>
    </w:p>
    <w:p w14:paraId="7D72AFEF" w14:textId="78FBB976" w:rsidR="00975037" w:rsidRPr="00B60708" w:rsidRDefault="00975037">
      <w:pPr>
        <w:pStyle w:val="4"/>
        <w:numPr>
          <w:ilvl w:val="3"/>
          <w:numId w:val="28"/>
        </w:numPr>
        <w:rPr>
          <w:ins w:id="856" w:author="陈奕利" w:date="2023-09-01T11:05:00Z"/>
          <w:rPrChange w:id="857" w:author="陈奕利" w:date="2023-09-01T13:54:00Z">
            <w:rPr>
              <w:ins w:id="858" w:author="陈奕利" w:date="2023-09-01T11:05:00Z"/>
              <w:rFonts w:cs="宋体"/>
              <w:color w:val="000000"/>
              <w:kern w:val="0"/>
              <w:szCs w:val="21"/>
            </w:rPr>
          </w:rPrChange>
        </w:rPr>
        <w:pPrChange w:id="859" w:author="陈奕利" w:date="2023-09-01T13:54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860" w:author="陈奕利" w:date="2023-09-01T11:05:00Z">
        <w:r>
          <w:t xml:space="preserve">  </w:t>
        </w:r>
        <w:r w:rsidRPr="00B60708">
          <w:rPr>
            <w:rFonts w:hint="eastAsia"/>
            <w:rPrChange w:id="861" w:author="陈奕利" w:date="2023-09-01T13:54:00Z">
              <w:rPr>
                <w:rFonts w:cs="宋体" w:hint="eastAsia"/>
                <w:color w:val="000000"/>
                <w:kern w:val="0"/>
                <w:szCs w:val="21"/>
              </w:rPr>
            </w:rPrChange>
          </w:rPr>
          <w:t>获取打击时的有效角度范围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975037" w:rsidRPr="00002A9C" w14:paraId="08012E3F" w14:textId="77777777" w:rsidTr="0023237B">
        <w:trPr>
          <w:ins w:id="862" w:author="陈奕利" w:date="2023-09-01T11:05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CAB1A4" w14:textId="77777777" w:rsidR="00975037" w:rsidRPr="00002A9C" w:rsidRDefault="00975037" w:rsidP="0023237B">
            <w:pPr>
              <w:jc w:val="center"/>
              <w:rPr>
                <w:ins w:id="863" w:author="陈奕利" w:date="2023-09-01T11:05:00Z"/>
                <w:rFonts w:asciiTheme="minorEastAsia" w:hAnsiTheme="minorEastAsia" w:cs="宋体"/>
                <w:szCs w:val="21"/>
              </w:rPr>
            </w:pPr>
            <w:ins w:id="864" w:author="陈奕利" w:date="2023-09-01T11:05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0D945B" w14:textId="5AF06971" w:rsidR="00975037" w:rsidRDefault="00975037" w:rsidP="0023237B">
            <w:pPr>
              <w:jc w:val="left"/>
              <w:rPr>
                <w:ins w:id="865" w:author="陈奕利" w:date="2023-09-01T11:05:00Z"/>
                <w:rFonts w:asciiTheme="minorEastAsia" w:hAnsiTheme="minorEastAsia" w:cs="宋体"/>
                <w:szCs w:val="21"/>
              </w:rPr>
            </w:pPr>
            <w:ins w:id="866" w:author="陈奕利" w:date="2023-09-01T11:05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  <w:r w:rsidR="00ED5324">
                <w:rPr>
                  <w:rFonts w:asciiTheme="minorEastAsia" w:hAnsiTheme="minorEastAsia" w:cs="宋体"/>
                  <w:szCs w:val="21"/>
                </w:rPr>
                <w:t>3</w:t>
              </w:r>
            </w:ins>
          </w:p>
        </w:tc>
      </w:tr>
      <w:tr w:rsidR="00975037" w:rsidRPr="0028101D" w14:paraId="093F2D9B" w14:textId="77777777" w:rsidTr="0023237B">
        <w:trPr>
          <w:ins w:id="867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3057C96E" w14:textId="77777777" w:rsidR="00975037" w:rsidRPr="00002A9C" w:rsidRDefault="00975037" w:rsidP="0023237B">
            <w:pPr>
              <w:jc w:val="center"/>
              <w:rPr>
                <w:ins w:id="868" w:author="陈奕利" w:date="2023-09-01T11:05:00Z"/>
                <w:rFonts w:asciiTheme="minorEastAsia" w:hAnsiTheme="minorEastAsia"/>
                <w:szCs w:val="21"/>
              </w:rPr>
            </w:pPr>
            <w:ins w:id="869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2D750B0" w14:textId="125F6A3A" w:rsidR="00975037" w:rsidRPr="004E6B38" w:rsidRDefault="00A24D49" w:rsidP="0023237B">
            <w:pPr>
              <w:jc w:val="left"/>
              <w:rPr>
                <w:ins w:id="870" w:author="陈奕利" w:date="2023-09-01T11:05:00Z"/>
                <w:rFonts w:asciiTheme="minorEastAsia" w:hAnsiTheme="minorEastAsia"/>
                <w:szCs w:val="21"/>
              </w:rPr>
            </w:pPr>
            <w:ins w:id="871" w:author="陈奕利" w:date="2023-09-01T11:05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  <w:r w:rsidR="00975037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打击时的有效角度范围</w:t>
              </w:r>
            </w:ins>
          </w:p>
        </w:tc>
      </w:tr>
      <w:tr w:rsidR="00975037" w:rsidRPr="00002A9C" w14:paraId="40FC583F" w14:textId="77777777" w:rsidTr="0023237B">
        <w:trPr>
          <w:ins w:id="872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57C55997" w14:textId="77777777" w:rsidR="00975037" w:rsidRDefault="00975037" w:rsidP="0023237B">
            <w:pPr>
              <w:jc w:val="center"/>
              <w:rPr>
                <w:ins w:id="873" w:author="陈奕利" w:date="2023-09-01T11:05:00Z"/>
                <w:rFonts w:asciiTheme="minorEastAsia" w:hAnsiTheme="minorEastAsia"/>
                <w:szCs w:val="21"/>
              </w:rPr>
            </w:pPr>
            <w:ins w:id="874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90ADE3B" w14:textId="7EAFE125" w:rsidR="00975037" w:rsidRDefault="00975037" w:rsidP="0023237B">
            <w:pPr>
              <w:jc w:val="left"/>
              <w:rPr>
                <w:ins w:id="875" w:author="陈奕利" w:date="2023-09-01T11:05:00Z"/>
                <w:rFonts w:asciiTheme="minorEastAsia" w:hAnsiTheme="minorEastAsia"/>
                <w:szCs w:val="21"/>
              </w:rPr>
            </w:pPr>
            <w:ins w:id="876" w:author="陈奕利" w:date="2023-09-01T11:05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R="008C4DE5">
                <w:rPr>
                  <w:rFonts w:asciiTheme="minorEastAsia" w:hAnsiTheme="minorEastAsia"/>
                  <w:szCs w:val="21"/>
                </w:rPr>
                <w:t>枪</w:t>
              </w:r>
            </w:ins>
          </w:p>
        </w:tc>
      </w:tr>
      <w:tr w:rsidR="00975037" w:rsidRPr="00002A9C" w14:paraId="20DBB29B" w14:textId="77777777" w:rsidTr="0023237B">
        <w:trPr>
          <w:ins w:id="877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2BD2486C" w14:textId="77777777" w:rsidR="00975037" w:rsidRDefault="00975037" w:rsidP="0023237B">
            <w:pPr>
              <w:jc w:val="center"/>
              <w:rPr>
                <w:ins w:id="878" w:author="陈奕利" w:date="2023-09-01T11:05:00Z"/>
                <w:rFonts w:asciiTheme="minorEastAsia" w:hAnsiTheme="minorEastAsia"/>
                <w:szCs w:val="21"/>
              </w:rPr>
            </w:pPr>
            <w:ins w:id="879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D31216A" w14:textId="77777777" w:rsidR="00975037" w:rsidRDefault="00975037" w:rsidP="0023237B">
            <w:pPr>
              <w:jc w:val="left"/>
              <w:rPr>
                <w:ins w:id="880" w:author="陈奕利" w:date="2023-09-01T11:05:00Z"/>
                <w:rFonts w:asciiTheme="minorEastAsia" w:hAnsiTheme="minorEastAsia"/>
                <w:szCs w:val="21"/>
              </w:rPr>
            </w:pPr>
            <w:ins w:id="881" w:author="陈奕利" w:date="2023-09-01T11:05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975037" w:rsidRPr="001C0AE8" w14:paraId="59D4C3E8" w14:textId="77777777" w:rsidTr="0023237B">
        <w:trPr>
          <w:trHeight w:val="50"/>
          <w:ins w:id="882" w:author="陈奕利" w:date="2023-09-01T11:05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75FA8A5" w14:textId="77777777" w:rsidR="00975037" w:rsidRPr="001C0AE8" w:rsidRDefault="00975037" w:rsidP="0023237B">
            <w:pPr>
              <w:jc w:val="center"/>
              <w:rPr>
                <w:ins w:id="883" w:author="陈奕利" w:date="2023-09-01T11:05:00Z"/>
                <w:rFonts w:asciiTheme="minorEastAsia" w:hAnsiTheme="minorEastAsia"/>
                <w:szCs w:val="21"/>
              </w:rPr>
            </w:pPr>
            <w:ins w:id="884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BD58E98" w14:textId="77777777" w:rsidR="00975037" w:rsidRPr="001C0AE8" w:rsidRDefault="00975037" w:rsidP="0023237B">
            <w:pPr>
              <w:jc w:val="left"/>
              <w:rPr>
                <w:ins w:id="885" w:author="陈奕利" w:date="2023-09-01T11:05:00Z"/>
                <w:rFonts w:asciiTheme="minorEastAsia" w:hAnsiTheme="minorEastAsia"/>
                <w:szCs w:val="21"/>
              </w:rPr>
            </w:pPr>
            <w:ins w:id="886" w:author="陈奕利" w:date="2023-09-01T11:05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ACC3016" w14:textId="77777777" w:rsidR="00975037" w:rsidRPr="001C0AE8" w:rsidRDefault="00975037" w:rsidP="0023237B">
            <w:pPr>
              <w:jc w:val="left"/>
              <w:rPr>
                <w:ins w:id="887" w:author="陈奕利" w:date="2023-09-01T11:05:00Z"/>
                <w:rFonts w:asciiTheme="minorEastAsia" w:hAnsiTheme="minorEastAsia"/>
                <w:szCs w:val="21"/>
              </w:rPr>
            </w:pPr>
            <w:ins w:id="888" w:author="陈奕利" w:date="2023-09-01T11:05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365DB826" w14:textId="77777777" w:rsidR="00975037" w:rsidRPr="001C0AE8" w:rsidRDefault="00975037" w:rsidP="0023237B">
            <w:pPr>
              <w:jc w:val="left"/>
              <w:rPr>
                <w:ins w:id="889" w:author="陈奕利" w:date="2023-09-01T11:05:00Z"/>
                <w:rFonts w:asciiTheme="minorEastAsia" w:hAnsiTheme="minorEastAsia"/>
                <w:szCs w:val="21"/>
              </w:rPr>
            </w:pPr>
            <w:ins w:id="890" w:author="陈奕利" w:date="2023-09-01T11:05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446E62E5" w14:textId="77777777" w:rsidR="00975037" w:rsidRPr="001C0AE8" w:rsidRDefault="00975037" w:rsidP="0023237B">
            <w:pPr>
              <w:jc w:val="left"/>
              <w:rPr>
                <w:ins w:id="891" w:author="陈奕利" w:date="2023-09-01T11:05:00Z"/>
                <w:rFonts w:asciiTheme="minorEastAsia" w:hAnsiTheme="minorEastAsia"/>
                <w:szCs w:val="21"/>
              </w:rPr>
            </w:pPr>
            <w:ins w:id="892" w:author="陈奕利" w:date="2023-09-01T11:05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75037" w:rsidRPr="001C0AE8" w14:paraId="58A183B5" w14:textId="77777777" w:rsidTr="0023237B">
        <w:trPr>
          <w:trHeight w:val="241"/>
          <w:ins w:id="893" w:author="陈奕利" w:date="2023-09-01T11:0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26C7784" w14:textId="77777777" w:rsidR="00975037" w:rsidRDefault="00975037" w:rsidP="0023237B">
            <w:pPr>
              <w:jc w:val="center"/>
              <w:rPr>
                <w:ins w:id="894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631F3CC" w14:textId="77777777" w:rsidR="00975037" w:rsidRPr="001D6574" w:rsidRDefault="00975037" w:rsidP="0023237B">
            <w:pPr>
              <w:jc w:val="left"/>
              <w:rPr>
                <w:ins w:id="895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562A1B7" w14:textId="77777777" w:rsidR="00975037" w:rsidRPr="001D6574" w:rsidRDefault="00975037" w:rsidP="0023237B">
            <w:pPr>
              <w:jc w:val="left"/>
              <w:rPr>
                <w:ins w:id="896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3E2C3B2" w14:textId="77777777" w:rsidR="00975037" w:rsidRPr="001D6574" w:rsidRDefault="00975037" w:rsidP="0023237B">
            <w:pPr>
              <w:jc w:val="left"/>
              <w:rPr>
                <w:ins w:id="897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D7A51D0" w14:textId="77777777" w:rsidR="00975037" w:rsidRPr="001D6574" w:rsidRDefault="00975037" w:rsidP="0023237B">
            <w:pPr>
              <w:jc w:val="left"/>
              <w:rPr>
                <w:ins w:id="898" w:author="陈奕利" w:date="2023-09-01T11:05:00Z"/>
                <w:rFonts w:asciiTheme="minorEastAsia" w:hAnsiTheme="minorEastAsia"/>
                <w:szCs w:val="21"/>
              </w:rPr>
            </w:pPr>
          </w:p>
        </w:tc>
      </w:tr>
      <w:tr w:rsidR="00975037" w:rsidRPr="00002A9C" w14:paraId="2803223C" w14:textId="77777777" w:rsidTr="0023237B">
        <w:trPr>
          <w:ins w:id="899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4746AD5E" w14:textId="77777777" w:rsidR="00975037" w:rsidRDefault="00975037" w:rsidP="0023237B">
            <w:pPr>
              <w:jc w:val="center"/>
              <w:rPr>
                <w:ins w:id="900" w:author="陈奕利" w:date="2023-09-01T11:05:00Z"/>
                <w:rFonts w:asciiTheme="minorEastAsia" w:hAnsiTheme="minorEastAsia"/>
                <w:szCs w:val="21"/>
              </w:rPr>
            </w:pPr>
            <w:ins w:id="901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D75B73A" w14:textId="77777777" w:rsidR="00975037" w:rsidRDefault="00975037" w:rsidP="0023237B">
            <w:pPr>
              <w:jc w:val="left"/>
              <w:rPr>
                <w:ins w:id="902" w:author="陈奕利" w:date="2023-09-01T11:05:00Z"/>
                <w:rFonts w:asciiTheme="minorEastAsia" w:hAnsiTheme="minorEastAsia"/>
                <w:szCs w:val="21"/>
              </w:rPr>
            </w:pPr>
            <w:ins w:id="903" w:author="陈奕利" w:date="2023-09-01T11:05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0978A5" w:rsidRPr="00002A9C" w14:paraId="5A68D497" w14:textId="77777777" w:rsidTr="0023237B">
        <w:trPr>
          <w:ins w:id="904" w:author="陈奕利" w:date="2023-09-01T11:06:00Z"/>
        </w:trPr>
        <w:tc>
          <w:tcPr>
            <w:tcW w:w="1526" w:type="dxa"/>
            <w:shd w:val="clear" w:color="auto" w:fill="auto"/>
            <w:vAlign w:val="center"/>
          </w:tcPr>
          <w:p w14:paraId="29BA0AB0" w14:textId="77777777" w:rsidR="000978A5" w:rsidRDefault="000978A5" w:rsidP="0023237B">
            <w:pPr>
              <w:jc w:val="center"/>
              <w:rPr>
                <w:ins w:id="905" w:author="陈奕利" w:date="2023-09-01T11:06:00Z"/>
                <w:rFonts w:asciiTheme="minorEastAsia" w:hAnsiTheme="minorEastAsia"/>
                <w:szCs w:val="21"/>
              </w:rPr>
            </w:pPr>
            <w:ins w:id="906" w:author="陈奕利" w:date="2023-09-01T11:0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138C84B" w14:textId="77777777" w:rsidR="000978A5" w:rsidRDefault="000978A5" w:rsidP="0023237B">
            <w:pPr>
              <w:jc w:val="left"/>
              <w:rPr>
                <w:ins w:id="907" w:author="陈奕利" w:date="2023-09-01T11:06:00Z"/>
                <w:rFonts w:asciiTheme="minorEastAsia" w:hAnsiTheme="minorEastAsia"/>
                <w:szCs w:val="21"/>
              </w:rPr>
            </w:pPr>
            <w:ins w:id="908" w:author="陈奕利" w:date="2023-09-01T11:0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975037" w:rsidRPr="00002A9C" w14:paraId="12DA37B1" w14:textId="77777777" w:rsidTr="0023237B">
        <w:trPr>
          <w:ins w:id="909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1B451C82" w14:textId="77777777" w:rsidR="00975037" w:rsidRDefault="00975037" w:rsidP="0023237B">
            <w:pPr>
              <w:jc w:val="center"/>
              <w:rPr>
                <w:ins w:id="910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563705B" w14:textId="77777777" w:rsidR="00975037" w:rsidRDefault="00975037" w:rsidP="0023237B">
            <w:pPr>
              <w:jc w:val="left"/>
              <w:rPr>
                <w:ins w:id="911" w:author="陈奕利" w:date="2023-09-01T11:05:00Z"/>
                <w:rFonts w:asciiTheme="minorEastAsia" w:hAnsiTheme="minorEastAsia"/>
                <w:szCs w:val="21"/>
              </w:rPr>
            </w:pPr>
          </w:p>
        </w:tc>
      </w:tr>
    </w:tbl>
    <w:p w14:paraId="29712238" w14:textId="77777777" w:rsidR="00975037" w:rsidRDefault="00975037" w:rsidP="00975037">
      <w:pPr>
        <w:rPr>
          <w:ins w:id="912" w:author="陈奕利" w:date="2023-09-01T11:05:00Z"/>
        </w:rPr>
      </w:pPr>
    </w:p>
    <w:p w14:paraId="3FBC4652" w14:textId="77777777" w:rsidR="00975037" w:rsidRPr="00975037" w:rsidRDefault="00975037">
      <w:pPr>
        <w:rPr>
          <w:ins w:id="913" w:author="陈奕利" w:date="2023-09-01T11:05:00Z"/>
          <w:rPrChange w:id="914" w:author="陈奕利" w:date="2023-09-01T11:05:00Z">
            <w:rPr>
              <w:ins w:id="915" w:author="陈奕利" w:date="2023-09-01T11:05:00Z"/>
              <w:rFonts w:eastAsiaTheme="minorEastAsia" w:cs="宋体"/>
              <w:color w:val="000000"/>
              <w:kern w:val="0"/>
              <w:szCs w:val="21"/>
            </w:rPr>
          </w:rPrChange>
        </w:rPr>
        <w:pPrChange w:id="916" w:author="陈奕利" w:date="2023-09-01T11:05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75037" w:rsidRPr="00002A9C" w14:paraId="53040304" w14:textId="77777777" w:rsidTr="0023237B">
        <w:trPr>
          <w:ins w:id="917" w:author="陈奕利" w:date="2023-09-01T11:05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3D45A96" w14:textId="77777777" w:rsidR="00975037" w:rsidRPr="00002A9C" w:rsidRDefault="00975037" w:rsidP="0023237B">
            <w:pPr>
              <w:jc w:val="center"/>
              <w:rPr>
                <w:ins w:id="918" w:author="陈奕利" w:date="2023-09-01T11:05:00Z"/>
                <w:rFonts w:asciiTheme="minorEastAsia" w:hAnsiTheme="minorEastAsia" w:cs="宋体"/>
                <w:szCs w:val="21"/>
              </w:rPr>
            </w:pPr>
            <w:ins w:id="919" w:author="陈奕利" w:date="2023-09-01T11:05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A40295" w14:textId="1AC091F3" w:rsidR="00975037" w:rsidRDefault="00975037" w:rsidP="0023237B">
            <w:pPr>
              <w:jc w:val="left"/>
              <w:rPr>
                <w:ins w:id="920" w:author="陈奕利" w:date="2023-09-01T11:05:00Z"/>
                <w:rFonts w:asciiTheme="minorEastAsia" w:hAnsiTheme="minorEastAsia" w:cs="宋体"/>
                <w:szCs w:val="21"/>
              </w:rPr>
            </w:pPr>
            <w:ins w:id="921" w:author="陈奕利" w:date="2023-09-01T11:05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  <w:r w:rsidR="0027099C">
                <w:rPr>
                  <w:rFonts w:asciiTheme="minorEastAsia" w:hAnsiTheme="minorEastAsia" w:cs="宋体"/>
                  <w:szCs w:val="21"/>
                </w:rPr>
                <w:t>3</w:t>
              </w:r>
            </w:ins>
          </w:p>
        </w:tc>
      </w:tr>
      <w:tr w:rsidR="00975037" w:rsidRPr="0028101D" w14:paraId="7A7F9CA4" w14:textId="77777777" w:rsidTr="0023237B">
        <w:trPr>
          <w:ins w:id="922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5BF49814" w14:textId="77777777" w:rsidR="00975037" w:rsidRPr="00002A9C" w:rsidRDefault="00975037" w:rsidP="0023237B">
            <w:pPr>
              <w:jc w:val="center"/>
              <w:rPr>
                <w:ins w:id="923" w:author="陈奕利" w:date="2023-09-01T11:05:00Z"/>
                <w:rFonts w:asciiTheme="minorEastAsia" w:hAnsiTheme="minorEastAsia"/>
                <w:szCs w:val="21"/>
              </w:rPr>
            </w:pPr>
            <w:ins w:id="924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17B191F" w14:textId="1C1181ED" w:rsidR="00975037" w:rsidRPr="004E6B38" w:rsidRDefault="00975037" w:rsidP="0023237B">
            <w:pPr>
              <w:jc w:val="left"/>
              <w:rPr>
                <w:ins w:id="925" w:author="陈奕利" w:date="2023-09-01T11:05:00Z"/>
                <w:rFonts w:asciiTheme="minorEastAsia" w:hAnsiTheme="minorEastAsia"/>
                <w:szCs w:val="21"/>
              </w:rPr>
            </w:pPr>
            <w:ins w:id="926" w:author="陈奕利" w:date="2023-09-01T11:05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设置打击时的有效角度范围</w:t>
              </w:r>
            </w:ins>
            <w:ins w:id="927" w:author="陈奕利" w:date="2023-09-01T11:29:00Z">
              <w:r w:rsidR="00D7003B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 应答</w:t>
              </w:r>
            </w:ins>
          </w:p>
        </w:tc>
      </w:tr>
      <w:tr w:rsidR="00975037" w:rsidRPr="00002A9C" w14:paraId="27C9273A" w14:textId="77777777" w:rsidTr="0023237B">
        <w:trPr>
          <w:ins w:id="928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0CA92C61" w14:textId="77777777" w:rsidR="00975037" w:rsidRDefault="00975037" w:rsidP="0023237B">
            <w:pPr>
              <w:jc w:val="center"/>
              <w:rPr>
                <w:ins w:id="929" w:author="陈奕利" w:date="2023-09-01T11:05:00Z"/>
                <w:rFonts w:asciiTheme="minorEastAsia" w:hAnsiTheme="minorEastAsia"/>
                <w:szCs w:val="21"/>
              </w:rPr>
            </w:pPr>
            <w:ins w:id="930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1182ED3" w14:textId="2847ED5D" w:rsidR="00975037" w:rsidRDefault="00CB096E" w:rsidP="0023237B">
            <w:pPr>
              <w:jc w:val="left"/>
              <w:rPr>
                <w:ins w:id="931" w:author="陈奕利" w:date="2023-09-01T11:05:00Z"/>
                <w:rFonts w:asciiTheme="minorEastAsia" w:hAnsiTheme="minorEastAsia"/>
                <w:szCs w:val="21"/>
              </w:rPr>
            </w:pPr>
            <w:ins w:id="932" w:author="陈奕利" w:date="2023-09-01T11:06:00Z"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</w:ins>
            <w:ins w:id="933" w:author="陈奕利" w:date="2023-09-01T11:05:00Z">
              <w:r w:rsidR="00975037"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975037" w:rsidRPr="00002A9C" w14:paraId="435D3065" w14:textId="77777777" w:rsidTr="0023237B">
        <w:trPr>
          <w:ins w:id="934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6AF295FD" w14:textId="77777777" w:rsidR="00975037" w:rsidRDefault="00975037" w:rsidP="0023237B">
            <w:pPr>
              <w:jc w:val="center"/>
              <w:rPr>
                <w:ins w:id="935" w:author="陈奕利" w:date="2023-09-01T11:05:00Z"/>
                <w:rFonts w:asciiTheme="minorEastAsia" w:hAnsiTheme="minorEastAsia"/>
                <w:szCs w:val="21"/>
              </w:rPr>
            </w:pPr>
            <w:ins w:id="936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770F468" w14:textId="77777777" w:rsidR="00975037" w:rsidRDefault="00975037" w:rsidP="0023237B">
            <w:pPr>
              <w:jc w:val="left"/>
              <w:rPr>
                <w:ins w:id="937" w:author="陈奕利" w:date="2023-09-01T11:05:00Z"/>
                <w:rFonts w:asciiTheme="minorEastAsia" w:hAnsiTheme="minorEastAsia"/>
                <w:szCs w:val="21"/>
              </w:rPr>
            </w:pPr>
            <w:ins w:id="938" w:author="陈奕利" w:date="2023-09-01T11:05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975037" w:rsidRPr="001C0AE8" w14:paraId="2CFCA0FE" w14:textId="77777777" w:rsidTr="0023237B">
        <w:trPr>
          <w:trHeight w:val="50"/>
          <w:ins w:id="939" w:author="陈奕利" w:date="2023-09-01T11:05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9165AD8" w14:textId="77777777" w:rsidR="00975037" w:rsidRPr="001C0AE8" w:rsidRDefault="00975037" w:rsidP="0023237B">
            <w:pPr>
              <w:jc w:val="center"/>
              <w:rPr>
                <w:ins w:id="940" w:author="陈奕利" w:date="2023-09-01T11:05:00Z"/>
                <w:rFonts w:asciiTheme="minorEastAsia" w:hAnsiTheme="minorEastAsia"/>
                <w:szCs w:val="21"/>
              </w:rPr>
            </w:pPr>
            <w:ins w:id="941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9A80D9A" w14:textId="77777777" w:rsidR="00975037" w:rsidRPr="001C0AE8" w:rsidRDefault="00975037" w:rsidP="0023237B">
            <w:pPr>
              <w:jc w:val="left"/>
              <w:rPr>
                <w:ins w:id="942" w:author="陈奕利" w:date="2023-09-01T11:05:00Z"/>
                <w:rFonts w:asciiTheme="minorEastAsia" w:hAnsiTheme="minorEastAsia"/>
                <w:szCs w:val="21"/>
              </w:rPr>
            </w:pPr>
            <w:ins w:id="943" w:author="陈奕利" w:date="2023-09-01T11:05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F1E8D75" w14:textId="77777777" w:rsidR="00975037" w:rsidRPr="001C0AE8" w:rsidRDefault="00975037" w:rsidP="0023237B">
            <w:pPr>
              <w:jc w:val="left"/>
              <w:rPr>
                <w:ins w:id="944" w:author="陈奕利" w:date="2023-09-01T11:05:00Z"/>
                <w:rFonts w:asciiTheme="minorEastAsia" w:hAnsiTheme="minorEastAsia"/>
                <w:szCs w:val="21"/>
              </w:rPr>
            </w:pPr>
            <w:ins w:id="945" w:author="陈奕利" w:date="2023-09-01T11:05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3225AA68" w14:textId="77777777" w:rsidR="00975037" w:rsidRPr="001C0AE8" w:rsidRDefault="00975037" w:rsidP="0023237B">
            <w:pPr>
              <w:jc w:val="left"/>
              <w:rPr>
                <w:ins w:id="946" w:author="陈奕利" w:date="2023-09-01T11:05:00Z"/>
                <w:rFonts w:asciiTheme="minorEastAsia" w:hAnsiTheme="minorEastAsia"/>
                <w:szCs w:val="21"/>
              </w:rPr>
            </w:pPr>
            <w:ins w:id="947" w:author="陈奕利" w:date="2023-09-01T11:05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6A0716A5" w14:textId="77777777" w:rsidR="00975037" w:rsidRPr="001C0AE8" w:rsidRDefault="00975037" w:rsidP="0023237B">
            <w:pPr>
              <w:jc w:val="left"/>
              <w:rPr>
                <w:ins w:id="948" w:author="陈奕利" w:date="2023-09-01T11:05:00Z"/>
                <w:rFonts w:asciiTheme="minorEastAsia" w:hAnsiTheme="minorEastAsia"/>
                <w:szCs w:val="21"/>
              </w:rPr>
            </w:pPr>
            <w:ins w:id="949" w:author="陈奕利" w:date="2023-09-01T11:05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75037" w:rsidRPr="001C0AE8" w14:paraId="7D4C2421" w14:textId="77777777" w:rsidTr="0023237B">
        <w:trPr>
          <w:trHeight w:val="241"/>
          <w:ins w:id="950" w:author="陈奕利" w:date="2023-09-01T11:0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2B8FD12" w14:textId="77777777" w:rsidR="00975037" w:rsidRDefault="00975037" w:rsidP="0023237B">
            <w:pPr>
              <w:jc w:val="center"/>
              <w:rPr>
                <w:ins w:id="951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DD1A2B6" w14:textId="77777777" w:rsidR="00975037" w:rsidRPr="001D6574" w:rsidRDefault="00975037" w:rsidP="0023237B">
            <w:pPr>
              <w:jc w:val="left"/>
              <w:rPr>
                <w:ins w:id="952" w:author="陈奕利" w:date="2023-09-01T11:05:00Z"/>
                <w:rFonts w:asciiTheme="minorEastAsia" w:hAnsiTheme="minorEastAsia"/>
                <w:szCs w:val="21"/>
              </w:rPr>
            </w:pPr>
            <w:ins w:id="953" w:author="陈奕利" w:date="2023-09-01T11:05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E5BEDAB" w14:textId="750AB11E" w:rsidR="00975037" w:rsidRPr="001D6574" w:rsidRDefault="00975037" w:rsidP="0023237B">
            <w:pPr>
              <w:jc w:val="left"/>
              <w:rPr>
                <w:ins w:id="954" w:author="陈奕利" w:date="2023-09-01T11:05:00Z"/>
                <w:rFonts w:asciiTheme="minorEastAsia" w:hAnsiTheme="minorEastAsia"/>
                <w:szCs w:val="21"/>
              </w:rPr>
            </w:pPr>
            <w:proofErr w:type="spellStart"/>
            <w:ins w:id="955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  <w:r>
                <w:rPr>
                  <w:rFonts w:asciiTheme="minorEastAsia" w:hAnsiTheme="minorEastAsia" w:hint="eastAsia"/>
                  <w:szCs w:val="21"/>
                </w:rPr>
                <w:t>angle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</w:ins>
            <w:ins w:id="956" w:author="陈奕利" w:date="2023-09-01T11:07:00Z">
              <w:r w:rsidR="00621B9F">
                <w:rPr>
                  <w:rFonts w:asciiTheme="minorEastAsia" w:hAnsiTheme="minorEastAsia"/>
                  <w:szCs w:val="21"/>
                </w:rPr>
                <w:t>begin</w:t>
              </w:r>
            </w:ins>
            <w:proofErr w:type="spellEnd"/>
          </w:p>
        </w:tc>
        <w:tc>
          <w:tcPr>
            <w:tcW w:w="1134" w:type="dxa"/>
            <w:vAlign w:val="center"/>
          </w:tcPr>
          <w:p w14:paraId="17B992E3" w14:textId="77777777" w:rsidR="00975037" w:rsidRPr="001D6574" w:rsidRDefault="00975037" w:rsidP="0023237B">
            <w:pPr>
              <w:jc w:val="left"/>
              <w:rPr>
                <w:ins w:id="957" w:author="陈奕利" w:date="2023-09-01T11:05:00Z"/>
                <w:rFonts w:asciiTheme="minorEastAsia" w:hAnsiTheme="minorEastAsia"/>
                <w:szCs w:val="21"/>
              </w:rPr>
            </w:pPr>
            <w:ins w:id="958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int16_t</w:t>
              </w:r>
            </w:ins>
          </w:p>
        </w:tc>
        <w:tc>
          <w:tcPr>
            <w:tcW w:w="3260" w:type="dxa"/>
            <w:vAlign w:val="center"/>
          </w:tcPr>
          <w:p w14:paraId="4544D92B" w14:textId="77777777" w:rsidR="00975037" w:rsidRPr="001D6574" w:rsidRDefault="00975037" w:rsidP="0023237B">
            <w:pPr>
              <w:jc w:val="left"/>
              <w:rPr>
                <w:ins w:id="959" w:author="陈奕利" w:date="2023-09-01T11:05:00Z"/>
                <w:rFonts w:asciiTheme="minorEastAsia" w:hAnsiTheme="minorEastAsia"/>
                <w:szCs w:val="21"/>
              </w:rPr>
            </w:pPr>
            <w:ins w:id="960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打击的范围起始角度，单位为度</w:t>
              </w:r>
            </w:ins>
          </w:p>
        </w:tc>
      </w:tr>
      <w:tr w:rsidR="00975037" w:rsidRPr="001C0AE8" w14:paraId="40D602E9" w14:textId="77777777" w:rsidTr="0023237B">
        <w:trPr>
          <w:trHeight w:val="241"/>
          <w:ins w:id="961" w:author="陈奕利" w:date="2023-09-01T11:0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D12FA33" w14:textId="77777777" w:rsidR="00975037" w:rsidRDefault="00975037" w:rsidP="0023237B">
            <w:pPr>
              <w:jc w:val="center"/>
              <w:rPr>
                <w:ins w:id="962" w:author="陈奕利" w:date="2023-09-01T11:0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156C3E" w14:textId="77777777" w:rsidR="00975037" w:rsidRDefault="00975037" w:rsidP="0023237B">
            <w:pPr>
              <w:jc w:val="left"/>
              <w:rPr>
                <w:ins w:id="963" w:author="陈奕利" w:date="2023-09-01T11:05:00Z"/>
                <w:rFonts w:asciiTheme="minorEastAsia" w:hAnsiTheme="minorEastAsia"/>
                <w:szCs w:val="21"/>
              </w:rPr>
            </w:pPr>
            <w:ins w:id="964" w:author="陈奕利" w:date="2023-09-01T11:05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CE647CA" w14:textId="77777777" w:rsidR="00975037" w:rsidRDefault="00975037" w:rsidP="0023237B">
            <w:pPr>
              <w:jc w:val="left"/>
              <w:rPr>
                <w:ins w:id="965" w:author="陈奕利" w:date="2023-09-01T11:05:00Z"/>
                <w:rFonts w:asciiTheme="minorEastAsia" w:hAnsiTheme="minorEastAsia"/>
                <w:szCs w:val="21"/>
              </w:rPr>
            </w:pPr>
            <w:proofErr w:type="spellStart"/>
            <w:ins w:id="966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Hit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  <w:r>
                <w:rPr>
                  <w:rFonts w:asciiTheme="minorEastAsia" w:hAnsiTheme="minorEastAsia" w:hint="eastAsia"/>
                  <w:szCs w:val="21"/>
                </w:rPr>
                <w:t>angle</w:t>
              </w:r>
              <w:r>
                <w:rPr>
                  <w:rFonts w:asciiTheme="minorEastAsia" w:hAnsiTheme="minorEastAsia"/>
                  <w:szCs w:val="21"/>
                </w:rPr>
                <w:t>_end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195CCBE1" w14:textId="77777777" w:rsidR="00975037" w:rsidRDefault="00975037" w:rsidP="0023237B">
            <w:pPr>
              <w:jc w:val="left"/>
              <w:rPr>
                <w:ins w:id="967" w:author="陈奕利" w:date="2023-09-01T11:05:00Z"/>
                <w:rFonts w:asciiTheme="minorEastAsia" w:hAnsiTheme="minorEastAsia"/>
                <w:szCs w:val="21"/>
              </w:rPr>
            </w:pPr>
            <w:ins w:id="968" w:author="陈奕利" w:date="2023-09-01T11:05:00Z">
              <w:r>
                <w:rPr>
                  <w:rFonts w:asciiTheme="minorEastAsia" w:hAnsiTheme="minorEastAsia"/>
                  <w:szCs w:val="21"/>
                </w:rPr>
                <w:t>Uint16_t</w:t>
              </w:r>
            </w:ins>
          </w:p>
        </w:tc>
        <w:tc>
          <w:tcPr>
            <w:tcW w:w="3260" w:type="dxa"/>
            <w:vAlign w:val="center"/>
          </w:tcPr>
          <w:p w14:paraId="180632C2" w14:textId="77777777" w:rsidR="00975037" w:rsidRDefault="00975037" w:rsidP="0023237B">
            <w:pPr>
              <w:jc w:val="left"/>
              <w:rPr>
                <w:ins w:id="969" w:author="陈奕利" w:date="2023-09-01T11:05:00Z"/>
                <w:rFonts w:asciiTheme="minorEastAsia" w:hAnsiTheme="minorEastAsia"/>
                <w:szCs w:val="21"/>
              </w:rPr>
            </w:pPr>
            <w:ins w:id="970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打击的范围终止角度，单位为度</w:t>
              </w:r>
            </w:ins>
          </w:p>
        </w:tc>
      </w:tr>
      <w:tr w:rsidR="00975037" w:rsidRPr="00002A9C" w14:paraId="3658CED1" w14:textId="77777777" w:rsidTr="0023237B">
        <w:trPr>
          <w:ins w:id="971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6D3A7497" w14:textId="77777777" w:rsidR="00975037" w:rsidRDefault="00975037" w:rsidP="0023237B">
            <w:pPr>
              <w:jc w:val="center"/>
              <w:rPr>
                <w:ins w:id="972" w:author="陈奕利" w:date="2023-09-01T11:05:00Z"/>
                <w:rFonts w:asciiTheme="minorEastAsia" w:hAnsiTheme="minorEastAsia"/>
                <w:szCs w:val="21"/>
              </w:rPr>
            </w:pPr>
            <w:ins w:id="973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697BDC9" w14:textId="77777777" w:rsidR="00975037" w:rsidRDefault="00975037" w:rsidP="0023237B">
            <w:pPr>
              <w:jc w:val="left"/>
              <w:rPr>
                <w:ins w:id="974" w:author="陈奕利" w:date="2023-09-01T11:05:00Z"/>
                <w:rFonts w:asciiTheme="minorEastAsia" w:hAnsiTheme="minorEastAsia"/>
                <w:szCs w:val="21"/>
              </w:rPr>
            </w:pPr>
            <w:ins w:id="975" w:author="陈奕利" w:date="2023-09-01T11:05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</w:tr>
      <w:tr w:rsidR="00975037" w:rsidRPr="00002A9C" w14:paraId="30B76870" w14:textId="77777777" w:rsidTr="0023237B">
        <w:trPr>
          <w:ins w:id="976" w:author="陈奕利" w:date="2023-09-01T11:05:00Z"/>
        </w:trPr>
        <w:tc>
          <w:tcPr>
            <w:tcW w:w="1526" w:type="dxa"/>
            <w:shd w:val="clear" w:color="auto" w:fill="auto"/>
            <w:vAlign w:val="center"/>
          </w:tcPr>
          <w:p w14:paraId="7D950CFB" w14:textId="77777777" w:rsidR="00975037" w:rsidRDefault="00975037" w:rsidP="0023237B">
            <w:pPr>
              <w:jc w:val="center"/>
              <w:rPr>
                <w:ins w:id="977" w:author="陈奕利" w:date="2023-09-01T11:05:00Z"/>
                <w:rFonts w:asciiTheme="minorEastAsia" w:hAnsiTheme="minorEastAsia"/>
                <w:szCs w:val="21"/>
              </w:rPr>
            </w:pPr>
            <w:ins w:id="978" w:author="陈奕利" w:date="2023-09-01T11:05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68AAA63" w14:textId="2558CEC9" w:rsidR="00975037" w:rsidRPr="00563B9E" w:rsidRDefault="00975037">
            <w:pPr>
              <w:jc w:val="left"/>
              <w:rPr>
                <w:ins w:id="979" w:author="陈奕利" w:date="2023-09-01T11:05:00Z"/>
                <w:rFonts w:asciiTheme="minorEastAsia" w:hAnsiTheme="minorEastAsia"/>
                <w:szCs w:val="21"/>
                <w:rPrChange w:id="980" w:author="陈奕利" w:date="2023-09-01T11:06:00Z">
                  <w:rPr>
                    <w:ins w:id="981" w:author="陈奕利" w:date="2023-09-01T11:05:00Z"/>
                  </w:rPr>
                </w:rPrChange>
              </w:rPr>
              <w:pPrChange w:id="982" w:author="陈奕利" w:date="2023-09-01T11:06:00Z">
                <w:pPr>
                  <w:pStyle w:val="ad"/>
                  <w:numPr>
                    <w:numId w:val="22"/>
                  </w:numPr>
                  <w:ind w:left="360" w:firstLineChars="0" w:hanging="360"/>
                  <w:jc w:val="left"/>
                </w:pPr>
              </w:pPrChange>
            </w:pPr>
          </w:p>
        </w:tc>
      </w:tr>
    </w:tbl>
    <w:p w14:paraId="072E6DAD" w14:textId="77777777" w:rsidR="00975037" w:rsidRDefault="00975037" w:rsidP="00975037">
      <w:pPr>
        <w:rPr>
          <w:ins w:id="983" w:author="陈奕利" w:date="2023-09-01T11:46:00Z"/>
        </w:rPr>
      </w:pPr>
    </w:p>
    <w:p w14:paraId="251BA843" w14:textId="77777777" w:rsidR="006A41FE" w:rsidRDefault="006A41FE" w:rsidP="00975037">
      <w:pPr>
        <w:rPr>
          <w:ins w:id="984" w:author="陈奕利" w:date="2023-09-01T11:46:00Z"/>
        </w:rPr>
      </w:pPr>
    </w:p>
    <w:p w14:paraId="05755133" w14:textId="0C8569F6" w:rsidR="006A41FE" w:rsidRPr="00F75E03" w:rsidRDefault="00DE21DD">
      <w:pPr>
        <w:pStyle w:val="4"/>
        <w:numPr>
          <w:ilvl w:val="3"/>
          <w:numId w:val="28"/>
        </w:numPr>
        <w:rPr>
          <w:ins w:id="985" w:author="陈奕利" w:date="2023-09-01T11:46:00Z"/>
        </w:rPr>
        <w:pPrChange w:id="986" w:author="陈奕利" w:date="2023-09-01T13:54:00Z">
          <w:pPr>
            <w:pStyle w:val="4"/>
            <w:numPr>
              <w:ilvl w:val="3"/>
            </w:numPr>
            <w:ind w:left="1080" w:hanging="1080"/>
          </w:pPr>
        </w:pPrChange>
      </w:pPr>
      <w:ins w:id="987" w:author="陈奕利" w:date="2023-09-01T13:56:00Z">
        <w:r>
          <w:rPr>
            <w:rFonts w:hint="eastAsia"/>
          </w:rPr>
          <w:t xml:space="preserve"> </w:t>
        </w:r>
      </w:ins>
      <w:ins w:id="988" w:author="陈奕利" w:date="2023-09-01T11:46:00Z">
        <w:r w:rsidR="006A41FE">
          <w:rPr>
            <w:rFonts w:hint="eastAsia"/>
          </w:rPr>
          <w:t>获取</w:t>
        </w:r>
      </w:ins>
      <w:ins w:id="989" w:author="陈奕利" w:date="2023-09-01T11:56:00Z">
        <w:r w:rsidR="00843A04">
          <w:rPr>
            <w:rFonts w:hint="eastAsia"/>
          </w:rPr>
          <w:t>历史记录文件</w:t>
        </w:r>
      </w:ins>
      <w:ins w:id="990" w:author="陈奕利" w:date="2023-09-01T11:46:00Z">
        <w:r w:rsidR="006A41FE">
          <w:rPr>
            <w:rFonts w:hint="eastAsia"/>
          </w:rPr>
          <w:t>列表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A41FE" w:rsidRPr="00002A9C" w14:paraId="31729392" w14:textId="77777777" w:rsidTr="0023237B">
        <w:trPr>
          <w:ins w:id="991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0B8CA8D" w14:textId="77777777" w:rsidR="006A41FE" w:rsidRPr="00002A9C" w:rsidRDefault="006A41FE" w:rsidP="0023237B">
            <w:pPr>
              <w:jc w:val="center"/>
              <w:rPr>
                <w:ins w:id="992" w:author="陈奕利" w:date="2023-09-01T11:46:00Z"/>
                <w:rFonts w:asciiTheme="minorEastAsia" w:hAnsiTheme="minorEastAsia" w:cs="宋体"/>
                <w:szCs w:val="21"/>
              </w:rPr>
            </w:pPr>
            <w:ins w:id="993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3F3F77" w14:textId="762BD7F0" w:rsidR="006A41FE" w:rsidRDefault="006A41FE" w:rsidP="0023237B">
            <w:pPr>
              <w:jc w:val="left"/>
              <w:rPr>
                <w:ins w:id="994" w:author="陈奕利" w:date="2023-09-01T11:46:00Z"/>
                <w:rFonts w:asciiTheme="minorEastAsia" w:hAnsiTheme="minorEastAsia" w:cs="宋体"/>
                <w:szCs w:val="21"/>
              </w:rPr>
            </w:pPr>
            <w:ins w:id="995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0</w:t>
              </w:r>
              <w:r>
                <w:rPr>
                  <w:rFonts w:asciiTheme="minorEastAsia" w:hAnsiTheme="minorEastAsia" w:cs="宋体"/>
                  <w:szCs w:val="21"/>
                </w:rPr>
                <w:t>x</w:t>
              </w:r>
            </w:ins>
            <w:ins w:id="996" w:author="陈奕利" w:date="2023-09-01T11:50:00Z">
              <w:r w:rsidR="006C56F9">
                <w:rPr>
                  <w:rFonts w:asciiTheme="minorEastAsia" w:hAnsiTheme="minorEastAsia" w:cs="宋体"/>
                  <w:szCs w:val="21"/>
                </w:rPr>
                <w:t>94</w:t>
              </w:r>
            </w:ins>
          </w:p>
        </w:tc>
      </w:tr>
      <w:tr w:rsidR="006A41FE" w:rsidRPr="0028101D" w14:paraId="3669B348" w14:textId="77777777" w:rsidTr="0023237B">
        <w:trPr>
          <w:ins w:id="997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3941717" w14:textId="77777777" w:rsidR="006A41FE" w:rsidRPr="00002A9C" w:rsidRDefault="006A41FE" w:rsidP="0023237B">
            <w:pPr>
              <w:jc w:val="center"/>
              <w:rPr>
                <w:ins w:id="998" w:author="陈奕利" w:date="2023-09-01T11:46:00Z"/>
                <w:rFonts w:asciiTheme="minorEastAsia" w:hAnsiTheme="minorEastAsia"/>
                <w:szCs w:val="21"/>
              </w:rPr>
            </w:pPr>
            <w:ins w:id="99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3469909" w14:textId="3FB3191D" w:rsidR="006A41FE" w:rsidRPr="004E6B38" w:rsidRDefault="006A41FE" w:rsidP="0023237B">
            <w:pPr>
              <w:jc w:val="left"/>
              <w:rPr>
                <w:ins w:id="1000" w:author="陈奕利" w:date="2023-09-01T11:46:00Z"/>
                <w:rFonts w:asciiTheme="minorEastAsia" w:hAnsiTheme="minorEastAsia"/>
                <w:szCs w:val="21"/>
              </w:rPr>
            </w:pPr>
            <w:ins w:id="1001" w:author="陈奕利" w:date="2023-09-01T11:46:00Z">
              <w:r>
                <w:rPr>
                  <w:rFonts w:hint="eastAsia"/>
                </w:rPr>
                <w:t>获取</w:t>
              </w:r>
            </w:ins>
            <w:ins w:id="1002" w:author="陈奕利" w:date="2023-09-01T11:50:00Z">
              <w:r w:rsidR="0004005F">
                <w:rPr>
                  <w:rFonts w:hint="eastAsia"/>
                </w:rPr>
                <w:t>历史记录文件</w:t>
              </w:r>
            </w:ins>
            <w:ins w:id="1003" w:author="陈奕利" w:date="2023-09-01T11:46:00Z">
              <w:r>
                <w:rPr>
                  <w:rFonts w:hint="eastAsia"/>
                </w:rPr>
                <w:t>列表</w:t>
              </w:r>
            </w:ins>
          </w:p>
        </w:tc>
      </w:tr>
      <w:tr w:rsidR="006A41FE" w:rsidRPr="00002A9C" w14:paraId="34C8EBC7" w14:textId="77777777" w:rsidTr="0023237B">
        <w:trPr>
          <w:ins w:id="1004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00F8FCD" w14:textId="77777777" w:rsidR="006A41FE" w:rsidRDefault="006A41FE" w:rsidP="0023237B">
            <w:pPr>
              <w:jc w:val="center"/>
              <w:rPr>
                <w:ins w:id="1005" w:author="陈奕利" w:date="2023-09-01T11:46:00Z"/>
                <w:rFonts w:asciiTheme="minorEastAsia" w:hAnsiTheme="minorEastAsia"/>
                <w:szCs w:val="21"/>
              </w:rPr>
            </w:pPr>
            <w:ins w:id="1006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00C5941" w14:textId="45B5FE01" w:rsidR="006A41FE" w:rsidRDefault="006A41FE" w:rsidP="0023237B">
            <w:pPr>
              <w:jc w:val="left"/>
              <w:rPr>
                <w:ins w:id="1007" w:author="陈奕利" w:date="2023-09-01T11:46:00Z"/>
                <w:rFonts w:asciiTheme="minorEastAsia" w:hAnsiTheme="minorEastAsia"/>
                <w:szCs w:val="21"/>
              </w:rPr>
            </w:pPr>
            <w:ins w:id="1008" w:author="陈奕利" w:date="2023-09-01T11:46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枪</w:t>
              </w:r>
            </w:ins>
          </w:p>
        </w:tc>
      </w:tr>
      <w:tr w:rsidR="006A41FE" w:rsidRPr="00002A9C" w14:paraId="0CC1A80B" w14:textId="77777777" w:rsidTr="0023237B">
        <w:trPr>
          <w:ins w:id="1009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B0A10FB" w14:textId="77777777" w:rsidR="006A41FE" w:rsidRDefault="006A41FE" w:rsidP="0023237B">
            <w:pPr>
              <w:jc w:val="center"/>
              <w:rPr>
                <w:ins w:id="1010" w:author="陈奕利" w:date="2023-09-01T11:46:00Z"/>
                <w:rFonts w:asciiTheme="minorEastAsia" w:hAnsiTheme="minorEastAsia"/>
                <w:szCs w:val="21"/>
              </w:rPr>
            </w:pPr>
            <w:ins w:id="1011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C3A1EEF" w14:textId="77777777" w:rsidR="006A41FE" w:rsidRDefault="006A41FE" w:rsidP="0023237B">
            <w:pPr>
              <w:jc w:val="left"/>
              <w:rPr>
                <w:ins w:id="1012" w:author="陈奕利" w:date="2023-09-01T11:46:00Z"/>
                <w:rFonts w:asciiTheme="minorEastAsia" w:hAnsiTheme="minorEastAsia"/>
                <w:szCs w:val="21"/>
              </w:rPr>
            </w:pPr>
            <w:ins w:id="1013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20E51C18" w14:textId="77777777" w:rsidTr="0023237B">
        <w:trPr>
          <w:trHeight w:val="50"/>
          <w:ins w:id="1014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587327" w14:textId="77777777" w:rsidR="006A41FE" w:rsidRPr="001C0AE8" w:rsidRDefault="006A41FE" w:rsidP="0023237B">
            <w:pPr>
              <w:jc w:val="center"/>
              <w:rPr>
                <w:ins w:id="1015" w:author="陈奕利" w:date="2023-09-01T11:46:00Z"/>
                <w:rFonts w:asciiTheme="minorEastAsia" w:hAnsiTheme="minorEastAsia"/>
                <w:szCs w:val="21"/>
              </w:rPr>
            </w:pPr>
            <w:ins w:id="1016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6846921B" w14:textId="77777777" w:rsidR="006A41FE" w:rsidRPr="001C0AE8" w:rsidRDefault="006A41FE" w:rsidP="0023237B">
            <w:pPr>
              <w:jc w:val="left"/>
              <w:rPr>
                <w:ins w:id="1017" w:author="陈奕利" w:date="2023-09-01T11:46:00Z"/>
                <w:rFonts w:asciiTheme="minorEastAsia" w:hAnsiTheme="minorEastAsia"/>
                <w:szCs w:val="21"/>
              </w:rPr>
            </w:pPr>
            <w:ins w:id="1018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6600839" w14:textId="77777777" w:rsidR="006A41FE" w:rsidRPr="001C0AE8" w:rsidRDefault="006A41FE" w:rsidP="0023237B">
            <w:pPr>
              <w:jc w:val="left"/>
              <w:rPr>
                <w:ins w:id="1019" w:author="陈奕利" w:date="2023-09-01T11:46:00Z"/>
                <w:rFonts w:asciiTheme="minorEastAsia" w:hAnsiTheme="minorEastAsia"/>
                <w:szCs w:val="21"/>
              </w:rPr>
            </w:pPr>
            <w:ins w:id="1020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5D285A8E" w14:textId="77777777" w:rsidR="006A41FE" w:rsidRPr="001C0AE8" w:rsidRDefault="006A41FE" w:rsidP="0023237B">
            <w:pPr>
              <w:jc w:val="left"/>
              <w:rPr>
                <w:ins w:id="1021" w:author="陈奕利" w:date="2023-09-01T11:46:00Z"/>
                <w:rFonts w:asciiTheme="minorEastAsia" w:hAnsiTheme="minorEastAsia"/>
                <w:szCs w:val="21"/>
              </w:rPr>
            </w:pPr>
            <w:ins w:id="1022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7026F07F" w14:textId="77777777" w:rsidR="006A41FE" w:rsidRPr="001C0AE8" w:rsidRDefault="006A41FE" w:rsidP="0023237B">
            <w:pPr>
              <w:jc w:val="left"/>
              <w:rPr>
                <w:ins w:id="1023" w:author="陈奕利" w:date="2023-09-01T11:46:00Z"/>
                <w:rFonts w:asciiTheme="minorEastAsia" w:hAnsiTheme="minorEastAsia"/>
                <w:szCs w:val="21"/>
              </w:rPr>
            </w:pPr>
            <w:ins w:id="1024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6A41FE" w:rsidRPr="001C0AE8" w14:paraId="086CC454" w14:textId="77777777" w:rsidTr="0023237B">
        <w:trPr>
          <w:trHeight w:val="241"/>
          <w:ins w:id="1025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0738430" w14:textId="77777777" w:rsidR="006A41FE" w:rsidRDefault="006A41FE" w:rsidP="0023237B">
            <w:pPr>
              <w:jc w:val="center"/>
              <w:rPr>
                <w:ins w:id="1026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A2D325" w14:textId="62A6CD30" w:rsidR="006A41FE" w:rsidRPr="001D6574" w:rsidRDefault="005A33EB" w:rsidP="0023237B">
            <w:pPr>
              <w:jc w:val="left"/>
              <w:rPr>
                <w:ins w:id="1027" w:author="陈奕利" w:date="2023-09-01T11:46:00Z"/>
                <w:rFonts w:asciiTheme="minorEastAsia" w:hAnsiTheme="minorEastAsia"/>
                <w:szCs w:val="21"/>
              </w:rPr>
            </w:pPr>
            <w:ins w:id="1028" w:author="陈奕利" w:date="2023-09-04T11:50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38B04A4" w14:textId="4477A3CB" w:rsidR="006A41FE" w:rsidRPr="001D6574" w:rsidRDefault="005A33EB" w:rsidP="0023237B">
            <w:pPr>
              <w:jc w:val="left"/>
              <w:rPr>
                <w:ins w:id="1029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030" w:author="陈奕利" w:date="2023-09-04T11:50:00Z">
              <w:r>
                <w:rPr>
                  <w:rFonts w:asciiTheme="minorEastAsia" w:hAnsiTheme="minorEastAsia"/>
                  <w:szCs w:val="21"/>
                </w:rPr>
                <w:t>Start_time</w:t>
              </w:r>
            </w:ins>
            <w:proofErr w:type="spellEnd"/>
          </w:p>
        </w:tc>
        <w:tc>
          <w:tcPr>
            <w:tcW w:w="992" w:type="dxa"/>
            <w:vAlign w:val="center"/>
          </w:tcPr>
          <w:p w14:paraId="573DC505" w14:textId="0A8DA4A0" w:rsidR="006A41FE" w:rsidRPr="001D6574" w:rsidRDefault="005A33EB" w:rsidP="0023237B">
            <w:pPr>
              <w:jc w:val="left"/>
              <w:rPr>
                <w:ins w:id="1031" w:author="陈奕利" w:date="2023-09-01T11:46:00Z"/>
                <w:rFonts w:asciiTheme="minorEastAsia" w:hAnsiTheme="minorEastAsia"/>
                <w:szCs w:val="21"/>
              </w:rPr>
            </w:pPr>
            <w:ins w:id="1032" w:author="陈奕利" w:date="2023-09-04T11:50:00Z">
              <w:r>
                <w:rPr>
                  <w:rFonts w:asciiTheme="minorEastAsia" w:hAnsiTheme="minorEastAsia" w:hint="eastAsia"/>
                  <w:szCs w:val="21"/>
                </w:rPr>
                <w:t>s</w:t>
              </w:r>
              <w:r>
                <w:rPr>
                  <w:rFonts w:asciiTheme="minorEastAsia" w:hAnsiTheme="minorEastAsia"/>
                  <w:szCs w:val="21"/>
                </w:rPr>
                <w:t>tring</w:t>
              </w:r>
            </w:ins>
          </w:p>
        </w:tc>
        <w:tc>
          <w:tcPr>
            <w:tcW w:w="3402" w:type="dxa"/>
            <w:vAlign w:val="center"/>
          </w:tcPr>
          <w:p w14:paraId="77BC288E" w14:textId="60D46850" w:rsidR="006A41FE" w:rsidRPr="001D6574" w:rsidRDefault="005A33EB" w:rsidP="0023237B">
            <w:pPr>
              <w:jc w:val="left"/>
              <w:rPr>
                <w:ins w:id="1033" w:author="陈奕利" w:date="2023-09-01T11:46:00Z"/>
                <w:rFonts w:asciiTheme="minorEastAsia" w:hAnsiTheme="minorEastAsia"/>
                <w:szCs w:val="21"/>
              </w:rPr>
            </w:pPr>
            <w:ins w:id="1034" w:author="陈奕利" w:date="2023-09-04T11:50:00Z">
              <w:r>
                <w:rPr>
                  <w:rFonts w:asciiTheme="minorEastAsia" w:hAnsiTheme="minorEastAsia" w:hint="eastAsia"/>
                  <w:szCs w:val="21"/>
                </w:rPr>
                <w:t>起始的日期，格式为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y</w:t>
              </w:r>
              <w:r>
                <w:rPr>
                  <w:rFonts w:asciiTheme="minorEastAsia" w:hAnsiTheme="minorEastAsia" w:hint="eastAsia"/>
                  <w:szCs w:val="21"/>
                </w:rPr>
                <w:t>yy</w:t>
              </w:r>
              <w:r>
                <w:rPr>
                  <w:rFonts w:asciiTheme="minorEastAsia" w:hAnsiTheme="minorEastAsia"/>
                  <w:szCs w:val="21"/>
                </w:rPr>
                <w:t>y</w:t>
              </w:r>
              <w:proofErr w:type="spellEnd"/>
              <w:r>
                <w:rPr>
                  <w:rFonts w:asciiTheme="minorEastAsia" w:hAnsiTheme="minorEastAsia"/>
                  <w:szCs w:val="21"/>
                </w:rPr>
                <w:t>-mm-dd</w:t>
              </w:r>
            </w:ins>
          </w:p>
        </w:tc>
      </w:tr>
      <w:tr w:rsidR="005A33EB" w:rsidRPr="001C0AE8" w14:paraId="2CC5D301" w14:textId="77777777" w:rsidTr="0023237B">
        <w:trPr>
          <w:trHeight w:val="241"/>
          <w:ins w:id="1035" w:author="陈奕利" w:date="2023-09-04T11:50:00Z"/>
        </w:trPr>
        <w:tc>
          <w:tcPr>
            <w:tcW w:w="1526" w:type="dxa"/>
            <w:shd w:val="clear" w:color="auto" w:fill="auto"/>
            <w:vAlign w:val="center"/>
          </w:tcPr>
          <w:p w14:paraId="4634843C" w14:textId="77777777" w:rsidR="005A33EB" w:rsidRDefault="005A33EB" w:rsidP="005A33EB">
            <w:pPr>
              <w:jc w:val="center"/>
              <w:rPr>
                <w:ins w:id="1036" w:author="陈奕利" w:date="2023-09-04T11:5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C1D53A" w14:textId="575B070F" w:rsidR="005A33EB" w:rsidRDefault="005A33EB" w:rsidP="005A33EB">
            <w:pPr>
              <w:jc w:val="left"/>
              <w:rPr>
                <w:ins w:id="1037" w:author="陈奕利" w:date="2023-09-04T11:50:00Z"/>
                <w:rFonts w:asciiTheme="minorEastAsia" w:hAnsiTheme="minorEastAsia"/>
                <w:szCs w:val="21"/>
              </w:rPr>
            </w:pPr>
            <w:ins w:id="1038" w:author="陈奕利" w:date="2023-09-04T11:51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21DED56" w14:textId="4CA24240" w:rsidR="005A33EB" w:rsidRDefault="005A33EB" w:rsidP="005A33EB">
            <w:pPr>
              <w:jc w:val="left"/>
              <w:rPr>
                <w:ins w:id="1039" w:author="陈奕利" w:date="2023-09-04T11:50:00Z"/>
                <w:rFonts w:asciiTheme="minorEastAsia" w:hAnsiTheme="minorEastAsia"/>
                <w:szCs w:val="21"/>
              </w:rPr>
            </w:pPr>
            <w:proofErr w:type="spellStart"/>
            <w:ins w:id="1040" w:author="陈奕利" w:date="2023-09-04T11:51:00Z">
              <w:r>
                <w:rPr>
                  <w:rFonts w:asciiTheme="minorEastAsia" w:hAnsiTheme="minorEastAsia"/>
                  <w:szCs w:val="21"/>
                </w:rPr>
                <w:t>end_time</w:t>
              </w:r>
            </w:ins>
            <w:proofErr w:type="spellEnd"/>
          </w:p>
        </w:tc>
        <w:tc>
          <w:tcPr>
            <w:tcW w:w="992" w:type="dxa"/>
            <w:vAlign w:val="center"/>
          </w:tcPr>
          <w:p w14:paraId="2126B8DD" w14:textId="31D37236" w:rsidR="005A33EB" w:rsidRDefault="005A33EB" w:rsidP="005A33EB">
            <w:pPr>
              <w:jc w:val="left"/>
              <w:rPr>
                <w:ins w:id="1041" w:author="陈奕利" w:date="2023-09-04T11:50:00Z"/>
                <w:rFonts w:asciiTheme="minorEastAsia" w:hAnsiTheme="minorEastAsia"/>
                <w:szCs w:val="21"/>
              </w:rPr>
            </w:pPr>
            <w:ins w:id="1042" w:author="陈奕利" w:date="2023-09-04T11:51:00Z">
              <w:r>
                <w:rPr>
                  <w:rFonts w:asciiTheme="minorEastAsia" w:hAnsiTheme="minorEastAsia" w:hint="eastAsia"/>
                  <w:szCs w:val="21"/>
                </w:rPr>
                <w:t>s</w:t>
              </w:r>
              <w:r>
                <w:rPr>
                  <w:rFonts w:asciiTheme="minorEastAsia" w:hAnsiTheme="minorEastAsia"/>
                  <w:szCs w:val="21"/>
                </w:rPr>
                <w:t>tring</w:t>
              </w:r>
            </w:ins>
          </w:p>
        </w:tc>
        <w:tc>
          <w:tcPr>
            <w:tcW w:w="3402" w:type="dxa"/>
            <w:vAlign w:val="center"/>
          </w:tcPr>
          <w:p w14:paraId="658EA7BC" w14:textId="657DB4B8" w:rsidR="005A33EB" w:rsidRDefault="005A33EB" w:rsidP="005A33EB">
            <w:pPr>
              <w:jc w:val="left"/>
              <w:rPr>
                <w:ins w:id="1043" w:author="陈奕利" w:date="2023-09-04T11:50:00Z"/>
                <w:rFonts w:asciiTheme="minorEastAsia" w:hAnsiTheme="minorEastAsia"/>
                <w:szCs w:val="21"/>
              </w:rPr>
            </w:pPr>
            <w:ins w:id="1044" w:author="陈奕利" w:date="2023-09-04T11:51:00Z">
              <w:r>
                <w:rPr>
                  <w:rFonts w:asciiTheme="minorEastAsia" w:hAnsiTheme="minorEastAsia" w:hint="eastAsia"/>
                  <w:szCs w:val="21"/>
                </w:rPr>
                <w:t>终止的日期，格式为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y</w:t>
              </w:r>
              <w:r>
                <w:rPr>
                  <w:rFonts w:asciiTheme="minorEastAsia" w:hAnsiTheme="minorEastAsia" w:hint="eastAsia"/>
                  <w:szCs w:val="21"/>
                </w:rPr>
                <w:t>yy</w:t>
              </w:r>
              <w:r>
                <w:rPr>
                  <w:rFonts w:asciiTheme="minorEastAsia" w:hAnsiTheme="minorEastAsia"/>
                  <w:szCs w:val="21"/>
                </w:rPr>
                <w:t>y</w:t>
              </w:r>
              <w:proofErr w:type="spellEnd"/>
              <w:r>
                <w:rPr>
                  <w:rFonts w:asciiTheme="minorEastAsia" w:hAnsiTheme="minorEastAsia"/>
                  <w:szCs w:val="21"/>
                </w:rPr>
                <w:t>-mm-dd</w:t>
              </w:r>
            </w:ins>
          </w:p>
        </w:tc>
      </w:tr>
      <w:tr w:rsidR="005A33EB" w:rsidRPr="00002A9C" w14:paraId="2211FF4E" w14:textId="77777777" w:rsidTr="0023237B">
        <w:trPr>
          <w:ins w:id="1045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4FB47DFE" w14:textId="77777777" w:rsidR="005A33EB" w:rsidRDefault="005A33EB" w:rsidP="005A33EB">
            <w:pPr>
              <w:jc w:val="center"/>
              <w:rPr>
                <w:ins w:id="1046" w:author="陈奕利" w:date="2023-09-01T11:46:00Z"/>
                <w:rFonts w:asciiTheme="minorEastAsia" w:hAnsiTheme="minorEastAsia"/>
                <w:szCs w:val="21"/>
              </w:rPr>
            </w:pPr>
            <w:ins w:id="104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A524AF2" w14:textId="2ADAB0AD" w:rsidR="005A33EB" w:rsidRDefault="005A33EB" w:rsidP="005A33EB">
            <w:pPr>
              <w:jc w:val="left"/>
              <w:rPr>
                <w:ins w:id="1048" w:author="陈奕利" w:date="2023-09-01T11:46:00Z"/>
                <w:rFonts w:asciiTheme="minorEastAsia" w:hAnsiTheme="minorEastAsia"/>
                <w:szCs w:val="21"/>
              </w:rPr>
            </w:pPr>
            <w:ins w:id="1049" w:author="陈奕利" w:date="2023-09-04T11:51:00Z">
              <w:r>
                <w:rPr>
                  <w:rFonts w:asciiTheme="minorEastAsia" w:hAnsiTheme="minorEastAsia"/>
                  <w:szCs w:val="21"/>
                </w:rPr>
                <w:t>20</w:t>
              </w:r>
            </w:ins>
          </w:p>
        </w:tc>
      </w:tr>
      <w:tr w:rsidR="005A33EB" w:rsidRPr="00002A9C" w14:paraId="549F2127" w14:textId="77777777" w:rsidTr="0023237B">
        <w:trPr>
          <w:ins w:id="1050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277C2190" w14:textId="77777777" w:rsidR="005A33EB" w:rsidRDefault="005A33EB" w:rsidP="005A33EB">
            <w:pPr>
              <w:jc w:val="center"/>
              <w:rPr>
                <w:ins w:id="1051" w:author="陈奕利" w:date="2023-09-01T11:46:00Z"/>
                <w:rFonts w:asciiTheme="minorEastAsia" w:hAnsiTheme="minorEastAsia"/>
                <w:szCs w:val="21"/>
              </w:rPr>
            </w:pPr>
            <w:ins w:id="1052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0205D10" w14:textId="77777777" w:rsidR="005A33EB" w:rsidRDefault="005A33EB" w:rsidP="005A33EB">
            <w:pPr>
              <w:jc w:val="left"/>
              <w:rPr>
                <w:ins w:id="1053" w:author="陈奕利" w:date="2023-09-01T11:46:00Z"/>
                <w:rFonts w:asciiTheme="minorEastAsia" w:hAnsiTheme="minorEastAsia"/>
                <w:szCs w:val="21"/>
              </w:rPr>
            </w:pPr>
            <w:ins w:id="1054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5A33EB" w:rsidRPr="00002A9C" w14:paraId="3BB3D1F6" w14:textId="77777777" w:rsidTr="0023237B">
        <w:trPr>
          <w:ins w:id="1055" w:author="陈奕利" w:date="2023-09-04T11:51:00Z"/>
        </w:trPr>
        <w:tc>
          <w:tcPr>
            <w:tcW w:w="1526" w:type="dxa"/>
            <w:shd w:val="clear" w:color="auto" w:fill="auto"/>
            <w:vAlign w:val="center"/>
          </w:tcPr>
          <w:p w14:paraId="4E49A6D1" w14:textId="29290475" w:rsidR="005A33EB" w:rsidRDefault="005A33EB" w:rsidP="005A33EB">
            <w:pPr>
              <w:jc w:val="center"/>
              <w:rPr>
                <w:ins w:id="1056" w:author="陈奕利" w:date="2023-09-04T11:51:00Z"/>
                <w:rFonts w:asciiTheme="minorEastAsia" w:hAnsiTheme="minorEastAsia"/>
                <w:szCs w:val="21"/>
              </w:rPr>
            </w:pPr>
            <w:ins w:id="1057" w:author="陈奕利" w:date="2023-09-04T11:51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7F24D4E" w14:textId="5908AF7F" w:rsidR="005A33EB" w:rsidRPr="005A33EB" w:rsidRDefault="005A33EB">
            <w:pPr>
              <w:pStyle w:val="ad"/>
              <w:numPr>
                <w:ilvl w:val="0"/>
                <w:numId w:val="41"/>
              </w:numPr>
              <w:ind w:firstLineChars="0"/>
              <w:jc w:val="left"/>
              <w:rPr>
                <w:ins w:id="1058" w:author="陈奕利" w:date="2023-09-04T11:52:00Z"/>
                <w:rFonts w:asciiTheme="minorEastAsia" w:hAnsiTheme="minorEastAsia"/>
                <w:szCs w:val="21"/>
                <w:rPrChange w:id="1059" w:author="陈奕利" w:date="2023-09-04T11:52:00Z">
                  <w:rPr>
                    <w:ins w:id="1060" w:author="陈奕利" w:date="2023-09-04T11:52:00Z"/>
                  </w:rPr>
                </w:rPrChange>
              </w:rPr>
              <w:pPrChange w:id="1061" w:author="陈奕利" w:date="2023-09-04T11:52:00Z">
                <w:pPr>
                  <w:jc w:val="left"/>
                </w:pPr>
              </w:pPrChange>
            </w:pPr>
            <w:ins w:id="1062" w:author="陈奕利" w:date="2023-09-04T11:52:00Z">
              <w:r w:rsidRPr="005A33EB">
                <w:rPr>
                  <w:rFonts w:asciiTheme="minorEastAsia" w:hAnsiTheme="minorEastAsia" w:hint="eastAsia"/>
                  <w:szCs w:val="21"/>
                  <w:rPrChange w:id="1063" w:author="陈奕利" w:date="2023-09-04T11:52:00Z">
                    <w:rPr>
                      <w:rFonts w:hint="eastAsia"/>
                    </w:rPr>
                  </w:rPrChange>
                </w:rPr>
                <w:t>本命令用于获取</w:t>
              </w:r>
              <w:proofErr w:type="spellStart"/>
              <w:r w:rsidRPr="005A33EB">
                <w:rPr>
                  <w:rFonts w:asciiTheme="minorEastAsia" w:hAnsiTheme="minorEastAsia"/>
                  <w:szCs w:val="21"/>
                  <w:rPrChange w:id="1064" w:author="陈奕利" w:date="2023-09-04T11:52:00Z">
                    <w:rPr/>
                  </w:rPrChange>
                </w:rPr>
                <w:t>start_time</w:t>
              </w:r>
              <w:proofErr w:type="spellEnd"/>
              <w:r w:rsidRPr="005A33EB">
                <w:rPr>
                  <w:rFonts w:asciiTheme="minorEastAsia" w:hAnsiTheme="minorEastAsia"/>
                  <w:szCs w:val="21"/>
                  <w:rPrChange w:id="1065" w:author="陈奕利" w:date="2023-09-04T11:52:00Z">
                    <w:rPr/>
                  </w:rPrChange>
                </w:rPr>
                <w:t xml:space="preserve">, </w:t>
              </w:r>
              <w:proofErr w:type="spellStart"/>
              <w:r w:rsidRPr="005A33EB">
                <w:rPr>
                  <w:rFonts w:asciiTheme="minorEastAsia" w:hAnsiTheme="minorEastAsia"/>
                  <w:szCs w:val="21"/>
                  <w:rPrChange w:id="1066" w:author="陈奕利" w:date="2023-09-04T11:52:00Z">
                    <w:rPr/>
                  </w:rPrChange>
                </w:rPr>
                <w:t>end_time</w:t>
              </w:r>
              <w:proofErr w:type="spellEnd"/>
              <w:r w:rsidRPr="005A33EB">
                <w:rPr>
                  <w:rFonts w:asciiTheme="minorEastAsia" w:hAnsiTheme="minorEastAsia" w:hint="eastAsia"/>
                  <w:szCs w:val="21"/>
                  <w:rPrChange w:id="1067" w:author="陈奕利" w:date="2023-09-04T11:52:00Z">
                    <w:rPr>
                      <w:rFonts w:hint="eastAsia"/>
                    </w:rPr>
                  </w:rPrChange>
                </w:rPr>
                <w:t>时间区间的所有文件，包含</w:t>
              </w:r>
              <w:proofErr w:type="spellStart"/>
              <w:r w:rsidRPr="005A33EB">
                <w:rPr>
                  <w:rFonts w:asciiTheme="minorEastAsia" w:hAnsiTheme="minorEastAsia"/>
                  <w:szCs w:val="21"/>
                  <w:rPrChange w:id="1068" w:author="陈奕利" w:date="2023-09-04T11:52:00Z">
                    <w:rPr/>
                  </w:rPrChange>
                </w:rPr>
                <w:t>start_end</w:t>
              </w:r>
              <w:proofErr w:type="spellEnd"/>
              <w:r w:rsidRPr="005A33EB">
                <w:rPr>
                  <w:rFonts w:asciiTheme="minorEastAsia" w:hAnsiTheme="minorEastAsia"/>
                  <w:szCs w:val="21"/>
                  <w:rPrChange w:id="1069" w:author="陈奕利" w:date="2023-09-04T11:52:00Z">
                    <w:rPr/>
                  </w:rPrChange>
                </w:rPr>
                <w:t xml:space="preserve">, </w:t>
              </w:r>
              <w:proofErr w:type="spellStart"/>
              <w:r w:rsidRPr="005A33EB">
                <w:rPr>
                  <w:rFonts w:asciiTheme="minorEastAsia" w:hAnsiTheme="minorEastAsia"/>
                  <w:szCs w:val="21"/>
                  <w:rPrChange w:id="1070" w:author="陈奕利" w:date="2023-09-04T11:52:00Z">
                    <w:rPr/>
                  </w:rPrChange>
                </w:rPr>
                <w:t>end_time</w:t>
              </w:r>
              <w:proofErr w:type="spellEnd"/>
              <w:r w:rsidRPr="005A33EB">
                <w:rPr>
                  <w:rFonts w:asciiTheme="minorEastAsia" w:hAnsiTheme="minorEastAsia" w:hint="eastAsia"/>
                  <w:szCs w:val="21"/>
                  <w:rPrChange w:id="1071" w:author="陈奕利" w:date="2023-09-04T11:52:00Z">
                    <w:rPr>
                      <w:rFonts w:hint="eastAsia"/>
                    </w:rPr>
                  </w:rPrChange>
                </w:rPr>
                <w:t>时间在内</w:t>
              </w:r>
            </w:ins>
            <w:ins w:id="1072" w:author="陈奕利" w:date="2023-09-04T11:57:00Z">
              <w:r w:rsidR="00246D51">
                <w:rPr>
                  <w:rFonts w:asciiTheme="minorEastAsia" w:hAnsiTheme="minorEastAsia" w:hint="eastAsia"/>
                  <w:szCs w:val="21"/>
                </w:rPr>
                <w:t>。当</w:t>
              </w:r>
              <w:proofErr w:type="spellStart"/>
              <w:r w:rsidR="00246D51">
                <w:rPr>
                  <w:rFonts w:asciiTheme="minorEastAsia" w:hAnsiTheme="minorEastAsia" w:hint="eastAsia"/>
                  <w:szCs w:val="21"/>
                </w:rPr>
                <w:t>s</w:t>
              </w:r>
              <w:r w:rsidR="00246D51">
                <w:rPr>
                  <w:rFonts w:asciiTheme="minorEastAsia" w:hAnsiTheme="minorEastAsia"/>
                  <w:szCs w:val="21"/>
                </w:rPr>
                <w:t>tart_time</w:t>
              </w:r>
              <w:proofErr w:type="spellEnd"/>
              <w:r w:rsidR="00246D51">
                <w:rPr>
                  <w:rFonts w:asciiTheme="minorEastAsia" w:hAnsiTheme="minorEastAsia" w:hint="eastAsia"/>
                  <w:szCs w:val="21"/>
                </w:rPr>
                <w:t>和</w:t>
              </w:r>
              <w:proofErr w:type="spellStart"/>
              <w:r w:rsidR="00246D51">
                <w:rPr>
                  <w:rFonts w:asciiTheme="minorEastAsia" w:hAnsiTheme="minorEastAsia" w:hint="eastAsia"/>
                  <w:szCs w:val="21"/>
                </w:rPr>
                <w:t>e</w:t>
              </w:r>
              <w:r w:rsidR="00246D51">
                <w:rPr>
                  <w:rFonts w:asciiTheme="minorEastAsia" w:hAnsiTheme="minorEastAsia"/>
                  <w:szCs w:val="21"/>
                </w:rPr>
                <w:t>nd_time</w:t>
              </w:r>
              <w:proofErr w:type="spellEnd"/>
              <w:r w:rsidR="00246D51">
                <w:rPr>
                  <w:rFonts w:asciiTheme="minorEastAsia" w:hAnsiTheme="minorEastAsia" w:hint="eastAsia"/>
                  <w:szCs w:val="21"/>
                </w:rPr>
                <w:t>相同时，表示获取</w:t>
              </w:r>
              <w:proofErr w:type="spellStart"/>
              <w:r w:rsidR="00246D51">
                <w:rPr>
                  <w:rFonts w:asciiTheme="minorEastAsia" w:hAnsiTheme="minorEastAsia" w:hint="eastAsia"/>
                  <w:szCs w:val="21"/>
                </w:rPr>
                <w:t>s</w:t>
              </w:r>
              <w:r w:rsidR="00246D51">
                <w:rPr>
                  <w:rFonts w:asciiTheme="minorEastAsia" w:hAnsiTheme="minorEastAsia"/>
                  <w:szCs w:val="21"/>
                </w:rPr>
                <w:t>tart_time</w:t>
              </w:r>
              <w:proofErr w:type="spellEnd"/>
              <w:r w:rsidR="00246D51">
                <w:rPr>
                  <w:rFonts w:asciiTheme="minorEastAsia" w:hAnsiTheme="minorEastAsia" w:hint="eastAsia"/>
                  <w:szCs w:val="21"/>
                </w:rPr>
                <w:t>这一天的文件</w:t>
              </w:r>
            </w:ins>
          </w:p>
          <w:p w14:paraId="7A91854D" w14:textId="404B4B0E" w:rsidR="005A33EB" w:rsidRPr="005A33EB" w:rsidRDefault="000B1AE2">
            <w:pPr>
              <w:pStyle w:val="ad"/>
              <w:numPr>
                <w:ilvl w:val="0"/>
                <w:numId w:val="41"/>
              </w:numPr>
              <w:ind w:firstLineChars="0"/>
              <w:jc w:val="left"/>
              <w:rPr>
                <w:ins w:id="1073" w:author="陈奕利" w:date="2023-09-04T11:51:00Z"/>
                <w:rFonts w:asciiTheme="minorEastAsia" w:hAnsiTheme="minorEastAsia"/>
                <w:szCs w:val="21"/>
                <w:rPrChange w:id="1074" w:author="陈奕利" w:date="2023-09-04T11:52:00Z">
                  <w:rPr>
                    <w:ins w:id="1075" w:author="陈奕利" w:date="2023-09-04T11:51:00Z"/>
                  </w:rPr>
                </w:rPrChange>
              </w:rPr>
              <w:pPrChange w:id="1076" w:author="陈奕利" w:date="2023-09-04T11:52:00Z">
                <w:pPr>
                  <w:jc w:val="left"/>
                </w:pPr>
              </w:pPrChange>
            </w:pPr>
            <w:ins w:id="1077" w:author="陈奕利" w:date="2023-09-04T11:56:00Z">
              <w:r>
                <w:rPr>
                  <w:rFonts w:asciiTheme="minorEastAsia" w:hAnsiTheme="minorEastAsia" w:hint="eastAsia"/>
                  <w:szCs w:val="21"/>
                </w:rPr>
                <w:t>时间为UTC</w:t>
              </w:r>
            </w:ins>
            <w:ins w:id="1078" w:author="陈奕利" w:date="2023-09-04T11:57:00Z">
              <w:r w:rsidR="00877D9E">
                <w:rPr>
                  <w:rFonts w:asciiTheme="minorEastAsia" w:hAnsiTheme="minorEastAsia" w:hint="eastAsia"/>
                  <w:szCs w:val="21"/>
                </w:rPr>
                <w:t>，以天为单位</w:t>
              </w:r>
            </w:ins>
          </w:p>
        </w:tc>
      </w:tr>
    </w:tbl>
    <w:p w14:paraId="77C7B60C" w14:textId="77777777" w:rsidR="006A41FE" w:rsidRDefault="006A41FE" w:rsidP="006A41FE">
      <w:pPr>
        <w:spacing w:line="360" w:lineRule="auto"/>
        <w:rPr>
          <w:ins w:id="1079" w:author="陈奕利" w:date="2023-09-01T11:46:00Z"/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A41FE" w:rsidRPr="00002A9C" w14:paraId="3A78A9B3" w14:textId="77777777" w:rsidTr="0023237B">
        <w:trPr>
          <w:ins w:id="1080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9FE53E" w14:textId="77777777" w:rsidR="006A41FE" w:rsidRPr="00002A9C" w:rsidRDefault="006A41FE" w:rsidP="0023237B">
            <w:pPr>
              <w:jc w:val="center"/>
              <w:rPr>
                <w:ins w:id="1081" w:author="陈奕利" w:date="2023-09-01T11:46:00Z"/>
                <w:rFonts w:asciiTheme="minorEastAsia" w:hAnsiTheme="minorEastAsia" w:cs="宋体"/>
                <w:szCs w:val="21"/>
              </w:rPr>
            </w:pPr>
            <w:ins w:id="1082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A512A" w14:textId="64F7FC59" w:rsidR="006A41FE" w:rsidRDefault="006A41FE" w:rsidP="0023237B">
            <w:pPr>
              <w:jc w:val="left"/>
              <w:rPr>
                <w:ins w:id="1083" w:author="陈奕利" w:date="2023-09-01T11:46:00Z"/>
                <w:rFonts w:asciiTheme="minorEastAsia" w:hAnsiTheme="minorEastAsia" w:cs="宋体"/>
                <w:szCs w:val="21"/>
              </w:rPr>
            </w:pPr>
            <w:ins w:id="1084" w:author="陈奕利" w:date="2023-09-01T11:46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1085" w:author="陈奕利" w:date="2023-09-01T11:50:00Z">
              <w:r w:rsidR="00AB23A2">
                <w:rPr>
                  <w:rFonts w:asciiTheme="minorEastAsia" w:hAnsiTheme="minorEastAsia" w:cs="宋体"/>
                  <w:szCs w:val="21"/>
                </w:rPr>
                <w:t>94</w:t>
              </w:r>
            </w:ins>
          </w:p>
        </w:tc>
      </w:tr>
      <w:tr w:rsidR="006A41FE" w:rsidRPr="0028101D" w14:paraId="522D4DF6" w14:textId="77777777" w:rsidTr="0023237B">
        <w:trPr>
          <w:ins w:id="1086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42131204" w14:textId="77777777" w:rsidR="006A41FE" w:rsidRPr="00002A9C" w:rsidRDefault="006A41FE" w:rsidP="0023237B">
            <w:pPr>
              <w:jc w:val="center"/>
              <w:rPr>
                <w:ins w:id="1087" w:author="陈奕利" w:date="2023-09-01T11:46:00Z"/>
                <w:rFonts w:asciiTheme="minorEastAsia" w:hAnsiTheme="minorEastAsia"/>
                <w:szCs w:val="21"/>
              </w:rPr>
            </w:pPr>
            <w:ins w:id="108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0A7030F" w14:textId="67751AF1" w:rsidR="006A41FE" w:rsidRPr="004E6B38" w:rsidRDefault="006A41FE" w:rsidP="0023237B">
            <w:pPr>
              <w:jc w:val="left"/>
              <w:rPr>
                <w:ins w:id="1089" w:author="陈奕利" w:date="2023-09-01T11:46:00Z"/>
                <w:rFonts w:asciiTheme="minorEastAsia" w:hAnsiTheme="minorEastAsia"/>
                <w:szCs w:val="21"/>
              </w:rPr>
            </w:pPr>
            <w:ins w:id="1090" w:author="陈奕利" w:date="2023-09-01T11:46:00Z">
              <w:r>
                <w:rPr>
                  <w:rFonts w:hint="eastAsia"/>
                </w:rPr>
                <w:t>获取</w:t>
              </w:r>
            </w:ins>
            <w:ins w:id="1091" w:author="陈奕利" w:date="2023-09-01T11:51:00Z">
              <w:r w:rsidR="00964F2A">
                <w:rPr>
                  <w:rFonts w:hint="eastAsia"/>
                </w:rPr>
                <w:t>历史记录文件</w:t>
              </w:r>
            </w:ins>
            <w:ins w:id="1092" w:author="陈奕利" w:date="2023-09-01T11:46:00Z">
              <w:r>
                <w:rPr>
                  <w:rFonts w:hint="eastAsia"/>
                </w:rPr>
                <w:t>列表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6A41FE" w:rsidRPr="00002A9C" w14:paraId="0C19773C" w14:textId="77777777" w:rsidTr="0023237B">
        <w:trPr>
          <w:ins w:id="1093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2F14A56B" w14:textId="77777777" w:rsidR="006A41FE" w:rsidRDefault="006A41FE" w:rsidP="0023237B">
            <w:pPr>
              <w:jc w:val="center"/>
              <w:rPr>
                <w:ins w:id="1094" w:author="陈奕利" w:date="2023-09-01T11:46:00Z"/>
                <w:rFonts w:asciiTheme="minorEastAsia" w:hAnsiTheme="minorEastAsia"/>
                <w:szCs w:val="21"/>
              </w:rPr>
            </w:pPr>
            <w:ins w:id="1095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61AC58C" w14:textId="1C67C7D4" w:rsidR="006A41FE" w:rsidRDefault="006A41FE" w:rsidP="0023237B">
            <w:pPr>
              <w:jc w:val="left"/>
              <w:rPr>
                <w:ins w:id="1096" w:author="陈奕利" w:date="2023-09-01T11:46:00Z"/>
                <w:rFonts w:asciiTheme="minorEastAsia" w:hAnsiTheme="minorEastAsia"/>
                <w:szCs w:val="21"/>
              </w:rPr>
            </w:pPr>
            <w:ins w:id="1097" w:author="陈奕利" w:date="2023-09-01T11:46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6A41FE" w:rsidRPr="00002A9C" w14:paraId="246A5F8C" w14:textId="77777777" w:rsidTr="0023237B">
        <w:trPr>
          <w:ins w:id="1098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47FFF770" w14:textId="77777777" w:rsidR="006A41FE" w:rsidRDefault="006A41FE" w:rsidP="0023237B">
            <w:pPr>
              <w:jc w:val="center"/>
              <w:rPr>
                <w:ins w:id="1099" w:author="陈奕利" w:date="2023-09-01T11:46:00Z"/>
                <w:rFonts w:asciiTheme="minorEastAsia" w:hAnsiTheme="minorEastAsia"/>
                <w:szCs w:val="21"/>
              </w:rPr>
            </w:pPr>
            <w:ins w:id="1100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1C457D5" w14:textId="77777777" w:rsidR="006A41FE" w:rsidRDefault="006A41FE" w:rsidP="0023237B">
            <w:pPr>
              <w:jc w:val="left"/>
              <w:rPr>
                <w:ins w:id="1101" w:author="陈奕利" w:date="2023-09-01T11:46:00Z"/>
                <w:rFonts w:asciiTheme="minorEastAsia" w:hAnsiTheme="minorEastAsia"/>
                <w:szCs w:val="21"/>
              </w:rPr>
            </w:pPr>
            <w:ins w:id="1102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600A7615" w14:textId="77777777" w:rsidTr="0023237B">
        <w:trPr>
          <w:trHeight w:val="50"/>
          <w:ins w:id="1103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E0372F" w14:textId="77777777" w:rsidR="006A41FE" w:rsidRPr="001C0AE8" w:rsidRDefault="006A41FE" w:rsidP="0023237B">
            <w:pPr>
              <w:jc w:val="center"/>
              <w:rPr>
                <w:ins w:id="1104" w:author="陈奕利" w:date="2023-09-01T11:46:00Z"/>
                <w:rFonts w:asciiTheme="minorEastAsia" w:hAnsiTheme="minorEastAsia"/>
                <w:szCs w:val="21"/>
              </w:rPr>
            </w:pPr>
            <w:ins w:id="1105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77B1B7D3" w14:textId="77777777" w:rsidR="006A41FE" w:rsidRPr="001C0AE8" w:rsidRDefault="006A41FE" w:rsidP="0023237B">
            <w:pPr>
              <w:jc w:val="left"/>
              <w:rPr>
                <w:ins w:id="1106" w:author="陈奕利" w:date="2023-09-01T11:46:00Z"/>
                <w:rFonts w:asciiTheme="minorEastAsia" w:hAnsiTheme="minorEastAsia"/>
                <w:szCs w:val="21"/>
              </w:rPr>
            </w:pPr>
            <w:ins w:id="1107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7E60ADE" w14:textId="77777777" w:rsidR="006A41FE" w:rsidRPr="001C0AE8" w:rsidRDefault="006A41FE" w:rsidP="0023237B">
            <w:pPr>
              <w:jc w:val="left"/>
              <w:rPr>
                <w:ins w:id="1108" w:author="陈奕利" w:date="2023-09-01T11:46:00Z"/>
                <w:rFonts w:asciiTheme="minorEastAsia" w:hAnsiTheme="minorEastAsia"/>
                <w:szCs w:val="21"/>
              </w:rPr>
            </w:pPr>
            <w:ins w:id="1109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4F3BD22C" w14:textId="77777777" w:rsidR="006A41FE" w:rsidRPr="001C0AE8" w:rsidRDefault="006A41FE" w:rsidP="0023237B">
            <w:pPr>
              <w:jc w:val="left"/>
              <w:rPr>
                <w:ins w:id="1110" w:author="陈奕利" w:date="2023-09-01T11:46:00Z"/>
                <w:rFonts w:asciiTheme="minorEastAsia" w:hAnsiTheme="minorEastAsia"/>
                <w:szCs w:val="21"/>
              </w:rPr>
            </w:pPr>
            <w:ins w:id="1111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44FAAEA3" w14:textId="77777777" w:rsidR="006A41FE" w:rsidRPr="001C0AE8" w:rsidRDefault="006A41FE" w:rsidP="0023237B">
            <w:pPr>
              <w:jc w:val="left"/>
              <w:rPr>
                <w:ins w:id="1112" w:author="陈奕利" w:date="2023-09-01T11:46:00Z"/>
                <w:rFonts w:asciiTheme="minorEastAsia" w:hAnsiTheme="minorEastAsia"/>
                <w:szCs w:val="21"/>
              </w:rPr>
            </w:pPr>
            <w:ins w:id="1113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6A41FE" w:rsidRPr="001C0AE8" w14:paraId="7E58B76A" w14:textId="77777777" w:rsidTr="0023237B">
        <w:trPr>
          <w:trHeight w:val="50"/>
          <w:ins w:id="1114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C60FFCA" w14:textId="77777777" w:rsidR="006A41FE" w:rsidRDefault="006A41FE" w:rsidP="0023237B">
            <w:pPr>
              <w:jc w:val="center"/>
              <w:rPr>
                <w:ins w:id="1115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0419B0A" w14:textId="77777777" w:rsidR="006A41FE" w:rsidRPr="00574645" w:rsidRDefault="006A41FE" w:rsidP="0023237B">
            <w:pPr>
              <w:jc w:val="left"/>
              <w:rPr>
                <w:ins w:id="1116" w:author="陈奕利" w:date="2023-09-01T11:46:00Z"/>
                <w:rFonts w:asciiTheme="minorEastAsia" w:hAnsiTheme="minorEastAsia"/>
                <w:szCs w:val="21"/>
              </w:rPr>
            </w:pPr>
            <w:ins w:id="1117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FE57A04" w14:textId="176B278D" w:rsidR="006A41FE" w:rsidRPr="00F14137" w:rsidRDefault="006A41FE" w:rsidP="0023237B">
            <w:pPr>
              <w:jc w:val="left"/>
              <w:rPr>
                <w:ins w:id="1118" w:author="陈奕利" w:date="2023-09-01T11:46:00Z"/>
                <w:rFonts w:asciiTheme="minorEastAsia" w:hAnsiTheme="minorEastAsia"/>
                <w:sz w:val="18"/>
                <w:szCs w:val="18"/>
              </w:rPr>
            </w:pPr>
            <w:proofErr w:type="spellStart"/>
            <w:ins w:id="1119" w:author="陈奕利" w:date="2023-09-01T11:46:00Z">
              <w:r>
                <w:rPr>
                  <w:rFonts w:asciiTheme="minorEastAsia" w:hAnsiTheme="minorEastAsia"/>
                  <w:szCs w:val="21"/>
                </w:rPr>
                <w:t>total_num</w:t>
              </w:r>
              <w:proofErr w:type="spellEnd"/>
            </w:ins>
          </w:p>
        </w:tc>
        <w:tc>
          <w:tcPr>
            <w:tcW w:w="1134" w:type="dxa"/>
          </w:tcPr>
          <w:p w14:paraId="5186CBD0" w14:textId="77777777" w:rsidR="006A41FE" w:rsidRPr="00874A55" w:rsidRDefault="006A41FE" w:rsidP="0023237B">
            <w:pPr>
              <w:jc w:val="left"/>
              <w:rPr>
                <w:ins w:id="1120" w:author="陈奕利" w:date="2023-09-01T11:46:00Z"/>
                <w:rFonts w:asciiTheme="minorEastAsia" w:hAnsiTheme="minorEastAsia"/>
                <w:szCs w:val="21"/>
              </w:rPr>
            </w:pPr>
            <w:ins w:id="1121" w:author="陈奕利" w:date="2023-09-01T11:46:00Z">
              <w:r w:rsidRPr="00767FE0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3B45C30E" w14:textId="1A619CFE" w:rsidR="006A41FE" w:rsidRPr="00F14137" w:rsidRDefault="00060062" w:rsidP="0023237B">
            <w:pPr>
              <w:jc w:val="left"/>
              <w:rPr>
                <w:ins w:id="1122" w:author="陈奕利" w:date="2023-09-01T11:46:00Z"/>
                <w:rFonts w:asciiTheme="minorEastAsia" w:hAnsiTheme="minorEastAsia"/>
                <w:sz w:val="18"/>
                <w:szCs w:val="18"/>
              </w:rPr>
            </w:pPr>
            <w:ins w:id="1123" w:author="陈奕利" w:date="2023-09-04T11:53:00Z">
              <w:r>
                <w:rPr>
                  <w:rFonts w:asciiTheme="minorEastAsia" w:hAnsiTheme="minorEastAsia" w:hint="eastAsia"/>
                  <w:szCs w:val="21"/>
                </w:rPr>
                <w:t>文件总数</w:t>
              </w:r>
            </w:ins>
          </w:p>
        </w:tc>
      </w:tr>
      <w:tr w:rsidR="006A41FE" w:rsidRPr="001C0AE8" w14:paraId="0CD8958B" w14:textId="77777777" w:rsidTr="0023237B">
        <w:trPr>
          <w:trHeight w:val="50"/>
          <w:ins w:id="1124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C815AB7" w14:textId="77777777" w:rsidR="006A41FE" w:rsidRDefault="006A41FE" w:rsidP="0023237B">
            <w:pPr>
              <w:jc w:val="center"/>
              <w:rPr>
                <w:ins w:id="1125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81E609" w14:textId="77777777" w:rsidR="006A41FE" w:rsidRPr="00574645" w:rsidRDefault="006A41FE" w:rsidP="0023237B">
            <w:pPr>
              <w:jc w:val="left"/>
              <w:rPr>
                <w:ins w:id="1126" w:author="陈奕利" w:date="2023-09-01T11:46:00Z"/>
                <w:rFonts w:asciiTheme="minorEastAsia" w:hAnsiTheme="minorEastAsia"/>
                <w:szCs w:val="21"/>
              </w:rPr>
            </w:pPr>
            <w:ins w:id="1127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762D305" w14:textId="03F92235" w:rsidR="006A41FE" w:rsidRPr="00F14137" w:rsidRDefault="006A41FE" w:rsidP="0023237B">
            <w:pPr>
              <w:jc w:val="left"/>
              <w:rPr>
                <w:ins w:id="1128" w:author="陈奕利" w:date="2023-09-01T11:46:00Z"/>
                <w:rFonts w:asciiTheme="minorEastAsia" w:hAnsiTheme="minorEastAsia"/>
                <w:sz w:val="18"/>
                <w:szCs w:val="18"/>
              </w:rPr>
            </w:pPr>
            <w:proofErr w:type="spellStart"/>
            <w:ins w:id="1129" w:author="陈奕利" w:date="2023-09-01T11:46:00Z">
              <w:r>
                <w:rPr>
                  <w:rFonts w:asciiTheme="minorEastAsia" w:hAnsiTheme="minorEastAsia"/>
                  <w:szCs w:val="21"/>
                </w:rPr>
                <w:t>cur_num</w:t>
              </w:r>
              <w:proofErr w:type="spellEnd"/>
            </w:ins>
          </w:p>
        </w:tc>
        <w:tc>
          <w:tcPr>
            <w:tcW w:w="1134" w:type="dxa"/>
          </w:tcPr>
          <w:p w14:paraId="75462215" w14:textId="77777777" w:rsidR="006A41FE" w:rsidRPr="00874A55" w:rsidRDefault="006A41FE" w:rsidP="0023237B">
            <w:pPr>
              <w:jc w:val="left"/>
              <w:rPr>
                <w:ins w:id="1130" w:author="陈奕利" w:date="2023-09-01T11:46:00Z"/>
                <w:rFonts w:asciiTheme="minorEastAsia" w:hAnsiTheme="minorEastAsia"/>
                <w:szCs w:val="21"/>
              </w:rPr>
            </w:pPr>
            <w:ins w:id="1131" w:author="陈奕利" w:date="2023-09-01T11:46:00Z">
              <w:r w:rsidRPr="00767FE0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1E967378" w14:textId="51AA58C7" w:rsidR="006A41FE" w:rsidRPr="00F14137" w:rsidRDefault="00060062" w:rsidP="0023237B">
            <w:pPr>
              <w:jc w:val="left"/>
              <w:rPr>
                <w:ins w:id="1132" w:author="陈奕利" w:date="2023-09-01T11:46:00Z"/>
                <w:rFonts w:asciiTheme="minorEastAsia" w:hAnsiTheme="minorEastAsia"/>
                <w:sz w:val="18"/>
                <w:szCs w:val="18"/>
              </w:rPr>
            </w:pPr>
            <w:ins w:id="1133" w:author="陈奕利" w:date="2023-09-04T11:54:00Z">
              <w:r>
                <w:rPr>
                  <w:rFonts w:asciiTheme="minorEastAsia" w:hAnsiTheme="minorEastAsia" w:hint="eastAsia"/>
                  <w:szCs w:val="21"/>
                </w:rPr>
                <w:t>本次获取的文件总数</w:t>
              </w:r>
            </w:ins>
          </w:p>
        </w:tc>
      </w:tr>
      <w:tr w:rsidR="006A41FE" w:rsidRPr="001C0AE8" w14:paraId="6D96C113" w14:textId="77777777" w:rsidTr="0023237B">
        <w:trPr>
          <w:trHeight w:val="241"/>
          <w:ins w:id="1134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BEDABE4" w14:textId="77777777" w:rsidR="006A41FE" w:rsidRDefault="006A41FE" w:rsidP="0023237B">
            <w:pPr>
              <w:jc w:val="center"/>
              <w:rPr>
                <w:ins w:id="1135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E84517" w14:textId="77777777" w:rsidR="006A41FE" w:rsidRPr="001D6574" w:rsidRDefault="006A41FE" w:rsidP="0023237B">
            <w:pPr>
              <w:jc w:val="left"/>
              <w:rPr>
                <w:ins w:id="1136" w:author="陈奕利" w:date="2023-09-01T11:46:00Z"/>
                <w:rFonts w:asciiTheme="minorEastAsia" w:hAnsiTheme="minorEastAsia"/>
                <w:szCs w:val="21"/>
              </w:rPr>
            </w:pPr>
            <w:ins w:id="1137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4AF2F30" w14:textId="2860E423" w:rsidR="006A41FE" w:rsidRPr="001D6574" w:rsidRDefault="00AB23A2" w:rsidP="0023237B">
            <w:pPr>
              <w:jc w:val="left"/>
              <w:rPr>
                <w:ins w:id="1138" w:author="陈奕利" w:date="2023-09-01T11:46:00Z"/>
                <w:rFonts w:asciiTheme="minorEastAsia" w:hAnsiTheme="minorEastAsia"/>
                <w:szCs w:val="21"/>
              </w:rPr>
            </w:pPr>
            <w:ins w:id="1139" w:author="陈奕利" w:date="2023-09-01T11:50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1140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  <w:r w:rsidR="006A41FE">
                <w:rPr>
                  <w:rFonts w:asciiTheme="minorEastAsia" w:hAnsiTheme="minorEastAsia"/>
                  <w:szCs w:val="21"/>
                </w:rPr>
                <w:t>_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len</w:t>
              </w:r>
            </w:ins>
          </w:p>
        </w:tc>
        <w:tc>
          <w:tcPr>
            <w:tcW w:w="1134" w:type="dxa"/>
          </w:tcPr>
          <w:p w14:paraId="0FB2283F" w14:textId="77777777" w:rsidR="006A41FE" w:rsidRPr="001D6574" w:rsidRDefault="006A41FE" w:rsidP="0023237B">
            <w:pPr>
              <w:jc w:val="left"/>
              <w:rPr>
                <w:ins w:id="1141" w:author="陈奕利" w:date="2023-09-01T11:46:00Z"/>
                <w:rFonts w:asciiTheme="minorEastAsia" w:hAnsiTheme="minorEastAsia"/>
                <w:szCs w:val="21"/>
              </w:rPr>
            </w:pPr>
            <w:ins w:id="1142" w:author="陈奕利" w:date="2023-09-01T11:46:00Z">
              <w:r w:rsidRPr="005B3BAF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40BEAA44" w14:textId="4FE6E42B" w:rsidR="006A41FE" w:rsidRPr="001D6574" w:rsidRDefault="00AB23A2" w:rsidP="0023237B">
            <w:pPr>
              <w:jc w:val="left"/>
              <w:rPr>
                <w:ins w:id="1143" w:author="陈奕利" w:date="2023-09-01T11:46:00Z"/>
                <w:rFonts w:asciiTheme="minorEastAsia" w:hAnsiTheme="minorEastAsia"/>
                <w:szCs w:val="21"/>
              </w:rPr>
            </w:pPr>
            <w:ins w:id="1144" w:author="陈奕利" w:date="2023-09-01T11:50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145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名字长度</w:t>
              </w:r>
            </w:ins>
          </w:p>
        </w:tc>
      </w:tr>
      <w:tr w:rsidR="006A41FE" w:rsidRPr="001C0AE8" w14:paraId="6531D16D" w14:textId="77777777" w:rsidTr="0023237B">
        <w:trPr>
          <w:trHeight w:val="241"/>
          <w:ins w:id="1146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B79F5F4" w14:textId="77777777" w:rsidR="006A41FE" w:rsidRDefault="006A41FE" w:rsidP="0023237B">
            <w:pPr>
              <w:jc w:val="center"/>
              <w:rPr>
                <w:ins w:id="1147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DD7BD1" w14:textId="77777777" w:rsidR="006A41FE" w:rsidRDefault="006A41FE" w:rsidP="0023237B">
            <w:pPr>
              <w:jc w:val="left"/>
              <w:rPr>
                <w:ins w:id="1148" w:author="陈奕利" w:date="2023-09-01T11:46:00Z"/>
                <w:rFonts w:asciiTheme="minorEastAsia" w:hAnsiTheme="minorEastAsia"/>
                <w:szCs w:val="21"/>
              </w:rPr>
            </w:pPr>
            <w:ins w:id="114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BE3C329" w14:textId="51FC6439" w:rsidR="006A41FE" w:rsidRDefault="00AB23A2" w:rsidP="0023237B">
            <w:pPr>
              <w:jc w:val="left"/>
              <w:rPr>
                <w:ins w:id="1150" w:author="陈奕利" w:date="2023-09-01T11:46:00Z"/>
                <w:rFonts w:asciiTheme="minorEastAsia" w:hAnsiTheme="minorEastAsia"/>
                <w:szCs w:val="21"/>
              </w:rPr>
            </w:pPr>
            <w:ins w:id="1151" w:author="陈奕利" w:date="2023-09-01T11:50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1152" w:author="陈奕利" w:date="2023-09-01T11:46:00Z">
              <w:r w:rsidR="006A41FE">
                <w:rPr>
                  <w:rFonts w:asciiTheme="minorEastAsia" w:hAnsiTheme="minorEastAsia"/>
                  <w:szCs w:val="21"/>
                </w:rPr>
                <w:t>_data_len</w:t>
              </w:r>
            </w:ins>
          </w:p>
        </w:tc>
        <w:tc>
          <w:tcPr>
            <w:tcW w:w="1134" w:type="dxa"/>
          </w:tcPr>
          <w:p w14:paraId="1BC2EB9D" w14:textId="77777777" w:rsidR="006A41FE" w:rsidRDefault="006A41FE" w:rsidP="0023237B">
            <w:pPr>
              <w:jc w:val="left"/>
              <w:rPr>
                <w:ins w:id="1153" w:author="陈奕利" w:date="2023-09-01T11:46:00Z"/>
                <w:rFonts w:asciiTheme="minorEastAsia" w:hAnsiTheme="minorEastAsia"/>
                <w:szCs w:val="21"/>
              </w:rPr>
            </w:pPr>
            <w:ins w:id="1154" w:author="陈奕利" w:date="2023-09-01T11:46:00Z">
              <w:r w:rsidRPr="005B3BAF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1FD5B948" w14:textId="1E899C8A" w:rsidR="006A41FE" w:rsidRDefault="00AB23A2" w:rsidP="0023237B">
            <w:pPr>
              <w:jc w:val="left"/>
              <w:rPr>
                <w:ins w:id="1155" w:author="陈奕利" w:date="2023-09-01T11:46:00Z"/>
                <w:rFonts w:asciiTheme="minorEastAsia" w:hAnsiTheme="minorEastAsia"/>
                <w:szCs w:val="21"/>
              </w:rPr>
            </w:pPr>
            <w:ins w:id="1156" w:author="陈奕利" w:date="2023-09-01T11:50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157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有效数据长度</w:t>
              </w:r>
            </w:ins>
          </w:p>
        </w:tc>
      </w:tr>
      <w:tr w:rsidR="006A41FE" w:rsidRPr="001C0AE8" w14:paraId="5D920370" w14:textId="77777777" w:rsidTr="0023237B">
        <w:trPr>
          <w:trHeight w:val="241"/>
          <w:ins w:id="1158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33C2D5F" w14:textId="77777777" w:rsidR="006A41FE" w:rsidRDefault="006A41FE" w:rsidP="0023237B">
            <w:pPr>
              <w:jc w:val="center"/>
              <w:rPr>
                <w:ins w:id="1159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6A56921" w14:textId="77777777" w:rsidR="006A41FE" w:rsidRDefault="006A41FE" w:rsidP="0023237B">
            <w:pPr>
              <w:jc w:val="left"/>
              <w:rPr>
                <w:ins w:id="1160" w:author="陈奕利" w:date="2023-09-01T11:46:00Z"/>
                <w:rFonts w:asciiTheme="minorEastAsia" w:hAnsiTheme="minorEastAsia"/>
                <w:szCs w:val="21"/>
              </w:rPr>
            </w:pPr>
            <w:ins w:id="1161" w:author="陈奕利" w:date="2023-09-01T11:46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2BF0C1A" w14:textId="773A2C22" w:rsidR="006A41FE" w:rsidRDefault="00AB23A2" w:rsidP="0023237B">
            <w:pPr>
              <w:jc w:val="left"/>
              <w:rPr>
                <w:ins w:id="1162" w:author="陈奕利" w:date="2023-09-01T11:46:00Z"/>
                <w:rFonts w:asciiTheme="minorEastAsia" w:hAnsiTheme="minorEastAsia"/>
                <w:szCs w:val="21"/>
              </w:rPr>
            </w:pPr>
            <w:ins w:id="1163" w:author="陈奕利" w:date="2023-09-01T11:50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</w:ins>
            <w:ins w:id="1164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</w:ins>
          </w:p>
        </w:tc>
        <w:tc>
          <w:tcPr>
            <w:tcW w:w="1134" w:type="dxa"/>
            <w:vAlign w:val="center"/>
          </w:tcPr>
          <w:p w14:paraId="364017B0" w14:textId="77777777" w:rsidR="006A41FE" w:rsidRDefault="006A41FE" w:rsidP="0023237B">
            <w:pPr>
              <w:jc w:val="left"/>
              <w:rPr>
                <w:ins w:id="1165" w:author="陈奕利" w:date="2023-09-01T11:46:00Z"/>
                <w:rFonts w:asciiTheme="minorEastAsia" w:hAnsiTheme="minorEastAsia"/>
                <w:szCs w:val="21"/>
              </w:rPr>
            </w:pPr>
            <w:ins w:id="1166" w:author="陈奕利" w:date="2023-09-01T11:46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53D99766" w14:textId="62825723" w:rsidR="006A41FE" w:rsidRDefault="006A41FE" w:rsidP="0023237B">
            <w:pPr>
              <w:jc w:val="left"/>
              <w:rPr>
                <w:ins w:id="1167" w:author="陈奕利" w:date="2023-09-01T11:46:00Z"/>
                <w:rFonts w:asciiTheme="minorEastAsia" w:hAnsiTheme="minorEastAsia"/>
                <w:szCs w:val="21"/>
              </w:rPr>
            </w:pPr>
            <w:ins w:id="116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字符串（一</w:t>
              </w:r>
            </w:ins>
            <w:ins w:id="1169" w:author="陈奕利" w:date="2023-09-01T11:51:00Z">
              <w:r w:rsidR="008F3427">
                <w:rPr>
                  <w:rFonts w:asciiTheme="minorEastAsia" w:hAnsiTheme="minorEastAsia" w:hint="eastAsia"/>
                  <w:szCs w:val="21"/>
                </w:rPr>
                <w:t>个文件</w:t>
              </w:r>
            </w:ins>
            <w:ins w:id="1170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名字对应一个字符串）</w:t>
              </w:r>
            </w:ins>
          </w:p>
        </w:tc>
      </w:tr>
      <w:tr w:rsidR="006A41FE" w:rsidRPr="001C0AE8" w14:paraId="65576F09" w14:textId="77777777" w:rsidTr="0023237B">
        <w:trPr>
          <w:trHeight w:val="241"/>
          <w:ins w:id="1171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59AC24B" w14:textId="77777777" w:rsidR="006A41FE" w:rsidRDefault="006A41FE" w:rsidP="0023237B">
            <w:pPr>
              <w:jc w:val="center"/>
              <w:rPr>
                <w:ins w:id="1172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1C9295" w14:textId="77777777" w:rsidR="006A41FE" w:rsidRDefault="006A41FE" w:rsidP="0023237B">
            <w:pPr>
              <w:jc w:val="left"/>
              <w:rPr>
                <w:ins w:id="1173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C304814" w14:textId="77777777" w:rsidR="006A41FE" w:rsidRDefault="006A41FE" w:rsidP="0023237B">
            <w:pPr>
              <w:jc w:val="left"/>
              <w:rPr>
                <w:ins w:id="1174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349FAF6" w14:textId="77777777" w:rsidR="006A41FE" w:rsidRDefault="006A41FE" w:rsidP="0023237B">
            <w:pPr>
              <w:jc w:val="left"/>
              <w:rPr>
                <w:ins w:id="1175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82D8516" w14:textId="77777777" w:rsidR="006A41FE" w:rsidRDefault="006A41FE" w:rsidP="0023237B">
            <w:pPr>
              <w:jc w:val="left"/>
              <w:rPr>
                <w:ins w:id="1176" w:author="陈奕利" w:date="2023-09-01T11:46:00Z"/>
                <w:rFonts w:asciiTheme="minorEastAsia" w:hAnsiTheme="minorEastAsia"/>
                <w:szCs w:val="21"/>
              </w:rPr>
            </w:pPr>
          </w:p>
        </w:tc>
      </w:tr>
      <w:tr w:rsidR="006A41FE" w:rsidRPr="001C0AE8" w14:paraId="1A25A2FC" w14:textId="77777777" w:rsidTr="0023237B">
        <w:trPr>
          <w:trHeight w:val="241"/>
          <w:ins w:id="1177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64BA880" w14:textId="77777777" w:rsidR="006A41FE" w:rsidRDefault="006A41FE" w:rsidP="0023237B">
            <w:pPr>
              <w:jc w:val="center"/>
              <w:rPr>
                <w:ins w:id="1178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8C167B" w14:textId="77777777" w:rsidR="006A41FE" w:rsidRDefault="006A41FE" w:rsidP="0023237B">
            <w:pPr>
              <w:jc w:val="left"/>
              <w:rPr>
                <w:ins w:id="1179" w:author="陈奕利" w:date="2023-09-01T11:46:00Z"/>
                <w:rFonts w:asciiTheme="minorEastAsia" w:hAnsiTheme="minorEastAsia"/>
                <w:szCs w:val="21"/>
              </w:rPr>
            </w:pPr>
            <w:ins w:id="1180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3C4760AC" w14:textId="46D16F98" w:rsidR="006A41FE" w:rsidRDefault="008B7485" w:rsidP="0023237B">
            <w:pPr>
              <w:jc w:val="left"/>
              <w:rPr>
                <w:ins w:id="1181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182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</w:ins>
            <w:ins w:id="1183" w:author="陈奕利" w:date="2023-09-01T11:46:00Z">
              <w:r w:rsidR="006A41FE">
                <w:rPr>
                  <w:rFonts w:asciiTheme="minorEastAsia" w:hAnsiTheme="minorEastAsia"/>
                  <w:szCs w:val="21"/>
                </w:rPr>
                <w:t>m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  <w:r w:rsidR="006A41FE">
                <w:rPr>
                  <w:rFonts w:asciiTheme="minorEastAsia" w:hAnsiTheme="minorEastAsia"/>
                  <w:szCs w:val="21"/>
                </w:rPr>
                <w:t>_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len</w:t>
              </w:r>
              <w:proofErr w:type="spellEnd"/>
            </w:ins>
          </w:p>
        </w:tc>
        <w:tc>
          <w:tcPr>
            <w:tcW w:w="1134" w:type="dxa"/>
          </w:tcPr>
          <w:p w14:paraId="19548738" w14:textId="77777777" w:rsidR="006A41FE" w:rsidRDefault="006A41FE" w:rsidP="0023237B">
            <w:pPr>
              <w:jc w:val="left"/>
              <w:rPr>
                <w:ins w:id="1184" w:author="陈奕利" w:date="2023-09-01T11:46:00Z"/>
                <w:rFonts w:asciiTheme="minorEastAsia" w:hAnsiTheme="minorEastAsia"/>
                <w:szCs w:val="21"/>
              </w:rPr>
            </w:pPr>
            <w:ins w:id="1185" w:author="陈奕利" w:date="2023-09-01T11:46:00Z">
              <w:r w:rsidRPr="00E4609C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5AD435ED" w14:textId="77452BB5" w:rsidR="006A41FE" w:rsidRDefault="00C876D5" w:rsidP="0023237B">
            <w:pPr>
              <w:jc w:val="left"/>
              <w:rPr>
                <w:ins w:id="1186" w:author="陈奕利" w:date="2023-09-01T11:46:00Z"/>
                <w:rFonts w:asciiTheme="minorEastAsia" w:hAnsiTheme="minorEastAsia"/>
                <w:szCs w:val="21"/>
              </w:rPr>
            </w:pPr>
            <w:ins w:id="1187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188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名字长度</w:t>
              </w:r>
            </w:ins>
          </w:p>
        </w:tc>
      </w:tr>
      <w:tr w:rsidR="006A41FE" w:rsidRPr="001C0AE8" w14:paraId="13B31607" w14:textId="77777777" w:rsidTr="0023237B">
        <w:trPr>
          <w:trHeight w:val="241"/>
          <w:ins w:id="1189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0EA67E1" w14:textId="77777777" w:rsidR="006A41FE" w:rsidRDefault="006A41FE" w:rsidP="0023237B">
            <w:pPr>
              <w:jc w:val="center"/>
              <w:rPr>
                <w:ins w:id="1190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FDD69" w14:textId="77777777" w:rsidR="006A41FE" w:rsidRDefault="006A41FE" w:rsidP="0023237B">
            <w:pPr>
              <w:jc w:val="left"/>
              <w:rPr>
                <w:ins w:id="1191" w:author="陈奕利" w:date="2023-09-01T11:46:00Z"/>
                <w:rFonts w:asciiTheme="minorEastAsia" w:hAnsiTheme="minorEastAsia"/>
                <w:szCs w:val="21"/>
              </w:rPr>
            </w:pPr>
            <w:ins w:id="1192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EFDC13D" w14:textId="7CA7BC5C" w:rsidR="006A41FE" w:rsidRDefault="008B7485" w:rsidP="0023237B">
            <w:pPr>
              <w:jc w:val="left"/>
              <w:rPr>
                <w:ins w:id="1193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194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</w:ins>
            <w:ins w:id="1195" w:author="陈奕利" w:date="2023-09-01T11:46:00Z">
              <w:r w:rsidR="006A41FE">
                <w:rPr>
                  <w:rFonts w:asciiTheme="minorEastAsia" w:hAnsiTheme="minorEastAsia"/>
                  <w:szCs w:val="21"/>
                </w:rPr>
                <w:t>m_data_len</w:t>
              </w:r>
              <w:proofErr w:type="spellEnd"/>
            </w:ins>
          </w:p>
        </w:tc>
        <w:tc>
          <w:tcPr>
            <w:tcW w:w="1134" w:type="dxa"/>
          </w:tcPr>
          <w:p w14:paraId="57EB0E8F" w14:textId="77777777" w:rsidR="006A41FE" w:rsidRDefault="006A41FE" w:rsidP="0023237B">
            <w:pPr>
              <w:jc w:val="left"/>
              <w:rPr>
                <w:ins w:id="1196" w:author="陈奕利" w:date="2023-09-01T11:46:00Z"/>
                <w:rFonts w:asciiTheme="minorEastAsia" w:hAnsiTheme="minorEastAsia"/>
                <w:szCs w:val="21"/>
              </w:rPr>
            </w:pPr>
            <w:ins w:id="1197" w:author="陈奕利" w:date="2023-09-01T11:46:00Z">
              <w:r w:rsidRPr="00E4609C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6F9A7623" w14:textId="4054A00D" w:rsidR="006A41FE" w:rsidRDefault="00C876D5" w:rsidP="0023237B">
            <w:pPr>
              <w:jc w:val="left"/>
              <w:rPr>
                <w:ins w:id="1198" w:author="陈奕利" w:date="2023-09-01T11:46:00Z"/>
                <w:rFonts w:asciiTheme="minorEastAsia" w:hAnsiTheme="minorEastAsia"/>
                <w:szCs w:val="21"/>
              </w:rPr>
            </w:pPr>
            <w:ins w:id="1199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200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有效数据长度</w:t>
              </w:r>
            </w:ins>
          </w:p>
        </w:tc>
      </w:tr>
      <w:tr w:rsidR="006A41FE" w:rsidRPr="001C0AE8" w14:paraId="76D7FFE4" w14:textId="77777777" w:rsidTr="0023237B">
        <w:trPr>
          <w:trHeight w:val="241"/>
          <w:ins w:id="1201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860C104" w14:textId="77777777" w:rsidR="006A41FE" w:rsidRDefault="006A41FE" w:rsidP="0023237B">
            <w:pPr>
              <w:jc w:val="center"/>
              <w:rPr>
                <w:ins w:id="1202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D99251" w14:textId="77777777" w:rsidR="006A41FE" w:rsidRDefault="006A41FE" w:rsidP="0023237B">
            <w:pPr>
              <w:jc w:val="left"/>
              <w:rPr>
                <w:ins w:id="1203" w:author="陈奕利" w:date="2023-09-01T11:46:00Z"/>
                <w:rFonts w:asciiTheme="minorEastAsia" w:hAnsiTheme="minorEastAsia"/>
                <w:szCs w:val="21"/>
              </w:rPr>
            </w:pPr>
            <w:ins w:id="1204" w:author="陈奕利" w:date="2023-09-01T11:46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3FCEFB6D" w14:textId="5B4CE057" w:rsidR="006A41FE" w:rsidRDefault="008B7485" w:rsidP="0023237B">
            <w:pPr>
              <w:jc w:val="left"/>
              <w:rPr>
                <w:ins w:id="1205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206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Filem</w:t>
              </w:r>
            </w:ins>
            <w:ins w:id="1207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  <w:proofErr w:type="spellEnd"/>
            </w:ins>
          </w:p>
        </w:tc>
        <w:tc>
          <w:tcPr>
            <w:tcW w:w="1134" w:type="dxa"/>
          </w:tcPr>
          <w:p w14:paraId="029061D0" w14:textId="2F8504B1" w:rsidR="006A41FE" w:rsidRDefault="00372832" w:rsidP="0023237B">
            <w:pPr>
              <w:jc w:val="left"/>
              <w:rPr>
                <w:ins w:id="1208" w:author="陈奕利" w:date="2023-09-01T11:46:00Z"/>
                <w:rFonts w:asciiTheme="minorEastAsia" w:hAnsiTheme="minorEastAsia"/>
                <w:szCs w:val="21"/>
              </w:rPr>
            </w:pPr>
            <w:ins w:id="1209" w:author="陈奕利" w:date="2023-09-04T11:13:00Z">
              <w:r>
                <w:rPr>
                  <w:rFonts w:asciiTheme="minorEastAsia" w:hAnsiTheme="minorEastAsia"/>
                  <w:szCs w:val="21"/>
                </w:rPr>
                <w:t>Uint8</w:t>
              </w:r>
            </w:ins>
            <w:ins w:id="1210" w:author="陈奕利" w:date="2023-09-01T11:46:00Z">
              <w:r w:rsidR="006A41FE" w:rsidRPr="00E4609C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</w:tcPr>
          <w:p w14:paraId="78051A89" w14:textId="27F11D75" w:rsidR="006A41FE" w:rsidRDefault="006A41FE" w:rsidP="0023237B">
            <w:pPr>
              <w:jc w:val="left"/>
              <w:rPr>
                <w:ins w:id="1211" w:author="陈奕利" w:date="2023-09-01T11:46:00Z"/>
                <w:rFonts w:asciiTheme="minorEastAsia" w:hAnsiTheme="minorEastAsia"/>
                <w:szCs w:val="21"/>
              </w:rPr>
            </w:pPr>
            <w:ins w:id="1212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字符串（一</w:t>
              </w:r>
            </w:ins>
            <w:ins w:id="1213" w:author="陈奕利" w:date="2023-09-01T11:51:00Z">
              <w:r w:rsidR="00C876D5">
                <w:rPr>
                  <w:rFonts w:asciiTheme="minorEastAsia" w:hAnsiTheme="minorEastAsia" w:hint="eastAsia"/>
                  <w:szCs w:val="21"/>
                </w:rPr>
                <w:t>个文件</w:t>
              </w:r>
            </w:ins>
            <w:ins w:id="1214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名字对应一个字符串）</w:t>
              </w:r>
            </w:ins>
          </w:p>
        </w:tc>
      </w:tr>
      <w:tr w:rsidR="006A41FE" w:rsidRPr="00002A9C" w14:paraId="4931ABAD" w14:textId="77777777" w:rsidTr="0023237B">
        <w:trPr>
          <w:ins w:id="1215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5780C3FD" w14:textId="77777777" w:rsidR="006A41FE" w:rsidRDefault="006A41FE" w:rsidP="0023237B">
            <w:pPr>
              <w:jc w:val="center"/>
              <w:rPr>
                <w:ins w:id="1216" w:author="陈奕利" w:date="2023-09-01T11:46:00Z"/>
                <w:rFonts w:asciiTheme="minorEastAsia" w:hAnsiTheme="minorEastAsia"/>
                <w:szCs w:val="21"/>
              </w:rPr>
            </w:pPr>
            <w:ins w:id="121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1EBABFD" w14:textId="0045FF04" w:rsidR="006A41FE" w:rsidRDefault="006A41FE" w:rsidP="0023237B">
            <w:pPr>
              <w:jc w:val="left"/>
              <w:rPr>
                <w:ins w:id="1218" w:author="陈奕利" w:date="2023-09-01T11:46:00Z"/>
                <w:rFonts w:asciiTheme="minorEastAsia" w:hAnsiTheme="minorEastAsia"/>
                <w:szCs w:val="21"/>
              </w:rPr>
            </w:pPr>
            <w:ins w:id="121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（</w:t>
              </w:r>
              <w:r>
                <w:rPr>
                  <w:rFonts w:asciiTheme="minorEastAsia" w:hAnsiTheme="minorEastAsia"/>
                  <w:szCs w:val="21"/>
                </w:rPr>
                <w:t>n+4+4）</w:t>
              </w:r>
              <w:r>
                <w:rPr>
                  <w:rFonts w:asciiTheme="minorEastAsia" w:hAnsiTheme="minorEastAsia" w:hint="eastAsia"/>
                  <w:szCs w:val="21"/>
                </w:rPr>
                <w:t>*m</w:t>
              </w:r>
              <w:r>
                <w:rPr>
                  <w:rFonts w:asciiTheme="minorEastAsia" w:hAnsiTheme="minorEastAsia"/>
                  <w:szCs w:val="21"/>
                </w:rPr>
                <w:t xml:space="preserve"> +8</w:t>
              </w:r>
            </w:ins>
            <w:ins w:id="1220" w:author="陈奕利" w:date="2023-09-04T11:15:00Z">
              <w:r w:rsidR="008D1FCE">
                <w:rPr>
                  <w:rFonts w:asciiTheme="minorEastAsia" w:hAnsiTheme="minorEastAsia"/>
                  <w:szCs w:val="21"/>
                </w:rPr>
                <w:t xml:space="preserve"> </w:t>
              </w:r>
              <w:r w:rsidR="008D1FCE">
                <w:rPr>
                  <w:rFonts w:asciiTheme="minorEastAsia" w:hAnsiTheme="minorEastAsia" w:hint="eastAsia"/>
                  <w:szCs w:val="21"/>
                </w:rPr>
                <w:t>（m为文件个数）</w:t>
              </w:r>
            </w:ins>
          </w:p>
        </w:tc>
      </w:tr>
      <w:tr w:rsidR="006A41FE" w:rsidRPr="00002A9C" w14:paraId="2CE4DC9E" w14:textId="77777777" w:rsidTr="0023237B">
        <w:trPr>
          <w:ins w:id="1221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193F07B" w14:textId="461B5030" w:rsidR="006A41FE" w:rsidRDefault="00D129E6" w:rsidP="0023237B">
            <w:pPr>
              <w:jc w:val="center"/>
              <w:rPr>
                <w:ins w:id="1222" w:author="陈奕利" w:date="2023-09-01T11:46:00Z"/>
                <w:rFonts w:asciiTheme="minorEastAsia" w:hAnsiTheme="minorEastAsia"/>
                <w:szCs w:val="21"/>
              </w:rPr>
            </w:pPr>
            <w:ins w:id="1223" w:author="陈奕利" w:date="2023-09-01T11:51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ABBE92B" w14:textId="1E72A94D" w:rsidR="006A41FE" w:rsidRPr="003A1A2E" w:rsidRDefault="00C548DE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ins w:id="1224" w:author="陈奕利" w:date="2023-09-01T14:21:00Z"/>
                <w:rFonts w:asciiTheme="minorEastAsia" w:hAnsiTheme="minorEastAsia"/>
                <w:szCs w:val="21"/>
                <w:rPrChange w:id="1225" w:author="陈奕利" w:date="2023-09-01T14:21:00Z">
                  <w:rPr>
                    <w:ins w:id="1226" w:author="陈奕利" w:date="2023-09-01T14:21:00Z"/>
                  </w:rPr>
                </w:rPrChange>
              </w:rPr>
              <w:pPrChange w:id="1227" w:author="陈奕利" w:date="2023-09-01T14:21:00Z">
                <w:pPr>
                  <w:jc w:val="left"/>
                </w:pPr>
              </w:pPrChange>
            </w:pPr>
            <w:ins w:id="1228" w:author="陈奕利" w:date="2023-09-01T11:52:00Z">
              <w:r w:rsidRPr="003A1A2E">
                <w:rPr>
                  <w:rFonts w:asciiTheme="minorEastAsia" w:hAnsiTheme="minorEastAsia" w:hint="eastAsia"/>
                  <w:szCs w:val="21"/>
                  <w:rPrChange w:id="1229" w:author="陈奕利" w:date="2023-09-01T14:21:00Z">
                    <w:rPr>
                      <w:rFonts w:hint="eastAsia"/>
                    </w:rPr>
                  </w:rPrChange>
                </w:rPr>
                <w:t>历史记录文件以</w:t>
              </w:r>
              <w:proofErr w:type="spellStart"/>
              <w:r w:rsidRPr="003A1A2E">
                <w:rPr>
                  <w:rFonts w:asciiTheme="minorEastAsia" w:hAnsiTheme="minorEastAsia"/>
                  <w:szCs w:val="21"/>
                  <w:rPrChange w:id="1230" w:author="陈奕利" w:date="2023-09-01T14:21:00Z">
                    <w:rPr/>
                  </w:rPrChange>
                </w:rPr>
                <w:t>json</w:t>
              </w:r>
              <w:proofErr w:type="spellEnd"/>
              <w:r w:rsidRPr="003A1A2E">
                <w:rPr>
                  <w:rFonts w:asciiTheme="minorEastAsia" w:hAnsiTheme="minorEastAsia" w:hint="eastAsia"/>
                  <w:szCs w:val="21"/>
                  <w:rPrChange w:id="1231" w:author="陈奕利" w:date="2023-09-01T14:21:00Z">
                    <w:rPr>
                      <w:rFonts w:hint="eastAsia"/>
                    </w:rPr>
                  </w:rPrChange>
                </w:rPr>
                <w:t>格式存储</w:t>
              </w:r>
            </w:ins>
            <w:ins w:id="1232" w:author="陈奕利" w:date="2023-09-01T14:21:00Z">
              <w:r w:rsidR="003A1A2E" w:rsidRPr="003A1A2E">
                <w:rPr>
                  <w:rFonts w:asciiTheme="minorEastAsia" w:hAnsiTheme="minorEastAsia" w:hint="eastAsia"/>
                  <w:szCs w:val="21"/>
                  <w:rPrChange w:id="1233" w:author="陈奕利" w:date="2023-09-01T14:21:00Z">
                    <w:rPr>
                      <w:rFonts w:hint="eastAsia"/>
                    </w:rPr>
                  </w:rPrChange>
                </w:rPr>
                <w:t>。每一条记录一条</w:t>
              </w:r>
              <w:proofErr w:type="spellStart"/>
              <w:r w:rsidR="003A1A2E" w:rsidRPr="003A1A2E">
                <w:rPr>
                  <w:rFonts w:asciiTheme="minorEastAsia" w:hAnsiTheme="minorEastAsia"/>
                  <w:szCs w:val="21"/>
                  <w:rPrChange w:id="1234" w:author="陈奕利" w:date="2023-09-01T14:21:00Z">
                    <w:rPr/>
                  </w:rPrChange>
                </w:rPr>
                <w:t>json</w:t>
              </w:r>
              <w:proofErr w:type="spellEnd"/>
            </w:ins>
          </w:p>
          <w:p w14:paraId="7D98BC38" w14:textId="77777777" w:rsidR="003A1A2E" w:rsidRDefault="003A1A2E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ins w:id="1235" w:author="陈奕利" w:date="2023-09-04T11:53:00Z"/>
                <w:rFonts w:asciiTheme="minorEastAsia" w:hAnsiTheme="minorEastAsia"/>
                <w:szCs w:val="21"/>
              </w:rPr>
            </w:pPr>
            <w:ins w:id="1236" w:author="陈奕利" w:date="2023-09-01T14:21:00Z">
              <w:r>
                <w:rPr>
                  <w:rFonts w:asciiTheme="minorEastAsia" w:hAnsiTheme="minorEastAsia" w:hint="eastAsia"/>
                  <w:szCs w:val="21"/>
                </w:rPr>
                <w:t>每天记录一</w:t>
              </w:r>
            </w:ins>
            <w:ins w:id="1237" w:author="陈奕利" w:date="2023-09-01T14:22:00Z">
              <w:r>
                <w:rPr>
                  <w:rFonts w:asciiTheme="minorEastAsia" w:hAnsiTheme="minorEastAsia" w:hint="eastAsia"/>
                  <w:szCs w:val="21"/>
                </w:rPr>
                <w:t>个文件，文件名格式为：y</w:t>
              </w:r>
              <w:r>
                <w:rPr>
                  <w:rFonts w:asciiTheme="minorEastAsia" w:hAnsiTheme="minorEastAsia"/>
                  <w:szCs w:val="21"/>
                </w:rPr>
                <w:t>yyy-mm-dd.txt</w:t>
              </w:r>
            </w:ins>
          </w:p>
          <w:p w14:paraId="14204D15" w14:textId="08CCA826" w:rsidR="00060062" w:rsidRDefault="00060062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ins w:id="1238" w:author="陈奕利" w:date="2023-09-04T11:54:00Z"/>
                <w:rFonts w:asciiTheme="minorEastAsia" w:hAnsiTheme="minorEastAsia"/>
                <w:szCs w:val="21"/>
              </w:rPr>
            </w:pPr>
            <w:ins w:id="1239" w:author="陈奕利" w:date="2023-09-04T11:53:00Z">
              <w:r>
                <w:rPr>
                  <w:rFonts w:asciiTheme="minorEastAsia" w:hAnsiTheme="minorEastAsia" w:hint="eastAsia"/>
                  <w:szCs w:val="21"/>
                </w:rPr>
                <w:t>本应答只发送一次，如果文件过多，</w:t>
              </w:r>
            </w:ins>
            <w:ins w:id="1240" w:author="陈奕利" w:date="2023-09-04T11:54:00Z">
              <w:r>
                <w:rPr>
                  <w:rFonts w:asciiTheme="minorEastAsia" w:hAnsiTheme="minorEastAsia" w:hint="eastAsia"/>
                  <w:szCs w:val="21"/>
                </w:rPr>
                <w:t>本次应答只能上送部分文件。由</w:t>
              </w:r>
            </w:ins>
            <w:ins w:id="1241" w:author="陈奕利" w:date="2023-09-04T11:55:00Z">
              <w:r>
                <w:rPr>
                  <w:rFonts w:asciiTheme="minorEastAsia" w:hAnsiTheme="minorEastAsia" w:hint="eastAsia"/>
                  <w:szCs w:val="21"/>
                </w:rPr>
                <w:t>调用者自行控制</w:t>
              </w:r>
            </w:ins>
          </w:p>
          <w:p w14:paraId="737D66FD" w14:textId="146A880B" w:rsidR="00060062" w:rsidRPr="003A1A2E" w:rsidRDefault="00060062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ins w:id="1242" w:author="陈奕利" w:date="2023-09-01T11:46:00Z"/>
                <w:rFonts w:asciiTheme="minorEastAsia" w:hAnsiTheme="minorEastAsia"/>
                <w:szCs w:val="21"/>
                <w:rPrChange w:id="1243" w:author="陈奕利" w:date="2023-09-01T14:21:00Z">
                  <w:rPr>
                    <w:ins w:id="1244" w:author="陈奕利" w:date="2023-09-01T11:46:00Z"/>
                  </w:rPr>
                </w:rPrChange>
              </w:rPr>
              <w:pPrChange w:id="1245" w:author="陈奕利" w:date="2023-09-01T14:21:00Z">
                <w:pPr>
                  <w:jc w:val="left"/>
                </w:pPr>
              </w:pPrChange>
            </w:pPr>
            <w:ins w:id="1246" w:author="陈奕利" w:date="2023-09-04T11:55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调用者可以通过</w:t>
              </w:r>
              <w:proofErr w:type="spellStart"/>
              <w:r>
                <w:rPr>
                  <w:rFonts w:asciiTheme="minorEastAsia" w:hAnsiTheme="minorEastAsia" w:hint="eastAsia"/>
                  <w:szCs w:val="21"/>
                </w:rPr>
                <w:t>t</w:t>
              </w:r>
              <w:r>
                <w:rPr>
                  <w:rFonts w:asciiTheme="minorEastAsia" w:hAnsiTheme="minorEastAsia"/>
                  <w:szCs w:val="21"/>
                </w:rPr>
                <w:t>otal_num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和</w:t>
              </w:r>
              <w:proofErr w:type="spellStart"/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ur_n</w:t>
              </w:r>
              <w:r>
                <w:rPr>
                  <w:rFonts w:asciiTheme="minorEastAsia" w:hAnsiTheme="minorEastAsia" w:hint="eastAsia"/>
                  <w:szCs w:val="21"/>
                </w:rPr>
                <w:t>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进行判断，如果</w:t>
              </w:r>
              <w:proofErr w:type="spellStart"/>
              <w:r>
                <w:rPr>
                  <w:rFonts w:asciiTheme="minorEastAsia" w:hAnsiTheme="minorEastAsia" w:hint="eastAsia"/>
                  <w:szCs w:val="21"/>
                </w:rPr>
                <w:t>t</w:t>
              </w:r>
              <w:r>
                <w:rPr>
                  <w:rFonts w:asciiTheme="minorEastAsia" w:hAnsiTheme="minorEastAsia"/>
                  <w:szCs w:val="21"/>
                </w:rPr>
                <w:t>otal_num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等于</w:t>
              </w:r>
              <w:proofErr w:type="spellStart"/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ur_num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，则说明本次应答已经上送了所有的文件。否则</w:t>
              </w:r>
            </w:ins>
            <w:ins w:id="1247" w:author="陈奕利" w:date="2023-09-04T11:56:00Z">
              <w:r>
                <w:rPr>
                  <w:rFonts w:asciiTheme="minorEastAsia" w:hAnsiTheme="minorEastAsia" w:hint="eastAsia"/>
                  <w:szCs w:val="21"/>
                </w:rPr>
                <w:t>还有文件没有上送。调用者需要自行处理。</w:t>
              </w:r>
            </w:ins>
          </w:p>
        </w:tc>
      </w:tr>
    </w:tbl>
    <w:p w14:paraId="62F051AB" w14:textId="3076C7B2" w:rsidR="006A41FE" w:rsidRPr="00F75E03" w:rsidRDefault="00DE21DD">
      <w:pPr>
        <w:pStyle w:val="4"/>
        <w:numPr>
          <w:ilvl w:val="3"/>
          <w:numId w:val="28"/>
        </w:numPr>
        <w:rPr>
          <w:ins w:id="1248" w:author="陈奕利" w:date="2023-09-01T11:46:00Z"/>
        </w:rPr>
        <w:pPrChange w:id="1249" w:author="陈奕利" w:date="2023-09-01T13:54:00Z">
          <w:pPr>
            <w:pStyle w:val="4"/>
            <w:numPr>
              <w:ilvl w:val="3"/>
            </w:numPr>
            <w:ind w:left="1080" w:hanging="1080"/>
          </w:pPr>
        </w:pPrChange>
      </w:pPr>
      <w:ins w:id="1250" w:author="陈奕利" w:date="2023-09-01T13:56:00Z">
        <w:r>
          <w:rPr>
            <w:rFonts w:hint="eastAsia"/>
          </w:rPr>
          <w:lastRenderedPageBreak/>
          <w:t xml:space="preserve"> </w:t>
        </w:r>
      </w:ins>
      <w:ins w:id="1251" w:author="陈奕利" w:date="2023-09-01T11:46:00Z">
        <w:r w:rsidR="006A41FE">
          <w:rPr>
            <w:rFonts w:hint="eastAsia"/>
          </w:rPr>
          <w:t>获取</w:t>
        </w:r>
      </w:ins>
      <w:ins w:id="1252" w:author="陈奕利" w:date="2023-09-01T11:56:00Z">
        <w:r w:rsidR="00D20536">
          <w:rPr>
            <w:rFonts w:hint="eastAsia"/>
          </w:rPr>
          <w:t>历史记录文件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A41FE" w:rsidRPr="00002A9C" w14:paraId="30A1C8F4" w14:textId="77777777" w:rsidTr="0023237B">
        <w:trPr>
          <w:ins w:id="1253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879F6C5" w14:textId="77777777" w:rsidR="006A41FE" w:rsidRPr="00002A9C" w:rsidRDefault="006A41FE" w:rsidP="0023237B">
            <w:pPr>
              <w:jc w:val="center"/>
              <w:rPr>
                <w:ins w:id="1254" w:author="陈奕利" w:date="2023-09-01T11:46:00Z"/>
                <w:rFonts w:asciiTheme="minorEastAsia" w:hAnsiTheme="minorEastAsia" w:cs="宋体"/>
                <w:szCs w:val="21"/>
              </w:rPr>
            </w:pPr>
            <w:ins w:id="1255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FCC1C1" w14:textId="07217086" w:rsidR="006A41FE" w:rsidRDefault="006A41FE" w:rsidP="0023237B">
            <w:pPr>
              <w:jc w:val="left"/>
              <w:rPr>
                <w:ins w:id="1256" w:author="陈奕利" w:date="2023-09-01T11:46:00Z"/>
                <w:rFonts w:asciiTheme="minorEastAsia" w:hAnsiTheme="minorEastAsia" w:cs="宋体"/>
                <w:szCs w:val="21"/>
              </w:rPr>
            </w:pPr>
            <w:ins w:id="1257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1258" w:author="陈奕利" w:date="2023-09-01T11:52:00Z">
              <w:r w:rsidR="00880513">
                <w:rPr>
                  <w:rFonts w:asciiTheme="minorEastAsia" w:hAnsiTheme="minorEastAsia" w:cs="宋体"/>
                  <w:szCs w:val="21"/>
                </w:rPr>
                <w:t>95</w:t>
              </w:r>
            </w:ins>
          </w:p>
        </w:tc>
      </w:tr>
      <w:tr w:rsidR="006A41FE" w:rsidRPr="0028101D" w14:paraId="49509401" w14:textId="77777777" w:rsidTr="0023237B">
        <w:trPr>
          <w:ins w:id="1259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49A70930" w14:textId="77777777" w:rsidR="006A41FE" w:rsidRPr="00002A9C" w:rsidRDefault="006A41FE" w:rsidP="0023237B">
            <w:pPr>
              <w:jc w:val="center"/>
              <w:rPr>
                <w:ins w:id="1260" w:author="陈奕利" w:date="2023-09-01T11:46:00Z"/>
                <w:rFonts w:asciiTheme="minorEastAsia" w:hAnsiTheme="minorEastAsia"/>
                <w:szCs w:val="21"/>
              </w:rPr>
            </w:pPr>
            <w:ins w:id="1261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8185A65" w14:textId="705C68D9" w:rsidR="006A41FE" w:rsidRPr="004E6B38" w:rsidRDefault="006A41FE" w:rsidP="0023237B">
            <w:pPr>
              <w:jc w:val="left"/>
              <w:rPr>
                <w:ins w:id="1262" w:author="陈奕利" w:date="2023-09-01T11:46:00Z"/>
                <w:rFonts w:asciiTheme="minorEastAsia" w:hAnsiTheme="minorEastAsia"/>
                <w:szCs w:val="21"/>
              </w:rPr>
            </w:pPr>
            <w:ins w:id="1263" w:author="陈奕利" w:date="2023-09-01T11:46:00Z">
              <w:r>
                <w:rPr>
                  <w:rFonts w:hint="eastAsia"/>
                </w:rPr>
                <w:t>获取</w:t>
              </w:r>
            </w:ins>
            <w:ins w:id="1264" w:author="陈奕利" w:date="2023-09-01T11:52:00Z">
              <w:r w:rsidR="009C49C3">
                <w:rPr>
                  <w:rFonts w:hint="eastAsia"/>
                </w:rPr>
                <w:t>历史记录文件</w:t>
              </w:r>
            </w:ins>
          </w:p>
        </w:tc>
      </w:tr>
      <w:tr w:rsidR="006A41FE" w:rsidRPr="00002A9C" w14:paraId="77ABFC79" w14:textId="77777777" w:rsidTr="0023237B">
        <w:trPr>
          <w:ins w:id="1265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334AD6DC" w14:textId="77777777" w:rsidR="006A41FE" w:rsidRDefault="006A41FE" w:rsidP="0023237B">
            <w:pPr>
              <w:jc w:val="center"/>
              <w:rPr>
                <w:ins w:id="1266" w:author="陈奕利" w:date="2023-09-01T11:46:00Z"/>
                <w:rFonts w:asciiTheme="minorEastAsia" w:hAnsiTheme="minorEastAsia"/>
                <w:szCs w:val="21"/>
              </w:rPr>
            </w:pPr>
            <w:ins w:id="126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921905C" w14:textId="70A0E420" w:rsidR="006A41FE" w:rsidRDefault="006A41FE" w:rsidP="0023237B">
            <w:pPr>
              <w:jc w:val="left"/>
              <w:rPr>
                <w:ins w:id="1268" w:author="陈奕利" w:date="2023-09-01T11:46:00Z"/>
                <w:rFonts w:asciiTheme="minorEastAsia" w:hAnsiTheme="minorEastAsia"/>
                <w:szCs w:val="21"/>
              </w:rPr>
            </w:pPr>
            <w:ins w:id="1269" w:author="陈奕利" w:date="2023-09-01T11:46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枪</w:t>
              </w:r>
            </w:ins>
          </w:p>
        </w:tc>
      </w:tr>
      <w:tr w:rsidR="006A41FE" w:rsidRPr="00002A9C" w14:paraId="3C7BBCB8" w14:textId="77777777" w:rsidTr="0023237B">
        <w:trPr>
          <w:ins w:id="1270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C01B31B" w14:textId="77777777" w:rsidR="006A41FE" w:rsidRDefault="006A41FE" w:rsidP="0023237B">
            <w:pPr>
              <w:jc w:val="center"/>
              <w:rPr>
                <w:ins w:id="1271" w:author="陈奕利" w:date="2023-09-01T11:46:00Z"/>
                <w:rFonts w:asciiTheme="minorEastAsia" w:hAnsiTheme="minorEastAsia"/>
                <w:szCs w:val="21"/>
              </w:rPr>
            </w:pPr>
            <w:ins w:id="1272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840E41C" w14:textId="77777777" w:rsidR="006A41FE" w:rsidRDefault="006A41FE" w:rsidP="0023237B">
            <w:pPr>
              <w:jc w:val="left"/>
              <w:rPr>
                <w:ins w:id="1273" w:author="陈奕利" w:date="2023-09-01T11:46:00Z"/>
                <w:rFonts w:asciiTheme="minorEastAsia" w:hAnsiTheme="minorEastAsia"/>
                <w:szCs w:val="21"/>
              </w:rPr>
            </w:pPr>
            <w:ins w:id="1274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12E87BD0" w14:textId="77777777" w:rsidTr="0023237B">
        <w:trPr>
          <w:trHeight w:val="50"/>
          <w:ins w:id="1275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03C1AC" w14:textId="77777777" w:rsidR="006A41FE" w:rsidRPr="001C0AE8" w:rsidRDefault="006A41FE" w:rsidP="0023237B">
            <w:pPr>
              <w:jc w:val="center"/>
              <w:rPr>
                <w:ins w:id="1276" w:author="陈奕利" w:date="2023-09-01T11:46:00Z"/>
                <w:rFonts w:asciiTheme="minorEastAsia" w:hAnsiTheme="minorEastAsia"/>
                <w:szCs w:val="21"/>
              </w:rPr>
            </w:pPr>
            <w:ins w:id="127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529D3BB" w14:textId="77777777" w:rsidR="006A41FE" w:rsidRPr="001C0AE8" w:rsidRDefault="006A41FE" w:rsidP="0023237B">
            <w:pPr>
              <w:jc w:val="left"/>
              <w:rPr>
                <w:ins w:id="1278" w:author="陈奕利" w:date="2023-09-01T11:46:00Z"/>
                <w:rFonts w:asciiTheme="minorEastAsia" w:hAnsiTheme="minorEastAsia"/>
                <w:szCs w:val="21"/>
              </w:rPr>
            </w:pPr>
            <w:ins w:id="1279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0AC644F" w14:textId="77777777" w:rsidR="006A41FE" w:rsidRPr="001C0AE8" w:rsidRDefault="006A41FE" w:rsidP="0023237B">
            <w:pPr>
              <w:jc w:val="left"/>
              <w:rPr>
                <w:ins w:id="1280" w:author="陈奕利" w:date="2023-09-01T11:46:00Z"/>
                <w:rFonts w:asciiTheme="minorEastAsia" w:hAnsiTheme="minorEastAsia"/>
                <w:szCs w:val="21"/>
              </w:rPr>
            </w:pPr>
            <w:ins w:id="1281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7090E717" w14:textId="77777777" w:rsidR="006A41FE" w:rsidRPr="001C0AE8" w:rsidRDefault="006A41FE" w:rsidP="0023237B">
            <w:pPr>
              <w:jc w:val="left"/>
              <w:rPr>
                <w:ins w:id="1282" w:author="陈奕利" w:date="2023-09-01T11:46:00Z"/>
                <w:rFonts w:asciiTheme="minorEastAsia" w:hAnsiTheme="minorEastAsia"/>
                <w:szCs w:val="21"/>
              </w:rPr>
            </w:pPr>
            <w:ins w:id="1283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01FE46A3" w14:textId="77777777" w:rsidR="006A41FE" w:rsidRPr="001C0AE8" w:rsidRDefault="006A41FE" w:rsidP="0023237B">
            <w:pPr>
              <w:jc w:val="left"/>
              <w:rPr>
                <w:ins w:id="1284" w:author="陈奕利" w:date="2023-09-01T11:46:00Z"/>
                <w:rFonts w:asciiTheme="minorEastAsia" w:hAnsiTheme="minorEastAsia"/>
                <w:szCs w:val="21"/>
              </w:rPr>
            </w:pPr>
            <w:ins w:id="1285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6A41FE" w:rsidRPr="001C0AE8" w14:paraId="456AA86D" w14:textId="77777777" w:rsidTr="0023237B">
        <w:trPr>
          <w:trHeight w:val="241"/>
          <w:ins w:id="1286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4CC70D0" w14:textId="77777777" w:rsidR="006A41FE" w:rsidRDefault="006A41FE" w:rsidP="0023237B">
            <w:pPr>
              <w:jc w:val="center"/>
              <w:rPr>
                <w:ins w:id="1287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10BD0C" w14:textId="77777777" w:rsidR="006A41FE" w:rsidRDefault="006A41FE" w:rsidP="0023237B">
            <w:pPr>
              <w:jc w:val="left"/>
              <w:rPr>
                <w:ins w:id="1288" w:author="陈奕利" w:date="2023-09-01T11:46:00Z"/>
                <w:rFonts w:asciiTheme="minorEastAsia" w:hAnsiTheme="minorEastAsia"/>
                <w:szCs w:val="21"/>
              </w:rPr>
            </w:pPr>
            <w:ins w:id="1289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73134E7" w14:textId="70647B04" w:rsidR="006A41FE" w:rsidRDefault="007A254B" w:rsidP="0023237B">
            <w:pPr>
              <w:jc w:val="left"/>
              <w:rPr>
                <w:ins w:id="1290" w:author="陈奕利" w:date="2023-09-01T11:46:00Z"/>
                <w:rFonts w:asciiTheme="minorEastAsia" w:hAnsiTheme="minorEastAsia"/>
                <w:szCs w:val="21"/>
              </w:rPr>
            </w:pPr>
            <w:ins w:id="1291" w:author="陈奕利" w:date="2023-09-01T11:54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</w:ins>
            <w:ins w:id="1292" w:author="陈奕利" w:date="2023-09-01T11:46:00Z">
              <w:r w:rsidR="006A41FE">
                <w:rPr>
                  <w:rFonts w:asciiTheme="minorEastAsia" w:hAnsiTheme="minorEastAsia"/>
                  <w:szCs w:val="21"/>
                </w:rPr>
                <w:t>1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  <w:r w:rsidR="006A41FE">
                <w:rPr>
                  <w:rFonts w:asciiTheme="minorEastAsia" w:hAnsiTheme="minorEastAsia"/>
                  <w:szCs w:val="21"/>
                </w:rPr>
                <w:t>_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len</w:t>
              </w:r>
            </w:ins>
          </w:p>
        </w:tc>
        <w:tc>
          <w:tcPr>
            <w:tcW w:w="1134" w:type="dxa"/>
            <w:vAlign w:val="center"/>
          </w:tcPr>
          <w:p w14:paraId="25C73698" w14:textId="77777777" w:rsidR="006A41FE" w:rsidRDefault="006A41FE" w:rsidP="0023237B">
            <w:pPr>
              <w:jc w:val="left"/>
              <w:rPr>
                <w:ins w:id="1293" w:author="陈奕利" w:date="2023-09-01T11:46:00Z"/>
                <w:rFonts w:asciiTheme="minorEastAsia" w:hAnsiTheme="minorEastAsia"/>
                <w:szCs w:val="21"/>
              </w:rPr>
            </w:pPr>
            <w:ins w:id="1294" w:author="陈奕利" w:date="2023-09-01T11:46:00Z">
              <w:r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260" w:type="dxa"/>
            <w:vAlign w:val="center"/>
          </w:tcPr>
          <w:p w14:paraId="6686334B" w14:textId="5C97BA8F" w:rsidR="006A41FE" w:rsidRDefault="00995D4E" w:rsidP="0023237B">
            <w:pPr>
              <w:jc w:val="left"/>
              <w:rPr>
                <w:ins w:id="1295" w:author="陈奕利" w:date="2023-09-01T11:46:00Z"/>
                <w:rFonts w:asciiTheme="minorEastAsia" w:hAnsiTheme="minorEastAsia"/>
                <w:szCs w:val="21"/>
              </w:rPr>
            </w:pPr>
            <w:ins w:id="1296" w:author="陈奕利" w:date="2023-09-01T11:53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297" w:author="陈奕利" w:date="2023-09-01T11:46:00Z">
              <w:r w:rsidR="006A41FE">
                <w:rPr>
                  <w:rFonts w:asciiTheme="minorEastAsia" w:hAnsiTheme="minorEastAsia" w:hint="eastAsia"/>
                  <w:szCs w:val="21"/>
                </w:rPr>
                <w:t>名字长度</w:t>
              </w:r>
            </w:ins>
          </w:p>
        </w:tc>
      </w:tr>
      <w:tr w:rsidR="006A41FE" w:rsidRPr="001C0AE8" w14:paraId="164BEDB6" w14:textId="77777777" w:rsidTr="0023237B">
        <w:trPr>
          <w:trHeight w:val="241"/>
          <w:ins w:id="1298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7CC31D2" w14:textId="77777777" w:rsidR="006A41FE" w:rsidRDefault="006A41FE" w:rsidP="0023237B">
            <w:pPr>
              <w:jc w:val="center"/>
              <w:rPr>
                <w:ins w:id="1299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9FFF0F" w14:textId="77777777" w:rsidR="006A41FE" w:rsidRDefault="006A41FE" w:rsidP="0023237B">
            <w:pPr>
              <w:jc w:val="left"/>
              <w:rPr>
                <w:ins w:id="1300" w:author="陈奕利" w:date="2023-09-01T11:46:00Z"/>
                <w:rFonts w:asciiTheme="minorEastAsia" w:hAnsiTheme="minorEastAsia"/>
                <w:szCs w:val="21"/>
              </w:rPr>
            </w:pPr>
            <w:ins w:id="1301" w:author="陈奕利" w:date="2023-09-01T11:46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808BE04" w14:textId="73AC97B4" w:rsidR="006A41FE" w:rsidRDefault="00137FE9" w:rsidP="0023237B">
            <w:pPr>
              <w:jc w:val="left"/>
              <w:rPr>
                <w:ins w:id="1302" w:author="陈奕利" w:date="2023-09-01T11:46:00Z"/>
                <w:rFonts w:asciiTheme="minorEastAsia" w:hAnsiTheme="minorEastAsia"/>
                <w:szCs w:val="21"/>
              </w:rPr>
            </w:pPr>
            <w:ins w:id="1303" w:author="陈奕利" w:date="2023-09-01T11:54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</w:ins>
            <w:ins w:id="1304" w:author="陈奕利" w:date="2023-09-01T11:46:00Z">
              <w:r w:rsidR="006A41FE">
                <w:rPr>
                  <w:rFonts w:asciiTheme="minorEastAsia" w:hAnsiTheme="minorEastAsia"/>
                  <w:szCs w:val="21"/>
                </w:rPr>
                <w:t>1</w:t>
              </w:r>
              <w:r w:rsidR="006A41FE">
                <w:rPr>
                  <w:rFonts w:asciiTheme="minorEastAsia" w:hAnsiTheme="minorEastAsia" w:hint="eastAsia"/>
                  <w:szCs w:val="21"/>
                </w:rPr>
                <w:t>_name</w:t>
              </w:r>
            </w:ins>
          </w:p>
        </w:tc>
        <w:tc>
          <w:tcPr>
            <w:tcW w:w="1134" w:type="dxa"/>
            <w:vAlign w:val="center"/>
          </w:tcPr>
          <w:p w14:paraId="226E5195" w14:textId="77777777" w:rsidR="006A41FE" w:rsidRDefault="006A41FE" w:rsidP="0023237B">
            <w:pPr>
              <w:jc w:val="left"/>
              <w:rPr>
                <w:ins w:id="1305" w:author="陈奕利" w:date="2023-09-01T11:46:00Z"/>
                <w:rFonts w:asciiTheme="minorEastAsia" w:hAnsiTheme="minorEastAsia"/>
                <w:szCs w:val="21"/>
              </w:rPr>
            </w:pPr>
            <w:ins w:id="1306" w:author="陈奕利" w:date="2023-09-01T11:46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7D3C8875" w14:textId="09A2CE03" w:rsidR="006A41FE" w:rsidRDefault="00C66945" w:rsidP="0023237B">
            <w:pPr>
              <w:jc w:val="left"/>
              <w:rPr>
                <w:ins w:id="1307" w:author="陈奕利" w:date="2023-09-01T11:46:00Z"/>
                <w:rFonts w:asciiTheme="minorEastAsia" w:hAnsiTheme="minorEastAsia"/>
                <w:szCs w:val="21"/>
              </w:rPr>
            </w:pPr>
            <w:ins w:id="1308" w:author="陈奕利" w:date="2023-09-04T12:02:00Z">
              <w:r>
                <w:rPr>
                  <w:rFonts w:asciiTheme="minorEastAsia" w:hAnsiTheme="minorEastAsia" w:hint="eastAsia"/>
                  <w:szCs w:val="21"/>
                </w:rPr>
                <w:t>文件名</w:t>
              </w:r>
            </w:ins>
          </w:p>
        </w:tc>
      </w:tr>
      <w:tr w:rsidR="006A41FE" w:rsidRPr="00002A9C" w14:paraId="67C7CC64" w14:textId="77777777" w:rsidTr="0023237B">
        <w:trPr>
          <w:ins w:id="1309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0517C32F" w14:textId="77777777" w:rsidR="006A41FE" w:rsidRDefault="006A41FE" w:rsidP="0023237B">
            <w:pPr>
              <w:jc w:val="center"/>
              <w:rPr>
                <w:ins w:id="1310" w:author="陈奕利" w:date="2023-09-01T11:46:00Z"/>
                <w:rFonts w:asciiTheme="minorEastAsia" w:hAnsiTheme="minorEastAsia"/>
                <w:szCs w:val="21"/>
              </w:rPr>
            </w:pPr>
            <w:ins w:id="1311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BA799E4" w14:textId="51133054" w:rsidR="006A41FE" w:rsidRDefault="006A41FE" w:rsidP="0023237B">
            <w:pPr>
              <w:jc w:val="left"/>
              <w:rPr>
                <w:ins w:id="1312" w:author="陈奕利" w:date="2023-09-01T11:46:00Z"/>
                <w:rFonts w:asciiTheme="minorEastAsia" w:hAnsiTheme="minorEastAsia"/>
                <w:szCs w:val="21"/>
              </w:rPr>
            </w:pPr>
            <w:ins w:id="1313" w:author="陈奕利" w:date="2023-09-01T11:46:00Z">
              <w:r>
                <w:rPr>
                  <w:rFonts w:asciiTheme="minorEastAsia" w:hAnsiTheme="minorEastAsia"/>
                  <w:szCs w:val="21"/>
                </w:rPr>
                <w:t>n+4</w:t>
              </w:r>
            </w:ins>
          </w:p>
        </w:tc>
      </w:tr>
      <w:tr w:rsidR="006A41FE" w:rsidRPr="00002A9C" w14:paraId="31E1ED5D" w14:textId="77777777" w:rsidTr="0023237B">
        <w:trPr>
          <w:ins w:id="1314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76F90F3C" w14:textId="77777777" w:rsidR="006A41FE" w:rsidRDefault="006A41FE" w:rsidP="0023237B">
            <w:pPr>
              <w:jc w:val="center"/>
              <w:rPr>
                <w:ins w:id="1315" w:author="陈奕利" w:date="2023-09-01T11:46:00Z"/>
                <w:rFonts w:asciiTheme="minorEastAsia" w:hAnsiTheme="minorEastAsia"/>
                <w:szCs w:val="21"/>
              </w:rPr>
            </w:pPr>
            <w:ins w:id="1316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BCA7B1D" w14:textId="77777777" w:rsidR="006A41FE" w:rsidRDefault="006A41FE" w:rsidP="0023237B">
            <w:pPr>
              <w:jc w:val="left"/>
              <w:rPr>
                <w:ins w:id="1317" w:author="陈奕利" w:date="2023-09-01T11:46:00Z"/>
                <w:rFonts w:asciiTheme="minorEastAsia" w:hAnsiTheme="minorEastAsia"/>
                <w:szCs w:val="21"/>
              </w:rPr>
            </w:pPr>
            <w:ins w:id="131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435BDCDB" w14:textId="77777777" w:rsidR="006A41FE" w:rsidRDefault="006A41FE" w:rsidP="006A41FE">
      <w:pPr>
        <w:spacing w:line="360" w:lineRule="auto"/>
        <w:rPr>
          <w:ins w:id="1319" w:author="陈奕利" w:date="2023-09-01T11:46:00Z"/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  <w:tblGridChange w:id="1320">
          <w:tblGrid>
            <w:gridCol w:w="1526"/>
            <w:gridCol w:w="737"/>
            <w:gridCol w:w="1701"/>
            <w:gridCol w:w="1134"/>
            <w:gridCol w:w="3402"/>
          </w:tblGrid>
        </w:tblGridChange>
      </w:tblGrid>
      <w:tr w:rsidR="006A41FE" w:rsidRPr="00002A9C" w14:paraId="3BF1891D" w14:textId="77777777" w:rsidTr="0023237B">
        <w:trPr>
          <w:ins w:id="1321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348FC1" w14:textId="77777777" w:rsidR="006A41FE" w:rsidRPr="00002A9C" w:rsidRDefault="006A41FE" w:rsidP="0023237B">
            <w:pPr>
              <w:jc w:val="center"/>
              <w:rPr>
                <w:ins w:id="1322" w:author="陈奕利" w:date="2023-09-01T11:46:00Z"/>
                <w:rFonts w:asciiTheme="minorEastAsia" w:hAnsiTheme="minorEastAsia" w:cs="宋体"/>
                <w:szCs w:val="21"/>
              </w:rPr>
            </w:pPr>
            <w:ins w:id="1323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97BC2EC" w14:textId="32054E34" w:rsidR="006A41FE" w:rsidRDefault="006A41FE" w:rsidP="0023237B">
            <w:pPr>
              <w:jc w:val="left"/>
              <w:rPr>
                <w:ins w:id="1324" w:author="陈奕利" w:date="2023-09-01T11:46:00Z"/>
                <w:rFonts w:asciiTheme="minorEastAsia" w:hAnsiTheme="minorEastAsia" w:cs="宋体"/>
                <w:szCs w:val="21"/>
              </w:rPr>
            </w:pPr>
            <w:ins w:id="1325" w:author="陈奕利" w:date="2023-09-01T11:46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1326" w:author="陈奕利" w:date="2023-09-01T11:55:00Z">
              <w:r w:rsidR="00567B23">
                <w:rPr>
                  <w:rFonts w:asciiTheme="minorEastAsia" w:hAnsiTheme="minorEastAsia" w:cs="宋体"/>
                  <w:szCs w:val="21"/>
                </w:rPr>
                <w:t>95</w:t>
              </w:r>
            </w:ins>
          </w:p>
        </w:tc>
      </w:tr>
      <w:tr w:rsidR="006A41FE" w:rsidRPr="0028101D" w14:paraId="1FD05DFB" w14:textId="77777777" w:rsidTr="0023237B">
        <w:trPr>
          <w:ins w:id="1327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3C25EBE9" w14:textId="77777777" w:rsidR="006A41FE" w:rsidRPr="00002A9C" w:rsidRDefault="006A41FE" w:rsidP="0023237B">
            <w:pPr>
              <w:jc w:val="center"/>
              <w:rPr>
                <w:ins w:id="1328" w:author="陈奕利" w:date="2023-09-01T11:46:00Z"/>
                <w:rFonts w:asciiTheme="minorEastAsia" w:hAnsiTheme="minorEastAsia"/>
                <w:szCs w:val="21"/>
              </w:rPr>
            </w:pPr>
            <w:ins w:id="132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5D82356" w14:textId="10EC893B" w:rsidR="006A41FE" w:rsidRPr="004E6B38" w:rsidRDefault="00EF1CBE" w:rsidP="0023237B">
            <w:pPr>
              <w:jc w:val="left"/>
              <w:rPr>
                <w:ins w:id="1330" w:author="陈奕利" w:date="2023-09-01T11:46:00Z"/>
                <w:rFonts w:asciiTheme="minorEastAsia" w:hAnsiTheme="minorEastAsia"/>
                <w:szCs w:val="21"/>
              </w:rPr>
            </w:pPr>
            <w:ins w:id="1331" w:author="陈奕利" w:date="2023-09-01T11:55:00Z">
              <w:r>
                <w:rPr>
                  <w:rFonts w:hint="eastAsia"/>
                </w:rPr>
                <w:t>获取历史记录文件</w:t>
              </w:r>
            </w:ins>
            <w:ins w:id="1332" w:author="陈奕利" w:date="2023-09-01T11:46:00Z">
              <w:r w:rsidR="006A41FE">
                <w:rPr>
                  <w:rFonts w:asciiTheme="minorEastAsia" w:hAnsiTheme="minorEastAsia" w:hint="eastAsia"/>
                </w:rPr>
                <w:t xml:space="preserve"> </w:t>
              </w:r>
              <w:r w:rsidR="006A41FE"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6A41FE" w:rsidRPr="00002A9C" w14:paraId="2C4E7C32" w14:textId="77777777" w:rsidTr="0023237B">
        <w:trPr>
          <w:ins w:id="1333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7B22174" w14:textId="77777777" w:rsidR="006A41FE" w:rsidRDefault="006A41FE" w:rsidP="0023237B">
            <w:pPr>
              <w:jc w:val="center"/>
              <w:rPr>
                <w:ins w:id="1334" w:author="陈奕利" w:date="2023-09-01T11:46:00Z"/>
                <w:rFonts w:asciiTheme="minorEastAsia" w:hAnsiTheme="minorEastAsia"/>
                <w:szCs w:val="21"/>
              </w:rPr>
            </w:pPr>
            <w:ins w:id="1335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7BA2C9E" w14:textId="249B0BCD" w:rsidR="006A41FE" w:rsidRDefault="006A41FE" w:rsidP="0023237B">
            <w:pPr>
              <w:jc w:val="left"/>
              <w:rPr>
                <w:ins w:id="1336" w:author="陈奕利" w:date="2023-09-01T11:46:00Z"/>
                <w:rFonts w:asciiTheme="minorEastAsia" w:hAnsiTheme="minorEastAsia"/>
                <w:szCs w:val="21"/>
              </w:rPr>
            </w:pPr>
            <w:ins w:id="1337" w:author="陈奕利" w:date="2023-09-01T11:46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6A41FE" w:rsidRPr="00002A9C" w14:paraId="5B7F00BB" w14:textId="77777777" w:rsidTr="0023237B">
        <w:trPr>
          <w:ins w:id="1338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59FF58FD" w14:textId="77777777" w:rsidR="006A41FE" w:rsidRDefault="006A41FE" w:rsidP="0023237B">
            <w:pPr>
              <w:jc w:val="center"/>
              <w:rPr>
                <w:ins w:id="1339" w:author="陈奕利" w:date="2023-09-01T11:46:00Z"/>
                <w:rFonts w:asciiTheme="minorEastAsia" w:hAnsiTheme="minorEastAsia"/>
                <w:szCs w:val="21"/>
              </w:rPr>
            </w:pPr>
            <w:ins w:id="1340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405BF0C" w14:textId="77777777" w:rsidR="006A41FE" w:rsidRDefault="006A41FE" w:rsidP="0023237B">
            <w:pPr>
              <w:jc w:val="left"/>
              <w:rPr>
                <w:ins w:id="1341" w:author="陈奕利" w:date="2023-09-01T11:46:00Z"/>
                <w:rFonts w:asciiTheme="minorEastAsia" w:hAnsiTheme="minorEastAsia"/>
                <w:szCs w:val="21"/>
              </w:rPr>
            </w:pPr>
            <w:ins w:id="1342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6A0A8CC5" w14:textId="77777777" w:rsidTr="0023237B">
        <w:trPr>
          <w:trHeight w:val="50"/>
          <w:ins w:id="1343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4BE9D0" w14:textId="77777777" w:rsidR="006A41FE" w:rsidRPr="001C0AE8" w:rsidRDefault="006A41FE" w:rsidP="0023237B">
            <w:pPr>
              <w:jc w:val="center"/>
              <w:rPr>
                <w:ins w:id="1344" w:author="陈奕利" w:date="2023-09-01T11:46:00Z"/>
                <w:rFonts w:asciiTheme="minorEastAsia" w:hAnsiTheme="minorEastAsia"/>
                <w:szCs w:val="21"/>
              </w:rPr>
            </w:pPr>
            <w:ins w:id="1345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2555AF46" w14:textId="77777777" w:rsidR="006A41FE" w:rsidRPr="001C0AE8" w:rsidRDefault="006A41FE" w:rsidP="0023237B">
            <w:pPr>
              <w:jc w:val="left"/>
              <w:rPr>
                <w:ins w:id="1346" w:author="陈奕利" w:date="2023-09-01T11:46:00Z"/>
                <w:rFonts w:asciiTheme="minorEastAsia" w:hAnsiTheme="minorEastAsia"/>
                <w:szCs w:val="21"/>
              </w:rPr>
            </w:pPr>
            <w:ins w:id="1347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6331DAAF" w14:textId="77777777" w:rsidR="006A41FE" w:rsidRPr="001C0AE8" w:rsidRDefault="006A41FE" w:rsidP="0023237B">
            <w:pPr>
              <w:jc w:val="left"/>
              <w:rPr>
                <w:ins w:id="1348" w:author="陈奕利" w:date="2023-09-01T11:46:00Z"/>
                <w:rFonts w:asciiTheme="minorEastAsia" w:hAnsiTheme="minorEastAsia"/>
                <w:szCs w:val="21"/>
              </w:rPr>
            </w:pPr>
            <w:ins w:id="1349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0A9F45A4" w14:textId="77777777" w:rsidR="006A41FE" w:rsidRPr="001C0AE8" w:rsidRDefault="006A41FE" w:rsidP="0023237B">
            <w:pPr>
              <w:jc w:val="left"/>
              <w:rPr>
                <w:ins w:id="1350" w:author="陈奕利" w:date="2023-09-01T11:46:00Z"/>
                <w:rFonts w:asciiTheme="minorEastAsia" w:hAnsiTheme="minorEastAsia"/>
                <w:szCs w:val="21"/>
              </w:rPr>
            </w:pPr>
            <w:ins w:id="1351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1B3F64CB" w14:textId="77777777" w:rsidR="006A41FE" w:rsidRPr="001C0AE8" w:rsidRDefault="006A41FE" w:rsidP="0023237B">
            <w:pPr>
              <w:jc w:val="left"/>
              <w:rPr>
                <w:ins w:id="1352" w:author="陈奕利" w:date="2023-09-01T11:46:00Z"/>
                <w:rFonts w:asciiTheme="minorEastAsia" w:hAnsiTheme="minorEastAsia"/>
                <w:szCs w:val="21"/>
              </w:rPr>
            </w:pPr>
            <w:ins w:id="1353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9142B1" w:rsidRPr="001C0AE8" w14:paraId="698C2218" w14:textId="77777777" w:rsidTr="00F87AF1">
        <w:tblPrEx>
          <w:tblW w:w="850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354" w:author="陈奕利" w:date="2023-09-06T17:00:00Z">
            <w:tblPrEx>
              <w:tblW w:w="85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241"/>
          <w:ins w:id="1355" w:author="陈奕利" w:date="2023-09-06T17:00:00Z"/>
          <w:trPrChange w:id="1356" w:author="陈奕利" w:date="2023-09-06T17:00:00Z">
            <w:trPr>
              <w:trHeight w:val="241"/>
            </w:trPr>
          </w:trPrChange>
        </w:trPr>
        <w:tc>
          <w:tcPr>
            <w:tcW w:w="1526" w:type="dxa"/>
            <w:vMerge/>
            <w:shd w:val="clear" w:color="auto" w:fill="auto"/>
            <w:vAlign w:val="center"/>
            <w:tcPrChange w:id="1357" w:author="陈奕利" w:date="2023-09-06T17:00:00Z">
              <w:tcPr>
                <w:tcW w:w="1526" w:type="dxa"/>
                <w:vMerge/>
                <w:shd w:val="clear" w:color="auto" w:fill="auto"/>
                <w:vAlign w:val="center"/>
              </w:tcPr>
            </w:tcPrChange>
          </w:tcPr>
          <w:p w14:paraId="0671CDEF" w14:textId="77777777" w:rsidR="009142B1" w:rsidRDefault="009142B1" w:rsidP="009142B1">
            <w:pPr>
              <w:jc w:val="center"/>
              <w:rPr>
                <w:ins w:id="1358" w:author="陈奕利" w:date="2023-09-06T17:0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359" w:author="陈奕利" w:date="2023-09-06T17:00:00Z">
              <w:tcPr>
                <w:tcW w:w="737" w:type="dxa"/>
                <w:vAlign w:val="center"/>
              </w:tcPr>
            </w:tcPrChange>
          </w:tcPr>
          <w:p w14:paraId="56F60278" w14:textId="364318A0" w:rsidR="009142B1" w:rsidRDefault="009142B1" w:rsidP="009142B1">
            <w:pPr>
              <w:jc w:val="left"/>
              <w:rPr>
                <w:ins w:id="1360" w:author="陈奕利" w:date="2023-09-06T17:00:00Z"/>
                <w:rFonts w:asciiTheme="minorEastAsia" w:hAnsiTheme="minorEastAsia"/>
                <w:szCs w:val="21"/>
              </w:rPr>
            </w:pPr>
            <w:ins w:id="1361" w:author="陈奕利" w:date="2023-09-06T17:00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vAlign w:val="center"/>
            <w:tcPrChange w:id="1362" w:author="陈奕利" w:date="2023-09-06T17:00:00Z">
              <w:tcPr>
                <w:tcW w:w="1701" w:type="dxa"/>
                <w:shd w:val="clear" w:color="auto" w:fill="auto"/>
                <w:vAlign w:val="center"/>
              </w:tcPr>
            </w:tcPrChange>
          </w:tcPr>
          <w:p w14:paraId="36C99BB9" w14:textId="47147F60" w:rsidR="009142B1" w:rsidRDefault="009142B1" w:rsidP="009142B1">
            <w:pPr>
              <w:jc w:val="left"/>
              <w:rPr>
                <w:ins w:id="1363" w:author="陈奕利" w:date="2023-09-06T17:00:00Z"/>
                <w:rFonts w:asciiTheme="minorEastAsia" w:hAnsiTheme="minorEastAsia"/>
                <w:szCs w:val="21"/>
              </w:rPr>
            </w:pPr>
            <w:ins w:id="1364" w:author="陈奕利" w:date="2023-09-06T17:00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_name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  <w:r>
                <w:rPr>
                  <w:rFonts w:asciiTheme="minorEastAsia" w:hAnsiTheme="minorEastAsia" w:hint="eastAsia"/>
                  <w:szCs w:val="21"/>
                </w:rPr>
                <w:t>len</w:t>
              </w:r>
            </w:ins>
          </w:p>
        </w:tc>
        <w:tc>
          <w:tcPr>
            <w:tcW w:w="1134" w:type="dxa"/>
            <w:vAlign w:val="center"/>
            <w:tcPrChange w:id="1365" w:author="陈奕利" w:date="2023-09-06T17:00:00Z">
              <w:tcPr>
                <w:tcW w:w="1134" w:type="dxa"/>
              </w:tcPr>
            </w:tcPrChange>
          </w:tcPr>
          <w:p w14:paraId="6F67D1C9" w14:textId="78676A20" w:rsidR="009142B1" w:rsidRPr="00767FE0" w:rsidRDefault="009142B1" w:rsidP="009142B1">
            <w:pPr>
              <w:jc w:val="left"/>
              <w:rPr>
                <w:ins w:id="1366" w:author="陈奕利" w:date="2023-09-06T17:00:00Z"/>
                <w:rFonts w:asciiTheme="minorEastAsia" w:hAnsiTheme="minorEastAsia"/>
                <w:szCs w:val="21"/>
              </w:rPr>
            </w:pPr>
            <w:ins w:id="1367" w:author="陈奕利" w:date="2023-09-06T17:00:00Z">
              <w:r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402" w:type="dxa"/>
            <w:vAlign w:val="center"/>
            <w:tcPrChange w:id="1368" w:author="陈奕利" w:date="2023-09-06T17:00:00Z">
              <w:tcPr>
                <w:tcW w:w="3402" w:type="dxa"/>
                <w:vAlign w:val="center"/>
              </w:tcPr>
            </w:tcPrChange>
          </w:tcPr>
          <w:p w14:paraId="7CE7F417" w14:textId="325F4F2D" w:rsidR="009142B1" w:rsidRDefault="009142B1" w:rsidP="009142B1">
            <w:pPr>
              <w:jc w:val="left"/>
              <w:rPr>
                <w:ins w:id="1369" w:author="陈奕利" w:date="2023-09-06T17:00:00Z"/>
                <w:rFonts w:asciiTheme="minorEastAsia" w:hAnsiTheme="minorEastAsia"/>
                <w:szCs w:val="21"/>
              </w:rPr>
            </w:pPr>
            <w:ins w:id="1370" w:author="陈奕利" w:date="2023-09-06T17:00:00Z">
              <w:r>
                <w:rPr>
                  <w:rFonts w:asciiTheme="minorEastAsia" w:hAnsiTheme="minorEastAsia" w:hint="eastAsia"/>
                  <w:szCs w:val="21"/>
                </w:rPr>
                <w:t>文件名字长度</w:t>
              </w:r>
            </w:ins>
          </w:p>
        </w:tc>
      </w:tr>
      <w:tr w:rsidR="009142B1" w:rsidRPr="001C0AE8" w14:paraId="32D168A3" w14:textId="77777777" w:rsidTr="00F87AF1">
        <w:tblPrEx>
          <w:tblW w:w="850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371" w:author="陈奕利" w:date="2023-09-06T17:00:00Z">
            <w:tblPrEx>
              <w:tblW w:w="85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241"/>
          <w:ins w:id="1372" w:author="陈奕利" w:date="2023-09-06T17:00:00Z"/>
          <w:trPrChange w:id="1373" w:author="陈奕利" w:date="2023-09-06T17:00:00Z">
            <w:trPr>
              <w:trHeight w:val="241"/>
            </w:trPr>
          </w:trPrChange>
        </w:trPr>
        <w:tc>
          <w:tcPr>
            <w:tcW w:w="1526" w:type="dxa"/>
            <w:vMerge/>
            <w:shd w:val="clear" w:color="auto" w:fill="auto"/>
            <w:vAlign w:val="center"/>
            <w:tcPrChange w:id="1374" w:author="陈奕利" w:date="2023-09-06T17:00:00Z">
              <w:tcPr>
                <w:tcW w:w="1526" w:type="dxa"/>
                <w:vMerge/>
                <w:shd w:val="clear" w:color="auto" w:fill="auto"/>
                <w:vAlign w:val="center"/>
              </w:tcPr>
            </w:tcPrChange>
          </w:tcPr>
          <w:p w14:paraId="1BEDD9B3" w14:textId="77777777" w:rsidR="009142B1" w:rsidRDefault="009142B1" w:rsidP="009142B1">
            <w:pPr>
              <w:jc w:val="center"/>
              <w:rPr>
                <w:ins w:id="1375" w:author="陈奕利" w:date="2023-09-06T17:0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376" w:author="陈奕利" w:date="2023-09-06T17:00:00Z">
              <w:tcPr>
                <w:tcW w:w="737" w:type="dxa"/>
                <w:vAlign w:val="center"/>
              </w:tcPr>
            </w:tcPrChange>
          </w:tcPr>
          <w:p w14:paraId="0EC56805" w14:textId="0D6D4D70" w:rsidR="009142B1" w:rsidRDefault="009142B1" w:rsidP="009142B1">
            <w:pPr>
              <w:jc w:val="left"/>
              <w:rPr>
                <w:ins w:id="1377" w:author="陈奕利" w:date="2023-09-06T17:00:00Z"/>
                <w:rFonts w:asciiTheme="minorEastAsia" w:hAnsiTheme="minorEastAsia"/>
                <w:szCs w:val="21"/>
              </w:rPr>
            </w:pPr>
            <w:ins w:id="1378" w:author="陈奕利" w:date="2023-09-06T17:00:00Z">
              <w:r>
                <w:rPr>
                  <w:rFonts w:asciiTheme="minorEastAsia" w:hAnsiTheme="minorEastAsia"/>
                  <w:szCs w:val="21"/>
                </w:rPr>
                <w:t>n</w:t>
              </w:r>
            </w:ins>
          </w:p>
        </w:tc>
        <w:tc>
          <w:tcPr>
            <w:tcW w:w="1701" w:type="dxa"/>
            <w:shd w:val="clear" w:color="auto" w:fill="auto"/>
            <w:vAlign w:val="center"/>
            <w:tcPrChange w:id="1379" w:author="陈奕利" w:date="2023-09-06T17:00:00Z">
              <w:tcPr>
                <w:tcW w:w="1701" w:type="dxa"/>
                <w:shd w:val="clear" w:color="auto" w:fill="auto"/>
                <w:vAlign w:val="center"/>
              </w:tcPr>
            </w:tcPrChange>
          </w:tcPr>
          <w:p w14:paraId="46343FF0" w14:textId="35407E3B" w:rsidR="009142B1" w:rsidRDefault="009142B1" w:rsidP="009142B1">
            <w:pPr>
              <w:jc w:val="left"/>
              <w:rPr>
                <w:ins w:id="1380" w:author="陈奕利" w:date="2023-09-06T17:00:00Z"/>
                <w:rFonts w:asciiTheme="minorEastAsia" w:hAnsiTheme="minorEastAsia"/>
                <w:szCs w:val="21"/>
              </w:rPr>
            </w:pPr>
            <w:ins w:id="1381" w:author="陈奕利" w:date="2023-09-06T17:00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_name</w:t>
              </w:r>
            </w:ins>
          </w:p>
        </w:tc>
        <w:tc>
          <w:tcPr>
            <w:tcW w:w="1134" w:type="dxa"/>
            <w:vAlign w:val="center"/>
            <w:tcPrChange w:id="1382" w:author="陈奕利" w:date="2023-09-06T17:00:00Z">
              <w:tcPr>
                <w:tcW w:w="1134" w:type="dxa"/>
              </w:tcPr>
            </w:tcPrChange>
          </w:tcPr>
          <w:p w14:paraId="5D85B5E6" w14:textId="06376E49" w:rsidR="009142B1" w:rsidRPr="00767FE0" w:rsidRDefault="009142B1" w:rsidP="009142B1">
            <w:pPr>
              <w:jc w:val="left"/>
              <w:rPr>
                <w:ins w:id="1383" w:author="陈奕利" w:date="2023-09-06T17:00:00Z"/>
                <w:rFonts w:asciiTheme="minorEastAsia" w:hAnsiTheme="minorEastAsia"/>
                <w:szCs w:val="21"/>
              </w:rPr>
            </w:pPr>
            <w:ins w:id="1384" w:author="陈奕利" w:date="2023-09-06T17:00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402" w:type="dxa"/>
            <w:vAlign w:val="center"/>
            <w:tcPrChange w:id="1385" w:author="陈奕利" w:date="2023-09-06T17:00:00Z">
              <w:tcPr>
                <w:tcW w:w="3402" w:type="dxa"/>
                <w:vAlign w:val="center"/>
              </w:tcPr>
            </w:tcPrChange>
          </w:tcPr>
          <w:p w14:paraId="6DA01EFB" w14:textId="178E99A0" w:rsidR="009142B1" w:rsidRDefault="009142B1" w:rsidP="009142B1">
            <w:pPr>
              <w:jc w:val="left"/>
              <w:rPr>
                <w:ins w:id="1386" w:author="陈奕利" w:date="2023-09-06T17:00:00Z"/>
                <w:rFonts w:asciiTheme="minorEastAsia" w:hAnsiTheme="minorEastAsia"/>
                <w:szCs w:val="21"/>
              </w:rPr>
            </w:pPr>
            <w:ins w:id="1387" w:author="陈奕利" w:date="2023-09-06T17:00:00Z">
              <w:r>
                <w:rPr>
                  <w:rFonts w:asciiTheme="minorEastAsia" w:hAnsiTheme="minorEastAsia" w:hint="eastAsia"/>
                  <w:szCs w:val="21"/>
                </w:rPr>
                <w:t>文件名</w:t>
              </w:r>
            </w:ins>
          </w:p>
        </w:tc>
      </w:tr>
      <w:tr w:rsidR="009142B1" w:rsidRPr="001C0AE8" w14:paraId="4EA4F1A0" w14:textId="77777777" w:rsidTr="0023237B">
        <w:trPr>
          <w:trHeight w:val="241"/>
          <w:ins w:id="1388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FBB8F02" w14:textId="77777777" w:rsidR="009142B1" w:rsidRDefault="009142B1" w:rsidP="009142B1">
            <w:pPr>
              <w:jc w:val="center"/>
              <w:rPr>
                <w:ins w:id="1389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6A2C12" w14:textId="77777777" w:rsidR="009142B1" w:rsidRPr="001D6574" w:rsidRDefault="009142B1" w:rsidP="009142B1">
            <w:pPr>
              <w:jc w:val="left"/>
              <w:rPr>
                <w:ins w:id="1390" w:author="陈奕利" w:date="2023-09-01T11:46:00Z"/>
                <w:rFonts w:asciiTheme="minorEastAsia" w:hAnsiTheme="minorEastAsia"/>
                <w:szCs w:val="21"/>
              </w:rPr>
            </w:pPr>
            <w:ins w:id="1391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929A18E" w14:textId="77777777" w:rsidR="009142B1" w:rsidRPr="001D6574" w:rsidRDefault="009142B1" w:rsidP="009142B1">
            <w:pPr>
              <w:jc w:val="left"/>
              <w:rPr>
                <w:ins w:id="1392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393" w:author="陈奕利" w:date="2023-09-01T11:46:00Z">
              <w:r>
                <w:rPr>
                  <w:rFonts w:asciiTheme="minorEastAsia" w:hAnsiTheme="minorEastAsia"/>
                  <w:szCs w:val="21"/>
                </w:rPr>
                <w:t>Pkg_total_num</w:t>
              </w:r>
              <w:proofErr w:type="spellEnd"/>
            </w:ins>
          </w:p>
        </w:tc>
        <w:tc>
          <w:tcPr>
            <w:tcW w:w="1134" w:type="dxa"/>
          </w:tcPr>
          <w:p w14:paraId="2D279775" w14:textId="77777777" w:rsidR="009142B1" w:rsidRPr="001D6574" w:rsidRDefault="009142B1" w:rsidP="009142B1">
            <w:pPr>
              <w:jc w:val="left"/>
              <w:rPr>
                <w:ins w:id="1394" w:author="陈奕利" w:date="2023-09-01T11:46:00Z"/>
                <w:rFonts w:asciiTheme="minorEastAsia" w:hAnsiTheme="minorEastAsia"/>
                <w:szCs w:val="21"/>
              </w:rPr>
            </w:pPr>
            <w:ins w:id="1395" w:author="陈奕利" w:date="2023-09-01T11:46:00Z">
              <w:r w:rsidRPr="00767FE0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402" w:type="dxa"/>
            <w:vAlign w:val="center"/>
          </w:tcPr>
          <w:p w14:paraId="62EA394C" w14:textId="5959FA36" w:rsidR="009142B1" w:rsidRPr="001D6574" w:rsidRDefault="009142B1" w:rsidP="009142B1">
            <w:pPr>
              <w:jc w:val="left"/>
              <w:rPr>
                <w:ins w:id="1396" w:author="陈奕利" w:date="2023-09-01T11:46:00Z"/>
                <w:rFonts w:asciiTheme="minorEastAsia" w:hAnsiTheme="minorEastAsia"/>
                <w:szCs w:val="21"/>
              </w:rPr>
            </w:pPr>
            <w:ins w:id="1397" w:author="陈奕利" w:date="2023-09-01T11:55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398" w:author="陈奕利" w:date="2023-09-01T11:46:00Z">
              <w:r>
                <w:rPr>
                  <w:rFonts w:asciiTheme="minorEastAsia" w:hAnsiTheme="minorEastAsia"/>
                  <w:szCs w:val="21"/>
                </w:rPr>
                <w:t>总包数</w:t>
              </w:r>
            </w:ins>
          </w:p>
        </w:tc>
      </w:tr>
      <w:tr w:rsidR="009142B1" w:rsidRPr="001C0AE8" w14:paraId="2EC6E3C7" w14:textId="77777777" w:rsidTr="0023237B">
        <w:trPr>
          <w:trHeight w:val="241"/>
          <w:ins w:id="1399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8D658E0" w14:textId="77777777" w:rsidR="009142B1" w:rsidRDefault="009142B1" w:rsidP="009142B1">
            <w:pPr>
              <w:jc w:val="center"/>
              <w:rPr>
                <w:ins w:id="1400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21C435F" w14:textId="77777777" w:rsidR="009142B1" w:rsidRDefault="009142B1" w:rsidP="009142B1">
            <w:pPr>
              <w:jc w:val="left"/>
              <w:rPr>
                <w:ins w:id="1401" w:author="陈奕利" w:date="2023-09-01T11:46:00Z"/>
                <w:rFonts w:asciiTheme="minorEastAsia" w:hAnsiTheme="minorEastAsia"/>
                <w:szCs w:val="21"/>
              </w:rPr>
            </w:pPr>
            <w:ins w:id="1402" w:author="陈奕利" w:date="2023-09-01T11:46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1515D9D" w14:textId="77777777" w:rsidR="009142B1" w:rsidRDefault="009142B1" w:rsidP="009142B1">
            <w:pPr>
              <w:jc w:val="left"/>
              <w:rPr>
                <w:ins w:id="1403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404" w:author="陈奕利" w:date="2023-09-01T11:46:00Z">
              <w:r>
                <w:rPr>
                  <w:rFonts w:asciiTheme="minorEastAsia" w:hAnsiTheme="minorEastAsia"/>
                  <w:szCs w:val="21"/>
                </w:rPr>
                <w:t>Pkg_cur_num</w:t>
              </w:r>
              <w:proofErr w:type="spellEnd"/>
            </w:ins>
          </w:p>
        </w:tc>
        <w:tc>
          <w:tcPr>
            <w:tcW w:w="1134" w:type="dxa"/>
          </w:tcPr>
          <w:p w14:paraId="39814287" w14:textId="77777777" w:rsidR="009142B1" w:rsidRDefault="009142B1" w:rsidP="009142B1">
            <w:pPr>
              <w:jc w:val="left"/>
              <w:rPr>
                <w:ins w:id="1405" w:author="陈奕利" w:date="2023-09-01T11:46:00Z"/>
                <w:rFonts w:asciiTheme="minorEastAsia" w:hAnsiTheme="minorEastAsia"/>
                <w:szCs w:val="21"/>
              </w:rPr>
            </w:pPr>
            <w:ins w:id="1406" w:author="陈奕利" w:date="2023-09-01T11:46:00Z">
              <w:r w:rsidRPr="00767FE0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402" w:type="dxa"/>
            <w:vAlign w:val="center"/>
          </w:tcPr>
          <w:p w14:paraId="2EE1FD80" w14:textId="1FDDD2B8" w:rsidR="009142B1" w:rsidRDefault="009142B1" w:rsidP="009142B1">
            <w:pPr>
              <w:jc w:val="left"/>
              <w:rPr>
                <w:ins w:id="1407" w:author="陈奕利" w:date="2023-09-01T11:46:00Z"/>
                <w:rFonts w:asciiTheme="minorEastAsia" w:hAnsiTheme="minorEastAsia"/>
                <w:szCs w:val="21"/>
              </w:rPr>
            </w:pPr>
            <w:ins w:id="1408" w:author="陈奕利" w:date="2023-09-01T11:55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409" w:author="陈奕利" w:date="2023-09-01T11:46:00Z">
              <w:r>
                <w:rPr>
                  <w:rFonts w:asciiTheme="minorEastAsia" w:hAnsiTheme="minorEastAsia"/>
                  <w:szCs w:val="21"/>
                </w:rPr>
                <w:t>包序号</w:t>
              </w:r>
            </w:ins>
          </w:p>
        </w:tc>
      </w:tr>
      <w:tr w:rsidR="009142B1" w:rsidRPr="001C0AE8" w14:paraId="11DE6DCA" w14:textId="77777777" w:rsidTr="0023237B">
        <w:trPr>
          <w:trHeight w:val="241"/>
          <w:ins w:id="1410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F1D1FB0" w14:textId="77777777" w:rsidR="009142B1" w:rsidRDefault="009142B1" w:rsidP="009142B1">
            <w:pPr>
              <w:jc w:val="center"/>
              <w:rPr>
                <w:ins w:id="1411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5566F9" w14:textId="77777777" w:rsidR="009142B1" w:rsidRDefault="009142B1" w:rsidP="009142B1">
            <w:pPr>
              <w:jc w:val="left"/>
              <w:rPr>
                <w:ins w:id="1412" w:author="陈奕利" w:date="2023-09-01T11:46:00Z"/>
                <w:rFonts w:asciiTheme="minorEastAsia" w:hAnsiTheme="minorEastAsia"/>
                <w:szCs w:val="21"/>
              </w:rPr>
            </w:pPr>
            <w:ins w:id="1413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65C3599" w14:textId="77777777" w:rsidR="009142B1" w:rsidRDefault="009142B1" w:rsidP="009142B1">
            <w:pPr>
              <w:jc w:val="left"/>
              <w:rPr>
                <w:ins w:id="1414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415" w:author="陈奕利" w:date="2023-09-01T11:46:00Z">
              <w:r>
                <w:rPr>
                  <w:rFonts w:asciiTheme="minorEastAsia" w:hAnsiTheme="minorEastAsia"/>
                  <w:szCs w:val="21"/>
                </w:rPr>
                <w:t>Data_len</w:t>
              </w:r>
              <w:proofErr w:type="spellEnd"/>
            </w:ins>
          </w:p>
        </w:tc>
        <w:tc>
          <w:tcPr>
            <w:tcW w:w="1134" w:type="dxa"/>
          </w:tcPr>
          <w:p w14:paraId="2A8111F0" w14:textId="77777777" w:rsidR="009142B1" w:rsidRDefault="009142B1" w:rsidP="009142B1">
            <w:pPr>
              <w:jc w:val="left"/>
              <w:rPr>
                <w:ins w:id="1416" w:author="陈奕利" w:date="2023-09-01T11:46:00Z"/>
                <w:rFonts w:asciiTheme="minorEastAsia" w:hAnsiTheme="minorEastAsia"/>
                <w:szCs w:val="21"/>
              </w:rPr>
            </w:pPr>
            <w:ins w:id="1417" w:author="陈奕利" w:date="2023-09-01T11:46:00Z">
              <w:r w:rsidRPr="00767FE0">
                <w:rPr>
                  <w:rFonts w:asciiTheme="minorEastAsia" w:hAnsiTheme="minorEastAsia"/>
                  <w:szCs w:val="21"/>
                </w:rPr>
                <w:t>Uint32_t</w:t>
              </w:r>
            </w:ins>
          </w:p>
        </w:tc>
        <w:tc>
          <w:tcPr>
            <w:tcW w:w="3402" w:type="dxa"/>
            <w:vAlign w:val="center"/>
          </w:tcPr>
          <w:p w14:paraId="3499F87C" w14:textId="77777777" w:rsidR="009142B1" w:rsidRDefault="009142B1" w:rsidP="009142B1">
            <w:pPr>
              <w:jc w:val="left"/>
              <w:rPr>
                <w:ins w:id="1418" w:author="陈奕利" w:date="2023-09-01T11:46:00Z"/>
                <w:rFonts w:asciiTheme="minorEastAsia" w:hAnsiTheme="minorEastAsia"/>
                <w:szCs w:val="21"/>
              </w:rPr>
            </w:pPr>
            <w:ins w:id="141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有效数据长度</w:t>
              </w:r>
            </w:ins>
          </w:p>
        </w:tc>
      </w:tr>
      <w:tr w:rsidR="009142B1" w:rsidRPr="001C0AE8" w14:paraId="0E349A90" w14:textId="77777777" w:rsidTr="0023237B">
        <w:trPr>
          <w:trHeight w:val="241"/>
          <w:ins w:id="1420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D268F77" w14:textId="77777777" w:rsidR="009142B1" w:rsidRDefault="009142B1" w:rsidP="009142B1">
            <w:pPr>
              <w:jc w:val="center"/>
              <w:rPr>
                <w:ins w:id="1421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5A7ABB" w14:textId="4BE40FA2" w:rsidR="009142B1" w:rsidRDefault="00714BE9" w:rsidP="009142B1">
            <w:pPr>
              <w:jc w:val="left"/>
              <w:rPr>
                <w:ins w:id="1422" w:author="陈奕利" w:date="2023-09-01T11:46:00Z"/>
                <w:rFonts w:asciiTheme="minorEastAsia" w:hAnsiTheme="minorEastAsia"/>
                <w:szCs w:val="21"/>
              </w:rPr>
            </w:pPr>
            <w:ins w:id="1423" w:author="陈奕利" w:date="2023-09-06T17:00:00Z">
              <w:r>
                <w:rPr>
                  <w:rFonts w:asciiTheme="minorEastAsia" w:hAnsiTheme="minorEastAsia"/>
                  <w:szCs w:val="21"/>
                </w:rPr>
                <w:t>m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0923421C" w14:textId="77777777" w:rsidR="009142B1" w:rsidRDefault="009142B1" w:rsidP="009142B1">
            <w:pPr>
              <w:jc w:val="left"/>
              <w:rPr>
                <w:ins w:id="1424" w:author="陈奕利" w:date="2023-09-01T11:46:00Z"/>
                <w:rFonts w:asciiTheme="minorEastAsia" w:hAnsiTheme="minorEastAsia"/>
                <w:szCs w:val="21"/>
              </w:rPr>
            </w:pPr>
            <w:ins w:id="1425" w:author="陈奕利" w:date="2023-09-01T11:46:00Z">
              <w:r>
                <w:rPr>
                  <w:rFonts w:asciiTheme="minorEastAsia" w:hAnsiTheme="minorEastAsia"/>
                  <w:szCs w:val="21"/>
                </w:rPr>
                <w:t>Data</w:t>
              </w:r>
            </w:ins>
          </w:p>
        </w:tc>
        <w:tc>
          <w:tcPr>
            <w:tcW w:w="1134" w:type="dxa"/>
            <w:vAlign w:val="center"/>
          </w:tcPr>
          <w:p w14:paraId="28ABEE7C" w14:textId="77777777" w:rsidR="009142B1" w:rsidRDefault="009142B1" w:rsidP="009142B1">
            <w:pPr>
              <w:jc w:val="left"/>
              <w:rPr>
                <w:ins w:id="1426" w:author="陈奕利" w:date="2023-09-01T11:46:00Z"/>
                <w:rFonts w:asciiTheme="minorEastAsia" w:hAnsiTheme="minorEastAsia"/>
                <w:szCs w:val="21"/>
              </w:rPr>
            </w:pPr>
            <w:ins w:id="142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har</w:t>
              </w:r>
            </w:ins>
          </w:p>
        </w:tc>
        <w:tc>
          <w:tcPr>
            <w:tcW w:w="3402" w:type="dxa"/>
            <w:vAlign w:val="center"/>
          </w:tcPr>
          <w:p w14:paraId="66E8DB5E" w14:textId="17375F42" w:rsidR="009142B1" w:rsidRDefault="009142B1" w:rsidP="009142B1">
            <w:pPr>
              <w:jc w:val="left"/>
              <w:rPr>
                <w:ins w:id="1428" w:author="陈奕利" w:date="2023-09-01T11:46:00Z"/>
                <w:rFonts w:asciiTheme="minorEastAsia" w:hAnsiTheme="minorEastAsia"/>
                <w:szCs w:val="21"/>
              </w:rPr>
            </w:pPr>
            <w:ins w:id="1429" w:author="陈奕利" w:date="2023-09-01T11:55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430" w:author="陈奕利" w:date="2023-09-01T11:46:00Z">
              <w:r>
                <w:rPr>
                  <w:rFonts w:asciiTheme="minorEastAsia" w:hAnsiTheme="minorEastAsia"/>
                  <w:szCs w:val="21"/>
                </w:rPr>
                <w:t>数据</w:t>
              </w:r>
            </w:ins>
          </w:p>
        </w:tc>
      </w:tr>
      <w:tr w:rsidR="009142B1" w:rsidRPr="00002A9C" w14:paraId="64A3A928" w14:textId="77777777" w:rsidTr="0023237B">
        <w:trPr>
          <w:ins w:id="1431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31A51FE" w14:textId="77777777" w:rsidR="009142B1" w:rsidRDefault="009142B1" w:rsidP="009142B1">
            <w:pPr>
              <w:jc w:val="center"/>
              <w:rPr>
                <w:ins w:id="1432" w:author="陈奕利" w:date="2023-09-01T11:46:00Z"/>
                <w:rFonts w:asciiTheme="minorEastAsia" w:hAnsiTheme="minorEastAsia"/>
                <w:szCs w:val="21"/>
              </w:rPr>
            </w:pPr>
            <w:ins w:id="1433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3C84248" w14:textId="72BEB88C" w:rsidR="009142B1" w:rsidRDefault="00714BE9" w:rsidP="009142B1">
            <w:pPr>
              <w:jc w:val="left"/>
              <w:rPr>
                <w:ins w:id="1434" w:author="陈奕利" w:date="2023-09-01T11:46:00Z"/>
                <w:rFonts w:asciiTheme="minorEastAsia" w:hAnsiTheme="minorEastAsia"/>
                <w:szCs w:val="21"/>
              </w:rPr>
            </w:pPr>
            <w:ins w:id="1435" w:author="陈奕利" w:date="2023-09-06T17:00:00Z">
              <w:r>
                <w:rPr>
                  <w:rFonts w:asciiTheme="minorEastAsia" w:hAnsiTheme="minorEastAsia"/>
                  <w:szCs w:val="21"/>
                </w:rPr>
                <w:t>4+</w:t>
              </w:r>
            </w:ins>
            <w:ins w:id="1436" w:author="陈奕利" w:date="2023-09-01T11:46:00Z">
              <w:r w:rsidR="009142B1">
                <w:rPr>
                  <w:rFonts w:asciiTheme="minorEastAsia" w:hAnsiTheme="minorEastAsia"/>
                  <w:szCs w:val="21"/>
                </w:rPr>
                <w:t>n+4+4+4</w:t>
              </w:r>
            </w:ins>
            <w:ins w:id="1437" w:author="陈奕利" w:date="2023-09-06T17:00:00Z">
              <w:r>
                <w:rPr>
                  <w:rFonts w:asciiTheme="minorEastAsia" w:hAnsiTheme="minorEastAsia"/>
                  <w:szCs w:val="21"/>
                </w:rPr>
                <w:t>+m</w:t>
              </w:r>
            </w:ins>
          </w:p>
        </w:tc>
      </w:tr>
      <w:tr w:rsidR="009142B1" w:rsidRPr="00002A9C" w14:paraId="396637F2" w14:textId="77777777" w:rsidTr="0023237B">
        <w:trPr>
          <w:ins w:id="1438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759D5E09" w14:textId="21C5DD73" w:rsidR="009142B1" w:rsidRDefault="009142B1" w:rsidP="009142B1">
            <w:pPr>
              <w:jc w:val="center"/>
              <w:rPr>
                <w:ins w:id="1439" w:author="陈奕利" w:date="2023-09-01T11:46:00Z"/>
                <w:rFonts w:asciiTheme="minorEastAsia" w:hAnsiTheme="minorEastAsia"/>
                <w:szCs w:val="21"/>
              </w:rPr>
            </w:pPr>
            <w:ins w:id="1440" w:author="陈奕利" w:date="2023-09-04T11:59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B77B0A3" w14:textId="77777777" w:rsidR="009142B1" w:rsidRDefault="009142B1" w:rsidP="009142B1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441" w:author="陈奕利" w:date="2023-09-04T12:00:00Z"/>
                <w:rFonts w:asciiTheme="minorEastAsia" w:hAnsiTheme="minorEastAsia"/>
                <w:szCs w:val="21"/>
              </w:rPr>
            </w:pPr>
            <w:ins w:id="1442" w:author="陈奕利" w:date="2023-09-04T11:59:00Z">
              <w:r w:rsidRPr="00E468B3">
                <w:rPr>
                  <w:rFonts w:asciiTheme="minorEastAsia" w:hAnsiTheme="minorEastAsia" w:hint="eastAsia"/>
                  <w:szCs w:val="21"/>
                  <w:rPrChange w:id="1443" w:author="陈奕利" w:date="2023-09-04T12:00:00Z">
                    <w:rPr>
                      <w:rFonts w:hint="eastAsia"/>
                    </w:rPr>
                  </w:rPrChange>
                </w:rPr>
                <w:t>因为文件过大，本应答可能有连续多次的回复，直到文件内容发送完成</w:t>
              </w:r>
            </w:ins>
          </w:p>
          <w:p w14:paraId="30382BBC" w14:textId="77777777" w:rsidR="009142B1" w:rsidRDefault="009142B1" w:rsidP="009142B1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444" w:author="陈奕利" w:date="2023-09-04T12:01:00Z"/>
                <w:rFonts w:asciiTheme="minorEastAsia" w:hAnsiTheme="minorEastAsia"/>
                <w:szCs w:val="21"/>
              </w:rPr>
            </w:pPr>
            <w:ins w:id="1445" w:author="陈奕利" w:date="2023-09-04T12:00:00Z">
              <w:r>
                <w:rPr>
                  <w:rFonts w:asciiTheme="minorEastAsia" w:hAnsiTheme="minorEastAsia" w:hint="eastAsia"/>
                  <w:szCs w:val="21"/>
                </w:rPr>
                <w:t>当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Pkg_total_num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等于</w:t>
              </w:r>
            </w:ins>
            <w:proofErr w:type="spellStart"/>
            <w:ins w:id="1446" w:author="陈奕利" w:date="2023-09-04T12:01:00Z">
              <w:r>
                <w:rPr>
                  <w:rFonts w:asciiTheme="minorEastAsia" w:hAnsiTheme="minorEastAsia"/>
                  <w:szCs w:val="21"/>
                </w:rPr>
                <w:t>Pkg_cur_num</w:t>
              </w:r>
              <w:proofErr w:type="spellEnd"/>
              <w:r>
                <w:rPr>
                  <w:rFonts w:asciiTheme="minorEastAsia" w:hAnsiTheme="minorEastAsia" w:hint="eastAsia"/>
                  <w:szCs w:val="21"/>
                </w:rPr>
                <w:t>时，即为最后一次应答</w:t>
              </w:r>
            </w:ins>
          </w:p>
          <w:p w14:paraId="4E1B741F" w14:textId="77777777" w:rsidR="009142B1" w:rsidRDefault="009142B1" w:rsidP="009142B1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447" w:author="陈奕利" w:date="2023-09-04T14:56:00Z"/>
                <w:rFonts w:asciiTheme="minorEastAsia" w:hAnsiTheme="minorEastAsia"/>
                <w:szCs w:val="21"/>
              </w:rPr>
            </w:pPr>
            <w:ins w:id="1448" w:author="陈奕利" w:date="2023-09-04T12:01:00Z">
              <w:r>
                <w:rPr>
                  <w:rFonts w:asciiTheme="minorEastAsia" w:hAnsiTheme="minorEastAsia" w:hint="eastAsia"/>
                  <w:szCs w:val="21"/>
                </w:rPr>
                <w:t>当文件不存在时，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Pkg_total_num</w:t>
              </w:r>
              <w:proofErr w:type="spellEnd"/>
              <w:r>
                <w:rPr>
                  <w:rFonts w:asciiTheme="minorEastAsia" w:hAnsiTheme="minorEastAsia"/>
                  <w:szCs w:val="21"/>
                </w:rPr>
                <w:t>=0</w:t>
              </w:r>
              <w:r>
                <w:rPr>
                  <w:rFonts w:asciiTheme="minorEastAsia" w:hAnsiTheme="minorEastAsia" w:hint="eastAsia"/>
                  <w:szCs w:val="21"/>
                </w:rPr>
                <w:t>，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Pkg_cur_num</w:t>
              </w:r>
              <w:proofErr w:type="spellEnd"/>
              <w:r>
                <w:rPr>
                  <w:rFonts w:asciiTheme="minorEastAsia" w:hAnsiTheme="minorEastAsia"/>
                  <w:szCs w:val="21"/>
                </w:rPr>
                <w:t>=0</w:t>
              </w:r>
              <w:r>
                <w:rPr>
                  <w:rFonts w:asciiTheme="minorEastAsia" w:hAnsiTheme="minorEastAsia" w:hint="eastAsia"/>
                  <w:szCs w:val="21"/>
                </w:rPr>
                <w:t>，</w:t>
              </w:r>
              <w:proofErr w:type="spellStart"/>
              <w:r>
                <w:rPr>
                  <w:rFonts w:asciiTheme="minorEastAsia" w:hAnsiTheme="minorEastAsia"/>
                  <w:szCs w:val="21"/>
                </w:rPr>
                <w:t>Data_len</w:t>
              </w:r>
              <w:proofErr w:type="spellEnd"/>
              <w:r>
                <w:rPr>
                  <w:rFonts w:asciiTheme="minorEastAsia" w:hAnsiTheme="minorEastAsia"/>
                  <w:szCs w:val="21"/>
                </w:rPr>
                <w:t>=0</w:t>
              </w:r>
              <w:r>
                <w:rPr>
                  <w:rFonts w:asciiTheme="minorEastAsia" w:hAnsiTheme="minorEastAsia" w:hint="eastAsia"/>
                  <w:szCs w:val="21"/>
                </w:rPr>
                <w:t>，文件数据n也</w:t>
              </w:r>
            </w:ins>
            <w:ins w:id="1449" w:author="陈奕利" w:date="2023-09-04T12:02:00Z">
              <w:r>
                <w:rPr>
                  <w:rFonts w:asciiTheme="minorEastAsia" w:hAnsiTheme="minorEastAsia" w:hint="eastAsia"/>
                  <w:szCs w:val="21"/>
                </w:rPr>
                <w:t>为0。</w:t>
              </w:r>
            </w:ins>
          </w:p>
          <w:p w14:paraId="312D7ECC" w14:textId="144F2704" w:rsidR="009142B1" w:rsidRPr="00E468B3" w:rsidRDefault="009142B1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450" w:author="陈奕利" w:date="2023-09-01T11:46:00Z"/>
                <w:rFonts w:asciiTheme="minorEastAsia" w:hAnsiTheme="minorEastAsia"/>
                <w:szCs w:val="21"/>
                <w:rPrChange w:id="1451" w:author="陈奕利" w:date="2023-09-04T12:00:00Z">
                  <w:rPr>
                    <w:ins w:id="1452" w:author="陈奕利" w:date="2023-09-01T11:46:00Z"/>
                  </w:rPr>
                </w:rPrChange>
              </w:rPr>
              <w:pPrChange w:id="1453" w:author="陈奕利" w:date="2023-09-04T12:00:00Z">
                <w:pPr>
                  <w:jc w:val="left"/>
                </w:pPr>
              </w:pPrChange>
            </w:pPr>
            <w:ins w:id="1454" w:author="陈奕利" w:date="2023-09-04T14:56:00Z">
              <w:r>
                <w:rPr>
                  <w:rFonts w:asciiTheme="minorEastAsia" w:hAnsiTheme="minorEastAsia" w:hint="eastAsia"/>
                  <w:szCs w:val="21"/>
                </w:rPr>
                <w:t>文件包序号从0开始到（文件总包数-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</w:tr>
    </w:tbl>
    <w:p w14:paraId="217CFE9B" w14:textId="64D0C585" w:rsidR="006A41FE" w:rsidRPr="00F75E03" w:rsidRDefault="00DE21DD">
      <w:pPr>
        <w:pStyle w:val="4"/>
        <w:numPr>
          <w:ilvl w:val="3"/>
          <w:numId w:val="28"/>
        </w:numPr>
        <w:rPr>
          <w:ins w:id="1455" w:author="陈奕利" w:date="2023-09-01T11:46:00Z"/>
        </w:rPr>
        <w:pPrChange w:id="1456" w:author="陈奕利" w:date="2023-09-01T13:54:00Z">
          <w:pPr>
            <w:pStyle w:val="4"/>
            <w:numPr>
              <w:ilvl w:val="3"/>
            </w:numPr>
            <w:ind w:left="1080" w:hanging="1080"/>
          </w:pPr>
        </w:pPrChange>
      </w:pPr>
      <w:ins w:id="1457" w:author="陈奕利" w:date="2023-09-01T13:56:00Z">
        <w:r>
          <w:rPr>
            <w:rFonts w:hint="eastAsia"/>
          </w:rPr>
          <w:t xml:space="preserve"> </w:t>
        </w:r>
      </w:ins>
      <w:ins w:id="1458" w:author="陈奕利" w:date="2023-09-01T11:46:00Z">
        <w:r w:rsidR="006A41FE">
          <w:rPr>
            <w:rFonts w:hint="eastAsia"/>
          </w:rPr>
          <w:t>删除</w:t>
        </w:r>
      </w:ins>
      <w:ins w:id="1459" w:author="陈奕利" w:date="2023-09-01T11:56:00Z">
        <w:r w:rsidR="00D20536">
          <w:rPr>
            <w:rFonts w:hint="eastAsia"/>
          </w:rPr>
          <w:t>历史记录文件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A41FE" w:rsidRPr="00002A9C" w14:paraId="2CFF289B" w14:textId="77777777" w:rsidTr="0023237B">
        <w:trPr>
          <w:ins w:id="1460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34042EB" w14:textId="77777777" w:rsidR="006A41FE" w:rsidRPr="00002A9C" w:rsidRDefault="006A41FE" w:rsidP="0023237B">
            <w:pPr>
              <w:jc w:val="center"/>
              <w:rPr>
                <w:ins w:id="1461" w:author="陈奕利" w:date="2023-09-01T11:46:00Z"/>
                <w:rFonts w:asciiTheme="minorEastAsia" w:hAnsiTheme="minorEastAsia" w:cs="宋体"/>
                <w:szCs w:val="21"/>
              </w:rPr>
            </w:pPr>
            <w:ins w:id="1462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3541D91" w14:textId="0AF829EF" w:rsidR="006A41FE" w:rsidRDefault="006A41FE" w:rsidP="0023237B">
            <w:pPr>
              <w:jc w:val="left"/>
              <w:rPr>
                <w:ins w:id="1463" w:author="陈奕利" w:date="2023-09-01T11:46:00Z"/>
                <w:rFonts w:asciiTheme="minorEastAsia" w:hAnsiTheme="minorEastAsia" w:cs="宋体"/>
                <w:szCs w:val="21"/>
              </w:rPr>
            </w:pPr>
            <w:ins w:id="1464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1465" w:author="陈奕利" w:date="2023-09-01T11:56:00Z">
              <w:r w:rsidR="008F4A96">
                <w:rPr>
                  <w:rFonts w:asciiTheme="minorEastAsia" w:hAnsiTheme="minorEastAsia" w:cs="宋体"/>
                  <w:szCs w:val="21"/>
                </w:rPr>
                <w:t>96</w:t>
              </w:r>
            </w:ins>
          </w:p>
        </w:tc>
      </w:tr>
      <w:tr w:rsidR="006A41FE" w:rsidRPr="0028101D" w14:paraId="72224D2F" w14:textId="77777777" w:rsidTr="0023237B">
        <w:trPr>
          <w:ins w:id="1466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53C58F7C" w14:textId="77777777" w:rsidR="006A41FE" w:rsidRPr="00002A9C" w:rsidRDefault="006A41FE" w:rsidP="0023237B">
            <w:pPr>
              <w:jc w:val="center"/>
              <w:rPr>
                <w:ins w:id="1467" w:author="陈奕利" w:date="2023-09-01T11:46:00Z"/>
                <w:rFonts w:asciiTheme="minorEastAsia" w:hAnsiTheme="minorEastAsia"/>
                <w:szCs w:val="21"/>
              </w:rPr>
            </w:pPr>
            <w:ins w:id="146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D1E6555" w14:textId="50D997B3" w:rsidR="006A41FE" w:rsidRPr="004E6B38" w:rsidRDefault="006A41FE" w:rsidP="0023237B">
            <w:pPr>
              <w:jc w:val="left"/>
              <w:rPr>
                <w:ins w:id="1469" w:author="陈奕利" w:date="2023-09-01T11:46:00Z"/>
                <w:rFonts w:asciiTheme="minorEastAsia" w:hAnsiTheme="minorEastAsia"/>
                <w:szCs w:val="21"/>
              </w:rPr>
            </w:pPr>
            <w:ins w:id="1470" w:author="陈奕利" w:date="2023-09-01T11:46:00Z">
              <w:r>
                <w:rPr>
                  <w:rFonts w:hint="eastAsia"/>
                </w:rPr>
                <w:t>删除</w:t>
              </w:r>
            </w:ins>
            <w:ins w:id="1471" w:author="陈奕利" w:date="2023-09-01T11:57:00Z">
              <w:r w:rsidR="00D20536">
                <w:rPr>
                  <w:rFonts w:hint="eastAsia"/>
                </w:rPr>
                <w:t>历史记录文件</w:t>
              </w:r>
            </w:ins>
          </w:p>
        </w:tc>
      </w:tr>
      <w:tr w:rsidR="006A41FE" w:rsidRPr="00002A9C" w14:paraId="064E20DF" w14:textId="77777777" w:rsidTr="0023237B">
        <w:trPr>
          <w:ins w:id="1472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28F80614" w14:textId="77777777" w:rsidR="006A41FE" w:rsidRDefault="006A41FE" w:rsidP="0023237B">
            <w:pPr>
              <w:jc w:val="center"/>
              <w:rPr>
                <w:ins w:id="1473" w:author="陈奕利" w:date="2023-09-01T11:46:00Z"/>
                <w:rFonts w:asciiTheme="minorEastAsia" w:hAnsiTheme="minorEastAsia"/>
                <w:szCs w:val="21"/>
              </w:rPr>
            </w:pPr>
            <w:ins w:id="1474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E0DE66F" w14:textId="30AD8CE8" w:rsidR="006A41FE" w:rsidRDefault="006A41FE" w:rsidP="0023237B">
            <w:pPr>
              <w:jc w:val="left"/>
              <w:rPr>
                <w:ins w:id="1475" w:author="陈奕利" w:date="2023-09-01T11:46:00Z"/>
                <w:rFonts w:asciiTheme="minorEastAsia" w:hAnsiTheme="minorEastAsia"/>
                <w:szCs w:val="21"/>
              </w:rPr>
            </w:pPr>
            <w:ins w:id="1476" w:author="陈奕利" w:date="2023-09-01T11:46:00Z"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枪</w:t>
              </w:r>
            </w:ins>
          </w:p>
        </w:tc>
      </w:tr>
      <w:tr w:rsidR="006A41FE" w:rsidRPr="00002A9C" w14:paraId="2D952BDC" w14:textId="77777777" w:rsidTr="0023237B">
        <w:trPr>
          <w:ins w:id="1477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7E4FB7BE" w14:textId="77777777" w:rsidR="006A41FE" w:rsidRDefault="006A41FE" w:rsidP="0023237B">
            <w:pPr>
              <w:jc w:val="center"/>
              <w:rPr>
                <w:ins w:id="1478" w:author="陈奕利" w:date="2023-09-01T11:46:00Z"/>
                <w:rFonts w:asciiTheme="minorEastAsia" w:hAnsiTheme="minorEastAsia"/>
                <w:szCs w:val="21"/>
              </w:rPr>
            </w:pPr>
            <w:ins w:id="1479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348DEB8" w14:textId="77777777" w:rsidR="006A41FE" w:rsidRDefault="006A41FE" w:rsidP="0023237B">
            <w:pPr>
              <w:jc w:val="left"/>
              <w:rPr>
                <w:ins w:id="1480" w:author="陈奕利" w:date="2023-09-01T11:46:00Z"/>
                <w:rFonts w:asciiTheme="minorEastAsia" w:hAnsiTheme="minorEastAsia"/>
                <w:szCs w:val="21"/>
              </w:rPr>
            </w:pPr>
            <w:ins w:id="1481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72B73F3B" w14:textId="77777777" w:rsidTr="0023237B">
        <w:trPr>
          <w:trHeight w:val="50"/>
          <w:ins w:id="1482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C069CB" w14:textId="77777777" w:rsidR="006A41FE" w:rsidRPr="001C0AE8" w:rsidRDefault="006A41FE" w:rsidP="0023237B">
            <w:pPr>
              <w:jc w:val="center"/>
              <w:rPr>
                <w:ins w:id="1483" w:author="陈奕利" w:date="2023-09-01T11:46:00Z"/>
                <w:rFonts w:asciiTheme="minorEastAsia" w:hAnsiTheme="minorEastAsia"/>
                <w:szCs w:val="21"/>
              </w:rPr>
            </w:pPr>
            <w:ins w:id="1484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6A7668A" w14:textId="77777777" w:rsidR="006A41FE" w:rsidRPr="001C0AE8" w:rsidRDefault="006A41FE" w:rsidP="0023237B">
            <w:pPr>
              <w:jc w:val="left"/>
              <w:rPr>
                <w:ins w:id="1485" w:author="陈奕利" w:date="2023-09-01T11:46:00Z"/>
                <w:rFonts w:asciiTheme="minorEastAsia" w:hAnsiTheme="minorEastAsia"/>
                <w:szCs w:val="21"/>
              </w:rPr>
            </w:pPr>
            <w:ins w:id="1486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F159526" w14:textId="77777777" w:rsidR="006A41FE" w:rsidRPr="001C0AE8" w:rsidRDefault="006A41FE" w:rsidP="0023237B">
            <w:pPr>
              <w:jc w:val="left"/>
              <w:rPr>
                <w:ins w:id="1487" w:author="陈奕利" w:date="2023-09-01T11:46:00Z"/>
                <w:rFonts w:asciiTheme="minorEastAsia" w:hAnsiTheme="minorEastAsia"/>
                <w:szCs w:val="21"/>
              </w:rPr>
            </w:pPr>
            <w:ins w:id="1488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1A07A48E" w14:textId="77777777" w:rsidR="006A41FE" w:rsidRPr="001C0AE8" w:rsidRDefault="006A41FE" w:rsidP="0023237B">
            <w:pPr>
              <w:jc w:val="left"/>
              <w:rPr>
                <w:ins w:id="1489" w:author="陈奕利" w:date="2023-09-01T11:46:00Z"/>
                <w:rFonts w:asciiTheme="minorEastAsia" w:hAnsiTheme="minorEastAsia"/>
                <w:szCs w:val="21"/>
              </w:rPr>
            </w:pPr>
            <w:ins w:id="1490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32409595" w14:textId="77777777" w:rsidR="006A41FE" w:rsidRPr="001C0AE8" w:rsidRDefault="006A41FE" w:rsidP="0023237B">
            <w:pPr>
              <w:jc w:val="left"/>
              <w:rPr>
                <w:ins w:id="1491" w:author="陈奕利" w:date="2023-09-01T11:46:00Z"/>
                <w:rFonts w:asciiTheme="minorEastAsia" w:hAnsiTheme="minorEastAsia"/>
                <w:szCs w:val="21"/>
              </w:rPr>
            </w:pPr>
            <w:ins w:id="1492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6A41FE" w:rsidRPr="001C0AE8" w14:paraId="0301EE3C" w14:textId="77777777" w:rsidTr="0023237B">
        <w:trPr>
          <w:trHeight w:val="241"/>
          <w:ins w:id="1493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B01ACEC" w14:textId="77777777" w:rsidR="006A41FE" w:rsidRDefault="006A41FE" w:rsidP="0023237B">
            <w:pPr>
              <w:jc w:val="center"/>
              <w:rPr>
                <w:ins w:id="1494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53C88F" w14:textId="081C03B9" w:rsidR="006A41FE" w:rsidRPr="001D6574" w:rsidRDefault="00335F57" w:rsidP="0023237B">
            <w:pPr>
              <w:jc w:val="left"/>
              <w:rPr>
                <w:ins w:id="1495" w:author="陈奕利" w:date="2023-09-01T11:46:00Z"/>
                <w:rFonts w:asciiTheme="minorEastAsia" w:hAnsiTheme="minorEastAsia"/>
                <w:szCs w:val="21"/>
              </w:rPr>
            </w:pPr>
            <w:ins w:id="1496" w:author="陈奕利" w:date="2023-09-01T14:26:00Z"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B41BBF0" w14:textId="4BDFD7DF" w:rsidR="006A41FE" w:rsidRPr="001D6574" w:rsidRDefault="00541438" w:rsidP="0023237B">
            <w:pPr>
              <w:jc w:val="left"/>
              <w:rPr>
                <w:ins w:id="1497" w:author="陈奕利" w:date="2023-09-01T11:46:00Z"/>
                <w:rFonts w:asciiTheme="minorEastAsia" w:hAnsiTheme="minorEastAsia"/>
                <w:szCs w:val="21"/>
              </w:rPr>
            </w:pPr>
            <w:proofErr w:type="spellStart"/>
            <w:ins w:id="1498" w:author="陈奕利" w:date="2023-09-01T14:23:00Z">
              <w:r>
                <w:rPr>
                  <w:rFonts w:asciiTheme="minorEastAsia" w:hAnsiTheme="minorEastAsia"/>
                  <w:szCs w:val="21"/>
                </w:rPr>
                <w:t>File_</w:t>
              </w:r>
            </w:ins>
            <w:ins w:id="1499" w:author="陈奕利" w:date="2023-09-01T14:24:00Z">
              <w:r w:rsidR="00FB0087">
                <w:rPr>
                  <w:rFonts w:asciiTheme="minorEastAsia" w:hAnsiTheme="minorEastAsia"/>
                  <w:szCs w:val="21"/>
                </w:rPr>
                <w:t>cnt</w:t>
              </w:r>
            </w:ins>
            <w:proofErr w:type="spellEnd"/>
          </w:p>
        </w:tc>
        <w:tc>
          <w:tcPr>
            <w:tcW w:w="1134" w:type="dxa"/>
          </w:tcPr>
          <w:p w14:paraId="33D3C38D" w14:textId="49E3A7D0" w:rsidR="006A41FE" w:rsidRPr="001D6574" w:rsidRDefault="00FB0087" w:rsidP="0023237B">
            <w:pPr>
              <w:jc w:val="left"/>
              <w:rPr>
                <w:ins w:id="1500" w:author="陈奕利" w:date="2023-09-01T11:46:00Z"/>
                <w:rFonts w:asciiTheme="minorEastAsia" w:hAnsiTheme="minorEastAsia"/>
                <w:szCs w:val="21"/>
              </w:rPr>
            </w:pPr>
            <w:ins w:id="1501" w:author="陈奕利" w:date="2023-09-01T14:24:00Z">
              <w:r>
                <w:rPr>
                  <w:rFonts w:asciiTheme="minorEastAsia" w:hAnsiTheme="minorEastAsia"/>
                  <w:szCs w:val="21"/>
                </w:rPr>
                <w:t>Uint16_t</w:t>
              </w:r>
            </w:ins>
          </w:p>
        </w:tc>
        <w:tc>
          <w:tcPr>
            <w:tcW w:w="3260" w:type="dxa"/>
            <w:vAlign w:val="center"/>
          </w:tcPr>
          <w:p w14:paraId="5E01B823" w14:textId="638B0D7F" w:rsidR="006A41FE" w:rsidRPr="001D6574" w:rsidRDefault="00541438" w:rsidP="0023237B">
            <w:pPr>
              <w:jc w:val="left"/>
              <w:rPr>
                <w:ins w:id="1502" w:author="陈奕利" w:date="2023-09-01T11:46:00Z"/>
                <w:rFonts w:asciiTheme="minorEastAsia" w:hAnsiTheme="minorEastAsia"/>
                <w:szCs w:val="21"/>
              </w:rPr>
            </w:pPr>
            <w:ins w:id="1503" w:author="陈奕利" w:date="2023-09-01T14:23:00Z">
              <w:r>
                <w:rPr>
                  <w:rFonts w:asciiTheme="minorEastAsia" w:hAnsiTheme="minorEastAsia" w:hint="eastAsia"/>
                  <w:szCs w:val="21"/>
                </w:rPr>
                <w:t>文件</w:t>
              </w:r>
            </w:ins>
            <w:ins w:id="1504" w:author="陈奕利" w:date="2023-09-07T19:12:00Z">
              <w:r w:rsidR="003347E2">
                <w:rPr>
                  <w:rFonts w:asciiTheme="minorEastAsia" w:hAnsiTheme="minorEastAsia" w:hint="eastAsia"/>
                  <w:szCs w:val="21"/>
                </w:rPr>
                <w:t>个数</w:t>
              </w:r>
            </w:ins>
          </w:p>
        </w:tc>
      </w:tr>
      <w:tr w:rsidR="00335F57" w:rsidRPr="001C0AE8" w14:paraId="4AC1099F" w14:textId="77777777" w:rsidTr="0023237B">
        <w:trPr>
          <w:trHeight w:val="241"/>
          <w:ins w:id="1505" w:author="陈奕利" w:date="2023-09-01T14:25:00Z"/>
        </w:trPr>
        <w:tc>
          <w:tcPr>
            <w:tcW w:w="1526" w:type="dxa"/>
            <w:shd w:val="clear" w:color="auto" w:fill="auto"/>
            <w:vAlign w:val="center"/>
          </w:tcPr>
          <w:p w14:paraId="1FFC8CB8" w14:textId="77777777" w:rsidR="00335F57" w:rsidRDefault="00335F57" w:rsidP="0023237B">
            <w:pPr>
              <w:jc w:val="center"/>
              <w:rPr>
                <w:ins w:id="1506" w:author="陈奕利" w:date="2023-09-01T14:2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AF308F" w14:textId="2C32BE8F" w:rsidR="00335F57" w:rsidRDefault="00335F57" w:rsidP="0023237B">
            <w:pPr>
              <w:jc w:val="left"/>
              <w:rPr>
                <w:ins w:id="1507" w:author="陈奕利" w:date="2023-09-01T14:25:00Z"/>
                <w:rFonts w:asciiTheme="minorEastAsia" w:hAnsiTheme="minorEastAsia"/>
                <w:szCs w:val="21"/>
              </w:rPr>
            </w:pPr>
            <w:ins w:id="1508" w:author="陈奕利" w:date="2023-09-01T14:2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9E69CE3" w14:textId="59DFFE15" w:rsidR="00335F57" w:rsidRDefault="00335F57" w:rsidP="0023237B">
            <w:pPr>
              <w:jc w:val="left"/>
              <w:rPr>
                <w:ins w:id="1509" w:author="陈奕利" w:date="2023-09-01T14:25:00Z"/>
                <w:rFonts w:asciiTheme="minorEastAsia" w:hAnsiTheme="minorEastAsia"/>
                <w:szCs w:val="21"/>
              </w:rPr>
            </w:pPr>
            <w:proofErr w:type="spellStart"/>
            <w:ins w:id="1510" w:author="陈奕利" w:date="2023-09-01T14:25:00Z">
              <w:r>
                <w:rPr>
                  <w:rFonts w:asciiTheme="minorEastAsia" w:hAnsiTheme="minorEastAsia" w:hint="eastAsia"/>
                  <w:szCs w:val="21"/>
                </w:rPr>
                <w:t>File</w:t>
              </w:r>
              <w:r>
                <w:rPr>
                  <w:rFonts w:asciiTheme="minorEastAsia" w:hAnsiTheme="minorEastAsia"/>
                  <w:szCs w:val="21"/>
                </w:rPr>
                <w:t>N_name_size</w:t>
              </w:r>
              <w:proofErr w:type="spellEnd"/>
            </w:ins>
          </w:p>
        </w:tc>
        <w:tc>
          <w:tcPr>
            <w:tcW w:w="1134" w:type="dxa"/>
          </w:tcPr>
          <w:p w14:paraId="1F1DA07C" w14:textId="7C84C161" w:rsidR="00335F57" w:rsidRDefault="00335F57" w:rsidP="0023237B">
            <w:pPr>
              <w:jc w:val="left"/>
              <w:rPr>
                <w:ins w:id="1511" w:author="陈奕利" w:date="2023-09-01T14:25:00Z"/>
                <w:rFonts w:asciiTheme="minorEastAsia" w:hAnsiTheme="minorEastAsia"/>
                <w:szCs w:val="21"/>
              </w:rPr>
            </w:pPr>
            <w:ins w:id="1512" w:author="陈奕利" w:date="2023-09-01T14:25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4EA27DCD" w14:textId="0121E7F2" w:rsidR="00335F57" w:rsidRDefault="00335F57" w:rsidP="0023237B">
            <w:pPr>
              <w:jc w:val="left"/>
              <w:rPr>
                <w:ins w:id="1513" w:author="陈奕利" w:date="2023-09-01T14:25:00Z"/>
                <w:rFonts w:asciiTheme="minorEastAsia" w:hAnsiTheme="minorEastAsia"/>
                <w:szCs w:val="21"/>
              </w:rPr>
            </w:pPr>
            <w:ins w:id="1514" w:author="陈奕利" w:date="2023-09-01T14:25:00Z">
              <w:r>
                <w:rPr>
                  <w:rFonts w:asciiTheme="minorEastAsia" w:hAnsiTheme="minorEastAsia" w:hint="eastAsia"/>
                  <w:szCs w:val="21"/>
                </w:rPr>
                <w:t>第N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个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文件的文件名长度，单位为字节</w:t>
              </w:r>
            </w:ins>
          </w:p>
        </w:tc>
      </w:tr>
      <w:tr w:rsidR="00335F57" w:rsidRPr="001C0AE8" w14:paraId="5F2B31CF" w14:textId="77777777" w:rsidTr="0023237B">
        <w:trPr>
          <w:trHeight w:val="241"/>
          <w:ins w:id="1515" w:author="陈奕利" w:date="2023-09-01T14:26:00Z"/>
        </w:trPr>
        <w:tc>
          <w:tcPr>
            <w:tcW w:w="1526" w:type="dxa"/>
            <w:shd w:val="clear" w:color="auto" w:fill="auto"/>
            <w:vAlign w:val="center"/>
          </w:tcPr>
          <w:p w14:paraId="294B142C" w14:textId="77777777" w:rsidR="00335F57" w:rsidRDefault="00335F57" w:rsidP="0023237B">
            <w:pPr>
              <w:jc w:val="center"/>
              <w:rPr>
                <w:ins w:id="1516" w:author="陈奕利" w:date="2023-09-01T14:2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519B99" w14:textId="442D04D2" w:rsidR="00335F57" w:rsidRDefault="005C1668" w:rsidP="0023237B">
            <w:pPr>
              <w:jc w:val="left"/>
              <w:rPr>
                <w:ins w:id="1517" w:author="陈奕利" w:date="2023-09-01T14:26:00Z"/>
                <w:rFonts w:asciiTheme="minorEastAsia" w:hAnsiTheme="minorEastAsia"/>
                <w:szCs w:val="21"/>
              </w:rPr>
            </w:pPr>
            <w:ins w:id="1518" w:author="陈奕利" w:date="2023-09-01T14:27:00Z">
              <w:r>
                <w:rPr>
                  <w:rFonts w:asciiTheme="minorEastAsia" w:hAnsiTheme="minorEastAsia"/>
                  <w:szCs w:val="21"/>
                </w:rPr>
                <w:t>Nm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5CB1E97" w14:textId="70B72789" w:rsidR="00335F57" w:rsidRDefault="00335F57" w:rsidP="0023237B">
            <w:pPr>
              <w:jc w:val="left"/>
              <w:rPr>
                <w:ins w:id="1519" w:author="陈奕利" w:date="2023-09-01T14:26:00Z"/>
                <w:rFonts w:asciiTheme="minorEastAsia" w:hAnsiTheme="minorEastAsia"/>
                <w:szCs w:val="21"/>
              </w:rPr>
            </w:pPr>
            <w:proofErr w:type="spellStart"/>
            <w:ins w:id="1520" w:author="陈奕利" w:date="2023-09-01T14:26:00Z">
              <w:r>
                <w:rPr>
                  <w:rFonts w:asciiTheme="minorEastAsia" w:hAnsiTheme="minorEastAsia" w:hint="eastAsia"/>
                  <w:szCs w:val="21"/>
                </w:rPr>
                <w:t>F</w:t>
              </w:r>
              <w:r>
                <w:rPr>
                  <w:rFonts w:asciiTheme="minorEastAsia" w:hAnsiTheme="minorEastAsia"/>
                  <w:szCs w:val="21"/>
                </w:rPr>
                <w:t>ileN_name</w:t>
              </w:r>
              <w:proofErr w:type="spellEnd"/>
            </w:ins>
          </w:p>
        </w:tc>
        <w:tc>
          <w:tcPr>
            <w:tcW w:w="1134" w:type="dxa"/>
          </w:tcPr>
          <w:p w14:paraId="2C6150D0" w14:textId="48CCDDF5" w:rsidR="00335F57" w:rsidRDefault="00335F57" w:rsidP="0023237B">
            <w:pPr>
              <w:jc w:val="left"/>
              <w:rPr>
                <w:ins w:id="1521" w:author="陈奕利" w:date="2023-09-01T14:26:00Z"/>
                <w:rFonts w:asciiTheme="minorEastAsia" w:hAnsiTheme="minorEastAsia"/>
                <w:szCs w:val="21"/>
              </w:rPr>
            </w:pPr>
            <w:ins w:id="1522" w:author="陈奕利" w:date="2023-09-01T14:26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har</w:t>
              </w:r>
            </w:ins>
          </w:p>
        </w:tc>
        <w:tc>
          <w:tcPr>
            <w:tcW w:w="3260" w:type="dxa"/>
            <w:vAlign w:val="center"/>
          </w:tcPr>
          <w:p w14:paraId="2C65F9C1" w14:textId="6415DFB4" w:rsidR="00335F57" w:rsidRDefault="00335F57" w:rsidP="0023237B">
            <w:pPr>
              <w:jc w:val="left"/>
              <w:rPr>
                <w:ins w:id="1523" w:author="陈奕利" w:date="2023-09-01T14:26:00Z"/>
                <w:rFonts w:asciiTheme="minorEastAsia" w:hAnsiTheme="minorEastAsia"/>
                <w:szCs w:val="21"/>
              </w:rPr>
            </w:pPr>
            <w:ins w:id="1524" w:author="陈奕利" w:date="2023-09-01T14:26:00Z">
              <w:r>
                <w:rPr>
                  <w:rFonts w:asciiTheme="minorEastAsia" w:hAnsiTheme="minorEastAsia" w:hint="eastAsia"/>
                  <w:szCs w:val="21"/>
                </w:rPr>
                <w:t>第N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个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文件的文件名</w:t>
              </w:r>
            </w:ins>
          </w:p>
        </w:tc>
      </w:tr>
      <w:tr w:rsidR="006A41FE" w:rsidRPr="00002A9C" w14:paraId="6FF23F2A" w14:textId="77777777" w:rsidTr="0023237B">
        <w:trPr>
          <w:ins w:id="1525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7C1D2D43" w14:textId="77777777" w:rsidR="006A41FE" w:rsidRDefault="006A41FE" w:rsidP="0023237B">
            <w:pPr>
              <w:jc w:val="center"/>
              <w:rPr>
                <w:ins w:id="1526" w:author="陈奕利" w:date="2023-09-01T11:46:00Z"/>
                <w:rFonts w:asciiTheme="minorEastAsia" w:hAnsiTheme="minorEastAsia"/>
                <w:szCs w:val="21"/>
              </w:rPr>
            </w:pPr>
            <w:ins w:id="1527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65E6FC3" w14:textId="5A090087" w:rsidR="006A41FE" w:rsidRDefault="00335F57" w:rsidP="0023237B">
            <w:pPr>
              <w:jc w:val="left"/>
              <w:rPr>
                <w:ins w:id="1528" w:author="陈奕利" w:date="2023-09-01T11:46:00Z"/>
                <w:rFonts w:asciiTheme="minorEastAsia" w:hAnsiTheme="minorEastAsia"/>
                <w:szCs w:val="21"/>
              </w:rPr>
            </w:pPr>
            <w:ins w:id="1529" w:author="陈奕利" w:date="2023-09-01T14:26:00Z">
              <w:r>
                <w:rPr>
                  <w:rFonts w:asciiTheme="minorEastAsia" w:hAnsiTheme="minorEastAsia"/>
                  <w:szCs w:val="21"/>
                </w:rPr>
                <w:t>2+</w:t>
              </w:r>
            </w:ins>
            <w:ins w:id="1530" w:author="陈奕利" w:date="2023-09-01T14:27:00Z">
              <w:r>
                <w:rPr>
                  <w:rFonts w:asciiTheme="minorEastAsia" w:hAnsiTheme="minorEastAsia"/>
                  <w:szCs w:val="21"/>
                </w:rPr>
                <w:t>N+1m+2m+…Nm</w:t>
              </w:r>
            </w:ins>
          </w:p>
        </w:tc>
      </w:tr>
      <w:tr w:rsidR="006A41FE" w:rsidRPr="00002A9C" w14:paraId="3C8A1FC7" w14:textId="77777777" w:rsidTr="0023237B">
        <w:trPr>
          <w:ins w:id="1531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3B6E185B" w14:textId="77777777" w:rsidR="006A41FE" w:rsidRDefault="006A41FE" w:rsidP="0023237B">
            <w:pPr>
              <w:jc w:val="center"/>
              <w:rPr>
                <w:ins w:id="1532" w:author="陈奕利" w:date="2023-09-01T11:46:00Z"/>
                <w:rFonts w:asciiTheme="minorEastAsia" w:hAnsiTheme="minorEastAsia"/>
                <w:szCs w:val="21"/>
              </w:rPr>
            </w:pPr>
            <w:ins w:id="1533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9A93CB2" w14:textId="77777777" w:rsidR="006A41FE" w:rsidRDefault="006A41FE" w:rsidP="0023237B">
            <w:pPr>
              <w:jc w:val="left"/>
              <w:rPr>
                <w:ins w:id="1534" w:author="陈奕利" w:date="2023-09-01T11:46:00Z"/>
                <w:rFonts w:asciiTheme="minorEastAsia" w:hAnsiTheme="minorEastAsia"/>
                <w:szCs w:val="21"/>
              </w:rPr>
            </w:pPr>
            <w:ins w:id="1535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061661" w:rsidRPr="00002A9C" w14:paraId="239049C8" w14:textId="77777777" w:rsidTr="0023237B">
        <w:trPr>
          <w:ins w:id="1536" w:author="陈奕利" w:date="2023-09-01T12:06:00Z"/>
        </w:trPr>
        <w:tc>
          <w:tcPr>
            <w:tcW w:w="1526" w:type="dxa"/>
            <w:shd w:val="clear" w:color="auto" w:fill="auto"/>
            <w:vAlign w:val="center"/>
          </w:tcPr>
          <w:p w14:paraId="7AF3D09E" w14:textId="726B44FC" w:rsidR="00061661" w:rsidRDefault="00061661" w:rsidP="0023237B">
            <w:pPr>
              <w:jc w:val="center"/>
              <w:rPr>
                <w:ins w:id="1537" w:author="陈奕利" w:date="2023-09-01T12:06:00Z"/>
                <w:rFonts w:asciiTheme="minorEastAsia" w:hAnsiTheme="minorEastAsia"/>
                <w:szCs w:val="21"/>
              </w:rPr>
            </w:pPr>
            <w:ins w:id="1538" w:author="陈奕利" w:date="2023-09-01T12:06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6974072" w14:textId="539D57F0" w:rsidR="00061661" w:rsidRPr="00A46ADE" w:rsidRDefault="00061661" w:rsidP="00A46ADE">
            <w:pPr>
              <w:jc w:val="left"/>
              <w:rPr>
                <w:ins w:id="1539" w:author="陈奕利" w:date="2023-09-01T12:06:00Z"/>
                <w:rFonts w:asciiTheme="minorEastAsia" w:hAnsiTheme="minorEastAsia"/>
                <w:szCs w:val="21"/>
                <w:rPrChange w:id="1540" w:author="陈奕利" w:date="2023-09-01T14:28:00Z">
                  <w:rPr>
                    <w:ins w:id="1541" w:author="陈奕利" w:date="2023-09-01T12:06:00Z"/>
                  </w:rPr>
                </w:rPrChange>
              </w:rPr>
            </w:pPr>
          </w:p>
        </w:tc>
      </w:tr>
    </w:tbl>
    <w:p w14:paraId="19F1E817" w14:textId="77777777" w:rsidR="006A41FE" w:rsidRDefault="006A41FE" w:rsidP="006A41FE">
      <w:pPr>
        <w:spacing w:line="360" w:lineRule="auto"/>
        <w:rPr>
          <w:ins w:id="1542" w:author="陈奕利" w:date="2023-09-01T11:46:00Z"/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A41FE" w:rsidRPr="00002A9C" w14:paraId="55BA0447" w14:textId="77777777" w:rsidTr="0023237B">
        <w:trPr>
          <w:ins w:id="1543" w:author="陈奕利" w:date="2023-09-01T11:4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061892D" w14:textId="77777777" w:rsidR="006A41FE" w:rsidRPr="00002A9C" w:rsidRDefault="006A41FE" w:rsidP="0023237B">
            <w:pPr>
              <w:jc w:val="center"/>
              <w:rPr>
                <w:ins w:id="1544" w:author="陈奕利" w:date="2023-09-01T11:46:00Z"/>
                <w:rFonts w:asciiTheme="minorEastAsia" w:hAnsiTheme="minorEastAsia" w:cs="宋体"/>
                <w:szCs w:val="21"/>
              </w:rPr>
            </w:pPr>
            <w:ins w:id="1545" w:author="陈奕利" w:date="2023-09-01T11:4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D886D8" w14:textId="535C5B79" w:rsidR="006A41FE" w:rsidRDefault="006A41FE" w:rsidP="0023237B">
            <w:pPr>
              <w:jc w:val="left"/>
              <w:rPr>
                <w:ins w:id="1546" w:author="陈奕利" w:date="2023-09-01T11:46:00Z"/>
                <w:rFonts w:asciiTheme="minorEastAsia" w:hAnsiTheme="minorEastAsia" w:cs="宋体"/>
                <w:szCs w:val="21"/>
              </w:rPr>
            </w:pPr>
            <w:ins w:id="1547" w:author="陈奕利" w:date="2023-09-01T11:46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1548" w:author="陈奕利" w:date="2023-09-01T11:57:00Z">
              <w:r w:rsidR="00D20536">
                <w:rPr>
                  <w:rFonts w:asciiTheme="minorEastAsia" w:hAnsiTheme="minorEastAsia" w:cs="宋体"/>
                  <w:szCs w:val="21"/>
                </w:rPr>
                <w:t>96</w:t>
              </w:r>
            </w:ins>
          </w:p>
        </w:tc>
      </w:tr>
      <w:tr w:rsidR="006A41FE" w:rsidRPr="0028101D" w14:paraId="6D16C43F" w14:textId="77777777" w:rsidTr="0023237B">
        <w:trPr>
          <w:ins w:id="1549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5C4302A4" w14:textId="77777777" w:rsidR="006A41FE" w:rsidRPr="00002A9C" w:rsidRDefault="006A41FE" w:rsidP="0023237B">
            <w:pPr>
              <w:jc w:val="center"/>
              <w:rPr>
                <w:ins w:id="1550" w:author="陈奕利" w:date="2023-09-01T11:46:00Z"/>
                <w:rFonts w:asciiTheme="minorEastAsia" w:hAnsiTheme="minorEastAsia"/>
                <w:szCs w:val="21"/>
              </w:rPr>
            </w:pPr>
            <w:ins w:id="1551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1C9282B" w14:textId="7E817DF0" w:rsidR="006A41FE" w:rsidRPr="004E6B38" w:rsidRDefault="006A41FE" w:rsidP="0023237B">
            <w:pPr>
              <w:jc w:val="left"/>
              <w:rPr>
                <w:ins w:id="1552" w:author="陈奕利" w:date="2023-09-01T11:46:00Z"/>
                <w:rFonts w:asciiTheme="minorEastAsia" w:hAnsiTheme="minorEastAsia"/>
                <w:szCs w:val="21"/>
              </w:rPr>
            </w:pPr>
            <w:ins w:id="1553" w:author="陈奕利" w:date="2023-09-01T11:46:00Z">
              <w:r>
                <w:rPr>
                  <w:rFonts w:hint="eastAsia"/>
                </w:rPr>
                <w:t>删除</w:t>
              </w:r>
            </w:ins>
            <w:ins w:id="1554" w:author="陈奕利" w:date="2023-09-01T11:57:00Z">
              <w:r w:rsidR="00D20536">
                <w:rPr>
                  <w:rFonts w:hint="eastAsia"/>
                </w:rPr>
                <w:t>历史记录文件</w:t>
              </w:r>
            </w:ins>
            <w:ins w:id="1555" w:author="陈奕利" w:date="2023-09-01T11:46:00Z"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6A41FE" w:rsidRPr="00002A9C" w14:paraId="0194D39E" w14:textId="77777777" w:rsidTr="0023237B">
        <w:trPr>
          <w:ins w:id="1556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1D73A1CB" w14:textId="77777777" w:rsidR="006A41FE" w:rsidRDefault="006A41FE" w:rsidP="0023237B">
            <w:pPr>
              <w:jc w:val="center"/>
              <w:rPr>
                <w:ins w:id="1557" w:author="陈奕利" w:date="2023-09-01T11:46:00Z"/>
                <w:rFonts w:asciiTheme="minorEastAsia" w:hAnsiTheme="minorEastAsia"/>
                <w:szCs w:val="21"/>
              </w:rPr>
            </w:pPr>
            <w:ins w:id="155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812BACA" w14:textId="06EF2F41" w:rsidR="006A41FE" w:rsidRDefault="006A41FE" w:rsidP="0023237B">
            <w:pPr>
              <w:jc w:val="left"/>
              <w:rPr>
                <w:ins w:id="1559" w:author="陈奕利" w:date="2023-09-01T11:46:00Z"/>
                <w:rFonts w:asciiTheme="minorEastAsia" w:hAnsiTheme="minorEastAsia"/>
                <w:szCs w:val="21"/>
              </w:rPr>
            </w:pPr>
            <w:ins w:id="1560" w:author="陈奕利" w:date="2023-09-01T11:46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6A41FE" w:rsidRPr="00002A9C" w14:paraId="0CE4E608" w14:textId="77777777" w:rsidTr="0023237B">
        <w:trPr>
          <w:ins w:id="1561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45870E2B" w14:textId="77777777" w:rsidR="006A41FE" w:rsidRDefault="006A41FE" w:rsidP="0023237B">
            <w:pPr>
              <w:jc w:val="center"/>
              <w:rPr>
                <w:ins w:id="1562" w:author="陈奕利" w:date="2023-09-01T11:46:00Z"/>
                <w:rFonts w:asciiTheme="minorEastAsia" w:hAnsiTheme="minorEastAsia"/>
                <w:szCs w:val="21"/>
              </w:rPr>
            </w:pPr>
            <w:ins w:id="1563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937632F" w14:textId="77777777" w:rsidR="006A41FE" w:rsidRDefault="006A41FE" w:rsidP="0023237B">
            <w:pPr>
              <w:jc w:val="left"/>
              <w:rPr>
                <w:ins w:id="1564" w:author="陈奕利" w:date="2023-09-01T11:46:00Z"/>
                <w:rFonts w:asciiTheme="minorEastAsia" w:hAnsiTheme="minorEastAsia"/>
                <w:szCs w:val="21"/>
              </w:rPr>
            </w:pPr>
            <w:ins w:id="1565" w:author="陈奕利" w:date="2023-09-01T11:4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6A41FE" w:rsidRPr="001C0AE8" w14:paraId="015DF6F4" w14:textId="77777777" w:rsidTr="0023237B">
        <w:trPr>
          <w:trHeight w:val="50"/>
          <w:ins w:id="1566" w:author="陈奕利" w:date="2023-09-01T11:4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4598039" w14:textId="77777777" w:rsidR="006A41FE" w:rsidRPr="001C0AE8" w:rsidRDefault="006A41FE" w:rsidP="0023237B">
            <w:pPr>
              <w:jc w:val="center"/>
              <w:rPr>
                <w:ins w:id="1567" w:author="陈奕利" w:date="2023-09-01T11:46:00Z"/>
                <w:rFonts w:asciiTheme="minorEastAsia" w:hAnsiTheme="minorEastAsia"/>
                <w:szCs w:val="21"/>
              </w:rPr>
            </w:pPr>
            <w:ins w:id="156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3898D0D7" w14:textId="77777777" w:rsidR="006A41FE" w:rsidRPr="001C0AE8" w:rsidRDefault="006A41FE" w:rsidP="0023237B">
            <w:pPr>
              <w:jc w:val="left"/>
              <w:rPr>
                <w:ins w:id="1569" w:author="陈奕利" w:date="2023-09-01T11:46:00Z"/>
                <w:rFonts w:asciiTheme="minorEastAsia" w:hAnsiTheme="minorEastAsia"/>
                <w:szCs w:val="21"/>
              </w:rPr>
            </w:pPr>
            <w:ins w:id="1570" w:author="陈奕利" w:date="2023-09-01T11:4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990A28B" w14:textId="77777777" w:rsidR="006A41FE" w:rsidRPr="001C0AE8" w:rsidRDefault="006A41FE" w:rsidP="0023237B">
            <w:pPr>
              <w:jc w:val="left"/>
              <w:rPr>
                <w:ins w:id="1571" w:author="陈奕利" w:date="2023-09-01T11:46:00Z"/>
                <w:rFonts w:asciiTheme="minorEastAsia" w:hAnsiTheme="minorEastAsia"/>
                <w:szCs w:val="21"/>
              </w:rPr>
            </w:pPr>
            <w:ins w:id="1572" w:author="陈奕利" w:date="2023-09-01T11:4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CB8918E" w14:textId="77777777" w:rsidR="006A41FE" w:rsidRPr="001C0AE8" w:rsidRDefault="006A41FE" w:rsidP="0023237B">
            <w:pPr>
              <w:jc w:val="left"/>
              <w:rPr>
                <w:ins w:id="1573" w:author="陈奕利" w:date="2023-09-01T11:46:00Z"/>
                <w:rFonts w:asciiTheme="minorEastAsia" w:hAnsiTheme="minorEastAsia"/>
                <w:szCs w:val="21"/>
              </w:rPr>
            </w:pPr>
            <w:ins w:id="1574" w:author="陈奕利" w:date="2023-09-01T11:4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6FB4AD01" w14:textId="77777777" w:rsidR="006A41FE" w:rsidRPr="001C0AE8" w:rsidRDefault="006A41FE" w:rsidP="0023237B">
            <w:pPr>
              <w:jc w:val="left"/>
              <w:rPr>
                <w:ins w:id="1575" w:author="陈奕利" w:date="2023-09-01T11:46:00Z"/>
                <w:rFonts w:asciiTheme="minorEastAsia" w:hAnsiTheme="minorEastAsia"/>
                <w:szCs w:val="21"/>
              </w:rPr>
            </w:pPr>
            <w:ins w:id="1576" w:author="陈奕利" w:date="2023-09-01T11:4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6A41FE" w:rsidRPr="001C0AE8" w14:paraId="7D108062" w14:textId="77777777" w:rsidTr="0023237B">
        <w:trPr>
          <w:trHeight w:val="241"/>
          <w:ins w:id="1577" w:author="陈奕利" w:date="2023-09-01T11:4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CD79E39" w14:textId="77777777" w:rsidR="006A41FE" w:rsidRDefault="006A41FE" w:rsidP="0023237B">
            <w:pPr>
              <w:jc w:val="center"/>
              <w:rPr>
                <w:ins w:id="1578" w:author="陈奕利" w:date="2023-09-01T11:4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6DDB14C" w14:textId="77777777" w:rsidR="006A41FE" w:rsidRPr="001D6574" w:rsidRDefault="006A41FE" w:rsidP="0023237B">
            <w:pPr>
              <w:jc w:val="left"/>
              <w:rPr>
                <w:ins w:id="1579" w:author="陈奕利" w:date="2023-09-01T11:46:00Z"/>
                <w:rFonts w:asciiTheme="minorEastAsia" w:hAnsiTheme="minorEastAsia"/>
                <w:szCs w:val="21"/>
              </w:rPr>
            </w:pPr>
            <w:ins w:id="1580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1E7859E" w14:textId="77777777" w:rsidR="006A41FE" w:rsidRPr="001D6574" w:rsidRDefault="006A41FE" w:rsidP="0023237B">
            <w:pPr>
              <w:jc w:val="left"/>
              <w:rPr>
                <w:ins w:id="1581" w:author="陈奕利" w:date="2023-09-01T11:46:00Z"/>
                <w:rFonts w:asciiTheme="minorEastAsia" w:hAnsiTheme="minorEastAsia"/>
                <w:szCs w:val="21"/>
              </w:rPr>
            </w:pPr>
            <w:ins w:id="1582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69FDC7D3" w14:textId="77777777" w:rsidR="006A41FE" w:rsidRPr="001D6574" w:rsidRDefault="006A41FE" w:rsidP="0023237B">
            <w:pPr>
              <w:jc w:val="left"/>
              <w:rPr>
                <w:ins w:id="1583" w:author="陈奕利" w:date="2023-09-01T11:46:00Z"/>
                <w:rFonts w:asciiTheme="minorEastAsia" w:hAnsiTheme="minorEastAsia"/>
                <w:szCs w:val="21"/>
              </w:rPr>
            </w:pPr>
            <w:ins w:id="1584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7E7EA27" w14:textId="77777777" w:rsidR="006A41FE" w:rsidRDefault="006A41FE" w:rsidP="0023237B">
            <w:pPr>
              <w:jc w:val="left"/>
              <w:rPr>
                <w:ins w:id="1585" w:author="陈奕利" w:date="2023-09-01T11:46:00Z"/>
                <w:rFonts w:asciiTheme="minorEastAsia" w:hAnsiTheme="minorEastAsia"/>
                <w:szCs w:val="21"/>
              </w:rPr>
            </w:pPr>
            <w:ins w:id="1586" w:author="陈奕利" w:date="2023-09-01T11:46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270EC7B7" w14:textId="77777777" w:rsidR="006A41FE" w:rsidRPr="001D6574" w:rsidRDefault="006A41FE" w:rsidP="0023237B">
            <w:pPr>
              <w:jc w:val="left"/>
              <w:rPr>
                <w:ins w:id="1587" w:author="陈奕利" w:date="2023-09-01T11:46:00Z"/>
                <w:rFonts w:asciiTheme="minorEastAsia" w:hAnsiTheme="minorEastAsia"/>
                <w:szCs w:val="21"/>
              </w:rPr>
            </w:pPr>
            <w:ins w:id="1588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6A41FE" w:rsidRPr="00002A9C" w14:paraId="6E3F5473" w14:textId="77777777" w:rsidTr="0023237B">
        <w:trPr>
          <w:ins w:id="1589" w:author="陈奕利" w:date="2023-09-01T11:46:00Z"/>
        </w:trPr>
        <w:tc>
          <w:tcPr>
            <w:tcW w:w="1526" w:type="dxa"/>
            <w:shd w:val="clear" w:color="auto" w:fill="auto"/>
            <w:vAlign w:val="center"/>
          </w:tcPr>
          <w:p w14:paraId="7D1A25AF" w14:textId="77777777" w:rsidR="006A41FE" w:rsidRDefault="006A41FE" w:rsidP="0023237B">
            <w:pPr>
              <w:jc w:val="center"/>
              <w:rPr>
                <w:ins w:id="1590" w:author="陈奕利" w:date="2023-09-01T11:46:00Z"/>
                <w:rFonts w:asciiTheme="minorEastAsia" w:hAnsiTheme="minorEastAsia"/>
                <w:szCs w:val="21"/>
              </w:rPr>
            </w:pPr>
            <w:ins w:id="1591" w:author="陈奕利" w:date="2023-09-01T11:4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F24B4F7" w14:textId="43F49F4B" w:rsidR="006A41FE" w:rsidRPr="00B9687D" w:rsidRDefault="00B9687D">
            <w:pPr>
              <w:jc w:val="left"/>
              <w:rPr>
                <w:ins w:id="1592" w:author="陈奕利" w:date="2023-09-01T11:46:00Z"/>
                <w:rFonts w:asciiTheme="minorEastAsia" w:hAnsiTheme="minorEastAsia"/>
                <w:szCs w:val="21"/>
                <w:rPrChange w:id="1593" w:author="陈奕利" w:date="2023-09-01T11:58:00Z">
                  <w:rPr>
                    <w:ins w:id="1594" w:author="陈奕利" w:date="2023-09-01T11:46:00Z"/>
                  </w:rPr>
                </w:rPrChange>
              </w:rPr>
              <w:pPrChange w:id="1595" w:author="陈奕利" w:date="2023-09-01T11:58:00Z">
                <w:pPr>
                  <w:pStyle w:val="ad"/>
                  <w:numPr>
                    <w:numId w:val="16"/>
                  </w:numPr>
                  <w:ind w:left="360" w:firstLineChars="0" w:hanging="360"/>
                  <w:jc w:val="left"/>
                </w:pPr>
              </w:pPrChange>
            </w:pPr>
            <w:ins w:id="1596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</w:tr>
      <w:tr w:rsidR="00A46ADE" w:rsidRPr="00002A9C" w14:paraId="1FDC81A1" w14:textId="77777777" w:rsidTr="0023237B">
        <w:trPr>
          <w:ins w:id="1597" w:author="陈奕利" w:date="2023-09-01T14:28:00Z"/>
        </w:trPr>
        <w:tc>
          <w:tcPr>
            <w:tcW w:w="1526" w:type="dxa"/>
            <w:shd w:val="clear" w:color="auto" w:fill="auto"/>
            <w:vAlign w:val="center"/>
          </w:tcPr>
          <w:p w14:paraId="1BF102C6" w14:textId="4E85B073" w:rsidR="00A46ADE" w:rsidRDefault="00A46ADE" w:rsidP="0023237B">
            <w:pPr>
              <w:jc w:val="center"/>
              <w:rPr>
                <w:ins w:id="1598" w:author="陈奕利" w:date="2023-09-01T14:28:00Z"/>
                <w:rFonts w:asciiTheme="minorEastAsia" w:hAnsiTheme="minorEastAsia"/>
                <w:szCs w:val="21"/>
              </w:rPr>
            </w:pPr>
            <w:ins w:id="1599" w:author="陈奕利" w:date="2023-09-01T14:28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8041669" w14:textId="7986467B" w:rsidR="00A46ADE" w:rsidRPr="00A46ADE" w:rsidRDefault="00A46ADE" w:rsidP="00B9687D">
            <w:pPr>
              <w:jc w:val="left"/>
              <w:rPr>
                <w:ins w:id="1600" w:author="陈奕利" w:date="2023-09-01T14:28:00Z"/>
                <w:rFonts w:asciiTheme="minorEastAsia" w:hAnsiTheme="minorEastAsia"/>
                <w:color w:val="FF0000"/>
                <w:szCs w:val="21"/>
                <w:rPrChange w:id="1601" w:author="陈奕利" w:date="2023-09-01T14:30:00Z">
                  <w:rPr>
                    <w:ins w:id="1602" w:author="陈奕利" w:date="2023-09-01T14:28:00Z"/>
                    <w:rFonts w:asciiTheme="minorEastAsia" w:hAnsiTheme="minorEastAsia"/>
                    <w:szCs w:val="21"/>
                  </w:rPr>
                </w:rPrChange>
              </w:rPr>
            </w:pPr>
            <w:ins w:id="1603" w:author="陈奕利" w:date="2023-09-01T14:28:00Z">
              <w:r w:rsidRPr="00A46ADE">
                <w:rPr>
                  <w:rFonts w:asciiTheme="minorEastAsia" w:hAnsiTheme="minorEastAsia" w:hint="eastAsia"/>
                  <w:color w:val="FF0000"/>
                  <w:szCs w:val="21"/>
                  <w:rPrChange w:id="1604" w:author="陈奕利" w:date="2023-09-01T14:3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只要能成功的删除一个或以上的文件，即返回成功。否则</w:t>
              </w:r>
            </w:ins>
            <w:ins w:id="1605" w:author="陈奕利" w:date="2023-09-01T14:29:00Z">
              <w:r w:rsidRPr="00A46ADE">
                <w:rPr>
                  <w:rFonts w:asciiTheme="minorEastAsia" w:hAnsiTheme="minorEastAsia" w:hint="eastAsia"/>
                  <w:color w:val="FF0000"/>
                  <w:szCs w:val="21"/>
                  <w:rPrChange w:id="1606" w:author="陈奕利" w:date="2023-09-01T14:3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返回失败，例如所罗列的文件都不存在</w:t>
              </w:r>
            </w:ins>
            <w:ins w:id="1607" w:author="陈奕利" w:date="2023-09-01T14:30:00Z">
              <w:r w:rsidRPr="00A46ADE">
                <w:rPr>
                  <w:rFonts w:asciiTheme="minorEastAsia" w:hAnsiTheme="minorEastAsia" w:hint="eastAsia"/>
                  <w:color w:val="FF0000"/>
                  <w:szCs w:val="21"/>
                  <w:rPrChange w:id="1608" w:author="陈奕利" w:date="2023-09-01T14:3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，但是如果没有任何的历史文件，返回成功。</w:t>
              </w:r>
            </w:ins>
          </w:p>
        </w:tc>
      </w:tr>
    </w:tbl>
    <w:p w14:paraId="3DD05453" w14:textId="77777777" w:rsidR="006A41FE" w:rsidRDefault="006A41FE" w:rsidP="00975037">
      <w:pPr>
        <w:rPr>
          <w:ins w:id="1609" w:author="陈奕利" w:date="2023-09-01T11:46:00Z"/>
        </w:rPr>
      </w:pPr>
    </w:p>
    <w:p w14:paraId="21D9C05C" w14:textId="77777777" w:rsidR="006A41FE" w:rsidRDefault="006A41FE" w:rsidP="00975037">
      <w:pPr>
        <w:rPr>
          <w:ins w:id="1610" w:author="陈奕利" w:date="2023-09-01T11:05:00Z"/>
        </w:rPr>
      </w:pPr>
    </w:p>
    <w:p w14:paraId="664550A3" w14:textId="6181CE39" w:rsidR="004C2C27" w:rsidRPr="00B60708" w:rsidRDefault="00DE21DD">
      <w:pPr>
        <w:pStyle w:val="4"/>
        <w:numPr>
          <w:ilvl w:val="3"/>
          <w:numId w:val="28"/>
        </w:numPr>
        <w:rPr>
          <w:ins w:id="1611" w:author="陈奕利" w:date="2023-09-01T11:26:00Z"/>
          <w:rPrChange w:id="1612" w:author="陈奕利" w:date="2023-09-01T13:54:00Z">
            <w:rPr>
              <w:ins w:id="1613" w:author="陈奕利" w:date="2023-09-01T11:26:00Z"/>
              <w:rFonts w:cs="宋体"/>
              <w:color w:val="000000"/>
              <w:kern w:val="0"/>
              <w:szCs w:val="21"/>
            </w:rPr>
          </w:rPrChange>
        </w:rPr>
        <w:pPrChange w:id="1614" w:author="陈奕利" w:date="2023-09-01T13:54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1615" w:author="陈奕利" w:date="2023-09-01T13:56:00Z">
        <w:r>
          <w:rPr>
            <w:rFonts w:hint="eastAsia"/>
          </w:rPr>
          <w:t xml:space="preserve"> </w:t>
        </w:r>
      </w:ins>
      <w:ins w:id="1616" w:author="陈奕利" w:date="2023-09-01T11:26:00Z">
        <w:r w:rsidR="004C2C27" w:rsidRPr="00B60708">
          <w:rPr>
            <w:rFonts w:hint="eastAsia"/>
            <w:rPrChange w:id="1617" w:author="陈奕利" w:date="2023-09-01T13:54:00Z">
              <w:rPr>
                <w:rFonts w:cs="宋体" w:hint="eastAsia"/>
                <w:color w:val="000000"/>
                <w:kern w:val="0"/>
                <w:szCs w:val="21"/>
              </w:rPr>
            </w:rPrChange>
          </w:rPr>
          <w:t>设置是否自动打击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C2C27" w:rsidRPr="00002A9C" w14:paraId="23D51367" w14:textId="77777777" w:rsidTr="0023237B">
        <w:trPr>
          <w:ins w:id="1618" w:author="陈奕利" w:date="2023-09-01T11:2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C335C61" w14:textId="77777777" w:rsidR="004C2C27" w:rsidRPr="00002A9C" w:rsidRDefault="004C2C27" w:rsidP="0023237B">
            <w:pPr>
              <w:jc w:val="center"/>
              <w:rPr>
                <w:ins w:id="1619" w:author="陈奕利" w:date="2023-09-01T11:26:00Z"/>
                <w:rFonts w:asciiTheme="minorEastAsia" w:hAnsiTheme="minorEastAsia" w:cs="宋体"/>
                <w:szCs w:val="21"/>
              </w:rPr>
            </w:pPr>
            <w:ins w:id="1620" w:author="陈奕利" w:date="2023-09-01T11:2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96BB395" w14:textId="753EC2E7" w:rsidR="004C2C27" w:rsidRDefault="004C2C27" w:rsidP="0023237B">
            <w:pPr>
              <w:jc w:val="left"/>
              <w:rPr>
                <w:ins w:id="1621" w:author="陈奕利" w:date="2023-09-01T11:26:00Z"/>
                <w:rFonts w:asciiTheme="minorEastAsia" w:hAnsiTheme="minorEastAsia" w:cs="宋体"/>
                <w:szCs w:val="21"/>
              </w:rPr>
            </w:pPr>
            <w:ins w:id="1622" w:author="陈奕利" w:date="2023-09-01T11:2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1623" w:author="陈奕利" w:date="2023-09-01T11:29:00Z">
              <w:r w:rsidR="0074473F">
                <w:rPr>
                  <w:rFonts w:asciiTheme="minorEastAsia" w:hAnsiTheme="minorEastAsia" w:cs="宋体"/>
                  <w:szCs w:val="21"/>
                </w:rPr>
                <w:t>7</w:t>
              </w:r>
            </w:ins>
          </w:p>
        </w:tc>
      </w:tr>
      <w:tr w:rsidR="004C2C27" w:rsidRPr="0028101D" w14:paraId="1D94A99B" w14:textId="77777777" w:rsidTr="0023237B">
        <w:trPr>
          <w:ins w:id="1624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405619B4" w14:textId="77777777" w:rsidR="004C2C27" w:rsidRPr="00002A9C" w:rsidRDefault="004C2C27" w:rsidP="0023237B">
            <w:pPr>
              <w:jc w:val="center"/>
              <w:rPr>
                <w:ins w:id="1625" w:author="陈奕利" w:date="2023-09-01T11:26:00Z"/>
                <w:rFonts w:asciiTheme="minorEastAsia" w:hAnsiTheme="minorEastAsia"/>
                <w:szCs w:val="21"/>
              </w:rPr>
            </w:pPr>
            <w:ins w:id="1626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224EC93" w14:textId="28C987F2" w:rsidR="004C2C27" w:rsidRPr="004E6B38" w:rsidRDefault="007D705D" w:rsidP="0023237B">
            <w:pPr>
              <w:jc w:val="left"/>
              <w:rPr>
                <w:ins w:id="1627" w:author="陈奕利" w:date="2023-09-01T11:26:00Z"/>
                <w:rFonts w:asciiTheme="minorEastAsia" w:hAnsiTheme="minorEastAsia"/>
                <w:szCs w:val="21"/>
              </w:rPr>
            </w:pPr>
            <w:ins w:id="1628" w:author="陈奕利" w:date="2023-09-01T11:26:00Z">
              <w:r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设置是否自动打击</w:t>
              </w:r>
            </w:ins>
          </w:p>
        </w:tc>
      </w:tr>
      <w:tr w:rsidR="004C2C27" w:rsidRPr="00002A9C" w14:paraId="27366F6B" w14:textId="77777777" w:rsidTr="0023237B">
        <w:trPr>
          <w:ins w:id="1629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6B3B6FDB" w14:textId="77777777" w:rsidR="004C2C27" w:rsidRDefault="004C2C27" w:rsidP="0023237B">
            <w:pPr>
              <w:jc w:val="center"/>
              <w:rPr>
                <w:ins w:id="1630" w:author="陈奕利" w:date="2023-09-01T11:26:00Z"/>
                <w:rFonts w:asciiTheme="minorEastAsia" w:hAnsiTheme="minorEastAsia"/>
                <w:szCs w:val="21"/>
              </w:rPr>
            </w:pPr>
            <w:ins w:id="1631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23F0883" w14:textId="77777777" w:rsidR="004C2C27" w:rsidRDefault="004C2C27" w:rsidP="0023237B">
            <w:pPr>
              <w:jc w:val="left"/>
              <w:rPr>
                <w:ins w:id="1632" w:author="陈奕利" w:date="2023-09-01T11:26:00Z"/>
                <w:rFonts w:asciiTheme="minorEastAsia" w:hAnsiTheme="minorEastAsia"/>
                <w:szCs w:val="21"/>
              </w:rPr>
            </w:pPr>
            <w:ins w:id="1633" w:author="陈奕利" w:date="2023-09-01T11:26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>枪</w:t>
              </w:r>
            </w:ins>
          </w:p>
        </w:tc>
      </w:tr>
      <w:tr w:rsidR="004C2C27" w:rsidRPr="00002A9C" w14:paraId="43473D44" w14:textId="77777777" w:rsidTr="0023237B">
        <w:trPr>
          <w:ins w:id="1634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6E5D2FF0" w14:textId="77777777" w:rsidR="004C2C27" w:rsidRDefault="004C2C27" w:rsidP="0023237B">
            <w:pPr>
              <w:jc w:val="center"/>
              <w:rPr>
                <w:ins w:id="1635" w:author="陈奕利" w:date="2023-09-01T11:26:00Z"/>
                <w:rFonts w:asciiTheme="minorEastAsia" w:hAnsiTheme="minorEastAsia"/>
                <w:szCs w:val="21"/>
              </w:rPr>
            </w:pPr>
            <w:ins w:id="1636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80502C0" w14:textId="77777777" w:rsidR="004C2C27" w:rsidRDefault="004C2C27" w:rsidP="0023237B">
            <w:pPr>
              <w:jc w:val="left"/>
              <w:rPr>
                <w:ins w:id="1637" w:author="陈奕利" w:date="2023-09-01T11:26:00Z"/>
                <w:rFonts w:asciiTheme="minorEastAsia" w:hAnsiTheme="minorEastAsia"/>
                <w:szCs w:val="21"/>
              </w:rPr>
            </w:pPr>
            <w:ins w:id="1638" w:author="陈奕利" w:date="2023-09-01T11:2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4C2C27" w:rsidRPr="001C0AE8" w14:paraId="59679D7A" w14:textId="77777777" w:rsidTr="0023237B">
        <w:trPr>
          <w:trHeight w:val="50"/>
          <w:ins w:id="1639" w:author="陈奕利" w:date="2023-09-01T11:2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06386A" w14:textId="77777777" w:rsidR="004C2C27" w:rsidRPr="001C0AE8" w:rsidRDefault="004C2C27" w:rsidP="0023237B">
            <w:pPr>
              <w:jc w:val="center"/>
              <w:rPr>
                <w:ins w:id="1640" w:author="陈奕利" w:date="2023-09-01T11:26:00Z"/>
                <w:rFonts w:asciiTheme="minorEastAsia" w:hAnsiTheme="minorEastAsia"/>
                <w:szCs w:val="21"/>
              </w:rPr>
            </w:pPr>
            <w:ins w:id="1641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CAF04C3" w14:textId="77777777" w:rsidR="004C2C27" w:rsidRPr="001C0AE8" w:rsidRDefault="004C2C27" w:rsidP="0023237B">
            <w:pPr>
              <w:jc w:val="left"/>
              <w:rPr>
                <w:ins w:id="1642" w:author="陈奕利" w:date="2023-09-01T11:26:00Z"/>
                <w:rFonts w:asciiTheme="minorEastAsia" w:hAnsiTheme="minorEastAsia"/>
                <w:szCs w:val="21"/>
              </w:rPr>
            </w:pPr>
            <w:ins w:id="1643" w:author="陈奕利" w:date="2023-09-01T11:2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15686E7" w14:textId="77777777" w:rsidR="004C2C27" w:rsidRPr="001C0AE8" w:rsidRDefault="004C2C27" w:rsidP="0023237B">
            <w:pPr>
              <w:jc w:val="left"/>
              <w:rPr>
                <w:ins w:id="1644" w:author="陈奕利" w:date="2023-09-01T11:26:00Z"/>
                <w:rFonts w:asciiTheme="minorEastAsia" w:hAnsiTheme="minorEastAsia"/>
                <w:szCs w:val="21"/>
              </w:rPr>
            </w:pPr>
            <w:ins w:id="1645" w:author="陈奕利" w:date="2023-09-01T11:2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F82327F" w14:textId="77777777" w:rsidR="004C2C27" w:rsidRPr="001C0AE8" w:rsidRDefault="004C2C27" w:rsidP="0023237B">
            <w:pPr>
              <w:jc w:val="left"/>
              <w:rPr>
                <w:ins w:id="1646" w:author="陈奕利" w:date="2023-09-01T11:26:00Z"/>
                <w:rFonts w:asciiTheme="minorEastAsia" w:hAnsiTheme="minorEastAsia"/>
                <w:szCs w:val="21"/>
              </w:rPr>
            </w:pPr>
            <w:ins w:id="1647" w:author="陈奕利" w:date="2023-09-01T11:2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60D7FF3C" w14:textId="77777777" w:rsidR="004C2C27" w:rsidRPr="001C0AE8" w:rsidRDefault="004C2C27" w:rsidP="0023237B">
            <w:pPr>
              <w:jc w:val="left"/>
              <w:rPr>
                <w:ins w:id="1648" w:author="陈奕利" w:date="2023-09-01T11:26:00Z"/>
                <w:rFonts w:asciiTheme="minorEastAsia" w:hAnsiTheme="minorEastAsia"/>
                <w:szCs w:val="21"/>
              </w:rPr>
            </w:pPr>
            <w:ins w:id="1649" w:author="陈奕利" w:date="2023-09-01T11:2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4C2C27" w:rsidRPr="001C0AE8" w14:paraId="2C8B1A65" w14:textId="77777777" w:rsidTr="0023237B">
        <w:trPr>
          <w:trHeight w:val="241"/>
          <w:ins w:id="1650" w:author="陈奕利" w:date="2023-09-01T11:2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771134BF" w14:textId="77777777" w:rsidR="004C2C27" w:rsidRDefault="004C2C27" w:rsidP="0023237B">
            <w:pPr>
              <w:jc w:val="center"/>
              <w:rPr>
                <w:ins w:id="1651" w:author="陈奕利" w:date="2023-09-01T11:2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218503" w14:textId="1F905A79" w:rsidR="004C2C27" w:rsidRPr="001D6574" w:rsidRDefault="007D705D" w:rsidP="0023237B">
            <w:pPr>
              <w:jc w:val="left"/>
              <w:rPr>
                <w:ins w:id="1652" w:author="陈奕利" w:date="2023-09-01T11:26:00Z"/>
                <w:rFonts w:asciiTheme="minorEastAsia" w:hAnsiTheme="minorEastAsia"/>
                <w:szCs w:val="21"/>
              </w:rPr>
            </w:pPr>
            <w:ins w:id="1653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2F8A739" w14:textId="59190181" w:rsidR="004C2C27" w:rsidRPr="001D6574" w:rsidRDefault="007D705D" w:rsidP="0023237B">
            <w:pPr>
              <w:jc w:val="left"/>
              <w:rPr>
                <w:ins w:id="1654" w:author="陈奕利" w:date="2023-09-01T11:26:00Z"/>
                <w:rFonts w:asciiTheme="minorEastAsia" w:hAnsiTheme="minorEastAsia"/>
                <w:szCs w:val="21"/>
              </w:rPr>
            </w:pPr>
            <w:proofErr w:type="spellStart"/>
            <w:ins w:id="1655" w:author="陈奕利" w:date="2023-09-01T11:26:00Z">
              <w:r>
                <w:rPr>
                  <w:rFonts w:asciiTheme="minorEastAsia" w:hAnsiTheme="minorEastAsia"/>
                  <w:szCs w:val="21"/>
                </w:rPr>
                <w:t>A</w:t>
              </w:r>
              <w:r>
                <w:rPr>
                  <w:rFonts w:asciiTheme="minorEastAsia" w:hAnsiTheme="minorEastAsia" w:hint="eastAsia"/>
                  <w:szCs w:val="21"/>
                </w:rPr>
                <w:t>uto</w:t>
              </w:r>
              <w:r>
                <w:rPr>
                  <w:rFonts w:asciiTheme="minorEastAsia" w:hAnsiTheme="minorEastAsia"/>
                  <w:szCs w:val="21"/>
                </w:rPr>
                <w:t>_</w:t>
              </w:r>
            </w:ins>
            <w:ins w:id="1656" w:author="陈奕利" w:date="2023-09-01T11:27:00Z">
              <w:r>
                <w:rPr>
                  <w:rFonts w:asciiTheme="minorEastAsia" w:hAnsiTheme="minorEastAsia"/>
                  <w:szCs w:val="21"/>
                </w:rPr>
                <w:t>hit</w:t>
              </w:r>
            </w:ins>
            <w:proofErr w:type="spellEnd"/>
          </w:p>
        </w:tc>
        <w:tc>
          <w:tcPr>
            <w:tcW w:w="992" w:type="dxa"/>
            <w:vAlign w:val="center"/>
          </w:tcPr>
          <w:p w14:paraId="3833F519" w14:textId="1BDC8302" w:rsidR="004C2C27" w:rsidRPr="001D6574" w:rsidRDefault="007D705D" w:rsidP="0023237B">
            <w:pPr>
              <w:jc w:val="left"/>
              <w:rPr>
                <w:ins w:id="1657" w:author="陈奕利" w:date="2023-09-01T11:26:00Z"/>
                <w:rFonts w:asciiTheme="minorEastAsia" w:hAnsiTheme="minorEastAsia"/>
                <w:szCs w:val="21"/>
              </w:rPr>
            </w:pPr>
            <w:ins w:id="1658" w:author="陈奕利" w:date="2023-09-01T11:27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402" w:type="dxa"/>
            <w:vAlign w:val="center"/>
          </w:tcPr>
          <w:p w14:paraId="3C4E8D2F" w14:textId="0ED137A1" w:rsidR="004C2C27" w:rsidRPr="001D6574" w:rsidRDefault="007D705D" w:rsidP="0023237B">
            <w:pPr>
              <w:jc w:val="left"/>
              <w:rPr>
                <w:ins w:id="1659" w:author="陈奕利" w:date="2023-09-01T11:26:00Z"/>
                <w:rFonts w:asciiTheme="minorEastAsia" w:hAnsiTheme="minorEastAsia"/>
                <w:szCs w:val="21"/>
              </w:rPr>
            </w:pPr>
            <w:ins w:id="1660" w:author="陈奕利" w:date="2023-09-01T11:27:00Z">
              <w:r>
                <w:rPr>
                  <w:rFonts w:asciiTheme="minorEastAsia" w:hAnsiTheme="minorEastAsia" w:hint="eastAsia"/>
                  <w:szCs w:val="21"/>
                </w:rPr>
                <w:t>0</w:t>
              </w:r>
              <w:r>
                <w:rPr>
                  <w:rFonts w:asciiTheme="minorEastAsia" w:hAnsiTheme="minorEastAsia"/>
                  <w:szCs w:val="21"/>
                </w:rPr>
                <w:t>: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不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自动打击，1：自动打击</w:t>
              </w:r>
            </w:ins>
          </w:p>
        </w:tc>
      </w:tr>
      <w:tr w:rsidR="004C2C27" w:rsidRPr="00002A9C" w14:paraId="691EE7CA" w14:textId="77777777" w:rsidTr="0023237B">
        <w:trPr>
          <w:ins w:id="1661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6F8051C1" w14:textId="77777777" w:rsidR="004C2C27" w:rsidRDefault="004C2C27" w:rsidP="0023237B">
            <w:pPr>
              <w:jc w:val="center"/>
              <w:rPr>
                <w:ins w:id="1662" w:author="陈奕利" w:date="2023-09-01T11:26:00Z"/>
                <w:rFonts w:asciiTheme="minorEastAsia" w:hAnsiTheme="minorEastAsia"/>
                <w:szCs w:val="21"/>
              </w:rPr>
            </w:pPr>
            <w:ins w:id="1663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8CD5ABE" w14:textId="4ED75CA8" w:rsidR="004C2C27" w:rsidRDefault="007D705D" w:rsidP="0023237B">
            <w:pPr>
              <w:jc w:val="left"/>
              <w:rPr>
                <w:ins w:id="1664" w:author="陈奕利" w:date="2023-09-01T11:26:00Z"/>
                <w:rFonts w:asciiTheme="minorEastAsia" w:hAnsiTheme="minorEastAsia"/>
                <w:szCs w:val="21"/>
              </w:rPr>
            </w:pPr>
            <w:ins w:id="1665" w:author="陈奕利" w:date="2023-09-01T11:27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4C2C27" w:rsidRPr="00002A9C" w14:paraId="7E126D3D" w14:textId="77777777" w:rsidTr="0023237B">
        <w:trPr>
          <w:ins w:id="1666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61AF1622" w14:textId="77777777" w:rsidR="004C2C27" w:rsidRDefault="004C2C27" w:rsidP="0023237B">
            <w:pPr>
              <w:jc w:val="center"/>
              <w:rPr>
                <w:ins w:id="1667" w:author="陈奕利" w:date="2023-09-01T11:26:00Z"/>
                <w:rFonts w:asciiTheme="minorEastAsia" w:hAnsiTheme="minorEastAsia"/>
                <w:szCs w:val="21"/>
              </w:rPr>
            </w:pPr>
            <w:ins w:id="1668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4F109D2" w14:textId="77777777" w:rsidR="004C2C27" w:rsidRDefault="004C2C27" w:rsidP="0023237B">
            <w:pPr>
              <w:jc w:val="left"/>
              <w:rPr>
                <w:ins w:id="1669" w:author="陈奕利" w:date="2023-09-01T11:26:00Z"/>
                <w:rFonts w:asciiTheme="minorEastAsia" w:hAnsiTheme="minorEastAsia"/>
                <w:szCs w:val="21"/>
              </w:rPr>
            </w:pPr>
            <w:ins w:id="1670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7D705D" w:rsidRPr="00002A9C" w14:paraId="3B2EB5C5" w14:textId="77777777" w:rsidTr="0023237B">
        <w:trPr>
          <w:ins w:id="1671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23F5C6F5" w14:textId="1DD4B127" w:rsidR="007D705D" w:rsidRDefault="007D705D" w:rsidP="007D705D">
            <w:pPr>
              <w:jc w:val="center"/>
              <w:rPr>
                <w:ins w:id="1672" w:author="陈奕利" w:date="2023-09-01T11:26:00Z"/>
                <w:rFonts w:asciiTheme="minorEastAsia" w:hAnsiTheme="minorEastAsia"/>
                <w:szCs w:val="21"/>
              </w:rPr>
            </w:pPr>
            <w:ins w:id="1673" w:author="陈奕利" w:date="2023-09-01T11:27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6DE59FB" w14:textId="09BD6B0F" w:rsidR="007D705D" w:rsidRPr="007D705D" w:rsidRDefault="007D705D">
            <w:pPr>
              <w:pStyle w:val="ad"/>
              <w:numPr>
                <w:ilvl w:val="0"/>
                <w:numId w:val="24"/>
              </w:numPr>
              <w:ind w:firstLineChars="0"/>
              <w:jc w:val="left"/>
              <w:rPr>
                <w:ins w:id="1674" w:author="陈奕利" w:date="2023-09-01T11:26:00Z"/>
                <w:rFonts w:asciiTheme="minorEastAsia" w:hAnsiTheme="minorEastAsia"/>
                <w:szCs w:val="21"/>
                <w:rPrChange w:id="1675" w:author="陈奕利" w:date="2023-09-01T11:28:00Z">
                  <w:rPr>
                    <w:ins w:id="1676" w:author="陈奕利" w:date="2023-09-01T11:26:00Z"/>
                  </w:rPr>
                </w:rPrChange>
              </w:rPr>
              <w:pPrChange w:id="1677" w:author="陈奕利" w:date="2023-09-01T11:29:00Z">
                <w:pPr>
                  <w:jc w:val="left"/>
                </w:pPr>
              </w:pPrChange>
            </w:pPr>
            <w:proofErr w:type="gramStart"/>
            <w:ins w:id="1678" w:author="陈奕利" w:date="2023-09-01T11:28:00Z">
              <w:r w:rsidRPr="007D705D">
                <w:rPr>
                  <w:rFonts w:asciiTheme="minorEastAsia" w:hAnsiTheme="minorEastAsia" w:hint="eastAsia"/>
                  <w:szCs w:val="21"/>
                  <w:rPrChange w:id="1679" w:author="陈奕利" w:date="2023-09-01T11:28:00Z">
                    <w:rPr>
                      <w:rFonts w:hint="eastAsia"/>
                    </w:rPr>
                  </w:rPrChange>
                </w:rPr>
                <w:t>本设置</w:t>
              </w:r>
              <w:proofErr w:type="gramEnd"/>
              <w:r w:rsidRPr="007D705D">
                <w:rPr>
                  <w:rFonts w:asciiTheme="minorEastAsia" w:hAnsiTheme="minorEastAsia" w:hint="eastAsia"/>
                  <w:szCs w:val="21"/>
                  <w:rPrChange w:id="1680" w:author="陈奕利" w:date="2023-09-01T11:28:00Z">
                    <w:rPr>
                      <w:rFonts w:hint="eastAsia"/>
                    </w:rPr>
                  </w:rPrChange>
                </w:rPr>
                <w:t>掉电保存</w:t>
              </w:r>
            </w:ins>
          </w:p>
        </w:tc>
      </w:tr>
    </w:tbl>
    <w:p w14:paraId="0A001A44" w14:textId="77777777" w:rsidR="004C2C27" w:rsidRDefault="004C2C27" w:rsidP="004C2C27">
      <w:pPr>
        <w:rPr>
          <w:ins w:id="1681" w:author="陈奕利" w:date="2023-09-01T11:26:00Z"/>
        </w:rPr>
      </w:pPr>
    </w:p>
    <w:p w14:paraId="40FC520F" w14:textId="77777777" w:rsidR="004C2C27" w:rsidRPr="0023237B" w:rsidRDefault="004C2C27" w:rsidP="004C2C27">
      <w:pPr>
        <w:rPr>
          <w:ins w:id="1682" w:author="陈奕利" w:date="2023-09-01T11:26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C2C27" w:rsidRPr="00002A9C" w14:paraId="38F39F59" w14:textId="77777777" w:rsidTr="0023237B">
        <w:trPr>
          <w:ins w:id="1683" w:author="陈奕利" w:date="2023-09-01T11:2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E4DB7F" w14:textId="77777777" w:rsidR="004C2C27" w:rsidRPr="00002A9C" w:rsidRDefault="004C2C27" w:rsidP="0023237B">
            <w:pPr>
              <w:jc w:val="center"/>
              <w:rPr>
                <w:ins w:id="1684" w:author="陈奕利" w:date="2023-09-01T11:26:00Z"/>
                <w:rFonts w:asciiTheme="minorEastAsia" w:hAnsiTheme="minorEastAsia" w:cs="宋体"/>
                <w:szCs w:val="21"/>
              </w:rPr>
            </w:pPr>
            <w:ins w:id="1685" w:author="陈奕利" w:date="2023-09-01T11:2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8C56D02" w14:textId="57B28528" w:rsidR="004C2C27" w:rsidRDefault="004C2C27" w:rsidP="0023237B">
            <w:pPr>
              <w:jc w:val="left"/>
              <w:rPr>
                <w:ins w:id="1686" w:author="陈奕利" w:date="2023-09-01T11:26:00Z"/>
                <w:rFonts w:asciiTheme="minorEastAsia" w:hAnsiTheme="minorEastAsia" w:cs="宋体"/>
                <w:szCs w:val="21"/>
              </w:rPr>
            </w:pPr>
            <w:ins w:id="1687" w:author="陈奕利" w:date="2023-09-01T11:2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1688" w:author="陈奕利" w:date="2023-09-01T11:29:00Z">
              <w:r w:rsidR="005B13BB">
                <w:rPr>
                  <w:rFonts w:asciiTheme="minorEastAsia" w:hAnsiTheme="minorEastAsia" w:cs="宋体"/>
                  <w:szCs w:val="21"/>
                </w:rPr>
                <w:t>7</w:t>
              </w:r>
            </w:ins>
          </w:p>
        </w:tc>
      </w:tr>
      <w:tr w:rsidR="004C2C27" w:rsidRPr="0028101D" w14:paraId="06ED8A52" w14:textId="77777777" w:rsidTr="0023237B">
        <w:trPr>
          <w:ins w:id="1689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7534E6F4" w14:textId="77777777" w:rsidR="004C2C27" w:rsidRPr="00002A9C" w:rsidRDefault="004C2C27" w:rsidP="0023237B">
            <w:pPr>
              <w:jc w:val="center"/>
              <w:rPr>
                <w:ins w:id="1690" w:author="陈奕利" w:date="2023-09-01T11:26:00Z"/>
                <w:rFonts w:asciiTheme="minorEastAsia" w:hAnsiTheme="minorEastAsia"/>
                <w:szCs w:val="21"/>
              </w:rPr>
            </w:pPr>
            <w:ins w:id="1691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98D25BD" w14:textId="5EE8A3B4" w:rsidR="004C2C27" w:rsidRPr="004E6B38" w:rsidRDefault="000E78F5" w:rsidP="0023237B">
            <w:pPr>
              <w:jc w:val="left"/>
              <w:rPr>
                <w:ins w:id="1692" w:author="陈奕利" w:date="2023-09-01T11:26:00Z"/>
                <w:rFonts w:asciiTheme="minorEastAsia" w:hAnsiTheme="minorEastAsia"/>
                <w:szCs w:val="21"/>
              </w:rPr>
            </w:pPr>
            <w:ins w:id="1693" w:author="陈奕利" w:date="2023-09-01T11:29:00Z">
              <w:r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设置是否自动打击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 应答</w:t>
              </w:r>
            </w:ins>
          </w:p>
        </w:tc>
      </w:tr>
      <w:tr w:rsidR="004C2C27" w:rsidRPr="00002A9C" w14:paraId="200D1B32" w14:textId="77777777" w:rsidTr="0023237B">
        <w:trPr>
          <w:ins w:id="1694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61E02A47" w14:textId="77777777" w:rsidR="004C2C27" w:rsidRDefault="004C2C27" w:rsidP="0023237B">
            <w:pPr>
              <w:jc w:val="center"/>
              <w:rPr>
                <w:ins w:id="1695" w:author="陈奕利" w:date="2023-09-01T11:26:00Z"/>
                <w:rFonts w:asciiTheme="minorEastAsia" w:hAnsiTheme="minorEastAsia"/>
                <w:szCs w:val="21"/>
              </w:rPr>
            </w:pPr>
            <w:ins w:id="1696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FC2D25D" w14:textId="77777777" w:rsidR="004C2C27" w:rsidRDefault="004C2C27" w:rsidP="0023237B">
            <w:pPr>
              <w:jc w:val="left"/>
              <w:rPr>
                <w:ins w:id="1697" w:author="陈奕利" w:date="2023-09-01T11:26:00Z"/>
                <w:rFonts w:asciiTheme="minorEastAsia" w:hAnsiTheme="minorEastAsia"/>
                <w:szCs w:val="21"/>
              </w:rPr>
            </w:pPr>
            <w:ins w:id="1698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4C2C27" w:rsidRPr="00002A9C" w14:paraId="27BF4235" w14:textId="77777777" w:rsidTr="0023237B">
        <w:trPr>
          <w:ins w:id="1699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31D905BC" w14:textId="77777777" w:rsidR="004C2C27" w:rsidRDefault="004C2C27" w:rsidP="0023237B">
            <w:pPr>
              <w:jc w:val="center"/>
              <w:rPr>
                <w:ins w:id="1700" w:author="陈奕利" w:date="2023-09-01T11:26:00Z"/>
                <w:rFonts w:asciiTheme="minorEastAsia" w:hAnsiTheme="minorEastAsia"/>
                <w:szCs w:val="21"/>
              </w:rPr>
            </w:pPr>
            <w:ins w:id="1701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DBDDC74" w14:textId="77777777" w:rsidR="004C2C27" w:rsidRDefault="004C2C27" w:rsidP="0023237B">
            <w:pPr>
              <w:jc w:val="left"/>
              <w:rPr>
                <w:ins w:id="1702" w:author="陈奕利" w:date="2023-09-01T11:26:00Z"/>
                <w:rFonts w:asciiTheme="minorEastAsia" w:hAnsiTheme="minorEastAsia"/>
                <w:szCs w:val="21"/>
              </w:rPr>
            </w:pPr>
            <w:ins w:id="1703" w:author="陈奕利" w:date="2023-09-01T11:2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4C2C27" w:rsidRPr="001C0AE8" w14:paraId="3625D8BA" w14:textId="77777777" w:rsidTr="0023237B">
        <w:trPr>
          <w:trHeight w:val="50"/>
          <w:ins w:id="1704" w:author="陈奕利" w:date="2023-09-01T11:2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F5BACAA" w14:textId="77777777" w:rsidR="004C2C27" w:rsidRPr="001C0AE8" w:rsidRDefault="004C2C27" w:rsidP="0023237B">
            <w:pPr>
              <w:jc w:val="center"/>
              <w:rPr>
                <w:ins w:id="1705" w:author="陈奕利" w:date="2023-09-01T11:26:00Z"/>
                <w:rFonts w:asciiTheme="minorEastAsia" w:hAnsiTheme="minorEastAsia"/>
                <w:szCs w:val="21"/>
              </w:rPr>
            </w:pPr>
            <w:ins w:id="1706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2AFBE58D" w14:textId="77777777" w:rsidR="004C2C27" w:rsidRPr="001C0AE8" w:rsidRDefault="004C2C27" w:rsidP="0023237B">
            <w:pPr>
              <w:jc w:val="left"/>
              <w:rPr>
                <w:ins w:id="1707" w:author="陈奕利" w:date="2023-09-01T11:26:00Z"/>
                <w:rFonts w:asciiTheme="minorEastAsia" w:hAnsiTheme="minorEastAsia"/>
                <w:szCs w:val="21"/>
              </w:rPr>
            </w:pPr>
            <w:ins w:id="1708" w:author="陈奕利" w:date="2023-09-01T11:2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CA22C5D" w14:textId="77777777" w:rsidR="004C2C27" w:rsidRPr="001C0AE8" w:rsidRDefault="004C2C27" w:rsidP="0023237B">
            <w:pPr>
              <w:jc w:val="left"/>
              <w:rPr>
                <w:ins w:id="1709" w:author="陈奕利" w:date="2023-09-01T11:26:00Z"/>
                <w:rFonts w:asciiTheme="minorEastAsia" w:hAnsiTheme="minorEastAsia"/>
                <w:szCs w:val="21"/>
              </w:rPr>
            </w:pPr>
            <w:ins w:id="1710" w:author="陈奕利" w:date="2023-09-01T11:2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148CB2F8" w14:textId="77777777" w:rsidR="004C2C27" w:rsidRPr="001C0AE8" w:rsidRDefault="004C2C27" w:rsidP="0023237B">
            <w:pPr>
              <w:jc w:val="left"/>
              <w:rPr>
                <w:ins w:id="1711" w:author="陈奕利" w:date="2023-09-01T11:26:00Z"/>
                <w:rFonts w:asciiTheme="minorEastAsia" w:hAnsiTheme="minorEastAsia"/>
                <w:szCs w:val="21"/>
              </w:rPr>
            </w:pPr>
            <w:ins w:id="1712" w:author="陈奕利" w:date="2023-09-01T11:2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74BA9CFF" w14:textId="77777777" w:rsidR="004C2C27" w:rsidRPr="001C0AE8" w:rsidRDefault="004C2C27" w:rsidP="0023237B">
            <w:pPr>
              <w:jc w:val="left"/>
              <w:rPr>
                <w:ins w:id="1713" w:author="陈奕利" w:date="2023-09-01T11:26:00Z"/>
                <w:rFonts w:asciiTheme="minorEastAsia" w:hAnsiTheme="minorEastAsia"/>
                <w:szCs w:val="21"/>
              </w:rPr>
            </w:pPr>
            <w:ins w:id="1714" w:author="陈奕利" w:date="2023-09-01T11:2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4E674F" w:rsidRPr="001C0AE8" w14:paraId="03968A65" w14:textId="77777777" w:rsidTr="0023237B">
        <w:trPr>
          <w:trHeight w:val="241"/>
          <w:ins w:id="1715" w:author="陈奕利" w:date="2023-09-01T11:2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4F8153C" w14:textId="77777777" w:rsidR="004E674F" w:rsidRDefault="004E674F" w:rsidP="004E674F">
            <w:pPr>
              <w:jc w:val="center"/>
              <w:rPr>
                <w:ins w:id="1716" w:author="陈奕利" w:date="2023-09-01T11:2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538B72" w14:textId="0E6753FF" w:rsidR="004E674F" w:rsidRPr="001D6574" w:rsidRDefault="004E674F" w:rsidP="004E674F">
            <w:pPr>
              <w:jc w:val="left"/>
              <w:rPr>
                <w:ins w:id="1717" w:author="陈奕利" w:date="2023-09-01T11:26:00Z"/>
                <w:rFonts w:asciiTheme="minorEastAsia" w:hAnsiTheme="minorEastAsia"/>
                <w:szCs w:val="21"/>
              </w:rPr>
            </w:pPr>
            <w:ins w:id="1718" w:author="陈奕利" w:date="2023-09-04T09:39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C19566D" w14:textId="2D0E28DE" w:rsidR="004E674F" w:rsidRPr="001D6574" w:rsidRDefault="004E674F" w:rsidP="004E674F">
            <w:pPr>
              <w:jc w:val="left"/>
              <w:rPr>
                <w:ins w:id="1719" w:author="陈奕利" w:date="2023-09-01T11:26:00Z"/>
                <w:rFonts w:asciiTheme="minorEastAsia" w:hAnsiTheme="minorEastAsia"/>
                <w:szCs w:val="21"/>
              </w:rPr>
            </w:pPr>
            <w:ins w:id="1720" w:author="陈奕利" w:date="2023-09-04T09:39:00Z">
              <w:r>
                <w:rPr>
                  <w:rFonts w:asciiTheme="minorEastAsia" w:hAnsiTheme="minorEastAsia"/>
                  <w:szCs w:val="21"/>
                </w:rPr>
                <w:t>S</w:t>
              </w:r>
              <w:r>
                <w:rPr>
                  <w:rFonts w:asciiTheme="minorEastAsia" w:hAnsiTheme="minorEastAsia" w:hint="eastAsia"/>
                  <w:szCs w:val="21"/>
                </w:rPr>
                <w:t>tatus</w:t>
              </w:r>
            </w:ins>
          </w:p>
        </w:tc>
        <w:tc>
          <w:tcPr>
            <w:tcW w:w="1134" w:type="dxa"/>
            <w:vAlign w:val="center"/>
          </w:tcPr>
          <w:p w14:paraId="03156E6A" w14:textId="13428E37" w:rsidR="004E674F" w:rsidRPr="001D6574" w:rsidRDefault="004E674F" w:rsidP="004E674F">
            <w:pPr>
              <w:jc w:val="left"/>
              <w:rPr>
                <w:ins w:id="1721" w:author="陈奕利" w:date="2023-09-01T11:26:00Z"/>
                <w:rFonts w:asciiTheme="minorEastAsia" w:hAnsiTheme="minorEastAsia"/>
                <w:szCs w:val="21"/>
              </w:rPr>
            </w:pPr>
            <w:ins w:id="1722" w:author="陈奕利" w:date="2023-09-04T09:39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260" w:type="dxa"/>
            <w:vAlign w:val="center"/>
          </w:tcPr>
          <w:p w14:paraId="7B5684FB" w14:textId="77777777" w:rsidR="004E674F" w:rsidRDefault="004E674F" w:rsidP="004E674F">
            <w:pPr>
              <w:jc w:val="left"/>
              <w:rPr>
                <w:ins w:id="1723" w:author="陈奕利" w:date="2023-09-04T09:39:00Z"/>
                <w:rFonts w:asciiTheme="minorEastAsia" w:hAnsiTheme="minorEastAsia"/>
                <w:szCs w:val="21"/>
              </w:rPr>
            </w:pPr>
            <w:ins w:id="1724" w:author="陈奕利" w:date="2023-09-04T09:39:00Z"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：成功</w:t>
              </w:r>
            </w:ins>
          </w:p>
          <w:p w14:paraId="683991AD" w14:textId="41388972" w:rsidR="004E674F" w:rsidRPr="001D6574" w:rsidRDefault="004E674F" w:rsidP="004E674F">
            <w:pPr>
              <w:jc w:val="left"/>
              <w:rPr>
                <w:ins w:id="1725" w:author="陈奕利" w:date="2023-09-01T11:26:00Z"/>
                <w:rFonts w:asciiTheme="minorEastAsia" w:hAnsiTheme="minorEastAsia"/>
                <w:szCs w:val="21"/>
              </w:rPr>
            </w:pPr>
            <w:ins w:id="1726" w:author="陈奕利" w:date="2023-09-04T09:39:00Z">
              <w:r>
                <w:rPr>
                  <w:rFonts w:asciiTheme="minorEastAsia" w:hAnsiTheme="minorEastAsia" w:hint="eastAsia"/>
                  <w:szCs w:val="21"/>
                </w:rPr>
                <w:t>0：失败</w:t>
              </w:r>
            </w:ins>
          </w:p>
        </w:tc>
      </w:tr>
      <w:tr w:rsidR="004E674F" w:rsidRPr="00002A9C" w14:paraId="5863E998" w14:textId="77777777" w:rsidTr="0023237B">
        <w:trPr>
          <w:ins w:id="1727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0C6B15F7" w14:textId="77777777" w:rsidR="004E674F" w:rsidRDefault="004E674F" w:rsidP="004E674F">
            <w:pPr>
              <w:jc w:val="center"/>
              <w:rPr>
                <w:ins w:id="1728" w:author="陈奕利" w:date="2023-09-01T11:26:00Z"/>
                <w:rFonts w:asciiTheme="minorEastAsia" w:hAnsiTheme="minorEastAsia"/>
                <w:szCs w:val="21"/>
              </w:rPr>
            </w:pPr>
            <w:ins w:id="1729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3366240" w14:textId="3F381ED3" w:rsidR="004E674F" w:rsidRDefault="004E674F" w:rsidP="004E674F">
            <w:pPr>
              <w:jc w:val="left"/>
              <w:rPr>
                <w:ins w:id="1730" w:author="陈奕利" w:date="2023-09-01T11:26:00Z"/>
                <w:rFonts w:asciiTheme="minorEastAsia" w:hAnsiTheme="minorEastAsia"/>
                <w:szCs w:val="21"/>
              </w:rPr>
            </w:pPr>
            <w:ins w:id="1731" w:author="陈奕利" w:date="2023-09-04T09:39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4E674F" w:rsidRPr="00002A9C" w14:paraId="31F2D8B6" w14:textId="77777777" w:rsidTr="0023237B">
        <w:trPr>
          <w:ins w:id="1732" w:author="陈奕利" w:date="2023-09-01T11:26:00Z"/>
        </w:trPr>
        <w:tc>
          <w:tcPr>
            <w:tcW w:w="1526" w:type="dxa"/>
            <w:shd w:val="clear" w:color="auto" w:fill="auto"/>
            <w:vAlign w:val="center"/>
          </w:tcPr>
          <w:p w14:paraId="0C055CD8" w14:textId="77777777" w:rsidR="004E674F" w:rsidRDefault="004E674F" w:rsidP="004E674F">
            <w:pPr>
              <w:jc w:val="center"/>
              <w:rPr>
                <w:ins w:id="1733" w:author="陈奕利" w:date="2023-09-01T11:26:00Z"/>
                <w:rFonts w:asciiTheme="minorEastAsia" w:hAnsiTheme="minorEastAsia"/>
                <w:szCs w:val="21"/>
              </w:rPr>
            </w:pPr>
            <w:ins w:id="1734" w:author="陈奕利" w:date="2023-09-01T11:26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4C76ECF" w14:textId="77777777" w:rsidR="004E674F" w:rsidRPr="0023237B" w:rsidRDefault="004E674F" w:rsidP="004E674F">
            <w:pPr>
              <w:jc w:val="left"/>
              <w:rPr>
                <w:ins w:id="1735" w:author="陈奕利" w:date="2023-09-01T11:26:00Z"/>
                <w:rFonts w:asciiTheme="minorEastAsia" w:hAnsiTheme="minorEastAsia"/>
                <w:szCs w:val="21"/>
              </w:rPr>
            </w:pPr>
          </w:p>
        </w:tc>
      </w:tr>
    </w:tbl>
    <w:p w14:paraId="4351ECC5" w14:textId="77777777" w:rsidR="00975037" w:rsidRDefault="00975037" w:rsidP="00975037">
      <w:pPr>
        <w:rPr>
          <w:ins w:id="1736" w:author="陈奕利" w:date="2023-09-01T11:05:00Z"/>
        </w:rPr>
      </w:pPr>
    </w:p>
    <w:p w14:paraId="51152748" w14:textId="77177239" w:rsidR="00B626AA" w:rsidRPr="00B60708" w:rsidRDefault="00DE21DD">
      <w:pPr>
        <w:pStyle w:val="4"/>
        <w:numPr>
          <w:ilvl w:val="3"/>
          <w:numId w:val="28"/>
        </w:numPr>
        <w:rPr>
          <w:ins w:id="1737" w:author="陈奕利" w:date="2023-09-01T11:30:00Z"/>
          <w:rPrChange w:id="1738" w:author="陈奕利" w:date="2023-09-01T13:54:00Z">
            <w:rPr>
              <w:ins w:id="1739" w:author="陈奕利" w:date="2023-09-01T11:30:00Z"/>
              <w:rFonts w:cs="宋体"/>
              <w:color w:val="000000"/>
              <w:kern w:val="0"/>
              <w:szCs w:val="21"/>
            </w:rPr>
          </w:rPrChange>
        </w:rPr>
        <w:pPrChange w:id="1740" w:author="陈奕利" w:date="2023-09-01T13:54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1741" w:author="陈奕利" w:date="2023-09-01T13:56:00Z">
        <w:r>
          <w:rPr>
            <w:rFonts w:hint="eastAsia"/>
          </w:rPr>
          <w:t xml:space="preserve"> </w:t>
        </w:r>
      </w:ins>
      <w:ins w:id="1742" w:author="陈奕利" w:date="2023-09-01T11:30:00Z">
        <w:r w:rsidR="00B626AA" w:rsidRPr="00B60708">
          <w:rPr>
            <w:rFonts w:hint="eastAsia"/>
            <w:rPrChange w:id="1743" w:author="陈奕利" w:date="2023-09-01T13:54:00Z">
              <w:rPr>
                <w:rFonts w:cs="宋体" w:hint="eastAsia"/>
                <w:color w:val="000000"/>
                <w:kern w:val="0"/>
                <w:szCs w:val="21"/>
              </w:rPr>
            </w:rPrChange>
          </w:rPr>
          <w:t>获取是否自动打击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626AA" w:rsidRPr="00002A9C" w14:paraId="4C37D234" w14:textId="77777777" w:rsidTr="0023237B">
        <w:trPr>
          <w:ins w:id="1744" w:author="陈奕利" w:date="2023-09-01T11:30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8886DA" w14:textId="77777777" w:rsidR="00B626AA" w:rsidRPr="00002A9C" w:rsidRDefault="00B626AA" w:rsidP="0023237B">
            <w:pPr>
              <w:jc w:val="center"/>
              <w:rPr>
                <w:ins w:id="1745" w:author="陈奕利" w:date="2023-09-01T11:30:00Z"/>
                <w:rFonts w:asciiTheme="minorEastAsia" w:hAnsiTheme="minorEastAsia" w:cs="宋体"/>
                <w:szCs w:val="21"/>
              </w:rPr>
            </w:pPr>
            <w:ins w:id="1746" w:author="陈奕利" w:date="2023-09-01T11:30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1AA4578" w14:textId="13769EC3" w:rsidR="00B626AA" w:rsidRDefault="00B626AA" w:rsidP="0023237B">
            <w:pPr>
              <w:jc w:val="left"/>
              <w:rPr>
                <w:ins w:id="1747" w:author="陈奕利" w:date="2023-09-01T11:30:00Z"/>
                <w:rFonts w:asciiTheme="minorEastAsia" w:hAnsiTheme="minorEastAsia" w:cs="宋体"/>
                <w:szCs w:val="21"/>
              </w:rPr>
            </w:pPr>
            <w:ins w:id="1748" w:author="陈奕利" w:date="2023-09-01T11:30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1749" w:author="陈奕利" w:date="2023-09-01T11:31:00Z">
              <w:r w:rsidR="00EE3609">
                <w:rPr>
                  <w:rFonts w:asciiTheme="minorEastAsia" w:hAnsiTheme="minorEastAsia" w:cs="宋体"/>
                  <w:szCs w:val="21"/>
                </w:rPr>
                <w:t>8</w:t>
              </w:r>
            </w:ins>
          </w:p>
        </w:tc>
      </w:tr>
      <w:tr w:rsidR="00B626AA" w:rsidRPr="0028101D" w14:paraId="264BDD06" w14:textId="77777777" w:rsidTr="0023237B">
        <w:trPr>
          <w:ins w:id="1750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1487E4EB" w14:textId="77777777" w:rsidR="00B626AA" w:rsidRPr="00002A9C" w:rsidRDefault="00B626AA" w:rsidP="0023237B">
            <w:pPr>
              <w:jc w:val="center"/>
              <w:rPr>
                <w:ins w:id="1751" w:author="陈奕利" w:date="2023-09-01T11:30:00Z"/>
                <w:rFonts w:asciiTheme="minorEastAsia" w:hAnsiTheme="minorEastAsia"/>
                <w:szCs w:val="21"/>
              </w:rPr>
            </w:pPr>
            <w:ins w:id="1752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C65BE8C" w14:textId="538CD5B1" w:rsidR="00B626AA" w:rsidRPr="004E6B38" w:rsidRDefault="001C2374" w:rsidP="0023237B">
            <w:pPr>
              <w:jc w:val="left"/>
              <w:rPr>
                <w:ins w:id="1753" w:author="陈奕利" w:date="2023-09-01T11:30:00Z"/>
                <w:rFonts w:asciiTheme="minorEastAsia" w:hAnsiTheme="minorEastAsia"/>
                <w:szCs w:val="21"/>
              </w:rPr>
            </w:pPr>
            <w:ins w:id="1754" w:author="陈奕利" w:date="2023-09-01T11:30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获取</w:t>
              </w:r>
              <w:r w:rsidR="00B626AA"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是否自动打击</w:t>
              </w:r>
              <w:r w:rsidR="00B626AA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 </w:t>
              </w:r>
            </w:ins>
          </w:p>
        </w:tc>
      </w:tr>
      <w:tr w:rsidR="00B626AA" w:rsidRPr="00002A9C" w14:paraId="644B0F61" w14:textId="77777777" w:rsidTr="0023237B">
        <w:trPr>
          <w:ins w:id="1755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476AF2B1" w14:textId="77777777" w:rsidR="00B626AA" w:rsidRDefault="00B626AA" w:rsidP="0023237B">
            <w:pPr>
              <w:jc w:val="center"/>
              <w:rPr>
                <w:ins w:id="1756" w:author="陈奕利" w:date="2023-09-01T11:30:00Z"/>
                <w:rFonts w:asciiTheme="minorEastAsia" w:hAnsiTheme="minorEastAsia"/>
                <w:szCs w:val="21"/>
              </w:rPr>
            </w:pPr>
            <w:ins w:id="1757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CED3D06" w14:textId="4524CD1D" w:rsidR="00B626AA" w:rsidRDefault="00B626AA" w:rsidP="0023237B">
            <w:pPr>
              <w:jc w:val="left"/>
              <w:rPr>
                <w:ins w:id="1758" w:author="陈奕利" w:date="2023-09-01T11:30:00Z"/>
                <w:rFonts w:asciiTheme="minorEastAsia" w:hAnsiTheme="minorEastAsia"/>
                <w:szCs w:val="21"/>
              </w:rPr>
            </w:pPr>
            <w:ins w:id="1759" w:author="陈奕利" w:date="2023-09-01T11:30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  <w:ins w:id="1760" w:author="陈奕利" w:date="2023-09-01T11:31:00Z">
              <w:r w:rsidR="00C5406F">
                <w:rPr>
                  <w:rFonts w:asciiTheme="minorEastAsia" w:hAnsiTheme="minorEastAsia" w:hint="eastAsia"/>
                  <w:szCs w:val="21"/>
                </w:rPr>
                <w:t>枪</w:t>
              </w:r>
            </w:ins>
          </w:p>
        </w:tc>
      </w:tr>
      <w:tr w:rsidR="00B626AA" w:rsidRPr="00002A9C" w14:paraId="23B58268" w14:textId="77777777" w:rsidTr="0023237B">
        <w:trPr>
          <w:ins w:id="1761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2E99F45A" w14:textId="77777777" w:rsidR="00B626AA" w:rsidRDefault="00B626AA" w:rsidP="0023237B">
            <w:pPr>
              <w:jc w:val="center"/>
              <w:rPr>
                <w:ins w:id="1762" w:author="陈奕利" w:date="2023-09-01T11:30:00Z"/>
                <w:rFonts w:asciiTheme="minorEastAsia" w:hAnsiTheme="minorEastAsia"/>
                <w:szCs w:val="21"/>
              </w:rPr>
            </w:pPr>
            <w:ins w:id="1763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33FDAB0" w14:textId="77777777" w:rsidR="00B626AA" w:rsidRDefault="00B626AA" w:rsidP="0023237B">
            <w:pPr>
              <w:jc w:val="left"/>
              <w:rPr>
                <w:ins w:id="1764" w:author="陈奕利" w:date="2023-09-01T11:30:00Z"/>
                <w:rFonts w:asciiTheme="minorEastAsia" w:hAnsiTheme="minorEastAsia"/>
                <w:szCs w:val="21"/>
              </w:rPr>
            </w:pPr>
            <w:ins w:id="1765" w:author="陈奕利" w:date="2023-09-01T11:30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B626AA" w:rsidRPr="001C0AE8" w14:paraId="54F9ED53" w14:textId="77777777" w:rsidTr="0023237B">
        <w:trPr>
          <w:trHeight w:val="50"/>
          <w:ins w:id="1766" w:author="陈奕利" w:date="2023-09-01T11:30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589BEA" w14:textId="77777777" w:rsidR="00B626AA" w:rsidRPr="001C0AE8" w:rsidRDefault="00B626AA" w:rsidP="0023237B">
            <w:pPr>
              <w:jc w:val="center"/>
              <w:rPr>
                <w:ins w:id="1767" w:author="陈奕利" w:date="2023-09-01T11:30:00Z"/>
                <w:rFonts w:asciiTheme="minorEastAsia" w:hAnsiTheme="minorEastAsia"/>
                <w:szCs w:val="21"/>
              </w:rPr>
            </w:pPr>
            <w:ins w:id="1768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3362021A" w14:textId="77777777" w:rsidR="00B626AA" w:rsidRPr="001C0AE8" w:rsidRDefault="00B626AA" w:rsidP="0023237B">
            <w:pPr>
              <w:jc w:val="left"/>
              <w:rPr>
                <w:ins w:id="1769" w:author="陈奕利" w:date="2023-09-01T11:30:00Z"/>
                <w:rFonts w:asciiTheme="minorEastAsia" w:hAnsiTheme="minorEastAsia"/>
                <w:szCs w:val="21"/>
              </w:rPr>
            </w:pPr>
            <w:ins w:id="1770" w:author="陈奕利" w:date="2023-09-01T11:30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1F76BB9" w14:textId="77777777" w:rsidR="00B626AA" w:rsidRPr="001C0AE8" w:rsidRDefault="00B626AA" w:rsidP="0023237B">
            <w:pPr>
              <w:jc w:val="left"/>
              <w:rPr>
                <w:ins w:id="1771" w:author="陈奕利" w:date="2023-09-01T11:30:00Z"/>
                <w:rFonts w:asciiTheme="minorEastAsia" w:hAnsiTheme="minorEastAsia"/>
                <w:szCs w:val="21"/>
              </w:rPr>
            </w:pPr>
            <w:ins w:id="1772" w:author="陈奕利" w:date="2023-09-01T11:30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1BEC6E9A" w14:textId="77777777" w:rsidR="00B626AA" w:rsidRPr="001C0AE8" w:rsidRDefault="00B626AA" w:rsidP="0023237B">
            <w:pPr>
              <w:jc w:val="left"/>
              <w:rPr>
                <w:ins w:id="1773" w:author="陈奕利" w:date="2023-09-01T11:30:00Z"/>
                <w:rFonts w:asciiTheme="minorEastAsia" w:hAnsiTheme="minorEastAsia"/>
                <w:szCs w:val="21"/>
              </w:rPr>
            </w:pPr>
            <w:ins w:id="1774" w:author="陈奕利" w:date="2023-09-01T11:30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585BCDFB" w14:textId="77777777" w:rsidR="00B626AA" w:rsidRPr="001C0AE8" w:rsidRDefault="00B626AA" w:rsidP="0023237B">
            <w:pPr>
              <w:jc w:val="left"/>
              <w:rPr>
                <w:ins w:id="1775" w:author="陈奕利" w:date="2023-09-01T11:30:00Z"/>
                <w:rFonts w:asciiTheme="minorEastAsia" w:hAnsiTheme="minorEastAsia"/>
                <w:szCs w:val="21"/>
              </w:rPr>
            </w:pPr>
            <w:ins w:id="1776" w:author="陈奕利" w:date="2023-09-01T11:30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B626AA" w:rsidRPr="001C0AE8" w14:paraId="37735346" w14:textId="77777777" w:rsidTr="0023237B">
        <w:trPr>
          <w:trHeight w:val="241"/>
          <w:ins w:id="1777" w:author="陈奕利" w:date="2023-09-01T11:30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3126C83" w14:textId="77777777" w:rsidR="00B626AA" w:rsidRDefault="00B626AA" w:rsidP="0023237B">
            <w:pPr>
              <w:jc w:val="center"/>
              <w:rPr>
                <w:ins w:id="1778" w:author="陈奕利" w:date="2023-09-01T11:3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D98B85" w14:textId="77777777" w:rsidR="00B626AA" w:rsidRPr="001D6574" w:rsidRDefault="00B626AA" w:rsidP="0023237B">
            <w:pPr>
              <w:jc w:val="left"/>
              <w:rPr>
                <w:ins w:id="1779" w:author="陈奕利" w:date="2023-09-01T11:30:00Z"/>
                <w:rFonts w:asciiTheme="minorEastAsia" w:hAnsiTheme="minorEastAsia"/>
                <w:szCs w:val="21"/>
              </w:rPr>
            </w:pPr>
            <w:ins w:id="1780" w:author="陈奕利" w:date="2023-09-01T11:30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8CA546A" w14:textId="77777777" w:rsidR="00B626AA" w:rsidRPr="001D6574" w:rsidRDefault="00B626AA" w:rsidP="0023237B">
            <w:pPr>
              <w:jc w:val="left"/>
              <w:rPr>
                <w:ins w:id="1781" w:author="陈奕利" w:date="2023-09-01T11:30:00Z"/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56450" w14:textId="77777777" w:rsidR="00B626AA" w:rsidRPr="001D6574" w:rsidRDefault="00B626AA" w:rsidP="0023237B">
            <w:pPr>
              <w:jc w:val="left"/>
              <w:rPr>
                <w:ins w:id="1782" w:author="陈奕利" w:date="2023-09-01T11:30:00Z"/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0B629EE" w14:textId="77777777" w:rsidR="00B626AA" w:rsidRPr="001D6574" w:rsidRDefault="00B626AA" w:rsidP="0023237B">
            <w:pPr>
              <w:jc w:val="left"/>
              <w:rPr>
                <w:ins w:id="1783" w:author="陈奕利" w:date="2023-09-01T11:30:00Z"/>
                <w:rFonts w:asciiTheme="minorEastAsia" w:hAnsiTheme="minorEastAsia"/>
                <w:szCs w:val="21"/>
              </w:rPr>
            </w:pPr>
          </w:p>
        </w:tc>
      </w:tr>
      <w:tr w:rsidR="00B626AA" w:rsidRPr="00002A9C" w14:paraId="3285567E" w14:textId="77777777" w:rsidTr="0023237B">
        <w:trPr>
          <w:ins w:id="1784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5E4E66AA" w14:textId="77777777" w:rsidR="00B626AA" w:rsidRDefault="00B626AA" w:rsidP="0023237B">
            <w:pPr>
              <w:jc w:val="center"/>
              <w:rPr>
                <w:ins w:id="1785" w:author="陈奕利" w:date="2023-09-01T11:30:00Z"/>
                <w:rFonts w:asciiTheme="minorEastAsia" w:hAnsiTheme="minorEastAsia"/>
                <w:szCs w:val="21"/>
              </w:rPr>
            </w:pPr>
            <w:ins w:id="1786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0C5777B" w14:textId="77777777" w:rsidR="00B626AA" w:rsidRDefault="00B626AA" w:rsidP="0023237B">
            <w:pPr>
              <w:jc w:val="left"/>
              <w:rPr>
                <w:ins w:id="1787" w:author="陈奕利" w:date="2023-09-01T11:30:00Z"/>
                <w:rFonts w:asciiTheme="minorEastAsia" w:hAnsiTheme="minorEastAsia"/>
                <w:szCs w:val="21"/>
              </w:rPr>
            </w:pPr>
            <w:ins w:id="1788" w:author="陈奕利" w:date="2023-09-01T11:30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433F6A" w:rsidRPr="00002A9C" w14:paraId="68A03855" w14:textId="77777777" w:rsidTr="0023237B">
        <w:trPr>
          <w:ins w:id="1789" w:author="陈奕利" w:date="2023-09-01T11:31:00Z"/>
        </w:trPr>
        <w:tc>
          <w:tcPr>
            <w:tcW w:w="1526" w:type="dxa"/>
            <w:shd w:val="clear" w:color="auto" w:fill="auto"/>
            <w:vAlign w:val="center"/>
          </w:tcPr>
          <w:p w14:paraId="02358680" w14:textId="77777777" w:rsidR="00433F6A" w:rsidRDefault="00433F6A" w:rsidP="0023237B">
            <w:pPr>
              <w:jc w:val="center"/>
              <w:rPr>
                <w:ins w:id="1790" w:author="陈奕利" w:date="2023-09-01T11:31:00Z"/>
                <w:rFonts w:asciiTheme="minorEastAsia" w:hAnsiTheme="minorEastAsia"/>
                <w:szCs w:val="21"/>
              </w:rPr>
            </w:pPr>
            <w:ins w:id="1791" w:author="陈奕利" w:date="2023-09-01T11:31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A757F44" w14:textId="77777777" w:rsidR="00433F6A" w:rsidRDefault="00433F6A" w:rsidP="0023237B">
            <w:pPr>
              <w:jc w:val="left"/>
              <w:rPr>
                <w:ins w:id="1792" w:author="陈奕利" w:date="2023-09-01T11:31:00Z"/>
                <w:rFonts w:asciiTheme="minorEastAsia" w:hAnsiTheme="minorEastAsia"/>
                <w:szCs w:val="21"/>
              </w:rPr>
            </w:pPr>
            <w:ins w:id="1793" w:author="陈奕利" w:date="2023-09-01T11:31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  <w:tr w:rsidR="00B626AA" w:rsidRPr="00002A9C" w14:paraId="148C6F78" w14:textId="77777777" w:rsidTr="0023237B">
        <w:trPr>
          <w:ins w:id="1794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4053EB14" w14:textId="77777777" w:rsidR="00B626AA" w:rsidRDefault="00B626AA" w:rsidP="0023237B">
            <w:pPr>
              <w:jc w:val="center"/>
              <w:rPr>
                <w:ins w:id="1795" w:author="陈奕利" w:date="2023-09-01T11:30:00Z"/>
                <w:rFonts w:asciiTheme="minorEastAsia" w:hAnsiTheme="minorEastAsia"/>
                <w:szCs w:val="21"/>
              </w:rPr>
            </w:pPr>
            <w:ins w:id="1796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E6E324C" w14:textId="77777777" w:rsidR="00B626AA" w:rsidRPr="0023237B" w:rsidRDefault="00B626AA" w:rsidP="0023237B">
            <w:pPr>
              <w:jc w:val="left"/>
              <w:rPr>
                <w:ins w:id="1797" w:author="陈奕利" w:date="2023-09-01T11:30:00Z"/>
                <w:rFonts w:asciiTheme="minorEastAsia" w:hAnsiTheme="minorEastAsia"/>
                <w:szCs w:val="21"/>
              </w:rPr>
            </w:pPr>
          </w:p>
        </w:tc>
      </w:tr>
    </w:tbl>
    <w:p w14:paraId="0FA49A38" w14:textId="77777777" w:rsidR="00B626AA" w:rsidRDefault="00B626AA" w:rsidP="00B626AA">
      <w:pPr>
        <w:rPr>
          <w:ins w:id="1798" w:author="陈奕利" w:date="2023-09-01T11:30:00Z"/>
        </w:rPr>
      </w:pPr>
    </w:p>
    <w:p w14:paraId="0700375E" w14:textId="77777777" w:rsidR="00B626AA" w:rsidRPr="00B626AA" w:rsidRDefault="00B626AA">
      <w:pPr>
        <w:rPr>
          <w:ins w:id="1799" w:author="陈奕利" w:date="2023-09-01T11:30:00Z"/>
          <w:rPrChange w:id="1800" w:author="陈奕利" w:date="2023-09-01T11:30:00Z">
            <w:rPr>
              <w:ins w:id="1801" w:author="陈奕利" w:date="2023-09-01T11:30:00Z"/>
              <w:rFonts w:cs="宋体"/>
              <w:color w:val="000000"/>
              <w:kern w:val="0"/>
              <w:szCs w:val="21"/>
            </w:rPr>
          </w:rPrChange>
        </w:rPr>
        <w:pPrChange w:id="1802" w:author="陈奕利" w:date="2023-09-01T11:30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B626AA" w:rsidRPr="00002A9C" w14:paraId="5E0B53CD" w14:textId="77777777" w:rsidTr="0023237B">
        <w:trPr>
          <w:ins w:id="1803" w:author="陈奕利" w:date="2023-09-01T11:30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390C2DC" w14:textId="77777777" w:rsidR="00B626AA" w:rsidRPr="00002A9C" w:rsidRDefault="00B626AA" w:rsidP="0023237B">
            <w:pPr>
              <w:jc w:val="center"/>
              <w:rPr>
                <w:ins w:id="1804" w:author="陈奕利" w:date="2023-09-01T11:30:00Z"/>
                <w:rFonts w:asciiTheme="minorEastAsia" w:hAnsiTheme="minorEastAsia" w:cs="宋体"/>
                <w:szCs w:val="21"/>
              </w:rPr>
            </w:pPr>
            <w:ins w:id="1805" w:author="陈奕利" w:date="2023-09-01T11:30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3903342" w14:textId="66A83AC8" w:rsidR="00B626AA" w:rsidRDefault="00B626AA" w:rsidP="0023237B">
            <w:pPr>
              <w:jc w:val="left"/>
              <w:rPr>
                <w:ins w:id="1806" w:author="陈奕利" w:date="2023-09-01T11:30:00Z"/>
                <w:rFonts w:asciiTheme="minorEastAsia" w:hAnsiTheme="minorEastAsia" w:cs="宋体"/>
                <w:szCs w:val="21"/>
              </w:rPr>
            </w:pPr>
            <w:ins w:id="1807" w:author="陈奕利" w:date="2023-09-01T11:30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1808" w:author="陈奕利" w:date="2023-09-01T11:31:00Z">
              <w:r w:rsidR="000A4DA5">
                <w:rPr>
                  <w:rFonts w:asciiTheme="minorEastAsia" w:hAnsiTheme="minorEastAsia" w:cs="宋体"/>
                  <w:szCs w:val="21"/>
                </w:rPr>
                <w:t>8</w:t>
              </w:r>
            </w:ins>
          </w:p>
        </w:tc>
      </w:tr>
      <w:tr w:rsidR="00B626AA" w:rsidRPr="0028101D" w14:paraId="120A8450" w14:textId="77777777" w:rsidTr="0023237B">
        <w:trPr>
          <w:ins w:id="1809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739ABDBB" w14:textId="77777777" w:rsidR="00B626AA" w:rsidRPr="00002A9C" w:rsidRDefault="00B626AA" w:rsidP="0023237B">
            <w:pPr>
              <w:jc w:val="center"/>
              <w:rPr>
                <w:ins w:id="1810" w:author="陈奕利" w:date="2023-09-01T11:30:00Z"/>
                <w:rFonts w:asciiTheme="minorEastAsia" w:hAnsiTheme="minorEastAsia"/>
                <w:szCs w:val="21"/>
              </w:rPr>
            </w:pPr>
            <w:ins w:id="1811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26D9C1B" w14:textId="35B943E8" w:rsidR="00B626AA" w:rsidRPr="004E6B38" w:rsidRDefault="00B626AA" w:rsidP="0023237B">
            <w:pPr>
              <w:jc w:val="left"/>
              <w:rPr>
                <w:ins w:id="1812" w:author="陈奕利" w:date="2023-09-01T11:30:00Z"/>
                <w:rFonts w:asciiTheme="minorEastAsia" w:hAnsiTheme="minorEastAsia"/>
                <w:szCs w:val="21"/>
              </w:rPr>
            </w:pPr>
            <w:ins w:id="1813" w:author="陈奕利" w:date="2023-09-01T11:30:00Z">
              <w:r w:rsidRPr="00867255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设置是否自动打击</w:t>
              </w:r>
            </w:ins>
            <w:ins w:id="1814" w:author="陈奕利" w:date="2023-09-01T11:31:00Z">
              <w:r w:rsidR="008D138B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 </w:t>
              </w:r>
            </w:ins>
            <w:ins w:id="1815" w:author="陈奕利" w:date="2023-09-01T11:30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应答</w:t>
              </w:r>
            </w:ins>
            <w:ins w:id="1816" w:author="陈奕利" w:date="2023-09-01T11:31:00Z">
              <w:r w:rsidR="008D138B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 </w:t>
              </w:r>
            </w:ins>
          </w:p>
        </w:tc>
      </w:tr>
      <w:tr w:rsidR="00B626AA" w:rsidRPr="00002A9C" w14:paraId="7AEDFFBF" w14:textId="77777777" w:rsidTr="0023237B">
        <w:trPr>
          <w:ins w:id="1817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3882B5FF" w14:textId="77777777" w:rsidR="00B626AA" w:rsidRDefault="00B626AA" w:rsidP="0023237B">
            <w:pPr>
              <w:jc w:val="center"/>
              <w:rPr>
                <w:ins w:id="1818" w:author="陈奕利" w:date="2023-09-01T11:30:00Z"/>
                <w:rFonts w:asciiTheme="minorEastAsia" w:hAnsiTheme="minorEastAsia"/>
                <w:szCs w:val="21"/>
              </w:rPr>
            </w:pPr>
            <w:ins w:id="1819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98CD5AD" w14:textId="18D467F2" w:rsidR="00B626AA" w:rsidRDefault="002F251B" w:rsidP="0023237B">
            <w:pPr>
              <w:jc w:val="left"/>
              <w:rPr>
                <w:ins w:id="1820" w:author="陈奕利" w:date="2023-09-01T11:30:00Z"/>
                <w:rFonts w:asciiTheme="minorEastAsia" w:hAnsiTheme="minorEastAsia"/>
                <w:szCs w:val="21"/>
              </w:rPr>
            </w:pPr>
            <w:ins w:id="1821" w:author="陈奕利" w:date="2023-09-01T11:31:00Z">
              <w:r>
                <w:rPr>
                  <w:rFonts w:asciiTheme="minorEastAsia" w:hAnsiTheme="minorEastAsia"/>
                  <w:szCs w:val="21"/>
                </w:rPr>
                <w:t>枪</w:t>
              </w:r>
            </w:ins>
            <w:ins w:id="1822" w:author="陈奕利" w:date="2023-09-01T11:30:00Z">
              <w:r w:rsidR="00B626AA"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  <w:ins w:id="1823" w:author="陈奕利" w:date="2023-09-01T11:31:00Z"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B626AA" w:rsidRPr="00002A9C" w14:paraId="640565D5" w14:textId="77777777" w:rsidTr="0023237B">
        <w:trPr>
          <w:ins w:id="1824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1779418B" w14:textId="77777777" w:rsidR="00B626AA" w:rsidRDefault="00B626AA" w:rsidP="0023237B">
            <w:pPr>
              <w:jc w:val="center"/>
              <w:rPr>
                <w:ins w:id="1825" w:author="陈奕利" w:date="2023-09-01T11:30:00Z"/>
                <w:rFonts w:asciiTheme="minorEastAsia" w:hAnsiTheme="minorEastAsia"/>
                <w:szCs w:val="21"/>
              </w:rPr>
            </w:pPr>
            <w:ins w:id="1826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1D42E6A" w14:textId="77777777" w:rsidR="00B626AA" w:rsidRDefault="00B626AA" w:rsidP="0023237B">
            <w:pPr>
              <w:jc w:val="left"/>
              <w:rPr>
                <w:ins w:id="1827" w:author="陈奕利" w:date="2023-09-01T11:30:00Z"/>
                <w:rFonts w:asciiTheme="minorEastAsia" w:hAnsiTheme="minorEastAsia"/>
                <w:szCs w:val="21"/>
              </w:rPr>
            </w:pPr>
            <w:ins w:id="1828" w:author="陈奕利" w:date="2023-09-01T11:30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B626AA" w:rsidRPr="001C0AE8" w14:paraId="68AEF55B" w14:textId="77777777" w:rsidTr="0023237B">
        <w:trPr>
          <w:trHeight w:val="50"/>
          <w:ins w:id="1829" w:author="陈奕利" w:date="2023-09-01T11:30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E20879A" w14:textId="77777777" w:rsidR="00B626AA" w:rsidRPr="001C0AE8" w:rsidRDefault="00B626AA" w:rsidP="0023237B">
            <w:pPr>
              <w:jc w:val="center"/>
              <w:rPr>
                <w:ins w:id="1830" w:author="陈奕利" w:date="2023-09-01T11:30:00Z"/>
                <w:rFonts w:asciiTheme="minorEastAsia" w:hAnsiTheme="minorEastAsia"/>
                <w:szCs w:val="21"/>
              </w:rPr>
            </w:pPr>
            <w:ins w:id="1831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00FEF604" w14:textId="77777777" w:rsidR="00B626AA" w:rsidRPr="001C0AE8" w:rsidRDefault="00B626AA" w:rsidP="0023237B">
            <w:pPr>
              <w:jc w:val="left"/>
              <w:rPr>
                <w:ins w:id="1832" w:author="陈奕利" w:date="2023-09-01T11:30:00Z"/>
                <w:rFonts w:asciiTheme="minorEastAsia" w:hAnsiTheme="minorEastAsia"/>
                <w:szCs w:val="21"/>
              </w:rPr>
            </w:pPr>
            <w:ins w:id="1833" w:author="陈奕利" w:date="2023-09-01T11:30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030AD7A" w14:textId="77777777" w:rsidR="00B626AA" w:rsidRPr="001C0AE8" w:rsidRDefault="00B626AA" w:rsidP="0023237B">
            <w:pPr>
              <w:jc w:val="left"/>
              <w:rPr>
                <w:ins w:id="1834" w:author="陈奕利" w:date="2023-09-01T11:30:00Z"/>
                <w:rFonts w:asciiTheme="minorEastAsia" w:hAnsiTheme="minorEastAsia"/>
                <w:szCs w:val="21"/>
              </w:rPr>
            </w:pPr>
            <w:ins w:id="1835" w:author="陈奕利" w:date="2023-09-01T11:30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767BF9BC" w14:textId="77777777" w:rsidR="00B626AA" w:rsidRPr="001C0AE8" w:rsidRDefault="00B626AA" w:rsidP="0023237B">
            <w:pPr>
              <w:jc w:val="left"/>
              <w:rPr>
                <w:ins w:id="1836" w:author="陈奕利" w:date="2023-09-01T11:30:00Z"/>
                <w:rFonts w:asciiTheme="minorEastAsia" w:hAnsiTheme="minorEastAsia"/>
                <w:szCs w:val="21"/>
              </w:rPr>
            </w:pPr>
            <w:ins w:id="1837" w:author="陈奕利" w:date="2023-09-01T11:30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0D28937E" w14:textId="77777777" w:rsidR="00B626AA" w:rsidRPr="001C0AE8" w:rsidRDefault="00B626AA" w:rsidP="0023237B">
            <w:pPr>
              <w:jc w:val="left"/>
              <w:rPr>
                <w:ins w:id="1838" w:author="陈奕利" w:date="2023-09-01T11:30:00Z"/>
                <w:rFonts w:asciiTheme="minorEastAsia" w:hAnsiTheme="minorEastAsia"/>
                <w:szCs w:val="21"/>
              </w:rPr>
            </w:pPr>
            <w:ins w:id="1839" w:author="陈奕利" w:date="2023-09-01T11:30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B626AA" w:rsidRPr="001C0AE8" w14:paraId="63A89C49" w14:textId="77777777" w:rsidTr="0023237B">
        <w:trPr>
          <w:trHeight w:val="241"/>
          <w:ins w:id="1840" w:author="陈奕利" w:date="2023-09-01T11:30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B0780D3" w14:textId="77777777" w:rsidR="00B626AA" w:rsidRDefault="00B626AA" w:rsidP="0023237B">
            <w:pPr>
              <w:jc w:val="center"/>
              <w:rPr>
                <w:ins w:id="1841" w:author="陈奕利" w:date="2023-09-01T11:30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E5CD30" w14:textId="77777777" w:rsidR="00B626AA" w:rsidRPr="001D6574" w:rsidRDefault="00B626AA" w:rsidP="0023237B">
            <w:pPr>
              <w:jc w:val="left"/>
              <w:rPr>
                <w:ins w:id="1842" w:author="陈奕利" w:date="2023-09-01T11:30:00Z"/>
                <w:rFonts w:asciiTheme="minorEastAsia" w:hAnsiTheme="minorEastAsia"/>
                <w:szCs w:val="21"/>
              </w:rPr>
            </w:pPr>
            <w:ins w:id="1843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FFD5632" w14:textId="77777777" w:rsidR="00B626AA" w:rsidRPr="001D6574" w:rsidRDefault="00B626AA" w:rsidP="0023237B">
            <w:pPr>
              <w:jc w:val="left"/>
              <w:rPr>
                <w:ins w:id="1844" w:author="陈奕利" w:date="2023-09-01T11:30:00Z"/>
                <w:rFonts w:asciiTheme="minorEastAsia" w:hAnsiTheme="minorEastAsia"/>
                <w:szCs w:val="21"/>
              </w:rPr>
            </w:pPr>
            <w:proofErr w:type="spellStart"/>
            <w:ins w:id="1845" w:author="陈奕利" w:date="2023-09-01T11:30:00Z">
              <w:r>
                <w:rPr>
                  <w:rFonts w:asciiTheme="minorEastAsia" w:hAnsiTheme="minorEastAsia"/>
                  <w:szCs w:val="21"/>
                </w:rPr>
                <w:t>A</w:t>
              </w:r>
              <w:r>
                <w:rPr>
                  <w:rFonts w:asciiTheme="minorEastAsia" w:hAnsiTheme="minorEastAsia" w:hint="eastAsia"/>
                  <w:szCs w:val="21"/>
                </w:rPr>
                <w:t>uto</w:t>
              </w:r>
              <w:r>
                <w:rPr>
                  <w:rFonts w:asciiTheme="minorEastAsia" w:hAnsiTheme="minorEastAsia"/>
                  <w:szCs w:val="21"/>
                </w:rPr>
                <w:t>_hit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44E09900" w14:textId="77777777" w:rsidR="00B626AA" w:rsidRPr="001D6574" w:rsidRDefault="00B626AA" w:rsidP="0023237B">
            <w:pPr>
              <w:jc w:val="left"/>
              <w:rPr>
                <w:ins w:id="1846" w:author="陈奕利" w:date="2023-09-01T11:30:00Z"/>
                <w:rFonts w:asciiTheme="minorEastAsia" w:hAnsiTheme="minorEastAsia"/>
                <w:szCs w:val="21"/>
              </w:rPr>
            </w:pPr>
            <w:ins w:id="1847" w:author="陈奕利" w:date="2023-09-01T11:30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402" w:type="dxa"/>
            <w:vAlign w:val="center"/>
          </w:tcPr>
          <w:p w14:paraId="775A70DC" w14:textId="77777777" w:rsidR="00B626AA" w:rsidRPr="001D6574" w:rsidRDefault="00B626AA" w:rsidP="0023237B">
            <w:pPr>
              <w:jc w:val="left"/>
              <w:rPr>
                <w:ins w:id="1848" w:author="陈奕利" w:date="2023-09-01T11:30:00Z"/>
                <w:rFonts w:asciiTheme="minorEastAsia" w:hAnsiTheme="minorEastAsia"/>
                <w:szCs w:val="21"/>
              </w:rPr>
            </w:pPr>
            <w:ins w:id="1849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0</w:t>
              </w:r>
              <w:r>
                <w:rPr>
                  <w:rFonts w:asciiTheme="minorEastAsia" w:hAnsiTheme="minorEastAsia"/>
                  <w:szCs w:val="21"/>
                </w:rPr>
                <w:t>: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不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自动打击，1：自动打击</w:t>
              </w:r>
            </w:ins>
          </w:p>
        </w:tc>
      </w:tr>
      <w:tr w:rsidR="00B626AA" w:rsidRPr="00002A9C" w14:paraId="035E6E15" w14:textId="77777777" w:rsidTr="0023237B">
        <w:trPr>
          <w:ins w:id="1850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568079CE" w14:textId="77777777" w:rsidR="00B626AA" w:rsidRDefault="00B626AA" w:rsidP="0023237B">
            <w:pPr>
              <w:jc w:val="center"/>
              <w:rPr>
                <w:ins w:id="1851" w:author="陈奕利" w:date="2023-09-01T11:30:00Z"/>
                <w:rFonts w:asciiTheme="minorEastAsia" w:hAnsiTheme="minorEastAsia"/>
                <w:szCs w:val="21"/>
              </w:rPr>
            </w:pPr>
            <w:ins w:id="1852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9CDB326" w14:textId="77777777" w:rsidR="00B626AA" w:rsidRDefault="00B626AA" w:rsidP="0023237B">
            <w:pPr>
              <w:jc w:val="left"/>
              <w:rPr>
                <w:ins w:id="1853" w:author="陈奕利" w:date="2023-09-01T11:30:00Z"/>
                <w:rFonts w:asciiTheme="minorEastAsia" w:hAnsiTheme="minorEastAsia"/>
                <w:szCs w:val="21"/>
              </w:rPr>
            </w:pPr>
            <w:ins w:id="1854" w:author="陈奕利" w:date="2023-09-01T11:30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B626AA" w:rsidRPr="00002A9C" w14:paraId="63601EFB" w14:textId="77777777" w:rsidTr="0023237B">
        <w:trPr>
          <w:ins w:id="1855" w:author="陈奕利" w:date="2023-09-01T11:30:00Z"/>
        </w:trPr>
        <w:tc>
          <w:tcPr>
            <w:tcW w:w="1526" w:type="dxa"/>
            <w:shd w:val="clear" w:color="auto" w:fill="auto"/>
            <w:vAlign w:val="center"/>
          </w:tcPr>
          <w:p w14:paraId="6A0FDE55" w14:textId="77777777" w:rsidR="00B626AA" w:rsidRDefault="00B626AA" w:rsidP="0023237B">
            <w:pPr>
              <w:jc w:val="center"/>
              <w:rPr>
                <w:ins w:id="1856" w:author="陈奕利" w:date="2023-09-01T11:30:00Z"/>
                <w:rFonts w:asciiTheme="minorEastAsia" w:hAnsiTheme="minorEastAsia"/>
                <w:szCs w:val="21"/>
              </w:rPr>
            </w:pPr>
            <w:ins w:id="1857" w:author="陈奕利" w:date="2023-09-01T11:30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DD15969" w14:textId="1D72862A" w:rsidR="00B626AA" w:rsidRPr="00433F6A" w:rsidRDefault="00B626AA">
            <w:pPr>
              <w:jc w:val="left"/>
              <w:rPr>
                <w:ins w:id="1858" w:author="陈奕利" w:date="2023-09-01T11:30:00Z"/>
                <w:rFonts w:asciiTheme="minorEastAsia" w:hAnsiTheme="minorEastAsia"/>
                <w:szCs w:val="21"/>
                <w:rPrChange w:id="1859" w:author="陈奕利" w:date="2023-09-01T11:31:00Z">
                  <w:rPr>
                    <w:ins w:id="1860" w:author="陈奕利" w:date="2023-09-01T11:30:00Z"/>
                  </w:rPr>
                </w:rPrChange>
              </w:rPr>
              <w:pPrChange w:id="1861" w:author="陈奕利" w:date="2023-09-01T11:31:00Z">
                <w:pPr>
                  <w:pStyle w:val="ad"/>
                  <w:numPr>
                    <w:numId w:val="24"/>
                  </w:numPr>
                  <w:ind w:left="360" w:firstLineChars="0" w:hanging="360"/>
                  <w:jc w:val="left"/>
                </w:pPr>
              </w:pPrChange>
            </w:pPr>
          </w:p>
        </w:tc>
      </w:tr>
    </w:tbl>
    <w:p w14:paraId="79917D8A" w14:textId="77777777" w:rsidR="00B626AA" w:rsidRDefault="00B626AA" w:rsidP="00B626AA">
      <w:pPr>
        <w:rPr>
          <w:ins w:id="1862" w:author="陈奕利" w:date="2023-09-01T11:30:00Z"/>
        </w:rPr>
      </w:pPr>
    </w:p>
    <w:p w14:paraId="5D8A08B9" w14:textId="77777777" w:rsidR="00B626AA" w:rsidRPr="0023237B" w:rsidRDefault="00B626AA" w:rsidP="00B626AA">
      <w:pPr>
        <w:rPr>
          <w:ins w:id="1863" w:author="陈奕利" w:date="2023-09-01T11:30:00Z"/>
        </w:rPr>
      </w:pPr>
    </w:p>
    <w:p w14:paraId="56723BB3" w14:textId="137601AE" w:rsidR="004D6BBB" w:rsidRPr="00B60708" w:rsidRDefault="004D6BBB">
      <w:pPr>
        <w:pStyle w:val="4"/>
        <w:numPr>
          <w:ilvl w:val="3"/>
          <w:numId w:val="28"/>
        </w:numPr>
        <w:rPr>
          <w:ins w:id="1864" w:author="陈奕利" w:date="2023-09-01T11:33:00Z"/>
          <w:rPrChange w:id="1865" w:author="陈奕利" w:date="2023-09-01T13:55:00Z">
            <w:rPr>
              <w:ins w:id="1866" w:author="陈奕利" w:date="2023-09-01T11:33:00Z"/>
              <w:rFonts w:cs="宋体"/>
              <w:color w:val="000000"/>
              <w:kern w:val="0"/>
              <w:szCs w:val="21"/>
            </w:rPr>
          </w:rPrChange>
        </w:rPr>
        <w:pPrChange w:id="1867" w:author="陈奕利" w:date="2023-09-01T13:55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  <w:ins w:id="1868" w:author="陈奕利" w:date="2023-09-01T11:33:00Z">
        <w:r w:rsidRPr="00B60708">
          <w:rPr>
            <w:rFonts w:hint="eastAsia"/>
            <w:rPrChange w:id="1869" w:author="陈奕利" w:date="2023-09-01T13:55:00Z">
              <w:rPr>
                <w:rFonts w:cs="宋体" w:hint="eastAsia"/>
                <w:color w:val="000000"/>
                <w:kern w:val="0"/>
                <w:szCs w:val="21"/>
              </w:rPr>
            </w:rPrChange>
          </w:rPr>
          <w:t>停止当前的打击操作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D6BBB" w:rsidRPr="00002A9C" w14:paraId="35B8B837" w14:textId="77777777" w:rsidTr="0023237B">
        <w:trPr>
          <w:ins w:id="1870" w:author="陈奕利" w:date="2023-09-01T11:3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6926CE" w14:textId="77777777" w:rsidR="004D6BBB" w:rsidRPr="00002A9C" w:rsidRDefault="004D6BBB" w:rsidP="0023237B">
            <w:pPr>
              <w:jc w:val="center"/>
              <w:rPr>
                <w:ins w:id="1871" w:author="陈奕利" w:date="2023-09-01T11:33:00Z"/>
                <w:rFonts w:asciiTheme="minorEastAsia" w:hAnsiTheme="minorEastAsia" w:cs="宋体"/>
                <w:szCs w:val="21"/>
              </w:rPr>
            </w:pPr>
            <w:ins w:id="1872" w:author="陈奕利" w:date="2023-09-01T11:3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029271" w14:textId="6D57877F" w:rsidR="004D6BBB" w:rsidRDefault="004D6BBB" w:rsidP="0023237B">
            <w:pPr>
              <w:jc w:val="left"/>
              <w:rPr>
                <w:ins w:id="1873" w:author="陈奕利" w:date="2023-09-01T11:33:00Z"/>
                <w:rFonts w:asciiTheme="minorEastAsia" w:hAnsiTheme="minorEastAsia" w:cs="宋体"/>
                <w:szCs w:val="21"/>
              </w:rPr>
            </w:pPr>
            <w:ins w:id="1874" w:author="陈奕利" w:date="2023-09-01T11:3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</w:t>
              </w:r>
            </w:ins>
            <w:ins w:id="1875" w:author="陈奕利" w:date="2023-09-01T11:35:00Z">
              <w:r w:rsidR="00FE1726">
                <w:rPr>
                  <w:rFonts w:asciiTheme="minorEastAsia" w:hAnsiTheme="minorEastAsia" w:cs="宋体"/>
                  <w:szCs w:val="21"/>
                </w:rPr>
                <w:t>9</w:t>
              </w:r>
            </w:ins>
          </w:p>
        </w:tc>
      </w:tr>
      <w:tr w:rsidR="004D6BBB" w:rsidRPr="0028101D" w14:paraId="3357F1DF" w14:textId="77777777" w:rsidTr="0023237B">
        <w:trPr>
          <w:ins w:id="1876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0A7FF48B" w14:textId="77777777" w:rsidR="004D6BBB" w:rsidRPr="00002A9C" w:rsidRDefault="004D6BBB" w:rsidP="0023237B">
            <w:pPr>
              <w:jc w:val="center"/>
              <w:rPr>
                <w:ins w:id="1877" w:author="陈奕利" w:date="2023-09-01T11:33:00Z"/>
                <w:rFonts w:asciiTheme="minorEastAsia" w:hAnsiTheme="minorEastAsia"/>
                <w:szCs w:val="21"/>
              </w:rPr>
            </w:pPr>
            <w:ins w:id="1878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9D534D0" w14:textId="7401844F" w:rsidR="004D6BBB" w:rsidRPr="004E6B38" w:rsidRDefault="004D6BBB" w:rsidP="0023237B">
            <w:pPr>
              <w:jc w:val="left"/>
              <w:rPr>
                <w:ins w:id="1879" w:author="陈奕利" w:date="2023-09-01T11:33:00Z"/>
                <w:rFonts w:asciiTheme="minorEastAsia" w:hAnsiTheme="minorEastAsia"/>
                <w:szCs w:val="21"/>
              </w:rPr>
            </w:pPr>
            <w:ins w:id="1880" w:author="陈奕利" w:date="2023-09-01T11:33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停止当前的打击操作</w:t>
              </w:r>
            </w:ins>
          </w:p>
        </w:tc>
      </w:tr>
      <w:tr w:rsidR="004D6BBB" w:rsidRPr="00002A9C" w14:paraId="2DD1A987" w14:textId="77777777" w:rsidTr="0023237B">
        <w:trPr>
          <w:ins w:id="1881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4FE6B77A" w14:textId="77777777" w:rsidR="004D6BBB" w:rsidRDefault="004D6BBB" w:rsidP="0023237B">
            <w:pPr>
              <w:jc w:val="center"/>
              <w:rPr>
                <w:ins w:id="1882" w:author="陈奕利" w:date="2023-09-01T11:33:00Z"/>
                <w:rFonts w:asciiTheme="minorEastAsia" w:hAnsiTheme="minorEastAsia"/>
                <w:szCs w:val="21"/>
              </w:rPr>
            </w:pPr>
            <w:ins w:id="1883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1199763" w14:textId="77777777" w:rsidR="004D6BBB" w:rsidRDefault="004D6BBB" w:rsidP="0023237B">
            <w:pPr>
              <w:jc w:val="left"/>
              <w:rPr>
                <w:ins w:id="1884" w:author="陈奕利" w:date="2023-09-01T11:33:00Z"/>
                <w:rFonts w:asciiTheme="minorEastAsia" w:hAnsiTheme="minorEastAsia"/>
                <w:szCs w:val="21"/>
              </w:rPr>
            </w:pPr>
            <w:ins w:id="1885" w:author="陈奕利" w:date="2023-09-01T11:33:00Z"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>枪</w:t>
              </w:r>
            </w:ins>
          </w:p>
        </w:tc>
      </w:tr>
      <w:tr w:rsidR="004D6BBB" w:rsidRPr="00002A9C" w14:paraId="47B854C2" w14:textId="77777777" w:rsidTr="0023237B">
        <w:trPr>
          <w:ins w:id="1886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5F615D7C" w14:textId="77777777" w:rsidR="004D6BBB" w:rsidRDefault="004D6BBB" w:rsidP="0023237B">
            <w:pPr>
              <w:jc w:val="center"/>
              <w:rPr>
                <w:ins w:id="1887" w:author="陈奕利" w:date="2023-09-01T11:33:00Z"/>
                <w:rFonts w:asciiTheme="minorEastAsia" w:hAnsiTheme="minorEastAsia"/>
                <w:szCs w:val="21"/>
              </w:rPr>
            </w:pPr>
            <w:ins w:id="1888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54C35CA" w14:textId="77777777" w:rsidR="004D6BBB" w:rsidRDefault="004D6BBB" w:rsidP="0023237B">
            <w:pPr>
              <w:jc w:val="left"/>
              <w:rPr>
                <w:ins w:id="1889" w:author="陈奕利" w:date="2023-09-01T11:33:00Z"/>
                <w:rFonts w:asciiTheme="minorEastAsia" w:hAnsiTheme="minorEastAsia"/>
                <w:szCs w:val="21"/>
              </w:rPr>
            </w:pPr>
            <w:ins w:id="1890" w:author="陈奕利" w:date="2023-09-01T11:3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4D6BBB" w:rsidRPr="001C0AE8" w14:paraId="5538E62E" w14:textId="77777777" w:rsidTr="0023237B">
        <w:trPr>
          <w:trHeight w:val="50"/>
          <w:ins w:id="1891" w:author="陈奕利" w:date="2023-09-01T11:3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98702B" w14:textId="77777777" w:rsidR="004D6BBB" w:rsidRPr="001C0AE8" w:rsidRDefault="004D6BBB" w:rsidP="0023237B">
            <w:pPr>
              <w:jc w:val="center"/>
              <w:rPr>
                <w:ins w:id="1892" w:author="陈奕利" w:date="2023-09-01T11:33:00Z"/>
                <w:rFonts w:asciiTheme="minorEastAsia" w:hAnsiTheme="minorEastAsia"/>
                <w:szCs w:val="21"/>
              </w:rPr>
            </w:pPr>
            <w:ins w:id="1893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413E55B" w14:textId="77777777" w:rsidR="004D6BBB" w:rsidRPr="001C0AE8" w:rsidRDefault="004D6BBB" w:rsidP="0023237B">
            <w:pPr>
              <w:jc w:val="left"/>
              <w:rPr>
                <w:ins w:id="1894" w:author="陈奕利" w:date="2023-09-01T11:33:00Z"/>
                <w:rFonts w:asciiTheme="minorEastAsia" w:hAnsiTheme="minorEastAsia"/>
                <w:szCs w:val="21"/>
              </w:rPr>
            </w:pPr>
            <w:ins w:id="1895" w:author="陈奕利" w:date="2023-09-01T11:3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A52B5B1" w14:textId="77777777" w:rsidR="004D6BBB" w:rsidRPr="001C0AE8" w:rsidRDefault="004D6BBB" w:rsidP="0023237B">
            <w:pPr>
              <w:jc w:val="left"/>
              <w:rPr>
                <w:ins w:id="1896" w:author="陈奕利" w:date="2023-09-01T11:33:00Z"/>
                <w:rFonts w:asciiTheme="minorEastAsia" w:hAnsiTheme="minorEastAsia"/>
                <w:szCs w:val="21"/>
              </w:rPr>
            </w:pPr>
            <w:ins w:id="1897" w:author="陈奕利" w:date="2023-09-01T11:3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621114C6" w14:textId="77777777" w:rsidR="004D6BBB" w:rsidRPr="001C0AE8" w:rsidRDefault="004D6BBB" w:rsidP="0023237B">
            <w:pPr>
              <w:jc w:val="left"/>
              <w:rPr>
                <w:ins w:id="1898" w:author="陈奕利" w:date="2023-09-01T11:33:00Z"/>
                <w:rFonts w:asciiTheme="minorEastAsia" w:hAnsiTheme="minorEastAsia"/>
                <w:szCs w:val="21"/>
              </w:rPr>
            </w:pPr>
            <w:ins w:id="1899" w:author="陈奕利" w:date="2023-09-01T11:3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4456E917" w14:textId="77777777" w:rsidR="004D6BBB" w:rsidRPr="001C0AE8" w:rsidRDefault="004D6BBB" w:rsidP="0023237B">
            <w:pPr>
              <w:jc w:val="left"/>
              <w:rPr>
                <w:ins w:id="1900" w:author="陈奕利" w:date="2023-09-01T11:33:00Z"/>
                <w:rFonts w:asciiTheme="minorEastAsia" w:hAnsiTheme="minorEastAsia"/>
                <w:szCs w:val="21"/>
              </w:rPr>
            </w:pPr>
            <w:ins w:id="1901" w:author="陈奕利" w:date="2023-09-01T11:3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4D6BBB" w:rsidRPr="001C0AE8" w14:paraId="7ADBDBDA" w14:textId="77777777" w:rsidTr="0023237B">
        <w:trPr>
          <w:trHeight w:val="241"/>
          <w:ins w:id="1902" w:author="陈奕利" w:date="2023-09-01T11:3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2E34FDA" w14:textId="77777777" w:rsidR="004D6BBB" w:rsidRDefault="004D6BBB" w:rsidP="0023237B">
            <w:pPr>
              <w:jc w:val="center"/>
              <w:rPr>
                <w:ins w:id="1903" w:author="陈奕利" w:date="2023-09-01T11:3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57B0934" w14:textId="15E96F98" w:rsidR="004D6BBB" w:rsidRPr="001D6574" w:rsidRDefault="00264235" w:rsidP="0023237B">
            <w:pPr>
              <w:jc w:val="left"/>
              <w:rPr>
                <w:ins w:id="1904" w:author="陈奕利" w:date="2023-09-01T11:33:00Z"/>
                <w:rFonts w:asciiTheme="minorEastAsia" w:hAnsiTheme="minorEastAsia"/>
                <w:szCs w:val="21"/>
              </w:rPr>
            </w:pPr>
            <w:ins w:id="1905" w:author="陈奕利" w:date="2023-09-01T11:34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3C1CF3C6" w14:textId="137C739C" w:rsidR="004D6BBB" w:rsidRPr="001D6574" w:rsidRDefault="004D6BBB" w:rsidP="0023237B">
            <w:pPr>
              <w:jc w:val="left"/>
              <w:rPr>
                <w:ins w:id="1906" w:author="陈奕利" w:date="2023-09-01T11:33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DC0C247" w14:textId="09AA6359" w:rsidR="004D6BBB" w:rsidRPr="001D6574" w:rsidRDefault="004D6BBB" w:rsidP="0023237B">
            <w:pPr>
              <w:jc w:val="left"/>
              <w:rPr>
                <w:ins w:id="1907" w:author="陈奕利" w:date="2023-09-01T11:33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6EA0559" w14:textId="55427820" w:rsidR="004D6BBB" w:rsidRPr="001D6574" w:rsidRDefault="004D6BBB" w:rsidP="0023237B">
            <w:pPr>
              <w:jc w:val="left"/>
              <w:rPr>
                <w:ins w:id="1908" w:author="陈奕利" w:date="2023-09-01T11:33:00Z"/>
                <w:rFonts w:asciiTheme="minorEastAsia" w:hAnsiTheme="minorEastAsia"/>
                <w:szCs w:val="21"/>
              </w:rPr>
            </w:pPr>
          </w:p>
        </w:tc>
      </w:tr>
      <w:tr w:rsidR="004D6BBB" w:rsidRPr="00002A9C" w14:paraId="3A339C7C" w14:textId="77777777" w:rsidTr="0023237B">
        <w:trPr>
          <w:ins w:id="1909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5F8E470F" w14:textId="77777777" w:rsidR="004D6BBB" w:rsidRDefault="004D6BBB" w:rsidP="0023237B">
            <w:pPr>
              <w:jc w:val="center"/>
              <w:rPr>
                <w:ins w:id="1910" w:author="陈奕利" w:date="2023-09-01T11:33:00Z"/>
                <w:rFonts w:asciiTheme="minorEastAsia" w:hAnsiTheme="minorEastAsia"/>
                <w:szCs w:val="21"/>
              </w:rPr>
            </w:pPr>
            <w:ins w:id="1911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048F6DE" w14:textId="4A4B846C" w:rsidR="004D6BBB" w:rsidRDefault="00264235" w:rsidP="0023237B">
            <w:pPr>
              <w:jc w:val="left"/>
              <w:rPr>
                <w:ins w:id="1912" w:author="陈奕利" w:date="2023-09-01T11:33:00Z"/>
                <w:rFonts w:asciiTheme="minorEastAsia" w:hAnsiTheme="minorEastAsia"/>
                <w:szCs w:val="21"/>
              </w:rPr>
            </w:pPr>
            <w:ins w:id="1913" w:author="陈奕利" w:date="2023-09-01T11:34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4D6BBB" w:rsidRPr="00002A9C" w14:paraId="064DEC68" w14:textId="77777777" w:rsidTr="0023237B">
        <w:trPr>
          <w:ins w:id="1914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69070202" w14:textId="77777777" w:rsidR="004D6BBB" w:rsidRDefault="004D6BBB" w:rsidP="0023237B">
            <w:pPr>
              <w:jc w:val="center"/>
              <w:rPr>
                <w:ins w:id="1915" w:author="陈奕利" w:date="2023-09-01T11:33:00Z"/>
                <w:rFonts w:asciiTheme="minorEastAsia" w:hAnsiTheme="minorEastAsia"/>
                <w:szCs w:val="21"/>
              </w:rPr>
            </w:pPr>
            <w:ins w:id="1916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CE4F313" w14:textId="73325907" w:rsidR="004D6BBB" w:rsidRDefault="004D6BBB" w:rsidP="0023237B">
            <w:pPr>
              <w:jc w:val="left"/>
              <w:rPr>
                <w:ins w:id="1917" w:author="陈奕利" w:date="2023-09-01T11:33:00Z"/>
                <w:rFonts w:asciiTheme="minorEastAsia" w:hAnsiTheme="minorEastAsia"/>
                <w:szCs w:val="21"/>
              </w:rPr>
            </w:pPr>
            <w:ins w:id="1918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无</w:t>
              </w:r>
            </w:ins>
          </w:p>
        </w:tc>
      </w:tr>
      <w:tr w:rsidR="004D6BBB" w:rsidRPr="00002A9C" w14:paraId="5559C84B" w14:textId="77777777" w:rsidTr="0023237B">
        <w:trPr>
          <w:ins w:id="1919" w:author="陈奕利" w:date="2023-09-01T11:33:00Z"/>
        </w:trPr>
        <w:tc>
          <w:tcPr>
            <w:tcW w:w="1526" w:type="dxa"/>
            <w:shd w:val="clear" w:color="auto" w:fill="auto"/>
            <w:vAlign w:val="center"/>
          </w:tcPr>
          <w:p w14:paraId="767316B6" w14:textId="77777777" w:rsidR="004D6BBB" w:rsidRDefault="004D6BBB" w:rsidP="0023237B">
            <w:pPr>
              <w:jc w:val="center"/>
              <w:rPr>
                <w:ins w:id="1920" w:author="陈奕利" w:date="2023-09-01T11:33:00Z"/>
                <w:rFonts w:asciiTheme="minorEastAsia" w:hAnsiTheme="minorEastAsia"/>
                <w:szCs w:val="21"/>
              </w:rPr>
            </w:pPr>
            <w:ins w:id="1921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83B4884" w14:textId="6499F1F0" w:rsidR="004D6BBB" w:rsidRPr="004D6BBB" w:rsidRDefault="004D6BBB">
            <w:pPr>
              <w:jc w:val="left"/>
              <w:rPr>
                <w:ins w:id="1922" w:author="陈奕利" w:date="2023-09-01T11:33:00Z"/>
                <w:rFonts w:asciiTheme="minorEastAsia" w:hAnsiTheme="minorEastAsia"/>
                <w:szCs w:val="21"/>
                <w:rPrChange w:id="1923" w:author="陈奕利" w:date="2023-09-01T11:33:00Z">
                  <w:rPr>
                    <w:ins w:id="1924" w:author="陈奕利" w:date="2023-09-01T11:33:00Z"/>
                  </w:rPr>
                </w:rPrChange>
              </w:rPr>
              <w:pPrChange w:id="1925" w:author="陈奕利" w:date="2023-09-01T11:33:00Z">
                <w:pPr>
                  <w:pStyle w:val="ad"/>
                  <w:numPr>
                    <w:numId w:val="24"/>
                  </w:numPr>
                  <w:ind w:left="360" w:firstLineChars="0" w:hanging="360"/>
                  <w:jc w:val="left"/>
                </w:pPr>
              </w:pPrChange>
            </w:pPr>
            <w:ins w:id="1926" w:author="陈奕利" w:date="2023-09-01T11:33:00Z">
              <w:r>
                <w:rPr>
                  <w:rFonts w:asciiTheme="minorEastAsia" w:hAnsiTheme="minorEastAsia" w:hint="eastAsia"/>
                  <w:szCs w:val="21"/>
                </w:rPr>
                <w:t>当次有效，如果当前并没有在打击</w:t>
              </w:r>
            </w:ins>
            <w:ins w:id="1927" w:author="陈奕利" w:date="2023-09-01T11:34:00Z">
              <w:r>
                <w:rPr>
                  <w:rFonts w:asciiTheme="minorEastAsia" w:hAnsiTheme="minorEastAsia" w:hint="eastAsia"/>
                  <w:szCs w:val="21"/>
                </w:rPr>
                <w:t>状态，则无作用</w:t>
              </w:r>
            </w:ins>
          </w:p>
        </w:tc>
      </w:tr>
    </w:tbl>
    <w:p w14:paraId="2D0E5B1F" w14:textId="77777777" w:rsidR="00C4162F" w:rsidRDefault="00C4162F" w:rsidP="00BC2B7E">
      <w:pPr>
        <w:rPr>
          <w:ins w:id="1928" w:author="陈奕利" w:date="2023-09-04T10:15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E5080" w:rsidRPr="00002A9C" w14:paraId="035CCD09" w14:textId="77777777" w:rsidTr="0023237B">
        <w:trPr>
          <w:ins w:id="1929" w:author="陈奕利" w:date="2023-09-04T10:16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88C369B" w14:textId="77777777" w:rsidR="004E5080" w:rsidRPr="00002A9C" w:rsidRDefault="004E5080" w:rsidP="0023237B">
            <w:pPr>
              <w:jc w:val="center"/>
              <w:rPr>
                <w:ins w:id="1930" w:author="陈奕利" w:date="2023-09-04T10:16:00Z"/>
                <w:rFonts w:asciiTheme="minorEastAsia" w:hAnsiTheme="minorEastAsia" w:cs="宋体"/>
                <w:szCs w:val="21"/>
              </w:rPr>
            </w:pPr>
            <w:ins w:id="1931" w:author="陈奕利" w:date="2023-09-04T10:1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179FDD" w14:textId="601E40CA" w:rsidR="004E5080" w:rsidRDefault="004E5080" w:rsidP="0023237B">
            <w:pPr>
              <w:jc w:val="left"/>
              <w:rPr>
                <w:ins w:id="1932" w:author="陈奕利" w:date="2023-09-04T10:16:00Z"/>
                <w:rFonts w:asciiTheme="minorEastAsia" w:hAnsiTheme="minorEastAsia" w:cs="宋体"/>
                <w:szCs w:val="21"/>
              </w:rPr>
            </w:pPr>
            <w:ins w:id="1933" w:author="陈奕利" w:date="2023-09-04T10:1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99</w:t>
              </w:r>
            </w:ins>
          </w:p>
        </w:tc>
      </w:tr>
      <w:tr w:rsidR="004E5080" w:rsidRPr="0028101D" w14:paraId="05599779" w14:textId="77777777" w:rsidTr="0023237B">
        <w:trPr>
          <w:ins w:id="1934" w:author="陈奕利" w:date="2023-09-04T10:16:00Z"/>
        </w:trPr>
        <w:tc>
          <w:tcPr>
            <w:tcW w:w="1526" w:type="dxa"/>
            <w:shd w:val="clear" w:color="auto" w:fill="auto"/>
            <w:vAlign w:val="center"/>
          </w:tcPr>
          <w:p w14:paraId="1A328D8A" w14:textId="77777777" w:rsidR="004E5080" w:rsidRPr="00002A9C" w:rsidRDefault="004E5080" w:rsidP="0023237B">
            <w:pPr>
              <w:jc w:val="center"/>
              <w:rPr>
                <w:ins w:id="1935" w:author="陈奕利" w:date="2023-09-04T10:16:00Z"/>
                <w:rFonts w:asciiTheme="minorEastAsia" w:hAnsiTheme="minorEastAsia"/>
                <w:szCs w:val="21"/>
              </w:rPr>
            </w:pPr>
            <w:ins w:id="1936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06CB49C" w14:textId="7BBB0D00" w:rsidR="004E5080" w:rsidRPr="004E6B38" w:rsidRDefault="005F12FC" w:rsidP="0023237B">
            <w:pPr>
              <w:jc w:val="left"/>
              <w:rPr>
                <w:ins w:id="1937" w:author="陈奕利" w:date="2023-09-04T10:16:00Z"/>
                <w:rFonts w:asciiTheme="minorEastAsia" w:hAnsiTheme="minorEastAsia"/>
                <w:szCs w:val="21"/>
              </w:rPr>
            </w:pPr>
            <w:ins w:id="1938" w:author="陈奕利" w:date="2023-09-04T10:17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停止当前的打击操作</w:t>
              </w:r>
            </w:ins>
            <w:ins w:id="1939" w:author="陈奕利" w:date="2023-09-04T10:16:00Z">
              <w:r w:rsidR="004E5080"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 xml:space="preserve">应答 </w:t>
              </w:r>
            </w:ins>
          </w:p>
        </w:tc>
      </w:tr>
      <w:tr w:rsidR="004E5080" w:rsidRPr="00002A9C" w14:paraId="08B7391A" w14:textId="77777777" w:rsidTr="0023237B">
        <w:trPr>
          <w:ins w:id="1940" w:author="陈奕利" w:date="2023-09-04T10:16:00Z"/>
        </w:trPr>
        <w:tc>
          <w:tcPr>
            <w:tcW w:w="1526" w:type="dxa"/>
            <w:shd w:val="clear" w:color="auto" w:fill="auto"/>
            <w:vAlign w:val="center"/>
          </w:tcPr>
          <w:p w14:paraId="5914A56B" w14:textId="77777777" w:rsidR="004E5080" w:rsidRDefault="004E5080" w:rsidP="0023237B">
            <w:pPr>
              <w:jc w:val="center"/>
              <w:rPr>
                <w:ins w:id="1941" w:author="陈奕利" w:date="2023-09-04T10:16:00Z"/>
                <w:rFonts w:asciiTheme="minorEastAsia" w:hAnsiTheme="minorEastAsia"/>
                <w:szCs w:val="21"/>
              </w:rPr>
            </w:pPr>
            <w:ins w:id="1942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81AD703" w14:textId="77777777" w:rsidR="004E5080" w:rsidRDefault="004E5080" w:rsidP="0023237B">
            <w:pPr>
              <w:jc w:val="left"/>
              <w:rPr>
                <w:ins w:id="1943" w:author="陈奕利" w:date="2023-09-04T10:16:00Z"/>
                <w:rFonts w:asciiTheme="minorEastAsia" w:hAnsiTheme="minorEastAsia"/>
                <w:szCs w:val="21"/>
              </w:rPr>
            </w:pPr>
            <w:ins w:id="1944" w:author="陈奕利" w:date="2023-09-04T10:16:00Z">
              <w:r>
                <w:rPr>
                  <w:rFonts w:asciiTheme="minorEastAsia" w:hAnsiTheme="minorEastAsia"/>
                  <w:szCs w:val="21"/>
                </w:rPr>
                <w:t>枪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4E5080" w:rsidRPr="00002A9C" w14:paraId="0ECE6486" w14:textId="77777777" w:rsidTr="0023237B">
        <w:trPr>
          <w:ins w:id="1945" w:author="陈奕利" w:date="2023-09-04T10:16:00Z"/>
        </w:trPr>
        <w:tc>
          <w:tcPr>
            <w:tcW w:w="1526" w:type="dxa"/>
            <w:shd w:val="clear" w:color="auto" w:fill="auto"/>
            <w:vAlign w:val="center"/>
          </w:tcPr>
          <w:p w14:paraId="781657F5" w14:textId="77777777" w:rsidR="004E5080" w:rsidRDefault="004E5080" w:rsidP="0023237B">
            <w:pPr>
              <w:jc w:val="center"/>
              <w:rPr>
                <w:ins w:id="1946" w:author="陈奕利" w:date="2023-09-04T10:16:00Z"/>
                <w:rFonts w:asciiTheme="minorEastAsia" w:hAnsiTheme="minorEastAsia"/>
                <w:szCs w:val="21"/>
              </w:rPr>
            </w:pPr>
            <w:ins w:id="1947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C395714" w14:textId="77777777" w:rsidR="004E5080" w:rsidRDefault="004E5080" w:rsidP="0023237B">
            <w:pPr>
              <w:jc w:val="left"/>
              <w:rPr>
                <w:ins w:id="1948" w:author="陈奕利" w:date="2023-09-04T10:16:00Z"/>
                <w:rFonts w:asciiTheme="minorEastAsia" w:hAnsiTheme="minorEastAsia"/>
                <w:szCs w:val="21"/>
              </w:rPr>
            </w:pPr>
            <w:ins w:id="1949" w:author="陈奕利" w:date="2023-09-04T10:1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4E5080" w:rsidRPr="001C0AE8" w14:paraId="317D2EE8" w14:textId="77777777" w:rsidTr="0023237B">
        <w:trPr>
          <w:trHeight w:val="50"/>
          <w:ins w:id="1950" w:author="陈奕利" w:date="2023-09-04T10:16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EF31C62" w14:textId="77777777" w:rsidR="004E5080" w:rsidRPr="001C0AE8" w:rsidRDefault="004E5080" w:rsidP="0023237B">
            <w:pPr>
              <w:jc w:val="center"/>
              <w:rPr>
                <w:ins w:id="1951" w:author="陈奕利" w:date="2023-09-04T10:16:00Z"/>
                <w:rFonts w:asciiTheme="minorEastAsia" w:hAnsiTheme="minorEastAsia"/>
                <w:szCs w:val="21"/>
              </w:rPr>
            </w:pPr>
            <w:ins w:id="1952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6F949BD0" w14:textId="77777777" w:rsidR="004E5080" w:rsidRPr="001C0AE8" w:rsidRDefault="004E5080" w:rsidP="0023237B">
            <w:pPr>
              <w:jc w:val="left"/>
              <w:rPr>
                <w:ins w:id="1953" w:author="陈奕利" w:date="2023-09-04T10:16:00Z"/>
                <w:rFonts w:asciiTheme="minorEastAsia" w:hAnsiTheme="minorEastAsia"/>
                <w:szCs w:val="21"/>
              </w:rPr>
            </w:pPr>
            <w:ins w:id="1954" w:author="陈奕利" w:date="2023-09-04T10:1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332A6DF4" w14:textId="77777777" w:rsidR="004E5080" w:rsidRPr="001C0AE8" w:rsidRDefault="004E5080" w:rsidP="0023237B">
            <w:pPr>
              <w:jc w:val="left"/>
              <w:rPr>
                <w:ins w:id="1955" w:author="陈奕利" w:date="2023-09-04T10:16:00Z"/>
                <w:rFonts w:asciiTheme="minorEastAsia" w:hAnsiTheme="minorEastAsia"/>
                <w:szCs w:val="21"/>
              </w:rPr>
            </w:pPr>
            <w:ins w:id="1956" w:author="陈奕利" w:date="2023-09-04T10:1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7DC8F8FC" w14:textId="77777777" w:rsidR="004E5080" w:rsidRPr="001C0AE8" w:rsidRDefault="004E5080" w:rsidP="0023237B">
            <w:pPr>
              <w:jc w:val="left"/>
              <w:rPr>
                <w:ins w:id="1957" w:author="陈奕利" w:date="2023-09-04T10:16:00Z"/>
                <w:rFonts w:asciiTheme="minorEastAsia" w:hAnsiTheme="minorEastAsia"/>
                <w:szCs w:val="21"/>
              </w:rPr>
            </w:pPr>
            <w:ins w:id="1958" w:author="陈奕利" w:date="2023-09-04T10:1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2204E977" w14:textId="77777777" w:rsidR="004E5080" w:rsidRPr="001C0AE8" w:rsidRDefault="004E5080" w:rsidP="0023237B">
            <w:pPr>
              <w:jc w:val="left"/>
              <w:rPr>
                <w:ins w:id="1959" w:author="陈奕利" w:date="2023-09-04T10:16:00Z"/>
                <w:rFonts w:asciiTheme="minorEastAsia" w:hAnsiTheme="minorEastAsia"/>
                <w:szCs w:val="21"/>
              </w:rPr>
            </w:pPr>
            <w:ins w:id="1960" w:author="陈奕利" w:date="2023-09-04T10:1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0C54A7" w:rsidRPr="001C0AE8" w14:paraId="62877143" w14:textId="77777777" w:rsidTr="0023237B">
        <w:trPr>
          <w:trHeight w:val="241"/>
          <w:ins w:id="1961" w:author="陈奕利" w:date="2023-09-04T10:16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A7D485C" w14:textId="77777777" w:rsidR="000C54A7" w:rsidRDefault="000C54A7" w:rsidP="000C54A7">
            <w:pPr>
              <w:jc w:val="center"/>
              <w:rPr>
                <w:ins w:id="1962" w:author="陈奕利" w:date="2023-09-04T10:1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4DAF3D" w14:textId="1FFADD1A" w:rsidR="000C54A7" w:rsidRPr="001D6574" w:rsidRDefault="000C54A7" w:rsidP="000C54A7">
            <w:pPr>
              <w:jc w:val="left"/>
              <w:rPr>
                <w:ins w:id="1963" w:author="陈奕利" w:date="2023-09-04T10:16:00Z"/>
                <w:rFonts w:asciiTheme="minorEastAsia" w:hAnsiTheme="minorEastAsia"/>
                <w:szCs w:val="21"/>
              </w:rPr>
            </w:pPr>
            <w:ins w:id="1964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6488B60" w14:textId="0965B6F3" w:rsidR="000C54A7" w:rsidRPr="001D6574" w:rsidRDefault="000C54A7" w:rsidP="000C54A7">
            <w:pPr>
              <w:jc w:val="left"/>
              <w:rPr>
                <w:ins w:id="1965" w:author="陈奕利" w:date="2023-09-04T10:16:00Z"/>
                <w:rFonts w:asciiTheme="minorEastAsia" w:hAnsiTheme="minorEastAsia"/>
                <w:szCs w:val="21"/>
              </w:rPr>
            </w:pPr>
            <w:ins w:id="1966" w:author="陈奕利" w:date="2023-09-04T10:16:00Z">
              <w:r>
                <w:rPr>
                  <w:rFonts w:asciiTheme="minorEastAsia" w:hAnsiTheme="minorEastAsia"/>
                  <w:szCs w:val="21"/>
                </w:rPr>
                <w:t>S</w:t>
              </w:r>
              <w:r>
                <w:rPr>
                  <w:rFonts w:asciiTheme="minorEastAsia" w:hAnsiTheme="minorEastAsia" w:hint="eastAsia"/>
                  <w:szCs w:val="21"/>
                </w:rPr>
                <w:t>tatus</w:t>
              </w:r>
            </w:ins>
          </w:p>
        </w:tc>
        <w:tc>
          <w:tcPr>
            <w:tcW w:w="992" w:type="dxa"/>
            <w:vAlign w:val="center"/>
          </w:tcPr>
          <w:p w14:paraId="5817E85F" w14:textId="0B212EEA" w:rsidR="000C54A7" w:rsidRPr="001D6574" w:rsidRDefault="000C54A7" w:rsidP="000C54A7">
            <w:pPr>
              <w:jc w:val="left"/>
              <w:rPr>
                <w:ins w:id="1967" w:author="陈奕利" w:date="2023-09-04T10:16:00Z"/>
                <w:rFonts w:asciiTheme="minorEastAsia" w:hAnsiTheme="minorEastAsia"/>
                <w:szCs w:val="21"/>
              </w:rPr>
            </w:pPr>
            <w:ins w:id="1968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252AC7A" w14:textId="77777777" w:rsidR="000C54A7" w:rsidRDefault="000C54A7" w:rsidP="000C54A7">
            <w:pPr>
              <w:jc w:val="left"/>
              <w:rPr>
                <w:ins w:id="1969" w:author="陈奕利" w:date="2023-09-04T10:16:00Z"/>
                <w:rFonts w:asciiTheme="minorEastAsia" w:hAnsiTheme="minorEastAsia"/>
                <w:szCs w:val="21"/>
              </w:rPr>
            </w:pPr>
            <w:ins w:id="1970" w:author="陈奕利" w:date="2023-09-04T10:16:00Z"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：成功</w:t>
              </w:r>
            </w:ins>
          </w:p>
          <w:p w14:paraId="283A6027" w14:textId="78AF8C19" w:rsidR="000C54A7" w:rsidRPr="001D6574" w:rsidRDefault="000C54A7" w:rsidP="000C54A7">
            <w:pPr>
              <w:jc w:val="left"/>
              <w:rPr>
                <w:ins w:id="1971" w:author="陈奕利" w:date="2023-09-04T10:16:00Z"/>
                <w:rFonts w:asciiTheme="minorEastAsia" w:hAnsiTheme="minorEastAsia"/>
                <w:szCs w:val="21"/>
              </w:rPr>
            </w:pPr>
            <w:ins w:id="1972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0：失败</w:t>
              </w:r>
            </w:ins>
          </w:p>
        </w:tc>
      </w:tr>
      <w:tr w:rsidR="004E5080" w:rsidRPr="00002A9C" w14:paraId="7B45BD07" w14:textId="77777777" w:rsidTr="0023237B">
        <w:trPr>
          <w:ins w:id="1973" w:author="陈奕利" w:date="2023-09-04T10:16:00Z"/>
        </w:trPr>
        <w:tc>
          <w:tcPr>
            <w:tcW w:w="1526" w:type="dxa"/>
            <w:shd w:val="clear" w:color="auto" w:fill="auto"/>
            <w:vAlign w:val="center"/>
          </w:tcPr>
          <w:p w14:paraId="011100EB" w14:textId="77777777" w:rsidR="004E5080" w:rsidRDefault="004E5080" w:rsidP="0023237B">
            <w:pPr>
              <w:jc w:val="center"/>
              <w:rPr>
                <w:ins w:id="1974" w:author="陈奕利" w:date="2023-09-04T10:16:00Z"/>
                <w:rFonts w:asciiTheme="minorEastAsia" w:hAnsiTheme="minorEastAsia"/>
                <w:szCs w:val="21"/>
              </w:rPr>
            </w:pPr>
            <w:ins w:id="1975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45CE83A" w14:textId="77777777" w:rsidR="004E5080" w:rsidRDefault="004E5080" w:rsidP="0023237B">
            <w:pPr>
              <w:jc w:val="left"/>
              <w:rPr>
                <w:ins w:id="1976" w:author="陈奕利" w:date="2023-09-04T10:16:00Z"/>
                <w:rFonts w:asciiTheme="minorEastAsia" w:hAnsiTheme="minorEastAsia"/>
                <w:szCs w:val="21"/>
              </w:rPr>
            </w:pPr>
            <w:ins w:id="1977" w:author="陈奕利" w:date="2023-09-04T10:1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4E5080" w:rsidRPr="00002A9C" w14:paraId="62A4E480" w14:textId="77777777" w:rsidTr="0023237B">
        <w:trPr>
          <w:ins w:id="1978" w:author="陈奕利" w:date="2023-09-04T10:16:00Z"/>
        </w:trPr>
        <w:tc>
          <w:tcPr>
            <w:tcW w:w="1526" w:type="dxa"/>
            <w:shd w:val="clear" w:color="auto" w:fill="auto"/>
            <w:vAlign w:val="center"/>
          </w:tcPr>
          <w:p w14:paraId="3D71B794" w14:textId="77777777" w:rsidR="004E5080" w:rsidRDefault="004E5080" w:rsidP="0023237B">
            <w:pPr>
              <w:jc w:val="center"/>
              <w:rPr>
                <w:ins w:id="1979" w:author="陈奕利" w:date="2023-09-04T10:16:00Z"/>
                <w:rFonts w:asciiTheme="minorEastAsia" w:hAnsiTheme="minorEastAsia"/>
                <w:szCs w:val="21"/>
              </w:rPr>
            </w:pPr>
            <w:ins w:id="1980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E9C70EC" w14:textId="31F88670" w:rsidR="004E5080" w:rsidRPr="0023237B" w:rsidRDefault="00766DF0" w:rsidP="0023237B">
            <w:pPr>
              <w:jc w:val="left"/>
              <w:rPr>
                <w:ins w:id="1981" w:author="陈奕利" w:date="2023-09-04T10:16:00Z"/>
                <w:rFonts w:asciiTheme="minorEastAsia" w:hAnsiTheme="minorEastAsia"/>
                <w:szCs w:val="21"/>
              </w:rPr>
            </w:pPr>
            <w:ins w:id="1982" w:author="陈奕利" w:date="2023-09-04T10:16:00Z">
              <w:r>
                <w:rPr>
                  <w:rFonts w:asciiTheme="minorEastAsia" w:hAnsiTheme="minorEastAsia" w:hint="eastAsia"/>
                  <w:szCs w:val="21"/>
                </w:rPr>
                <w:t>如果当前正在打击</w:t>
              </w:r>
            </w:ins>
            <w:ins w:id="1983" w:author="陈奕利" w:date="2023-09-04T10:17:00Z">
              <w:r>
                <w:rPr>
                  <w:rFonts w:asciiTheme="minorEastAsia" w:hAnsiTheme="minorEastAsia" w:hint="eastAsia"/>
                  <w:szCs w:val="21"/>
                </w:rPr>
                <w:t>，则返回成功，否则返回失败</w:t>
              </w:r>
            </w:ins>
          </w:p>
        </w:tc>
      </w:tr>
    </w:tbl>
    <w:p w14:paraId="508CF7C6" w14:textId="77777777" w:rsidR="004E5080" w:rsidRDefault="004E5080" w:rsidP="00BC2B7E">
      <w:pPr>
        <w:rPr>
          <w:ins w:id="1984" w:author="陈奕利" w:date="2023-09-01T11:05:00Z"/>
        </w:rPr>
      </w:pPr>
    </w:p>
    <w:p w14:paraId="5822147F" w14:textId="5CD9D8B4" w:rsidR="001307AE" w:rsidRPr="00117881" w:rsidRDefault="001307AE">
      <w:pPr>
        <w:pStyle w:val="4"/>
        <w:numPr>
          <w:ilvl w:val="3"/>
          <w:numId w:val="28"/>
        </w:numPr>
        <w:rPr>
          <w:ins w:id="1985" w:author="陈奕利" w:date="2023-09-01T11:58:00Z"/>
        </w:rPr>
        <w:pPrChange w:id="1986" w:author="陈奕利" w:date="2023-09-01T13:55:00Z">
          <w:pPr>
            <w:pStyle w:val="4"/>
            <w:numPr>
              <w:ilvl w:val="3"/>
            </w:numPr>
            <w:ind w:left="1080" w:hanging="1080"/>
          </w:pPr>
        </w:pPrChange>
      </w:pPr>
      <w:ins w:id="1987" w:author="陈奕利" w:date="2023-09-01T11:59:00Z">
        <w:r>
          <w:rPr>
            <w:rFonts w:hint="eastAsia"/>
          </w:rPr>
          <w:t>在线</w:t>
        </w:r>
      </w:ins>
      <w:ins w:id="1988" w:author="陈奕利" w:date="2023-09-01T11:58:00Z">
        <w:r>
          <w:rPr>
            <w:rFonts w:hint="eastAsia"/>
          </w:rPr>
          <w:t>心跳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07AE" w:rsidRPr="00002A9C" w14:paraId="732CB143" w14:textId="77777777" w:rsidTr="0023237B">
        <w:trPr>
          <w:ins w:id="1989" w:author="陈奕利" w:date="2023-09-01T11:58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E793869" w14:textId="77777777" w:rsidR="001307AE" w:rsidRPr="00002A9C" w:rsidRDefault="001307AE" w:rsidP="0023237B">
            <w:pPr>
              <w:jc w:val="center"/>
              <w:rPr>
                <w:ins w:id="1990" w:author="陈奕利" w:date="2023-09-01T11:58:00Z"/>
                <w:rFonts w:asciiTheme="minorEastAsia" w:hAnsiTheme="minorEastAsia" w:cs="宋体"/>
                <w:szCs w:val="21"/>
              </w:rPr>
            </w:pPr>
            <w:ins w:id="1991" w:author="陈奕利" w:date="2023-09-01T11:58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B75D9AD" w14:textId="221667DB" w:rsidR="001307AE" w:rsidRDefault="001307AE" w:rsidP="0023237B">
            <w:pPr>
              <w:jc w:val="left"/>
              <w:rPr>
                <w:ins w:id="1992" w:author="陈奕利" w:date="2023-09-01T11:58:00Z"/>
                <w:rFonts w:asciiTheme="minorEastAsia" w:hAnsiTheme="minorEastAsia" w:cs="宋体"/>
                <w:szCs w:val="21"/>
              </w:rPr>
            </w:pPr>
            <w:ins w:id="1993" w:author="陈奕利" w:date="2023-09-01T11:58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1994" w:author="陈奕利" w:date="2023-09-01T11:59:00Z">
              <w:r>
                <w:rPr>
                  <w:rFonts w:asciiTheme="minorEastAsia" w:hAnsiTheme="minorEastAsia" w:cs="宋体"/>
                  <w:szCs w:val="21"/>
                </w:rPr>
                <w:t>9</w:t>
              </w:r>
              <w:r>
                <w:rPr>
                  <w:rFonts w:asciiTheme="minorEastAsia" w:hAnsiTheme="minorEastAsia" w:cs="宋体" w:hint="eastAsia"/>
                  <w:szCs w:val="21"/>
                </w:rPr>
                <w:t>A</w:t>
              </w:r>
            </w:ins>
          </w:p>
        </w:tc>
      </w:tr>
      <w:tr w:rsidR="001307AE" w:rsidRPr="0028101D" w14:paraId="25E14A33" w14:textId="77777777" w:rsidTr="0023237B">
        <w:trPr>
          <w:ins w:id="1995" w:author="陈奕利" w:date="2023-09-01T11:58:00Z"/>
        </w:trPr>
        <w:tc>
          <w:tcPr>
            <w:tcW w:w="1526" w:type="dxa"/>
            <w:shd w:val="clear" w:color="auto" w:fill="auto"/>
            <w:vAlign w:val="center"/>
          </w:tcPr>
          <w:p w14:paraId="14995B71" w14:textId="77777777" w:rsidR="001307AE" w:rsidRPr="00002A9C" w:rsidRDefault="001307AE" w:rsidP="0023237B">
            <w:pPr>
              <w:jc w:val="center"/>
              <w:rPr>
                <w:ins w:id="1996" w:author="陈奕利" w:date="2023-09-01T11:58:00Z"/>
                <w:rFonts w:asciiTheme="minorEastAsia" w:hAnsiTheme="minorEastAsia"/>
                <w:szCs w:val="21"/>
              </w:rPr>
            </w:pPr>
            <w:ins w:id="1997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A55BA84" w14:textId="3C30F2A6" w:rsidR="001307AE" w:rsidRPr="004E6B38" w:rsidRDefault="00631D76" w:rsidP="0023237B">
            <w:pPr>
              <w:jc w:val="left"/>
              <w:rPr>
                <w:ins w:id="1998" w:author="陈奕利" w:date="2023-09-01T11:58:00Z"/>
                <w:rFonts w:asciiTheme="minorEastAsia" w:hAnsiTheme="minorEastAsia"/>
                <w:szCs w:val="21"/>
              </w:rPr>
            </w:pPr>
            <w:ins w:id="1999" w:author="陈奕利" w:date="2023-09-01T11:59:00Z">
              <w:r>
                <w:rPr>
                  <w:rFonts w:asciiTheme="minorEastAsia" w:hAnsiTheme="minorEastAsia" w:cs="宋体" w:hint="eastAsia"/>
                  <w:color w:val="000000"/>
                  <w:kern w:val="0"/>
                  <w:szCs w:val="21"/>
                </w:rPr>
                <w:t>在线心跳</w:t>
              </w:r>
            </w:ins>
          </w:p>
        </w:tc>
      </w:tr>
      <w:tr w:rsidR="001307AE" w:rsidRPr="00002A9C" w14:paraId="127C8332" w14:textId="77777777" w:rsidTr="0023237B">
        <w:trPr>
          <w:ins w:id="2000" w:author="陈奕利" w:date="2023-09-01T11:58:00Z"/>
        </w:trPr>
        <w:tc>
          <w:tcPr>
            <w:tcW w:w="1526" w:type="dxa"/>
            <w:shd w:val="clear" w:color="auto" w:fill="auto"/>
            <w:vAlign w:val="center"/>
          </w:tcPr>
          <w:p w14:paraId="4EE83DC0" w14:textId="77777777" w:rsidR="001307AE" w:rsidRDefault="001307AE" w:rsidP="0023237B">
            <w:pPr>
              <w:jc w:val="center"/>
              <w:rPr>
                <w:ins w:id="2001" w:author="陈奕利" w:date="2023-09-01T11:58:00Z"/>
                <w:rFonts w:asciiTheme="minorEastAsia" w:hAnsiTheme="minorEastAsia"/>
                <w:szCs w:val="21"/>
              </w:rPr>
            </w:pPr>
            <w:ins w:id="2002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E95C392" w14:textId="03D2F53E" w:rsidR="001307AE" w:rsidRDefault="00C241E9" w:rsidP="0023237B">
            <w:pPr>
              <w:jc w:val="left"/>
              <w:rPr>
                <w:ins w:id="2003" w:author="陈奕利" w:date="2023-09-01T11:58:00Z"/>
                <w:rFonts w:asciiTheme="minorEastAsia" w:hAnsiTheme="minorEastAsia"/>
                <w:szCs w:val="21"/>
              </w:rPr>
            </w:pPr>
            <w:ins w:id="2004" w:author="陈奕利" w:date="2023-09-01T14:18:00Z">
              <w:r>
                <w:rPr>
                  <w:rFonts w:asciiTheme="minorEastAsia" w:hAnsiTheme="minorEastAsia" w:hint="eastAsia"/>
                  <w:szCs w:val="21"/>
                </w:rPr>
                <w:t>枪</w:t>
              </w:r>
            </w:ins>
            <w:ins w:id="2005" w:author="陈奕利" w:date="2023-09-01T11:58:00Z">
              <w:r w:rsidR="001307AE"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</w:ins>
            <w:ins w:id="2006" w:author="陈奕利" w:date="2023-09-01T14:18:00Z"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1307AE" w:rsidRPr="00002A9C" w14:paraId="46997541" w14:textId="77777777" w:rsidTr="0023237B">
        <w:trPr>
          <w:ins w:id="2007" w:author="陈奕利" w:date="2023-09-01T11:58:00Z"/>
        </w:trPr>
        <w:tc>
          <w:tcPr>
            <w:tcW w:w="1526" w:type="dxa"/>
            <w:shd w:val="clear" w:color="auto" w:fill="auto"/>
            <w:vAlign w:val="center"/>
          </w:tcPr>
          <w:p w14:paraId="4DC1CFC2" w14:textId="77777777" w:rsidR="001307AE" w:rsidRDefault="001307AE" w:rsidP="0023237B">
            <w:pPr>
              <w:jc w:val="center"/>
              <w:rPr>
                <w:ins w:id="2008" w:author="陈奕利" w:date="2023-09-01T11:58:00Z"/>
                <w:rFonts w:asciiTheme="minorEastAsia" w:hAnsiTheme="minorEastAsia"/>
                <w:szCs w:val="21"/>
              </w:rPr>
            </w:pPr>
            <w:ins w:id="2009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F4C20F7" w14:textId="0F3B04D1" w:rsidR="001307AE" w:rsidRDefault="00631D76" w:rsidP="0023237B">
            <w:pPr>
              <w:jc w:val="left"/>
              <w:rPr>
                <w:ins w:id="2010" w:author="陈奕利" w:date="2023-09-01T11:58:00Z"/>
                <w:rFonts w:asciiTheme="minorEastAsia" w:hAnsiTheme="minorEastAsia"/>
                <w:szCs w:val="21"/>
              </w:rPr>
            </w:pPr>
            <w:ins w:id="2011" w:author="陈奕利" w:date="2023-09-01T11:59:00Z">
              <w:r>
                <w:rPr>
                  <w:rFonts w:asciiTheme="minorEastAsia" w:hAnsiTheme="minorEastAsia" w:hint="eastAsia"/>
                  <w:szCs w:val="21"/>
                </w:rPr>
                <w:t>自动触发，每3秒一次</w:t>
              </w:r>
            </w:ins>
          </w:p>
        </w:tc>
      </w:tr>
      <w:tr w:rsidR="001307AE" w:rsidRPr="001C0AE8" w14:paraId="7DB19A5B" w14:textId="77777777" w:rsidTr="0023237B">
        <w:trPr>
          <w:trHeight w:val="50"/>
          <w:ins w:id="2012" w:author="陈奕利" w:date="2023-09-01T11:58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8340A12" w14:textId="77777777" w:rsidR="001307AE" w:rsidRPr="001C0AE8" w:rsidRDefault="001307AE" w:rsidP="0023237B">
            <w:pPr>
              <w:jc w:val="center"/>
              <w:rPr>
                <w:ins w:id="2013" w:author="陈奕利" w:date="2023-09-01T11:58:00Z"/>
                <w:rFonts w:asciiTheme="minorEastAsia" w:hAnsiTheme="minorEastAsia"/>
                <w:szCs w:val="21"/>
              </w:rPr>
            </w:pPr>
            <w:ins w:id="2014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F7304A4" w14:textId="77777777" w:rsidR="001307AE" w:rsidRPr="001C0AE8" w:rsidRDefault="001307AE" w:rsidP="0023237B">
            <w:pPr>
              <w:jc w:val="left"/>
              <w:rPr>
                <w:ins w:id="2015" w:author="陈奕利" w:date="2023-09-01T11:58:00Z"/>
                <w:rFonts w:asciiTheme="minorEastAsia" w:hAnsiTheme="minorEastAsia"/>
                <w:szCs w:val="21"/>
              </w:rPr>
            </w:pPr>
            <w:ins w:id="2016" w:author="陈奕利" w:date="2023-09-01T11:58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A85F8F3" w14:textId="77777777" w:rsidR="001307AE" w:rsidRPr="001C0AE8" w:rsidRDefault="001307AE" w:rsidP="0023237B">
            <w:pPr>
              <w:jc w:val="left"/>
              <w:rPr>
                <w:ins w:id="2017" w:author="陈奕利" w:date="2023-09-01T11:58:00Z"/>
                <w:rFonts w:asciiTheme="minorEastAsia" w:hAnsiTheme="minorEastAsia"/>
                <w:szCs w:val="21"/>
              </w:rPr>
            </w:pPr>
            <w:ins w:id="2018" w:author="陈奕利" w:date="2023-09-01T11:58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50AC2EEF" w14:textId="77777777" w:rsidR="001307AE" w:rsidRPr="001C0AE8" w:rsidRDefault="001307AE" w:rsidP="0023237B">
            <w:pPr>
              <w:jc w:val="left"/>
              <w:rPr>
                <w:ins w:id="2019" w:author="陈奕利" w:date="2023-09-01T11:58:00Z"/>
                <w:rFonts w:asciiTheme="minorEastAsia" w:hAnsiTheme="minorEastAsia"/>
                <w:szCs w:val="21"/>
              </w:rPr>
            </w:pPr>
            <w:ins w:id="2020" w:author="陈奕利" w:date="2023-09-01T11:58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78916A8D" w14:textId="77777777" w:rsidR="001307AE" w:rsidRPr="001C0AE8" w:rsidRDefault="001307AE" w:rsidP="0023237B">
            <w:pPr>
              <w:jc w:val="left"/>
              <w:rPr>
                <w:ins w:id="2021" w:author="陈奕利" w:date="2023-09-01T11:58:00Z"/>
                <w:rFonts w:asciiTheme="minorEastAsia" w:hAnsiTheme="minorEastAsia"/>
                <w:szCs w:val="21"/>
              </w:rPr>
            </w:pPr>
            <w:ins w:id="2022" w:author="陈奕利" w:date="2023-09-01T11:58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1307AE" w:rsidRPr="001C0AE8" w14:paraId="75341861" w14:textId="77777777" w:rsidTr="0023237B">
        <w:trPr>
          <w:trHeight w:val="50"/>
          <w:ins w:id="2023" w:author="陈奕利" w:date="2023-09-01T11:58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17B8E12" w14:textId="77777777" w:rsidR="001307AE" w:rsidRDefault="001307AE" w:rsidP="0023237B">
            <w:pPr>
              <w:jc w:val="center"/>
              <w:rPr>
                <w:ins w:id="2024" w:author="陈奕利" w:date="2023-09-01T11:58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60981" w14:textId="59630710" w:rsidR="001307AE" w:rsidRPr="00574645" w:rsidRDefault="004F2FA4" w:rsidP="0023237B">
            <w:pPr>
              <w:jc w:val="left"/>
              <w:rPr>
                <w:ins w:id="2025" w:author="陈奕利" w:date="2023-09-01T11:58:00Z"/>
                <w:rFonts w:asciiTheme="minorEastAsia" w:hAnsiTheme="minorEastAsia"/>
                <w:szCs w:val="21"/>
              </w:rPr>
            </w:pPr>
            <w:ins w:id="2026" w:author="陈奕利" w:date="2023-09-01T12:00:00Z">
              <w:r>
                <w:rPr>
                  <w:rFonts w:asciiTheme="minorEastAsia" w:hAnsiTheme="minorEastAsia"/>
                  <w:szCs w:val="21"/>
                </w:rPr>
                <w:t>4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EA75FD9" w14:textId="77777777" w:rsidR="001307AE" w:rsidRPr="00F14137" w:rsidRDefault="001307AE" w:rsidP="0023237B">
            <w:pPr>
              <w:jc w:val="left"/>
              <w:rPr>
                <w:ins w:id="2027" w:author="陈奕利" w:date="2023-09-01T11:58:00Z"/>
                <w:rFonts w:asciiTheme="minorEastAsia" w:hAnsiTheme="minorEastAsia"/>
                <w:sz w:val="18"/>
                <w:szCs w:val="18"/>
              </w:rPr>
            </w:pPr>
            <w:ins w:id="2028" w:author="陈奕利" w:date="2023-09-01T11:58:00Z">
              <w:r>
                <w:rPr>
                  <w:rFonts w:asciiTheme="minorEastAsia" w:hAnsiTheme="minorEastAsia" w:hint="eastAsia"/>
                  <w:sz w:val="18"/>
                  <w:szCs w:val="18"/>
                </w:rPr>
                <w:t>s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um</w:t>
              </w:r>
            </w:ins>
          </w:p>
        </w:tc>
        <w:tc>
          <w:tcPr>
            <w:tcW w:w="1134" w:type="dxa"/>
            <w:vAlign w:val="center"/>
          </w:tcPr>
          <w:p w14:paraId="6614D455" w14:textId="5D6B9023" w:rsidR="001307AE" w:rsidRPr="00874A55" w:rsidRDefault="001307AE" w:rsidP="0023237B">
            <w:pPr>
              <w:jc w:val="left"/>
              <w:rPr>
                <w:ins w:id="2029" w:author="陈奕利" w:date="2023-09-01T11:58:00Z"/>
                <w:rFonts w:asciiTheme="minorEastAsia" w:hAnsiTheme="minorEastAsia"/>
                <w:szCs w:val="21"/>
              </w:rPr>
            </w:pPr>
            <w:ins w:id="2030" w:author="陈奕利" w:date="2023-09-01T11:58:00Z">
              <w:r>
                <w:rPr>
                  <w:rFonts w:asciiTheme="minorEastAsia" w:hAnsiTheme="minorEastAsia"/>
                  <w:szCs w:val="21"/>
                </w:rPr>
                <w:t>Uint</w:t>
              </w:r>
            </w:ins>
            <w:ins w:id="2031" w:author="陈奕利" w:date="2023-09-01T12:00:00Z">
              <w:r w:rsidR="004F2FA4">
                <w:rPr>
                  <w:rFonts w:asciiTheme="minorEastAsia" w:hAnsiTheme="minorEastAsia"/>
                  <w:szCs w:val="21"/>
                </w:rPr>
                <w:t>32</w:t>
              </w:r>
            </w:ins>
            <w:ins w:id="2032" w:author="陈奕利" w:date="2023-09-01T11:58:00Z">
              <w:r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</w:tcPr>
          <w:p w14:paraId="4822AC2D" w14:textId="77777777" w:rsidR="001307AE" w:rsidRPr="00F14137" w:rsidRDefault="001307AE" w:rsidP="0023237B">
            <w:pPr>
              <w:jc w:val="left"/>
              <w:rPr>
                <w:ins w:id="2033" w:author="陈奕利" w:date="2023-09-01T11:58:00Z"/>
                <w:rFonts w:asciiTheme="minorEastAsia" w:hAnsiTheme="minorEastAsia"/>
                <w:sz w:val="18"/>
                <w:szCs w:val="18"/>
              </w:rPr>
            </w:pPr>
            <w:ins w:id="2034" w:author="陈奕利" w:date="2023-09-01T11:58:00Z">
              <w:r>
                <w:rPr>
                  <w:rFonts w:asciiTheme="minorEastAsia" w:hAnsiTheme="minorEastAsia" w:hint="eastAsia"/>
                  <w:sz w:val="18"/>
                  <w:szCs w:val="18"/>
                </w:rPr>
                <w:t>累加值，每次加1</w:t>
              </w:r>
            </w:ins>
          </w:p>
        </w:tc>
      </w:tr>
      <w:tr w:rsidR="001307AE" w:rsidRPr="001C0AE8" w14:paraId="019B6BFA" w14:textId="77777777" w:rsidTr="0023237B">
        <w:trPr>
          <w:trHeight w:val="241"/>
          <w:ins w:id="2035" w:author="陈奕利" w:date="2023-09-01T11:58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A983FDD" w14:textId="77777777" w:rsidR="001307AE" w:rsidRDefault="001307AE" w:rsidP="0023237B">
            <w:pPr>
              <w:jc w:val="center"/>
              <w:rPr>
                <w:ins w:id="2036" w:author="陈奕利" w:date="2023-09-01T11:58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D70096" w14:textId="77777777" w:rsidR="001307AE" w:rsidRPr="001D6574" w:rsidRDefault="001307AE" w:rsidP="0023237B">
            <w:pPr>
              <w:jc w:val="left"/>
              <w:rPr>
                <w:ins w:id="2037" w:author="陈奕利" w:date="2023-09-01T11:58:00Z"/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C3E6BA2" w14:textId="77777777" w:rsidR="001307AE" w:rsidRPr="001D6574" w:rsidRDefault="001307AE" w:rsidP="0023237B">
            <w:pPr>
              <w:jc w:val="left"/>
              <w:rPr>
                <w:ins w:id="2038" w:author="陈奕利" w:date="2023-09-01T11:58:00Z"/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1B40A7B" w14:textId="77777777" w:rsidR="001307AE" w:rsidRPr="001D6574" w:rsidRDefault="001307AE" w:rsidP="0023237B">
            <w:pPr>
              <w:jc w:val="left"/>
              <w:rPr>
                <w:ins w:id="2039" w:author="陈奕利" w:date="2023-09-01T11:58:00Z"/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302E86C" w14:textId="77777777" w:rsidR="001307AE" w:rsidRPr="001D6574" w:rsidRDefault="001307AE" w:rsidP="0023237B">
            <w:pPr>
              <w:jc w:val="left"/>
              <w:rPr>
                <w:ins w:id="2040" w:author="陈奕利" w:date="2023-09-01T11:58:00Z"/>
                <w:rFonts w:asciiTheme="minorEastAsia" w:hAnsiTheme="minorEastAsia"/>
                <w:szCs w:val="21"/>
              </w:rPr>
            </w:pPr>
          </w:p>
        </w:tc>
      </w:tr>
      <w:tr w:rsidR="001307AE" w:rsidRPr="00002A9C" w14:paraId="0C3A2D3B" w14:textId="77777777" w:rsidTr="0023237B">
        <w:trPr>
          <w:ins w:id="2041" w:author="陈奕利" w:date="2023-09-01T11:58:00Z"/>
        </w:trPr>
        <w:tc>
          <w:tcPr>
            <w:tcW w:w="1526" w:type="dxa"/>
            <w:shd w:val="clear" w:color="auto" w:fill="auto"/>
            <w:vAlign w:val="center"/>
          </w:tcPr>
          <w:p w14:paraId="428A0925" w14:textId="77777777" w:rsidR="001307AE" w:rsidRDefault="001307AE" w:rsidP="0023237B">
            <w:pPr>
              <w:jc w:val="center"/>
              <w:rPr>
                <w:ins w:id="2042" w:author="陈奕利" w:date="2023-09-01T11:58:00Z"/>
                <w:rFonts w:asciiTheme="minorEastAsia" w:hAnsiTheme="minorEastAsia"/>
                <w:szCs w:val="21"/>
              </w:rPr>
            </w:pPr>
            <w:ins w:id="2043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48DBA8B" w14:textId="77777777" w:rsidR="001307AE" w:rsidRDefault="001307AE" w:rsidP="0023237B">
            <w:pPr>
              <w:jc w:val="left"/>
              <w:rPr>
                <w:ins w:id="2044" w:author="陈奕利" w:date="2023-09-01T11:58:00Z"/>
                <w:rFonts w:asciiTheme="minorEastAsia" w:hAnsiTheme="minorEastAsia"/>
                <w:szCs w:val="21"/>
              </w:rPr>
            </w:pPr>
            <w:ins w:id="2045" w:author="陈奕利" w:date="2023-09-01T11:58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1307AE" w:rsidRPr="00002A9C" w14:paraId="5B71C993" w14:textId="77777777" w:rsidTr="0023237B">
        <w:trPr>
          <w:ins w:id="2046" w:author="陈奕利" w:date="2023-09-01T11:58:00Z"/>
        </w:trPr>
        <w:tc>
          <w:tcPr>
            <w:tcW w:w="1526" w:type="dxa"/>
            <w:shd w:val="clear" w:color="auto" w:fill="auto"/>
            <w:vAlign w:val="center"/>
          </w:tcPr>
          <w:p w14:paraId="2EE5F5E5" w14:textId="77777777" w:rsidR="001307AE" w:rsidRDefault="001307AE" w:rsidP="0023237B">
            <w:pPr>
              <w:jc w:val="center"/>
              <w:rPr>
                <w:ins w:id="2047" w:author="陈奕利" w:date="2023-09-01T11:58:00Z"/>
                <w:rFonts w:asciiTheme="minorEastAsia" w:hAnsiTheme="minorEastAsia"/>
                <w:szCs w:val="21"/>
              </w:rPr>
            </w:pPr>
            <w:ins w:id="2048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7171447" w14:textId="77777777" w:rsidR="001307AE" w:rsidRDefault="001307AE" w:rsidP="0023237B">
            <w:pPr>
              <w:jc w:val="left"/>
              <w:rPr>
                <w:ins w:id="2049" w:author="陈奕利" w:date="2023-09-01T11:58:00Z"/>
                <w:rFonts w:asciiTheme="minorEastAsia" w:hAnsiTheme="minorEastAsia"/>
                <w:szCs w:val="21"/>
              </w:rPr>
            </w:pPr>
            <w:ins w:id="2050" w:author="陈奕利" w:date="2023-09-01T11:58:00Z">
              <w:r>
                <w:rPr>
                  <w:rFonts w:asciiTheme="minorEastAsia" w:hAnsiTheme="minorEastAsia" w:hint="eastAsia"/>
                  <w:szCs w:val="21"/>
                </w:rPr>
                <w:t>无</w:t>
              </w:r>
            </w:ins>
          </w:p>
        </w:tc>
      </w:tr>
      <w:tr w:rsidR="00A44D35" w:rsidRPr="00002A9C" w14:paraId="64D2AE53" w14:textId="77777777" w:rsidTr="0023237B">
        <w:trPr>
          <w:ins w:id="2051" w:author="陈奕利" w:date="2023-09-01T12:01:00Z"/>
        </w:trPr>
        <w:tc>
          <w:tcPr>
            <w:tcW w:w="1526" w:type="dxa"/>
            <w:shd w:val="clear" w:color="auto" w:fill="auto"/>
            <w:vAlign w:val="center"/>
          </w:tcPr>
          <w:p w14:paraId="614B70DA" w14:textId="51EC8023" w:rsidR="00A44D35" w:rsidRDefault="00A44D35" w:rsidP="0023237B">
            <w:pPr>
              <w:jc w:val="center"/>
              <w:rPr>
                <w:ins w:id="2052" w:author="陈奕利" w:date="2023-09-01T12:01:00Z"/>
                <w:rFonts w:asciiTheme="minorEastAsia" w:hAnsiTheme="minorEastAsia"/>
                <w:szCs w:val="21"/>
              </w:rPr>
            </w:pPr>
            <w:ins w:id="2053" w:author="陈奕利" w:date="2023-09-01T12:01:00Z">
              <w:r>
                <w:rPr>
                  <w:rFonts w:asciiTheme="minorEastAsia" w:hAnsiTheme="minorEastAsia" w:hint="eastAsia"/>
                  <w:szCs w:val="21"/>
                </w:rPr>
                <w:t>备注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6354632" w14:textId="77777777" w:rsidR="00A44D35" w:rsidRDefault="00A44D35" w:rsidP="0023237B">
            <w:pPr>
              <w:jc w:val="left"/>
              <w:rPr>
                <w:ins w:id="2054" w:author="陈奕利" w:date="2023-09-01T12:01:00Z"/>
                <w:rFonts w:asciiTheme="minorEastAsia" w:hAnsiTheme="minorEastAsia"/>
                <w:szCs w:val="21"/>
              </w:rPr>
            </w:pPr>
          </w:p>
        </w:tc>
      </w:tr>
    </w:tbl>
    <w:p w14:paraId="291A60B4" w14:textId="77777777" w:rsidR="00975037" w:rsidRDefault="00975037" w:rsidP="00BC2B7E">
      <w:pPr>
        <w:rPr>
          <w:ins w:id="2055" w:author="陈奕利" w:date="2023-09-01T11:05:00Z"/>
        </w:rPr>
      </w:pPr>
    </w:p>
    <w:p w14:paraId="7275C620" w14:textId="77777777" w:rsidR="00975037" w:rsidRPr="003F7F6B" w:rsidRDefault="00975037" w:rsidP="00BC2B7E">
      <w:pPr>
        <w:rPr>
          <w:ins w:id="2056" w:author="陈奕利" w:date="2023-09-01T11:05:00Z"/>
        </w:rPr>
      </w:pPr>
    </w:p>
    <w:p w14:paraId="1E9460F9" w14:textId="77777777" w:rsidR="00975037" w:rsidRPr="00BC2B7E" w:rsidRDefault="00975037" w:rsidP="00BC2B7E"/>
    <w:p w14:paraId="7E9478D8" w14:textId="77777777" w:rsidR="00D70423" w:rsidRDefault="00D70423">
      <w:pPr>
        <w:widowControl/>
        <w:jc w:val="left"/>
        <w:rPr>
          <w:ins w:id="2057" w:author="陈奕利" w:date="2023-09-01T10:54:00Z"/>
          <w:rFonts w:asciiTheme="majorHAnsi" w:eastAsiaTheme="majorEastAsia" w:hAnsiTheme="majorHAnsi" w:cstheme="majorBidi"/>
          <w:b/>
          <w:bCs/>
          <w:kern w:val="44"/>
          <w:sz w:val="32"/>
          <w:szCs w:val="21"/>
        </w:rPr>
      </w:pPr>
      <w:ins w:id="2058" w:author="陈奕利" w:date="2023-09-01T10:54:00Z">
        <w:r>
          <w:rPr>
            <w:szCs w:val="21"/>
          </w:rPr>
          <w:br w:type="page"/>
        </w:r>
      </w:ins>
    </w:p>
    <w:p w14:paraId="7101C6F0" w14:textId="5961234F" w:rsidR="00C27EF9" w:rsidRDefault="009B542A" w:rsidP="009B542A">
      <w:pPr>
        <w:pStyle w:val="2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 xml:space="preserve">.6 </w:t>
      </w:r>
      <w:r w:rsidR="003E5CF8">
        <w:rPr>
          <w:szCs w:val="21"/>
        </w:rPr>
        <w:t>错误</w:t>
      </w:r>
      <w:r w:rsidR="00C27EF9">
        <w:rPr>
          <w:szCs w:val="21"/>
        </w:rPr>
        <w:t>应答信息</w:t>
      </w:r>
      <w:proofErr w:type="spellStart"/>
      <w:r w:rsidR="003E5CF8">
        <w:rPr>
          <w:rFonts w:hint="eastAsia"/>
          <w:szCs w:val="21"/>
        </w:rPr>
        <w:t>Err</w:t>
      </w:r>
      <w:r w:rsidR="00A031C4" w:rsidRPr="00A031C4">
        <w:rPr>
          <w:szCs w:val="21"/>
        </w:rPr>
        <w:t>Code</w:t>
      </w:r>
      <w:proofErr w:type="spellEnd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3E5CF8" w:rsidRPr="00002A9C" w14:paraId="3F8A45E8" w14:textId="77777777" w:rsidTr="0001791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B55E86A" w14:textId="77777777" w:rsidR="003E5CF8" w:rsidRPr="00002A9C" w:rsidRDefault="003E5CF8" w:rsidP="0001791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9C1EC13" w14:textId="77777777" w:rsidR="003E5CF8" w:rsidRDefault="003E5CF8" w:rsidP="0001791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3E5CF8" w:rsidRPr="0028101D" w14:paraId="638916CD" w14:textId="77777777" w:rsidTr="00017917">
        <w:tc>
          <w:tcPr>
            <w:tcW w:w="1526" w:type="dxa"/>
            <w:shd w:val="clear" w:color="auto" w:fill="auto"/>
            <w:vAlign w:val="center"/>
          </w:tcPr>
          <w:p w14:paraId="36A8A72E" w14:textId="77777777" w:rsidR="003E5CF8" w:rsidRPr="00002A9C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2257A3" w14:textId="77777777" w:rsidR="003E5CF8" w:rsidRPr="004E6B3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获取</w:t>
            </w:r>
            <w:r>
              <w:t>所有白名单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3E5CF8" w:rsidRPr="00002A9C" w14:paraId="32218E83" w14:textId="77777777" w:rsidTr="00017917">
        <w:tc>
          <w:tcPr>
            <w:tcW w:w="1526" w:type="dxa"/>
            <w:shd w:val="clear" w:color="auto" w:fill="auto"/>
            <w:vAlign w:val="center"/>
          </w:tcPr>
          <w:p w14:paraId="1D3CA9CA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4A72C4" w14:textId="77777777" w:rsidR="003E5CF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 WIFI</w:t>
            </w:r>
          </w:p>
        </w:tc>
      </w:tr>
      <w:tr w:rsidR="003E5CF8" w:rsidRPr="00002A9C" w14:paraId="76992B41" w14:textId="77777777" w:rsidTr="00017917">
        <w:tc>
          <w:tcPr>
            <w:tcW w:w="1526" w:type="dxa"/>
            <w:shd w:val="clear" w:color="auto" w:fill="auto"/>
            <w:vAlign w:val="center"/>
          </w:tcPr>
          <w:p w14:paraId="4C65121A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745978" w14:textId="77777777" w:rsidR="003E5CF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E5CF8" w:rsidRPr="001C0AE8" w14:paraId="06BEC65C" w14:textId="77777777" w:rsidTr="0001791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D1D5492" w14:textId="77777777" w:rsidR="003E5CF8" w:rsidRPr="001C0AE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9425DE7" w14:textId="77777777" w:rsidR="003E5CF8" w:rsidRPr="001C0AE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1919F2" w14:textId="77777777" w:rsidR="003E5CF8" w:rsidRPr="001C0AE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8052724" w14:textId="77777777" w:rsidR="003E5CF8" w:rsidRPr="001C0AE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8BB5BD5" w14:textId="77777777" w:rsidR="003E5CF8" w:rsidRPr="001C0AE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E5CF8" w:rsidRPr="001C0AE8" w14:paraId="4FFC6524" w14:textId="77777777" w:rsidTr="0001791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FCC71F0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3BFF12" w14:textId="77777777" w:rsidR="003E5CF8" w:rsidRPr="001D6574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B52B2F" w14:textId="55CBFDD3" w:rsidR="003E5CF8" w:rsidRPr="001D6574" w:rsidRDefault="0033161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c</w:t>
            </w:r>
            <w:r w:rsidR="003E5CF8" w:rsidRPr="00A031C4">
              <w:rPr>
                <w:szCs w:val="21"/>
              </w:rPr>
              <w:t>ode</w:t>
            </w:r>
          </w:p>
        </w:tc>
        <w:tc>
          <w:tcPr>
            <w:tcW w:w="992" w:type="dxa"/>
            <w:vAlign w:val="center"/>
          </w:tcPr>
          <w:p w14:paraId="02467528" w14:textId="77777777" w:rsidR="003E5CF8" w:rsidRPr="001D6574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FB7290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>0:长度错误 ErrLen</w:t>
            </w:r>
          </w:p>
          <w:p w14:paraId="3566DB26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1:校验错误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ErrCheck</w:t>
            </w:r>
            <w:proofErr w:type="spellEnd"/>
          </w:p>
          <w:p w14:paraId="45F21CAB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2:包头错误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ErrHeader</w:t>
            </w:r>
            <w:proofErr w:type="spellEnd"/>
          </w:p>
          <w:p w14:paraId="74429A1E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3:服务不支持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ServiceNotSupported</w:t>
            </w:r>
            <w:proofErr w:type="spellEnd"/>
          </w:p>
          <w:p w14:paraId="3A1F7479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4:无效的密钥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InvalidKey</w:t>
            </w:r>
            <w:proofErr w:type="spellEnd"/>
          </w:p>
          <w:p w14:paraId="63C41E4C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5:编程失败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ProgrammingFailure</w:t>
            </w:r>
            <w:proofErr w:type="spellEnd"/>
          </w:p>
          <w:p w14:paraId="75CB295D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6:请求超出范围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RequestOutOfRange</w:t>
            </w:r>
            <w:proofErr w:type="spellEnd"/>
          </w:p>
          <w:p w14:paraId="0DFEDA3C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7:安全访问被拒绝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SecurityAccessDenied</w:t>
            </w:r>
            <w:proofErr w:type="spellEnd"/>
          </w:p>
          <w:p w14:paraId="0506F69C" w14:textId="77777777" w:rsidR="00CF5EF4" w:rsidRPr="00CF5EF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8:上传下载不接受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UploadDownloadNotAccepted</w:t>
            </w:r>
            <w:proofErr w:type="spellEnd"/>
          </w:p>
          <w:p w14:paraId="64093328" w14:textId="772F64BB" w:rsidR="003E5CF8" w:rsidRPr="001D6574" w:rsidRDefault="00CF5EF4" w:rsidP="00CF5EF4">
            <w:pPr>
              <w:jc w:val="left"/>
              <w:rPr>
                <w:rFonts w:asciiTheme="minorEastAsia" w:hAnsiTheme="minorEastAsia"/>
                <w:szCs w:val="21"/>
              </w:rPr>
            </w:pPr>
            <w:r w:rsidRPr="00CF5EF4">
              <w:rPr>
                <w:rFonts w:asciiTheme="minorEastAsia" w:hAnsiTheme="minorEastAsia" w:hint="eastAsia"/>
                <w:szCs w:val="21"/>
              </w:rPr>
              <w:t xml:space="preserve">9:请求顺序错误 </w:t>
            </w:r>
            <w:proofErr w:type="spellStart"/>
            <w:r w:rsidRPr="00CF5EF4">
              <w:rPr>
                <w:rFonts w:asciiTheme="minorEastAsia" w:hAnsiTheme="minorEastAsia" w:hint="eastAsia"/>
                <w:szCs w:val="21"/>
              </w:rPr>
              <w:t>RequestSequenceError</w:t>
            </w:r>
            <w:proofErr w:type="spellEnd"/>
          </w:p>
        </w:tc>
      </w:tr>
      <w:tr w:rsidR="00B874B4" w:rsidRPr="001C0AE8" w14:paraId="1CF2E121" w14:textId="77777777" w:rsidTr="0001791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CA782D" w14:textId="77777777" w:rsidR="00B874B4" w:rsidRDefault="00B874B4" w:rsidP="0001791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713C2D" w14:textId="2CB379D8" w:rsidR="00B874B4" w:rsidRDefault="00B874B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1E5E7F" w14:textId="4DBC53F0" w:rsidR="00B874B4" w:rsidRDefault="0033161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m</w:t>
            </w:r>
            <w:r w:rsidR="00B874B4">
              <w:rPr>
                <w:rFonts w:asciiTheme="minorEastAsia" w:hAnsiTheme="minorEastAsia" w:hint="eastAsia"/>
                <w:szCs w:val="21"/>
              </w:rPr>
              <w:t>sg</w:t>
            </w:r>
            <w:r w:rsidR="00B874B4">
              <w:rPr>
                <w:rFonts w:asciiTheme="minorEastAsia" w:hAnsiTheme="minorEastAsia"/>
                <w:szCs w:val="21"/>
              </w:rPr>
              <w:t>Len</w:t>
            </w:r>
            <w:proofErr w:type="spellEnd"/>
          </w:p>
        </w:tc>
        <w:tc>
          <w:tcPr>
            <w:tcW w:w="992" w:type="dxa"/>
            <w:vAlign w:val="center"/>
          </w:tcPr>
          <w:p w14:paraId="5F1BE0F0" w14:textId="4CED4A57" w:rsidR="00B874B4" w:rsidRDefault="00B874B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4B9136DF" w14:textId="07E7645D" w:rsidR="00B874B4" w:rsidRDefault="00B874B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自定义字符串长度</w:t>
            </w:r>
          </w:p>
        </w:tc>
      </w:tr>
      <w:tr w:rsidR="003E5CF8" w:rsidRPr="001C0AE8" w14:paraId="69194B9A" w14:textId="77777777" w:rsidTr="0001791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69D6B3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5E9162" w14:textId="703864A0" w:rsidR="003E5CF8" w:rsidRDefault="00CF5EF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FC15D9" w14:textId="39501D96" w:rsidR="003E5CF8" w:rsidRDefault="0033161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 w:rsidR="00CF5EF4">
              <w:rPr>
                <w:rFonts w:asciiTheme="minorEastAsia" w:hAnsiTheme="minorEastAsia"/>
                <w:szCs w:val="21"/>
              </w:rPr>
              <w:t>sg</w:t>
            </w:r>
          </w:p>
        </w:tc>
        <w:tc>
          <w:tcPr>
            <w:tcW w:w="992" w:type="dxa"/>
            <w:vAlign w:val="center"/>
          </w:tcPr>
          <w:p w14:paraId="3CDEF6FB" w14:textId="6EEDF3A5" w:rsidR="003E5CF8" w:rsidRDefault="00CF5EF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50B5CA28" w14:textId="3C4862DC" w:rsidR="003E5CF8" w:rsidRDefault="00CF5EF4" w:rsidP="0001791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错误自定义字符</w:t>
            </w:r>
          </w:p>
        </w:tc>
      </w:tr>
      <w:tr w:rsidR="003E5CF8" w:rsidRPr="00002A9C" w14:paraId="51B16CE6" w14:textId="77777777" w:rsidTr="00017917">
        <w:tc>
          <w:tcPr>
            <w:tcW w:w="1526" w:type="dxa"/>
            <w:shd w:val="clear" w:color="auto" w:fill="auto"/>
            <w:vAlign w:val="center"/>
          </w:tcPr>
          <w:p w14:paraId="5F318383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8F18A7" w14:textId="10EE2638" w:rsidR="003E5CF8" w:rsidRPr="009B542A" w:rsidRDefault="003E5CF8" w:rsidP="007214E1">
            <w:pPr>
              <w:pStyle w:val="ad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9B542A">
              <w:rPr>
                <w:rFonts w:asciiTheme="minorEastAsia" w:hAnsiTheme="minorEastAsia"/>
                <w:szCs w:val="21"/>
              </w:rPr>
              <w:t xml:space="preserve">+ </w:t>
            </w:r>
            <w:r w:rsidR="00A5463B" w:rsidRPr="009B542A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3E5CF8" w:rsidRPr="00002A9C" w14:paraId="79727020" w14:textId="77777777" w:rsidTr="00017917">
        <w:tc>
          <w:tcPr>
            <w:tcW w:w="1526" w:type="dxa"/>
            <w:shd w:val="clear" w:color="auto" w:fill="auto"/>
            <w:vAlign w:val="center"/>
          </w:tcPr>
          <w:p w14:paraId="1EAB902B" w14:textId="77777777" w:rsidR="003E5CF8" w:rsidRDefault="003E5CF8" w:rsidP="0001791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6C68894" w14:textId="77777777" w:rsidR="003E5CF8" w:rsidRDefault="003E5CF8" w:rsidP="0001791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5890BF0" w14:textId="38AD36DD" w:rsidR="000C3047" w:rsidRDefault="009B542A" w:rsidP="009B542A">
      <w:pPr>
        <w:pStyle w:val="2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.7</w:t>
      </w:r>
      <w:r w:rsidR="000C3047">
        <w:rPr>
          <w:szCs w:val="21"/>
        </w:rPr>
        <w:t>示例</w:t>
      </w:r>
    </w:p>
    <w:p w14:paraId="759BB99F" w14:textId="77777777" w:rsidR="000C3047" w:rsidRDefault="000C3047" w:rsidP="000C3047">
      <w:r>
        <w:t>测试</w:t>
      </w:r>
      <w:r>
        <w:tab/>
      </w:r>
    </w:p>
    <w:p w14:paraId="722CF4E1" w14:textId="77777777" w:rsidR="000C3047" w:rsidRDefault="000C3047" w:rsidP="000C3047">
      <w:r>
        <w:t xml:space="preserve">uint8_t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31] = {0xFD, 0x14, 0x00, 0x00, 0x01, 0x02, 0xC3, 0x01, 0xD7, 0x11, 0x22, 0x33, 0x44, 0x55, 0x66, 0x77, 0x88, 0x99, 0x11, 0x22, 0x33,</w:t>
      </w:r>
    </w:p>
    <w:p w14:paraId="41BB6023" w14:textId="77777777" w:rsidR="000C3047" w:rsidRDefault="000C3047" w:rsidP="000C3047">
      <w:r>
        <w:tab/>
      </w:r>
      <w:r>
        <w:tab/>
      </w:r>
      <w:r>
        <w:tab/>
      </w:r>
      <w:r>
        <w:tab/>
      </w:r>
      <w:r>
        <w:tab/>
        <w:t xml:space="preserve">   0x44, 0x55, 0x66, 0x77, 0x88, 0x99, 0x88, 0x77, 0x6A, 0x07};</w:t>
      </w:r>
    </w:p>
    <w:p w14:paraId="4C63F70E" w14:textId="77777777" w:rsidR="000C3047" w:rsidRDefault="000C3047" w:rsidP="000C3047"/>
    <w:p w14:paraId="3209B3D8" w14:textId="77777777" w:rsidR="000C3047" w:rsidRDefault="000C3047" w:rsidP="000C3047">
      <w:r>
        <w:rPr>
          <w:rFonts w:hint="eastAsia"/>
        </w:rPr>
        <w:t>T</w:t>
      </w:r>
      <w:r>
        <w:rPr>
          <w:rFonts w:hint="eastAsia"/>
        </w:rPr>
        <w:t>设置工作模式</w:t>
      </w:r>
      <w:r>
        <w:rPr>
          <w:rFonts w:hint="eastAsia"/>
        </w:rPr>
        <w:t>(0x</w:t>
      </w:r>
      <w:r>
        <w:t>60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45448E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setmodeheader</w:t>
      </w:r>
      <w:proofErr w:type="spellEnd"/>
      <w:r>
        <w:t>[</w:t>
      </w:r>
      <w:proofErr w:type="gramEnd"/>
      <w:r>
        <w:t>9] = {0xFD, 0x01, 0x00, 0x00, 0x01, 0x02, 0x60, 0x01, 0x61};</w:t>
      </w:r>
    </w:p>
    <w:p w14:paraId="3163C252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setmodecmd</w:t>
      </w:r>
      <w:proofErr w:type="spellEnd"/>
      <w:r>
        <w:t>[</w:t>
      </w:r>
      <w:proofErr w:type="gramEnd"/>
      <w:r>
        <w:t>12] = {0xFD, 0x01, 0x00, 0x00, 0x01, 0x02, 0x60, 0x01, 0x61, 0x01, 0x7a, 0xbf};</w:t>
      </w:r>
    </w:p>
    <w:p w14:paraId="5B22893F" w14:textId="77777777" w:rsidR="000C3047" w:rsidRDefault="000C3047" w:rsidP="000C3047"/>
    <w:p w14:paraId="56F81E56" w14:textId="77777777" w:rsidR="000C3047" w:rsidRDefault="000C3047" w:rsidP="000C3047">
      <w:r w:rsidRPr="000C3047">
        <w:rPr>
          <w:rFonts w:hint="eastAsia"/>
        </w:rPr>
        <w:t>T</w:t>
      </w:r>
      <w:r w:rsidRPr="000C3047">
        <w:rPr>
          <w:rFonts w:hint="eastAsia"/>
        </w:rPr>
        <w:t>获取工作模式</w:t>
      </w:r>
      <w:r w:rsidRPr="000C3047">
        <w:rPr>
          <w:rFonts w:hint="eastAsia"/>
        </w:rPr>
        <w:t>(0x61)</w:t>
      </w:r>
    </w:p>
    <w:p w14:paraId="07B0AB07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getmodeheader</w:t>
      </w:r>
      <w:proofErr w:type="spellEnd"/>
      <w:r>
        <w:t>[</w:t>
      </w:r>
      <w:proofErr w:type="gramEnd"/>
      <w:r>
        <w:t>9] = {0xFD, 0x00, 0x00, 0x00, 0x01, 0x02, 0x61, 0x01, 0x61};</w:t>
      </w:r>
    </w:p>
    <w:p w14:paraId="1F9DE098" w14:textId="77777777" w:rsidR="000C3047" w:rsidRDefault="000C3047" w:rsidP="000C3047">
      <w:r>
        <w:lastRenderedPageBreak/>
        <w:tab/>
        <w:t xml:space="preserve">uint8_t </w:t>
      </w:r>
      <w:proofErr w:type="spellStart"/>
      <w:proofErr w:type="gramStart"/>
      <w:r>
        <w:t>getmodecmd</w:t>
      </w:r>
      <w:proofErr w:type="spellEnd"/>
      <w:r>
        <w:t>[</w:t>
      </w:r>
      <w:proofErr w:type="gramEnd"/>
      <w:r>
        <w:t>11] = {0xFD, 0x00, 0x00, 0x00, 0x01, 0x02, 0x61, 0x01, 0x61, 0x78, 0x7a};</w:t>
      </w:r>
    </w:p>
    <w:p w14:paraId="06BDF1C7" w14:textId="77777777" w:rsidR="000C3047" w:rsidRDefault="000C3047" w:rsidP="000C3047"/>
    <w:p w14:paraId="3FF10881" w14:textId="77777777" w:rsidR="000C3047" w:rsidRDefault="000C3047" w:rsidP="000C3047">
      <w:r>
        <w:rPr>
          <w:rFonts w:hint="eastAsia"/>
        </w:rPr>
        <w:t>T</w:t>
      </w:r>
      <w:r>
        <w:rPr>
          <w:rFonts w:hint="eastAsia"/>
        </w:rPr>
        <w:t>获取开关机状态</w:t>
      </w:r>
      <w:r>
        <w:rPr>
          <w:rFonts w:hint="eastAsia"/>
        </w:rPr>
        <w:t>(0x</w:t>
      </w:r>
      <w:r>
        <w:t>62</w:t>
      </w:r>
      <w:r>
        <w:rPr>
          <w:rFonts w:hint="eastAsia"/>
        </w:rPr>
        <w:t>)</w:t>
      </w:r>
    </w:p>
    <w:p w14:paraId="1CE012F5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getswitchheader</w:t>
      </w:r>
      <w:proofErr w:type="spellEnd"/>
      <w:r>
        <w:t>[</w:t>
      </w:r>
      <w:proofErr w:type="gramEnd"/>
      <w:r>
        <w:t>9] = {0xFD, 0x00, 0x00, 0x00, 0x01, 0x02, 0x62, 0x01, 0x62};</w:t>
      </w:r>
    </w:p>
    <w:p w14:paraId="5B440F87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getswitchcmd</w:t>
      </w:r>
      <w:proofErr w:type="spellEnd"/>
      <w:r>
        <w:t>[</w:t>
      </w:r>
      <w:proofErr w:type="gramEnd"/>
      <w:r>
        <w:t>11] = {0xFD, 0x00, 0x00, 0x00, 0x01, 0x02, 0x62, 0x01, 0x62, 0x87, 0xa7};</w:t>
      </w:r>
    </w:p>
    <w:p w14:paraId="5D1495AB" w14:textId="77777777" w:rsidR="000C3047" w:rsidRDefault="000C3047" w:rsidP="000C3047"/>
    <w:p w14:paraId="79BEA2F9" w14:textId="77777777" w:rsidR="000C3047" w:rsidRDefault="000C3047" w:rsidP="000C3047">
      <w:r>
        <w:rPr>
          <w:rFonts w:hint="eastAsia"/>
        </w:rPr>
        <w:t>T</w:t>
      </w:r>
      <w:r>
        <w:rPr>
          <w:rFonts w:hint="eastAsia"/>
        </w:rPr>
        <w:t>控制</w:t>
      </w:r>
      <w:r>
        <w:rPr>
          <w:rFonts w:hint="eastAsia"/>
        </w:rPr>
        <w:t>G</w:t>
      </w:r>
      <w:r>
        <w:t>NSS</w:t>
      </w:r>
      <w:r>
        <w:t>开启</w:t>
      </w:r>
      <w:r>
        <w:rPr>
          <w:rFonts w:hint="eastAsia"/>
        </w:rPr>
        <w:t>打击</w:t>
      </w:r>
      <w:r>
        <w:rPr>
          <w:rFonts w:hint="eastAsia"/>
        </w:rPr>
        <w:t>(0x</w:t>
      </w:r>
      <w:r>
        <w:t>63</w:t>
      </w:r>
      <w:r>
        <w:rPr>
          <w:rFonts w:hint="eastAsia"/>
        </w:rPr>
        <w:t>)</w:t>
      </w:r>
    </w:p>
    <w:p w14:paraId="217F3334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ctrgnssheader</w:t>
      </w:r>
      <w:proofErr w:type="spellEnd"/>
      <w:r>
        <w:t>[</w:t>
      </w:r>
      <w:proofErr w:type="gramEnd"/>
      <w:r>
        <w:t>9] = {0xFD, 0x01, 0x00, 0x00, 0x01, 0x02, 0x63, 0x01, 0x64};</w:t>
      </w:r>
    </w:p>
    <w:p w14:paraId="27DC1866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ctrgnsscmd</w:t>
      </w:r>
      <w:proofErr w:type="spellEnd"/>
      <w:r>
        <w:t>[</w:t>
      </w:r>
      <w:proofErr w:type="gramEnd"/>
      <w:r>
        <w:t>12] = {0xFD, 0x01, 0x00, 0x00, 0x01, 0x02, 0x63, 0x01, 0x64, 0x01, 0x0f, 0xe4};</w:t>
      </w:r>
    </w:p>
    <w:p w14:paraId="41A0D7F9" w14:textId="77777777" w:rsidR="000C3047" w:rsidRDefault="000C3047" w:rsidP="000C3047"/>
    <w:p w14:paraId="528A39E8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sethitfreqheader</w:t>
      </w:r>
      <w:proofErr w:type="spellEnd"/>
      <w:r>
        <w:t>[</w:t>
      </w:r>
      <w:proofErr w:type="gramEnd"/>
      <w:r>
        <w:t>9] = {0xFD, 0x01, 0x00, 0x00, 0x01, 0x02, 0x64, 0x01, 0x65};</w:t>
      </w:r>
    </w:p>
    <w:p w14:paraId="1BDC59F1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sethitfreqcmd</w:t>
      </w:r>
      <w:proofErr w:type="spellEnd"/>
      <w:r>
        <w:t>[</w:t>
      </w:r>
      <w:proofErr w:type="gramEnd"/>
      <w:r>
        <w:t>12] = {0xFD, 0x01, 0x00, 0x00, 0x01, 0x02, 0x64, 0x01, 0x65, 0x01, 0xf6, 0xaa};</w:t>
      </w:r>
    </w:p>
    <w:p w14:paraId="6F73322A" w14:textId="77777777" w:rsidR="000C3047" w:rsidRDefault="000C3047" w:rsidP="000C3047"/>
    <w:p w14:paraId="31585744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setchanvoltheader</w:t>
      </w:r>
      <w:proofErr w:type="spellEnd"/>
      <w:r>
        <w:t>[</w:t>
      </w:r>
      <w:proofErr w:type="gramEnd"/>
      <w:r>
        <w:t>9] = {0xFD, 0x06, 0x00, 0x00, 0x01, 0x02, 0x65, 0x01, 0x6b};</w:t>
      </w:r>
    </w:p>
    <w:p w14:paraId="251895A9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setchanvoltcmd</w:t>
      </w:r>
      <w:proofErr w:type="spellEnd"/>
      <w:r>
        <w:t>[</w:t>
      </w:r>
      <w:proofErr w:type="gramEnd"/>
      <w:r>
        <w:t>17] = {0xFD, 0x06, 0x00, 0x00, 0x01, 0x02, 0x65, 0x01, 0x6b, 0x01, 0x00, 0x06, 0x04, 0xda, 0x07, 0xf9, 0x9f};</w:t>
      </w:r>
    </w:p>
    <w:p w14:paraId="3B323296" w14:textId="77777777" w:rsidR="000C3047" w:rsidRDefault="000C3047" w:rsidP="000C3047"/>
    <w:p w14:paraId="0FCB7531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getchanvoltheader</w:t>
      </w:r>
      <w:proofErr w:type="spellEnd"/>
      <w:r>
        <w:t>[</w:t>
      </w:r>
      <w:proofErr w:type="gramEnd"/>
      <w:r>
        <w:t>9] = {0xFD, 0x00, 0x00, 0x00, 0x01, 0x02, 0x66, 0x01, 0x66};</w:t>
      </w:r>
    </w:p>
    <w:p w14:paraId="0B5BA455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getchanvoltcmd</w:t>
      </w:r>
      <w:proofErr w:type="spellEnd"/>
      <w:r>
        <w:t>[</w:t>
      </w:r>
      <w:proofErr w:type="gramEnd"/>
      <w:r>
        <w:t>11] = {0xFD, 0x00, 0x00, 0x00, 0x01, 0x02, 0x66, 0x01, 0x66, 0xc2, 0x82};</w:t>
      </w:r>
    </w:p>
    <w:p w14:paraId="55BC07F3" w14:textId="77777777" w:rsidR="000C3047" w:rsidRDefault="000C3047" w:rsidP="000C3047"/>
    <w:p w14:paraId="2989E286" w14:textId="77777777" w:rsidR="000C3047" w:rsidRDefault="000C3047" w:rsidP="000C3047">
      <w:r>
        <w:tab/>
        <w:t xml:space="preserve">// set board SN </w:t>
      </w:r>
      <w:proofErr w:type="spellStart"/>
      <w:r>
        <w:t>cmd</w:t>
      </w:r>
      <w:proofErr w:type="spellEnd"/>
      <w:r>
        <w:t>, (SN = GB122241080032)</w:t>
      </w:r>
    </w:p>
    <w:p w14:paraId="29C40214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seBoardSNHeader</w:t>
      </w:r>
      <w:proofErr w:type="spellEnd"/>
      <w:r>
        <w:t>[</w:t>
      </w:r>
      <w:proofErr w:type="gramEnd"/>
      <w:r>
        <w:t>9] = {0xFD, 0x0E, 0x00, 0x00, 0x01, 0x04, 0x80, 0x01, 0x90};</w:t>
      </w:r>
    </w:p>
    <w:p w14:paraId="5F90731C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setBoardSNcmd</w:t>
      </w:r>
      <w:proofErr w:type="spellEnd"/>
      <w:r>
        <w:t>[</w:t>
      </w:r>
      <w:proofErr w:type="gramEnd"/>
      <w:r>
        <w:t>25] = {0xFD, 0x0E, 0x00, 0x00, 0x01, 0x04, 0x80, 0x01, 0x90, 'G', 'B', '1', '2', '2', '2', '4', '1', '0', '8', '0', '0', '3', '2', 0xf4, 0x4e};</w:t>
      </w:r>
    </w:p>
    <w:p w14:paraId="439CDBB4" w14:textId="77777777" w:rsidR="000C3047" w:rsidRDefault="000C3047" w:rsidP="000C3047"/>
    <w:p w14:paraId="73A55CC2" w14:textId="77777777" w:rsidR="000C3047" w:rsidRDefault="000C3047" w:rsidP="000C3047">
      <w:r>
        <w:tab/>
        <w:t xml:space="preserve">// set board SN </w:t>
      </w:r>
      <w:proofErr w:type="spellStart"/>
      <w:r>
        <w:t>cmd</w:t>
      </w:r>
      <w:proofErr w:type="spellEnd"/>
      <w:r>
        <w:t>, (SN = GB122241080032)</w:t>
      </w:r>
    </w:p>
    <w:p w14:paraId="29E46C8C" w14:textId="77777777" w:rsidR="000C3047" w:rsidRDefault="000C3047" w:rsidP="000C3047">
      <w:r>
        <w:tab/>
        <w:t>uint8_t seBoardSNHeader2[9] = {0xFD, 0x0E, 0x00, 0x00, 0x01, 0x04, 0x80, 0x01, 0x90};</w:t>
      </w:r>
    </w:p>
    <w:p w14:paraId="3B250A41" w14:textId="77777777" w:rsidR="000C3047" w:rsidRDefault="000C3047" w:rsidP="000C3047">
      <w:r>
        <w:tab/>
        <w:t>uint8_t setBoardSNcmd2[25] = {0xFD, 0x0E, 0x00, 0x00, 0x01, 0x04, 0x80, 0x01, 0x90, 0x47, 0x42, 0x31, 0x32, 0x32, 0x32, 0x34, 0x31, 0x30, 0x38, 0x30, 0x30, 0x33, 0x32, 0xf4, 0x4e};</w:t>
      </w:r>
    </w:p>
    <w:p w14:paraId="17073FD3" w14:textId="77777777" w:rsidR="000C3047" w:rsidRDefault="000C3047" w:rsidP="000C3047"/>
    <w:p w14:paraId="0C283DD3" w14:textId="77777777" w:rsidR="000C3047" w:rsidRDefault="000C3047" w:rsidP="000C3047">
      <w:r>
        <w:tab/>
        <w:t xml:space="preserve">// get </w:t>
      </w:r>
      <w:proofErr w:type="spellStart"/>
      <w:r>
        <w:t>board</w:t>
      </w:r>
      <w:proofErr w:type="spellEnd"/>
      <w:r>
        <w:t xml:space="preserve"> SN </w:t>
      </w:r>
      <w:proofErr w:type="spellStart"/>
      <w:r>
        <w:t>cmd</w:t>
      </w:r>
      <w:proofErr w:type="spellEnd"/>
    </w:p>
    <w:p w14:paraId="7ED875A8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getBoardSNHeader</w:t>
      </w:r>
      <w:proofErr w:type="spellEnd"/>
      <w:r>
        <w:t>[</w:t>
      </w:r>
      <w:proofErr w:type="gramEnd"/>
      <w:r>
        <w:t>9] = {0xFD, 0x00, 0x00, 0x00, 0x01, 0x04, 0x81, 0x01, 0x83};</w:t>
      </w:r>
    </w:p>
    <w:p w14:paraId="51269C1A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getBoardSNcmd</w:t>
      </w:r>
      <w:proofErr w:type="spellEnd"/>
      <w:r>
        <w:t>[</w:t>
      </w:r>
      <w:proofErr w:type="gramEnd"/>
      <w:r>
        <w:t>11] = {0xFD, 0x00, 0x00, 0x00, 0x01, 0x04, 0x81, 0x01, 0x83, 0x5f, 0xfc};</w:t>
      </w:r>
    </w:p>
    <w:p w14:paraId="513F64D7" w14:textId="77777777" w:rsidR="000C3047" w:rsidRDefault="000C3047" w:rsidP="000C3047"/>
    <w:p w14:paraId="080C6C51" w14:textId="77777777" w:rsidR="000C3047" w:rsidRDefault="000C3047" w:rsidP="000C3047">
      <w:r>
        <w:tab/>
        <w:t xml:space="preserve">// get software SN </w:t>
      </w:r>
      <w:proofErr w:type="spellStart"/>
      <w:r>
        <w:t>cmd</w:t>
      </w:r>
      <w:proofErr w:type="spellEnd"/>
    </w:p>
    <w:p w14:paraId="5FA41B97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getSoftwareSNHeader</w:t>
      </w:r>
      <w:proofErr w:type="spellEnd"/>
      <w:r>
        <w:t>[</w:t>
      </w:r>
      <w:proofErr w:type="gramEnd"/>
      <w:r>
        <w:t>9] = {0xFD, 0x00, 0x00, 0x00, 0x01, 0x04, 0x82, 0x01, 0x84};</w:t>
      </w:r>
    </w:p>
    <w:p w14:paraId="35C36A97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getSoftwareSNcmd</w:t>
      </w:r>
      <w:proofErr w:type="spellEnd"/>
      <w:r>
        <w:t>[</w:t>
      </w:r>
      <w:proofErr w:type="gramEnd"/>
      <w:r>
        <w:t>11] = {0xFD, 0x00, 0x00, 0x00, 0x01, 0x04, 0x82, 0x01, 0x84, 0x84, 0x67};</w:t>
      </w:r>
    </w:p>
    <w:p w14:paraId="24DCEA90" w14:textId="77777777" w:rsidR="000C3047" w:rsidRDefault="000C3047" w:rsidP="000C3047"/>
    <w:p w14:paraId="4A1F69A2" w14:textId="77777777" w:rsidR="000C3047" w:rsidRDefault="000C3047" w:rsidP="000C3047">
      <w:r>
        <w:lastRenderedPageBreak/>
        <w:tab/>
        <w:t xml:space="preserve">// get </w:t>
      </w:r>
      <w:proofErr w:type="spellStart"/>
      <w:r>
        <w:t>gnss</w:t>
      </w:r>
      <w:proofErr w:type="spellEnd"/>
      <w:r>
        <w:t xml:space="preserve"> state </w:t>
      </w:r>
      <w:proofErr w:type="spellStart"/>
      <w:r>
        <w:t>cmd</w:t>
      </w:r>
      <w:proofErr w:type="spellEnd"/>
    </w:p>
    <w:p w14:paraId="32244518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getGNSSStateHeader</w:t>
      </w:r>
      <w:proofErr w:type="spellEnd"/>
      <w:r>
        <w:t>[</w:t>
      </w:r>
      <w:proofErr w:type="gramEnd"/>
      <w:r>
        <w:t>9] = {0xFD, 0x00, 0x00, 0x00, 0x01, 0x04, 0x69, 0x01, 0x6B};</w:t>
      </w:r>
    </w:p>
    <w:p w14:paraId="347B6A02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getGNSSStatecmd</w:t>
      </w:r>
      <w:proofErr w:type="spellEnd"/>
      <w:r>
        <w:t>[</w:t>
      </w:r>
      <w:proofErr w:type="gramEnd"/>
      <w:r>
        <w:t>11] = {0xFD, 0x00, 0x00, 0x00, 0x01, 0x04, 0x69, 0x01, 0x6B, 0x7A, 0x58};</w:t>
      </w:r>
    </w:p>
    <w:p w14:paraId="7D9EA2B8" w14:textId="77777777" w:rsidR="000C3047" w:rsidRDefault="000C3047" w:rsidP="000C3047"/>
    <w:p w14:paraId="49D55E6F" w14:textId="77777777" w:rsidR="000C3047" w:rsidRDefault="000C3047" w:rsidP="000C3047">
      <w:r>
        <w:tab/>
        <w:t xml:space="preserve">// get hit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1994B041" w14:textId="77777777" w:rsidR="000C3047" w:rsidRDefault="000C3047" w:rsidP="000C3047">
      <w:r>
        <w:tab/>
        <w:t xml:space="preserve">uint8_t </w:t>
      </w:r>
      <w:proofErr w:type="spellStart"/>
      <w:proofErr w:type="gramStart"/>
      <w:r>
        <w:t>getHitFreqHeader</w:t>
      </w:r>
      <w:proofErr w:type="spellEnd"/>
      <w:r>
        <w:t>[</w:t>
      </w:r>
      <w:proofErr w:type="gramEnd"/>
      <w:r>
        <w:t>9] = {0xFD, 0x00, 0x00, 0x00, 0x01, 0x04, 0x68, 0x01, 0x6A};</w:t>
      </w:r>
    </w:p>
    <w:p w14:paraId="783A5E9D" w14:textId="77777777" w:rsidR="000C3047" w:rsidRPr="000C3047" w:rsidRDefault="000C3047" w:rsidP="000C3047">
      <w:r>
        <w:tab/>
        <w:t xml:space="preserve">uint8_t </w:t>
      </w:r>
      <w:proofErr w:type="spellStart"/>
      <w:proofErr w:type="gramStart"/>
      <w:r>
        <w:t>getHitFreqCmd</w:t>
      </w:r>
      <w:proofErr w:type="spellEnd"/>
      <w:r>
        <w:t>[</w:t>
      </w:r>
      <w:proofErr w:type="gramEnd"/>
      <w:r>
        <w:t>11] = {0xFD, 0x00, 0x00, 0x00, 0x01, 0x04, 0x68, 0x01, 0x6A, 0x2F, 0x13};</w:t>
      </w:r>
    </w:p>
    <w:p w14:paraId="724CA54B" w14:textId="77777777" w:rsidR="00686FEB" w:rsidRPr="00DA73AC" w:rsidRDefault="00686FEB" w:rsidP="00DA73AC"/>
    <w:sectPr w:rsidR="00686FEB" w:rsidRPr="00DA73AC" w:rsidSect="00E84E1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D075" w14:textId="77777777" w:rsidR="00CF6C36" w:rsidRDefault="00CF6C36">
      <w:r>
        <w:separator/>
      </w:r>
    </w:p>
  </w:endnote>
  <w:endnote w:type="continuationSeparator" w:id="0">
    <w:p w14:paraId="1EEA756A" w14:textId="77777777" w:rsidR="00CF6C36" w:rsidRDefault="00CF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E79" w14:textId="74F3D134" w:rsidR="00BF24CC" w:rsidRPr="00514D4D" w:rsidRDefault="00686FEB" w:rsidP="00514D4D">
    <w:pPr>
      <w:pStyle w:val="a8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TIME \@ "yyyy-M-d" </w:instrText>
    </w:r>
    <w:r>
      <w:rPr>
        <w:rStyle w:val="ac"/>
        <w:rFonts w:ascii="宋体" w:hAnsi="宋体" w:hint="eastAsia"/>
      </w:rPr>
      <w:fldChar w:fldCharType="separate"/>
    </w:r>
    <w:ins w:id="2063" w:author="陈奕利" w:date="2023-09-07T21:24:00Z">
      <w:r w:rsidR="00B50016">
        <w:rPr>
          <w:rStyle w:val="ac"/>
          <w:rFonts w:ascii="宋体" w:hAnsi="宋体"/>
          <w:noProof/>
        </w:rPr>
        <w:t>2023-9-7</w:t>
      </w:r>
    </w:ins>
    <w:del w:id="2064" w:author="陈奕利" w:date="2023-09-01T15:10:00Z">
      <w:r w:rsidR="00C4162F" w:rsidDel="00C93DB1">
        <w:rPr>
          <w:rStyle w:val="ac"/>
          <w:rFonts w:ascii="宋体" w:hAnsi="宋体"/>
          <w:noProof/>
        </w:rPr>
        <w:delText>2023-8-29</w:delText>
      </w:r>
    </w:del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 xml:space="preserve">              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PAGE </w:instrText>
    </w:r>
    <w:r>
      <w:rPr>
        <w:rStyle w:val="ac"/>
        <w:rFonts w:ascii="宋体" w:hAnsi="宋体" w:hint="eastAsia"/>
      </w:rPr>
      <w:fldChar w:fldCharType="separate"/>
    </w:r>
    <w:r w:rsidR="00C30764">
      <w:rPr>
        <w:rStyle w:val="ac"/>
        <w:rFonts w:ascii="宋体" w:hAnsi="宋体"/>
        <w:noProof/>
      </w:rPr>
      <w:t>21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>/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NUMPAGES </w:instrText>
    </w:r>
    <w:r>
      <w:rPr>
        <w:rStyle w:val="ac"/>
        <w:rFonts w:ascii="宋体" w:hAnsi="宋体" w:hint="eastAsia"/>
      </w:rPr>
      <w:fldChar w:fldCharType="separate"/>
    </w:r>
    <w:r w:rsidR="00C30764">
      <w:rPr>
        <w:rStyle w:val="ac"/>
        <w:rFonts w:ascii="宋体" w:hAnsi="宋体"/>
        <w:noProof/>
      </w:rPr>
      <w:t>71</w:t>
    </w:r>
    <w:r>
      <w:rPr>
        <w:rStyle w:val="ac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D57D" w14:textId="77777777" w:rsidR="00CF6C36" w:rsidRDefault="00CF6C36">
      <w:r>
        <w:separator/>
      </w:r>
    </w:p>
  </w:footnote>
  <w:footnote w:type="continuationSeparator" w:id="0">
    <w:p w14:paraId="00AEEC2C" w14:textId="77777777" w:rsidR="00CF6C36" w:rsidRDefault="00CF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B33" w14:textId="77777777" w:rsidR="00BF24CC" w:rsidRDefault="00686FEB" w:rsidP="001E299A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BF24CC" w:rsidRPr="001E581A" w:rsidRDefault="00686FEB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2059" w:name="_Hlk118456793"/>
                          <w:bookmarkStart w:id="2060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2059"/>
                          <w:bookmarkEnd w:id="2060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35760DE9" w14:textId="77777777" w:rsidR="00BF24CC" w:rsidRPr="001E581A" w:rsidRDefault="00686FEB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2061" w:name="_Hlk118456793"/>
                    <w:bookmarkStart w:id="2062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2061"/>
                    <w:bookmarkEnd w:id="2062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876"/>
    <w:multiLevelType w:val="hybridMultilevel"/>
    <w:tmpl w:val="53C8926E"/>
    <w:lvl w:ilvl="0" w:tplc="8AB27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472AB"/>
    <w:multiLevelType w:val="hybridMultilevel"/>
    <w:tmpl w:val="63B8E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536C2"/>
    <w:multiLevelType w:val="hybridMultilevel"/>
    <w:tmpl w:val="AA4810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067560"/>
    <w:multiLevelType w:val="hybridMultilevel"/>
    <w:tmpl w:val="555624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79733C"/>
    <w:multiLevelType w:val="hybridMultilevel"/>
    <w:tmpl w:val="412812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4475EE"/>
    <w:multiLevelType w:val="multilevel"/>
    <w:tmpl w:val="0DA85F28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90518B"/>
    <w:multiLevelType w:val="hybridMultilevel"/>
    <w:tmpl w:val="74A8F100"/>
    <w:lvl w:ilvl="0" w:tplc="69704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2A0F14"/>
    <w:multiLevelType w:val="hybridMultilevel"/>
    <w:tmpl w:val="945070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606DFE"/>
    <w:multiLevelType w:val="hybridMultilevel"/>
    <w:tmpl w:val="C2303E0A"/>
    <w:lvl w:ilvl="0" w:tplc="F8BE2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CF4B8A"/>
    <w:multiLevelType w:val="hybridMultilevel"/>
    <w:tmpl w:val="C2FCC3DE"/>
    <w:lvl w:ilvl="0" w:tplc="E4C63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2CD2D26"/>
    <w:multiLevelType w:val="hybridMultilevel"/>
    <w:tmpl w:val="4128122C"/>
    <w:lvl w:ilvl="0" w:tplc="1B8C3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A2B3BD2"/>
    <w:multiLevelType w:val="hybridMultilevel"/>
    <w:tmpl w:val="76EE1FC2"/>
    <w:lvl w:ilvl="0" w:tplc="7F2A1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C8737E4"/>
    <w:multiLevelType w:val="multilevel"/>
    <w:tmpl w:val="DDD8523C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8D75E5"/>
    <w:multiLevelType w:val="hybridMultilevel"/>
    <w:tmpl w:val="412812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F2748F"/>
    <w:multiLevelType w:val="hybridMultilevel"/>
    <w:tmpl w:val="412812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0054401">
    <w:abstractNumId w:val="1"/>
  </w:num>
  <w:num w:numId="2" w16cid:durableId="2056730001">
    <w:abstractNumId w:val="14"/>
  </w:num>
  <w:num w:numId="3" w16cid:durableId="698240916">
    <w:abstractNumId w:val="22"/>
  </w:num>
  <w:num w:numId="4" w16cid:durableId="2117479173">
    <w:abstractNumId w:val="3"/>
  </w:num>
  <w:num w:numId="5" w16cid:durableId="556088239">
    <w:abstractNumId w:val="10"/>
  </w:num>
  <w:num w:numId="6" w16cid:durableId="1153137393">
    <w:abstractNumId w:val="18"/>
  </w:num>
  <w:num w:numId="7" w16cid:durableId="1994991873">
    <w:abstractNumId w:val="9"/>
  </w:num>
  <w:num w:numId="8" w16cid:durableId="243077777">
    <w:abstractNumId w:val="26"/>
  </w:num>
  <w:num w:numId="9" w16cid:durableId="517889551">
    <w:abstractNumId w:val="8"/>
  </w:num>
  <w:num w:numId="10" w16cid:durableId="1606158361">
    <w:abstractNumId w:val="5"/>
  </w:num>
  <w:num w:numId="11" w16cid:durableId="738094847">
    <w:abstractNumId w:val="4"/>
  </w:num>
  <w:num w:numId="12" w16cid:durableId="437142651">
    <w:abstractNumId w:val="21"/>
  </w:num>
  <w:num w:numId="13" w16cid:durableId="1393311485">
    <w:abstractNumId w:val="29"/>
  </w:num>
  <w:num w:numId="14" w16cid:durableId="1656101761">
    <w:abstractNumId w:val="28"/>
  </w:num>
  <w:num w:numId="15" w16cid:durableId="1956673405">
    <w:abstractNumId w:val="24"/>
  </w:num>
  <w:num w:numId="16" w16cid:durableId="103767241">
    <w:abstractNumId w:val="13"/>
  </w:num>
  <w:num w:numId="17" w16cid:durableId="734472391">
    <w:abstractNumId w:val="15"/>
  </w:num>
  <w:num w:numId="18" w16cid:durableId="1555116685">
    <w:abstractNumId w:val="12"/>
  </w:num>
  <w:num w:numId="19" w16cid:durableId="1860507431">
    <w:abstractNumId w:val="19"/>
  </w:num>
  <w:num w:numId="20" w16cid:durableId="465437622">
    <w:abstractNumId w:val="17"/>
  </w:num>
  <w:num w:numId="21" w16cid:durableId="704526546">
    <w:abstractNumId w:val="20"/>
  </w:num>
  <w:num w:numId="22" w16cid:durableId="646206899">
    <w:abstractNumId w:val="27"/>
  </w:num>
  <w:num w:numId="23" w16cid:durableId="1682050847">
    <w:abstractNumId w:val="30"/>
  </w:num>
  <w:num w:numId="24" w16cid:durableId="342440806">
    <w:abstractNumId w:val="11"/>
  </w:num>
  <w:num w:numId="25" w16cid:durableId="1922371048">
    <w:abstractNumId w:val="7"/>
  </w:num>
  <w:num w:numId="26" w16cid:durableId="848566848">
    <w:abstractNumId w:val="23"/>
  </w:num>
  <w:num w:numId="27" w16cid:durableId="1017657274">
    <w:abstractNumId w:val="14"/>
  </w:num>
  <w:num w:numId="28" w16cid:durableId="529340059">
    <w:abstractNumId w:val="25"/>
  </w:num>
  <w:num w:numId="29" w16cid:durableId="1298217463">
    <w:abstractNumId w:val="14"/>
  </w:num>
  <w:num w:numId="30" w16cid:durableId="1578515486">
    <w:abstractNumId w:val="14"/>
  </w:num>
  <w:num w:numId="31" w16cid:durableId="172451219">
    <w:abstractNumId w:val="14"/>
  </w:num>
  <w:num w:numId="32" w16cid:durableId="1347321241">
    <w:abstractNumId w:val="14"/>
  </w:num>
  <w:num w:numId="33" w16cid:durableId="1283685730">
    <w:abstractNumId w:val="14"/>
  </w:num>
  <w:num w:numId="34" w16cid:durableId="1671330294">
    <w:abstractNumId w:val="14"/>
  </w:num>
  <w:num w:numId="35" w16cid:durableId="615870784">
    <w:abstractNumId w:val="14"/>
  </w:num>
  <w:num w:numId="36" w16cid:durableId="205215476">
    <w:abstractNumId w:val="14"/>
  </w:num>
  <w:num w:numId="37" w16cid:durableId="1665357068">
    <w:abstractNumId w:val="14"/>
  </w:num>
  <w:num w:numId="38" w16cid:durableId="842548820">
    <w:abstractNumId w:val="14"/>
  </w:num>
  <w:num w:numId="39" w16cid:durableId="1708874596">
    <w:abstractNumId w:val="0"/>
  </w:num>
  <w:num w:numId="40" w16cid:durableId="245111708">
    <w:abstractNumId w:val="6"/>
  </w:num>
  <w:num w:numId="41" w16cid:durableId="1372073207">
    <w:abstractNumId w:val="16"/>
  </w:num>
  <w:num w:numId="42" w16cid:durableId="2037998829">
    <w:abstractNumId w:val="2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奕利">
    <w15:presenceInfo w15:providerId="AD" w15:userId="S-1-5-21-4254899859-522675122-2404636568-29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3C80"/>
    <w:rsid w:val="00006112"/>
    <w:rsid w:val="00006E17"/>
    <w:rsid w:val="000152BC"/>
    <w:rsid w:val="00015C79"/>
    <w:rsid w:val="0001611F"/>
    <w:rsid w:val="00017605"/>
    <w:rsid w:val="00017872"/>
    <w:rsid w:val="00020633"/>
    <w:rsid w:val="00024E99"/>
    <w:rsid w:val="00026F84"/>
    <w:rsid w:val="0003244A"/>
    <w:rsid w:val="00034181"/>
    <w:rsid w:val="000349FB"/>
    <w:rsid w:val="00037F7B"/>
    <w:rsid w:val="0004005F"/>
    <w:rsid w:val="00040DF2"/>
    <w:rsid w:val="00043C30"/>
    <w:rsid w:val="00046137"/>
    <w:rsid w:val="00051C3E"/>
    <w:rsid w:val="0005231F"/>
    <w:rsid w:val="000549DC"/>
    <w:rsid w:val="00055B72"/>
    <w:rsid w:val="00060042"/>
    <w:rsid w:val="00060062"/>
    <w:rsid w:val="00061661"/>
    <w:rsid w:val="00061CCB"/>
    <w:rsid w:val="00066D83"/>
    <w:rsid w:val="00067726"/>
    <w:rsid w:val="000705F3"/>
    <w:rsid w:val="00072A6E"/>
    <w:rsid w:val="00073ECE"/>
    <w:rsid w:val="000741E6"/>
    <w:rsid w:val="000764CB"/>
    <w:rsid w:val="000817D6"/>
    <w:rsid w:val="00086074"/>
    <w:rsid w:val="0009295C"/>
    <w:rsid w:val="00093C56"/>
    <w:rsid w:val="000947EC"/>
    <w:rsid w:val="000978A5"/>
    <w:rsid w:val="000978C6"/>
    <w:rsid w:val="000A4DA5"/>
    <w:rsid w:val="000A7AF7"/>
    <w:rsid w:val="000B1AE2"/>
    <w:rsid w:val="000C01FE"/>
    <w:rsid w:val="000C3047"/>
    <w:rsid w:val="000C3573"/>
    <w:rsid w:val="000C4622"/>
    <w:rsid w:val="000C54A7"/>
    <w:rsid w:val="000C6CD1"/>
    <w:rsid w:val="000C7682"/>
    <w:rsid w:val="000D02B2"/>
    <w:rsid w:val="000D088A"/>
    <w:rsid w:val="000D14B2"/>
    <w:rsid w:val="000D1AE3"/>
    <w:rsid w:val="000D1E45"/>
    <w:rsid w:val="000D451B"/>
    <w:rsid w:val="000D5A57"/>
    <w:rsid w:val="000E09A9"/>
    <w:rsid w:val="000E78F5"/>
    <w:rsid w:val="000F35E3"/>
    <w:rsid w:val="000F3AC9"/>
    <w:rsid w:val="000F4296"/>
    <w:rsid w:val="000F7DF4"/>
    <w:rsid w:val="0010176C"/>
    <w:rsid w:val="00101AD2"/>
    <w:rsid w:val="00101D11"/>
    <w:rsid w:val="001061F8"/>
    <w:rsid w:val="0010785D"/>
    <w:rsid w:val="0011497A"/>
    <w:rsid w:val="00121AF5"/>
    <w:rsid w:val="00125DCB"/>
    <w:rsid w:val="001276B7"/>
    <w:rsid w:val="001307AE"/>
    <w:rsid w:val="00135E6F"/>
    <w:rsid w:val="001360CC"/>
    <w:rsid w:val="00137FE9"/>
    <w:rsid w:val="001416BB"/>
    <w:rsid w:val="001437B7"/>
    <w:rsid w:val="001469BF"/>
    <w:rsid w:val="00147A80"/>
    <w:rsid w:val="0015473E"/>
    <w:rsid w:val="00155F25"/>
    <w:rsid w:val="00157B53"/>
    <w:rsid w:val="00160F6B"/>
    <w:rsid w:val="00164571"/>
    <w:rsid w:val="001670F0"/>
    <w:rsid w:val="001679CA"/>
    <w:rsid w:val="00167B90"/>
    <w:rsid w:val="0017168A"/>
    <w:rsid w:val="00174006"/>
    <w:rsid w:val="0017579E"/>
    <w:rsid w:val="0017582A"/>
    <w:rsid w:val="00181A18"/>
    <w:rsid w:val="00183CBD"/>
    <w:rsid w:val="00185837"/>
    <w:rsid w:val="001934CB"/>
    <w:rsid w:val="00194AB4"/>
    <w:rsid w:val="0019758D"/>
    <w:rsid w:val="001A17BA"/>
    <w:rsid w:val="001A2C32"/>
    <w:rsid w:val="001A458D"/>
    <w:rsid w:val="001A4CE5"/>
    <w:rsid w:val="001A6FAF"/>
    <w:rsid w:val="001A73BD"/>
    <w:rsid w:val="001B0FC0"/>
    <w:rsid w:val="001B1B0A"/>
    <w:rsid w:val="001B7737"/>
    <w:rsid w:val="001C2374"/>
    <w:rsid w:val="001C499D"/>
    <w:rsid w:val="001C51A1"/>
    <w:rsid w:val="001D2748"/>
    <w:rsid w:val="001D2F65"/>
    <w:rsid w:val="001D3659"/>
    <w:rsid w:val="001D458B"/>
    <w:rsid w:val="001D4E67"/>
    <w:rsid w:val="001D61B8"/>
    <w:rsid w:val="001D6CBD"/>
    <w:rsid w:val="001D7991"/>
    <w:rsid w:val="001E30F9"/>
    <w:rsid w:val="001E3306"/>
    <w:rsid w:val="001E3A32"/>
    <w:rsid w:val="001E4944"/>
    <w:rsid w:val="001E5166"/>
    <w:rsid w:val="001E582A"/>
    <w:rsid w:val="001F096D"/>
    <w:rsid w:val="001F27C1"/>
    <w:rsid w:val="001F3835"/>
    <w:rsid w:val="001F5112"/>
    <w:rsid w:val="002015F9"/>
    <w:rsid w:val="002017DF"/>
    <w:rsid w:val="00201DD5"/>
    <w:rsid w:val="00202962"/>
    <w:rsid w:val="00202D1C"/>
    <w:rsid w:val="00210E32"/>
    <w:rsid w:val="002122B1"/>
    <w:rsid w:val="002169E5"/>
    <w:rsid w:val="00220B5F"/>
    <w:rsid w:val="00220F87"/>
    <w:rsid w:val="002216BC"/>
    <w:rsid w:val="0022482C"/>
    <w:rsid w:val="00226FCD"/>
    <w:rsid w:val="00227C7A"/>
    <w:rsid w:val="00230908"/>
    <w:rsid w:val="0023163C"/>
    <w:rsid w:val="00236235"/>
    <w:rsid w:val="0023747F"/>
    <w:rsid w:val="002405DB"/>
    <w:rsid w:val="002412B3"/>
    <w:rsid w:val="00246D51"/>
    <w:rsid w:val="00247327"/>
    <w:rsid w:val="00251B42"/>
    <w:rsid w:val="002538DA"/>
    <w:rsid w:val="00254328"/>
    <w:rsid w:val="00255380"/>
    <w:rsid w:val="00264235"/>
    <w:rsid w:val="002646E3"/>
    <w:rsid w:val="00264A29"/>
    <w:rsid w:val="0027099C"/>
    <w:rsid w:val="002718CC"/>
    <w:rsid w:val="002726BF"/>
    <w:rsid w:val="0027348D"/>
    <w:rsid w:val="00273A2A"/>
    <w:rsid w:val="00276922"/>
    <w:rsid w:val="00276A31"/>
    <w:rsid w:val="00281047"/>
    <w:rsid w:val="002835B1"/>
    <w:rsid w:val="002865FE"/>
    <w:rsid w:val="00287C58"/>
    <w:rsid w:val="00292AA1"/>
    <w:rsid w:val="00293FB7"/>
    <w:rsid w:val="00297DE6"/>
    <w:rsid w:val="002A22F9"/>
    <w:rsid w:val="002A413A"/>
    <w:rsid w:val="002B176C"/>
    <w:rsid w:val="002B3E01"/>
    <w:rsid w:val="002B4C1A"/>
    <w:rsid w:val="002C084A"/>
    <w:rsid w:val="002C3422"/>
    <w:rsid w:val="002C3940"/>
    <w:rsid w:val="002C4977"/>
    <w:rsid w:val="002C54FB"/>
    <w:rsid w:val="002C63C7"/>
    <w:rsid w:val="002C6E8F"/>
    <w:rsid w:val="002D064C"/>
    <w:rsid w:val="002D08BB"/>
    <w:rsid w:val="002D09D1"/>
    <w:rsid w:val="002D2FFB"/>
    <w:rsid w:val="002D3E09"/>
    <w:rsid w:val="002D5151"/>
    <w:rsid w:val="002D6F5D"/>
    <w:rsid w:val="002E458E"/>
    <w:rsid w:val="002F09D4"/>
    <w:rsid w:val="002F0B1D"/>
    <w:rsid w:val="002F0D50"/>
    <w:rsid w:val="002F0DF0"/>
    <w:rsid w:val="002F1725"/>
    <w:rsid w:val="002F251B"/>
    <w:rsid w:val="002F7CB8"/>
    <w:rsid w:val="00300B41"/>
    <w:rsid w:val="00301CB2"/>
    <w:rsid w:val="0030241E"/>
    <w:rsid w:val="00304E47"/>
    <w:rsid w:val="00310143"/>
    <w:rsid w:val="003101B5"/>
    <w:rsid w:val="00310566"/>
    <w:rsid w:val="00310683"/>
    <w:rsid w:val="003107FD"/>
    <w:rsid w:val="00312D63"/>
    <w:rsid w:val="00313E41"/>
    <w:rsid w:val="00314D52"/>
    <w:rsid w:val="003156E7"/>
    <w:rsid w:val="00316DA3"/>
    <w:rsid w:val="00316EE2"/>
    <w:rsid w:val="00322FEE"/>
    <w:rsid w:val="0032560E"/>
    <w:rsid w:val="00325DFF"/>
    <w:rsid w:val="00326A3D"/>
    <w:rsid w:val="00331614"/>
    <w:rsid w:val="003347E2"/>
    <w:rsid w:val="00335F57"/>
    <w:rsid w:val="003416D4"/>
    <w:rsid w:val="0034401C"/>
    <w:rsid w:val="00345AEE"/>
    <w:rsid w:val="00345C65"/>
    <w:rsid w:val="00347593"/>
    <w:rsid w:val="003502CE"/>
    <w:rsid w:val="00352486"/>
    <w:rsid w:val="00352A5F"/>
    <w:rsid w:val="00357992"/>
    <w:rsid w:val="00364E7B"/>
    <w:rsid w:val="00366150"/>
    <w:rsid w:val="00372832"/>
    <w:rsid w:val="0037595B"/>
    <w:rsid w:val="00376608"/>
    <w:rsid w:val="00381022"/>
    <w:rsid w:val="00382645"/>
    <w:rsid w:val="00385D83"/>
    <w:rsid w:val="00386D9B"/>
    <w:rsid w:val="003905EA"/>
    <w:rsid w:val="00394674"/>
    <w:rsid w:val="0039486C"/>
    <w:rsid w:val="003A0EC8"/>
    <w:rsid w:val="003A1A2E"/>
    <w:rsid w:val="003A4129"/>
    <w:rsid w:val="003A5CA5"/>
    <w:rsid w:val="003A6210"/>
    <w:rsid w:val="003B410A"/>
    <w:rsid w:val="003B4EFE"/>
    <w:rsid w:val="003C3958"/>
    <w:rsid w:val="003C3CF4"/>
    <w:rsid w:val="003C5305"/>
    <w:rsid w:val="003C6A7C"/>
    <w:rsid w:val="003C712C"/>
    <w:rsid w:val="003D1474"/>
    <w:rsid w:val="003D3A0B"/>
    <w:rsid w:val="003D57BC"/>
    <w:rsid w:val="003D6439"/>
    <w:rsid w:val="003D657E"/>
    <w:rsid w:val="003D7F37"/>
    <w:rsid w:val="003E23AD"/>
    <w:rsid w:val="003E5CF8"/>
    <w:rsid w:val="003E5EA9"/>
    <w:rsid w:val="003E731D"/>
    <w:rsid w:val="003E798E"/>
    <w:rsid w:val="003E7CF7"/>
    <w:rsid w:val="003F223D"/>
    <w:rsid w:val="003F4CBA"/>
    <w:rsid w:val="003F7F6B"/>
    <w:rsid w:val="00400682"/>
    <w:rsid w:val="0040443E"/>
    <w:rsid w:val="00407373"/>
    <w:rsid w:val="004102B2"/>
    <w:rsid w:val="00412F28"/>
    <w:rsid w:val="00413428"/>
    <w:rsid w:val="00413A0B"/>
    <w:rsid w:val="00417E93"/>
    <w:rsid w:val="00421C85"/>
    <w:rsid w:val="004248B6"/>
    <w:rsid w:val="0042678A"/>
    <w:rsid w:val="00426C13"/>
    <w:rsid w:val="004302B3"/>
    <w:rsid w:val="00433F6A"/>
    <w:rsid w:val="00435B56"/>
    <w:rsid w:val="004376A4"/>
    <w:rsid w:val="004401CA"/>
    <w:rsid w:val="0044112F"/>
    <w:rsid w:val="0044222C"/>
    <w:rsid w:val="0044728A"/>
    <w:rsid w:val="00455465"/>
    <w:rsid w:val="00457B45"/>
    <w:rsid w:val="00467281"/>
    <w:rsid w:val="0047322E"/>
    <w:rsid w:val="00477B25"/>
    <w:rsid w:val="00480245"/>
    <w:rsid w:val="00493D8D"/>
    <w:rsid w:val="00497CBE"/>
    <w:rsid w:val="004A54B2"/>
    <w:rsid w:val="004A7166"/>
    <w:rsid w:val="004B08FF"/>
    <w:rsid w:val="004B11B8"/>
    <w:rsid w:val="004B5A86"/>
    <w:rsid w:val="004B7613"/>
    <w:rsid w:val="004B7FF6"/>
    <w:rsid w:val="004C2580"/>
    <w:rsid w:val="004C2C27"/>
    <w:rsid w:val="004C6648"/>
    <w:rsid w:val="004C77EB"/>
    <w:rsid w:val="004C7D75"/>
    <w:rsid w:val="004D0203"/>
    <w:rsid w:val="004D0753"/>
    <w:rsid w:val="004D27BB"/>
    <w:rsid w:val="004D5E22"/>
    <w:rsid w:val="004D6BBB"/>
    <w:rsid w:val="004D7362"/>
    <w:rsid w:val="004E0875"/>
    <w:rsid w:val="004E4E18"/>
    <w:rsid w:val="004E5080"/>
    <w:rsid w:val="004E551E"/>
    <w:rsid w:val="004E674F"/>
    <w:rsid w:val="004E7FC7"/>
    <w:rsid w:val="004F03BA"/>
    <w:rsid w:val="004F107B"/>
    <w:rsid w:val="004F2FA4"/>
    <w:rsid w:val="004F5BF3"/>
    <w:rsid w:val="004F5C01"/>
    <w:rsid w:val="004F6920"/>
    <w:rsid w:val="004F6ED9"/>
    <w:rsid w:val="0050506F"/>
    <w:rsid w:val="00512A1A"/>
    <w:rsid w:val="00513DC8"/>
    <w:rsid w:val="00515D81"/>
    <w:rsid w:val="0051625F"/>
    <w:rsid w:val="00523B79"/>
    <w:rsid w:val="00530140"/>
    <w:rsid w:val="005336FA"/>
    <w:rsid w:val="005344A2"/>
    <w:rsid w:val="00534672"/>
    <w:rsid w:val="00537F82"/>
    <w:rsid w:val="00540982"/>
    <w:rsid w:val="00541090"/>
    <w:rsid w:val="00541438"/>
    <w:rsid w:val="005502CF"/>
    <w:rsid w:val="00551490"/>
    <w:rsid w:val="005517DC"/>
    <w:rsid w:val="00553C5F"/>
    <w:rsid w:val="00554EB6"/>
    <w:rsid w:val="00555AAD"/>
    <w:rsid w:val="00562109"/>
    <w:rsid w:val="00563B9E"/>
    <w:rsid w:val="00567B23"/>
    <w:rsid w:val="00570056"/>
    <w:rsid w:val="00571245"/>
    <w:rsid w:val="005737F6"/>
    <w:rsid w:val="00577EB9"/>
    <w:rsid w:val="005804A8"/>
    <w:rsid w:val="005830E0"/>
    <w:rsid w:val="00586297"/>
    <w:rsid w:val="00586706"/>
    <w:rsid w:val="00587244"/>
    <w:rsid w:val="005913E9"/>
    <w:rsid w:val="00591597"/>
    <w:rsid w:val="00591A56"/>
    <w:rsid w:val="00592A05"/>
    <w:rsid w:val="00596088"/>
    <w:rsid w:val="005A0F44"/>
    <w:rsid w:val="005A1575"/>
    <w:rsid w:val="005A1F5E"/>
    <w:rsid w:val="005A33EB"/>
    <w:rsid w:val="005A6175"/>
    <w:rsid w:val="005A67FC"/>
    <w:rsid w:val="005B13BB"/>
    <w:rsid w:val="005B1621"/>
    <w:rsid w:val="005B539E"/>
    <w:rsid w:val="005B5875"/>
    <w:rsid w:val="005C1668"/>
    <w:rsid w:val="005C1D2B"/>
    <w:rsid w:val="005D08FC"/>
    <w:rsid w:val="005D0FF7"/>
    <w:rsid w:val="005D14AB"/>
    <w:rsid w:val="005D1A32"/>
    <w:rsid w:val="005D4907"/>
    <w:rsid w:val="005D6B50"/>
    <w:rsid w:val="005D7EE5"/>
    <w:rsid w:val="005E18CD"/>
    <w:rsid w:val="005E6F22"/>
    <w:rsid w:val="005E7EF2"/>
    <w:rsid w:val="005F12FC"/>
    <w:rsid w:val="005F2742"/>
    <w:rsid w:val="005F309A"/>
    <w:rsid w:val="005F60A6"/>
    <w:rsid w:val="005F675A"/>
    <w:rsid w:val="006016B4"/>
    <w:rsid w:val="006016CD"/>
    <w:rsid w:val="00601A9E"/>
    <w:rsid w:val="00601BD6"/>
    <w:rsid w:val="00602406"/>
    <w:rsid w:val="006024AD"/>
    <w:rsid w:val="006064F9"/>
    <w:rsid w:val="00612534"/>
    <w:rsid w:val="006127E3"/>
    <w:rsid w:val="00615C15"/>
    <w:rsid w:val="006164F7"/>
    <w:rsid w:val="00616C09"/>
    <w:rsid w:val="006177AB"/>
    <w:rsid w:val="00621B9F"/>
    <w:rsid w:val="006278B9"/>
    <w:rsid w:val="00630A84"/>
    <w:rsid w:val="00631D76"/>
    <w:rsid w:val="00633169"/>
    <w:rsid w:val="00640633"/>
    <w:rsid w:val="00641BD1"/>
    <w:rsid w:val="00642178"/>
    <w:rsid w:val="006437ED"/>
    <w:rsid w:val="00643C39"/>
    <w:rsid w:val="006458BB"/>
    <w:rsid w:val="00645B5E"/>
    <w:rsid w:val="006512F3"/>
    <w:rsid w:val="00651A80"/>
    <w:rsid w:val="00652784"/>
    <w:rsid w:val="00652D31"/>
    <w:rsid w:val="0065347B"/>
    <w:rsid w:val="006627BB"/>
    <w:rsid w:val="00663063"/>
    <w:rsid w:val="006635FB"/>
    <w:rsid w:val="0066407B"/>
    <w:rsid w:val="00671A07"/>
    <w:rsid w:val="0067307B"/>
    <w:rsid w:val="006730AD"/>
    <w:rsid w:val="0067594A"/>
    <w:rsid w:val="00676940"/>
    <w:rsid w:val="00677FA0"/>
    <w:rsid w:val="00682DFC"/>
    <w:rsid w:val="00683D0B"/>
    <w:rsid w:val="00684742"/>
    <w:rsid w:val="00686FEB"/>
    <w:rsid w:val="00690756"/>
    <w:rsid w:val="00690DF9"/>
    <w:rsid w:val="00691F74"/>
    <w:rsid w:val="006A277D"/>
    <w:rsid w:val="006A41FE"/>
    <w:rsid w:val="006B007E"/>
    <w:rsid w:val="006B0328"/>
    <w:rsid w:val="006B07A1"/>
    <w:rsid w:val="006B5039"/>
    <w:rsid w:val="006B65B3"/>
    <w:rsid w:val="006C042A"/>
    <w:rsid w:val="006C56F9"/>
    <w:rsid w:val="006E2269"/>
    <w:rsid w:val="006E3667"/>
    <w:rsid w:val="006E3D89"/>
    <w:rsid w:val="006E7A9E"/>
    <w:rsid w:val="006F0279"/>
    <w:rsid w:val="006F743D"/>
    <w:rsid w:val="00705C3D"/>
    <w:rsid w:val="0071498C"/>
    <w:rsid w:val="00714BE9"/>
    <w:rsid w:val="00717496"/>
    <w:rsid w:val="007178B2"/>
    <w:rsid w:val="00717F79"/>
    <w:rsid w:val="007214E1"/>
    <w:rsid w:val="0072464D"/>
    <w:rsid w:val="0073174C"/>
    <w:rsid w:val="00731F27"/>
    <w:rsid w:val="00732B9D"/>
    <w:rsid w:val="00737B34"/>
    <w:rsid w:val="00743D9D"/>
    <w:rsid w:val="00743E4B"/>
    <w:rsid w:val="0074473F"/>
    <w:rsid w:val="00744F6F"/>
    <w:rsid w:val="00746258"/>
    <w:rsid w:val="00747FD2"/>
    <w:rsid w:val="00751B27"/>
    <w:rsid w:val="007539D2"/>
    <w:rsid w:val="00755A23"/>
    <w:rsid w:val="00764C48"/>
    <w:rsid w:val="0076560D"/>
    <w:rsid w:val="00766466"/>
    <w:rsid w:val="00766DF0"/>
    <w:rsid w:val="00767260"/>
    <w:rsid w:val="007703EB"/>
    <w:rsid w:val="0077449D"/>
    <w:rsid w:val="007753B1"/>
    <w:rsid w:val="007801CA"/>
    <w:rsid w:val="007803B1"/>
    <w:rsid w:val="007821D1"/>
    <w:rsid w:val="00792617"/>
    <w:rsid w:val="00793363"/>
    <w:rsid w:val="00796ED9"/>
    <w:rsid w:val="00797B0A"/>
    <w:rsid w:val="007A1C62"/>
    <w:rsid w:val="007A254B"/>
    <w:rsid w:val="007B0761"/>
    <w:rsid w:val="007B43AC"/>
    <w:rsid w:val="007B6D63"/>
    <w:rsid w:val="007C16CD"/>
    <w:rsid w:val="007C1D77"/>
    <w:rsid w:val="007C20F0"/>
    <w:rsid w:val="007C2FA6"/>
    <w:rsid w:val="007C392F"/>
    <w:rsid w:val="007C40F3"/>
    <w:rsid w:val="007C5922"/>
    <w:rsid w:val="007D5265"/>
    <w:rsid w:val="007D705D"/>
    <w:rsid w:val="007E05D2"/>
    <w:rsid w:val="007E0818"/>
    <w:rsid w:val="007F1386"/>
    <w:rsid w:val="0080136A"/>
    <w:rsid w:val="0080270F"/>
    <w:rsid w:val="00802A04"/>
    <w:rsid w:val="008035EA"/>
    <w:rsid w:val="00805392"/>
    <w:rsid w:val="0080585C"/>
    <w:rsid w:val="00807554"/>
    <w:rsid w:val="00807CD9"/>
    <w:rsid w:val="00810DE3"/>
    <w:rsid w:val="008141AD"/>
    <w:rsid w:val="008141FC"/>
    <w:rsid w:val="00817565"/>
    <w:rsid w:val="008229E2"/>
    <w:rsid w:val="008230E6"/>
    <w:rsid w:val="00824C53"/>
    <w:rsid w:val="00824F9B"/>
    <w:rsid w:val="008262AC"/>
    <w:rsid w:val="008264BF"/>
    <w:rsid w:val="00833D9E"/>
    <w:rsid w:val="00833E4E"/>
    <w:rsid w:val="0083431F"/>
    <w:rsid w:val="00835D86"/>
    <w:rsid w:val="00835F4F"/>
    <w:rsid w:val="00836167"/>
    <w:rsid w:val="008435C3"/>
    <w:rsid w:val="0084371D"/>
    <w:rsid w:val="00843A04"/>
    <w:rsid w:val="00855FE7"/>
    <w:rsid w:val="0086127C"/>
    <w:rsid w:val="00861D95"/>
    <w:rsid w:val="00862404"/>
    <w:rsid w:val="00865B97"/>
    <w:rsid w:val="0086649F"/>
    <w:rsid w:val="00867255"/>
    <w:rsid w:val="00870009"/>
    <w:rsid w:val="00875EC3"/>
    <w:rsid w:val="0087697F"/>
    <w:rsid w:val="008770A6"/>
    <w:rsid w:val="0087722E"/>
    <w:rsid w:val="00877D9E"/>
    <w:rsid w:val="0088047E"/>
    <w:rsid w:val="00880513"/>
    <w:rsid w:val="00881929"/>
    <w:rsid w:val="00881A6E"/>
    <w:rsid w:val="00892B39"/>
    <w:rsid w:val="00892CF1"/>
    <w:rsid w:val="008940E6"/>
    <w:rsid w:val="00896BC1"/>
    <w:rsid w:val="008A235E"/>
    <w:rsid w:val="008A454B"/>
    <w:rsid w:val="008A5827"/>
    <w:rsid w:val="008B089C"/>
    <w:rsid w:val="008B12AD"/>
    <w:rsid w:val="008B1890"/>
    <w:rsid w:val="008B1EAE"/>
    <w:rsid w:val="008B242C"/>
    <w:rsid w:val="008B59D9"/>
    <w:rsid w:val="008B6B0A"/>
    <w:rsid w:val="008B7485"/>
    <w:rsid w:val="008C04E1"/>
    <w:rsid w:val="008C11F1"/>
    <w:rsid w:val="008C4286"/>
    <w:rsid w:val="008C4DE5"/>
    <w:rsid w:val="008C6431"/>
    <w:rsid w:val="008D138B"/>
    <w:rsid w:val="008D1FCE"/>
    <w:rsid w:val="008D48B1"/>
    <w:rsid w:val="008E0CF2"/>
    <w:rsid w:val="008E2DCC"/>
    <w:rsid w:val="008E42EA"/>
    <w:rsid w:val="008E507C"/>
    <w:rsid w:val="008E683A"/>
    <w:rsid w:val="008F18E4"/>
    <w:rsid w:val="008F21B4"/>
    <w:rsid w:val="008F24A0"/>
    <w:rsid w:val="008F3427"/>
    <w:rsid w:val="008F4A96"/>
    <w:rsid w:val="008F4ABE"/>
    <w:rsid w:val="00900BAA"/>
    <w:rsid w:val="0090141E"/>
    <w:rsid w:val="00903150"/>
    <w:rsid w:val="00913BC0"/>
    <w:rsid w:val="009142B1"/>
    <w:rsid w:val="00915C73"/>
    <w:rsid w:val="00916677"/>
    <w:rsid w:val="00916BC7"/>
    <w:rsid w:val="00916F1E"/>
    <w:rsid w:val="009234E1"/>
    <w:rsid w:val="009323AC"/>
    <w:rsid w:val="009374FF"/>
    <w:rsid w:val="00937DF0"/>
    <w:rsid w:val="00940F74"/>
    <w:rsid w:val="00944864"/>
    <w:rsid w:val="009462AC"/>
    <w:rsid w:val="00946DB2"/>
    <w:rsid w:val="00952B00"/>
    <w:rsid w:val="009612A2"/>
    <w:rsid w:val="00961E70"/>
    <w:rsid w:val="00964B1C"/>
    <w:rsid w:val="00964F2A"/>
    <w:rsid w:val="00965ED6"/>
    <w:rsid w:val="00971FD2"/>
    <w:rsid w:val="0097221D"/>
    <w:rsid w:val="0097495E"/>
    <w:rsid w:val="00975037"/>
    <w:rsid w:val="009760DC"/>
    <w:rsid w:val="00976C80"/>
    <w:rsid w:val="00981EA2"/>
    <w:rsid w:val="00983C85"/>
    <w:rsid w:val="00984359"/>
    <w:rsid w:val="009861A2"/>
    <w:rsid w:val="00990F9C"/>
    <w:rsid w:val="00991468"/>
    <w:rsid w:val="00994573"/>
    <w:rsid w:val="00995D4E"/>
    <w:rsid w:val="009A6395"/>
    <w:rsid w:val="009A6AB3"/>
    <w:rsid w:val="009A6C67"/>
    <w:rsid w:val="009A6DBF"/>
    <w:rsid w:val="009A6E77"/>
    <w:rsid w:val="009A754D"/>
    <w:rsid w:val="009A79A7"/>
    <w:rsid w:val="009B306F"/>
    <w:rsid w:val="009B4FEC"/>
    <w:rsid w:val="009B542A"/>
    <w:rsid w:val="009B7B54"/>
    <w:rsid w:val="009C10F3"/>
    <w:rsid w:val="009C49C3"/>
    <w:rsid w:val="009D6B40"/>
    <w:rsid w:val="009E18DF"/>
    <w:rsid w:val="009E5380"/>
    <w:rsid w:val="009E5F7C"/>
    <w:rsid w:val="009E6B51"/>
    <w:rsid w:val="009E6ED0"/>
    <w:rsid w:val="009F4269"/>
    <w:rsid w:val="00A01466"/>
    <w:rsid w:val="00A02424"/>
    <w:rsid w:val="00A031C4"/>
    <w:rsid w:val="00A03C7D"/>
    <w:rsid w:val="00A044C5"/>
    <w:rsid w:val="00A04889"/>
    <w:rsid w:val="00A0536E"/>
    <w:rsid w:val="00A069ED"/>
    <w:rsid w:val="00A14C21"/>
    <w:rsid w:val="00A14F08"/>
    <w:rsid w:val="00A15300"/>
    <w:rsid w:val="00A17FA4"/>
    <w:rsid w:val="00A22D52"/>
    <w:rsid w:val="00A22F40"/>
    <w:rsid w:val="00A24D49"/>
    <w:rsid w:val="00A24F66"/>
    <w:rsid w:val="00A27B7B"/>
    <w:rsid w:val="00A32AA5"/>
    <w:rsid w:val="00A33020"/>
    <w:rsid w:val="00A33AFF"/>
    <w:rsid w:val="00A34D70"/>
    <w:rsid w:val="00A351C1"/>
    <w:rsid w:val="00A42373"/>
    <w:rsid w:val="00A44663"/>
    <w:rsid w:val="00A44D35"/>
    <w:rsid w:val="00A46ADE"/>
    <w:rsid w:val="00A50224"/>
    <w:rsid w:val="00A51634"/>
    <w:rsid w:val="00A525FC"/>
    <w:rsid w:val="00A53070"/>
    <w:rsid w:val="00A5463B"/>
    <w:rsid w:val="00A56DD5"/>
    <w:rsid w:val="00A576BF"/>
    <w:rsid w:val="00A62407"/>
    <w:rsid w:val="00A649E4"/>
    <w:rsid w:val="00A70570"/>
    <w:rsid w:val="00A70E7A"/>
    <w:rsid w:val="00A81538"/>
    <w:rsid w:val="00A83314"/>
    <w:rsid w:val="00A87B91"/>
    <w:rsid w:val="00A91158"/>
    <w:rsid w:val="00A9381D"/>
    <w:rsid w:val="00A93C0D"/>
    <w:rsid w:val="00A94B8F"/>
    <w:rsid w:val="00AA5E1D"/>
    <w:rsid w:val="00AB23A2"/>
    <w:rsid w:val="00AB41FB"/>
    <w:rsid w:val="00AD35D3"/>
    <w:rsid w:val="00AD40C6"/>
    <w:rsid w:val="00AD42B7"/>
    <w:rsid w:val="00AD50FF"/>
    <w:rsid w:val="00AE23A3"/>
    <w:rsid w:val="00AE42B4"/>
    <w:rsid w:val="00AE5DF1"/>
    <w:rsid w:val="00AE66AC"/>
    <w:rsid w:val="00AE6A40"/>
    <w:rsid w:val="00AE6D5E"/>
    <w:rsid w:val="00AF2D55"/>
    <w:rsid w:val="00AF3DE4"/>
    <w:rsid w:val="00AF52D0"/>
    <w:rsid w:val="00AF5396"/>
    <w:rsid w:val="00AF6E6D"/>
    <w:rsid w:val="00AF71CA"/>
    <w:rsid w:val="00B034CB"/>
    <w:rsid w:val="00B04DBC"/>
    <w:rsid w:val="00B05E4A"/>
    <w:rsid w:val="00B0726A"/>
    <w:rsid w:val="00B072C3"/>
    <w:rsid w:val="00B125E9"/>
    <w:rsid w:val="00B1588B"/>
    <w:rsid w:val="00B17948"/>
    <w:rsid w:val="00B17F92"/>
    <w:rsid w:val="00B236A7"/>
    <w:rsid w:val="00B23938"/>
    <w:rsid w:val="00B23A71"/>
    <w:rsid w:val="00B26546"/>
    <w:rsid w:val="00B27EDD"/>
    <w:rsid w:val="00B30747"/>
    <w:rsid w:val="00B31A76"/>
    <w:rsid w:val="00B329B7"/>
    <w:rsid w:val="00B34CF6"/>
    <w:rsid w:val="00B401CF"/>
    <w:rsid w:val="00B46566"/>
    <w:rsid w:val="00B50016"/>
    <w:rsid w:val="00B55491"/>
    <w:rsid w:val="00B60708"/>
    <w:rsid w:val="00B62585"/>
    <w:rsid w:val="00B626AA"/>
    <w:rsid w:val="00B66F06"/>
    <w:rsid w:val="00B711CC"/>
    <w:rsid w:val="00B72B9E"/>
    <w:rsid w:val="00B746E2"/>
    <w:rsid w:val="00B7506F"/>
    <w:rsid w:val="00B76A6E"/>
    <w:rsid w:val="00B806F2"/>
    <w:rsid w:val="00B82274"/>
    <w:rsid w:val="00B841D8"/>
    <w:rsid w:val="00B874B4"/>
    <w:rsid w:val="00B91913"/>
    <w:rsid w:val="00B947A7"/>
    <w:rsid w:val="00B9687D"/>
    <w:rsid w:val="00BA2C94"/>
    <w:rsid w:val="00BA339B"/>
    <w:rsid w:val="00BA7A17"/>
    <w:rsid w:val="00BB1774"/>
    <w:rsid w:val="00BB1DD1"/>
    <w:rsid w:val="00BB1F00"/>
    <w:rsid w:val="00BB3262"/>
    <w:rsid w:val="00BB7272"/>
    <w:rsid w:val="00BB74E5"/>
    <w:rsid w:val="00BB7CA4"/>
    <w:rsid w:val="00BC00EE"/>
    <w:rsid w:val="00BC2B7E"/>
    <w:rsid w:val="00BD679C"/>
    <w:rsid w:val="00BD7E0D"/>
    <w:rsid w:val="00BE0045"/>
    <w:rsid w:val="00BE37DC"/>
    <w:rsid w:val="00BE7A2E"/>
    <w:rsid w:val="00BE7A37"/>
    <w:rsid w:val="00BF1596"/>
    <w:rsid w:val="00BF24CC"/>
    <w:rsid w:val="00BF3BDD"/>
    <w:rsid w:val="00BF63EB"/>
    <w:rsid w:val="00BF6D46"/>
    <w:rsid w:val="00C01B50"/>
    <w:rsid w:val="00C03183"/>
    <w:rsid w:val="00C07D11"/>
    <w:rsid w:val="00C11992"/>
    <w:rsid w:val="00C11994"/>
    <w:rsid w:val="00C15FED"/>
    <w:rsid w:val="00C22846"/>
    <w:rsid w:val="00C241E9"/>
    <w:rsid w:val="00C27EF9"/>
    <w:rsid w:val="00C30764"/>
    <w:rsid w:val="00C31C95"/>
    <w:rsid w:val="00C3377A"/>
    <w:rsid w:val="00C33E43"/>
    <w:rsid w:val="00C3543C"/>
    <w:rsid w:val="00C35DEF"/>
    <w:rsid w:val="00C41571"/>
    <w:rsid w:val="00C4162F"/>
    <w:rsid w:val="00C43535"/>
    <w:rsid w:val="00C43757"/>
    <w:rsid w:val="00C43EC3"/>
    <w:rsid w:val="00C4411A"/>
    <w:rsid w:val="00C44C2F"/>
    <w:rsid w:val="00C53731"/>
    <w:rsid w:val="00C5384C"/>
    <w:rsid w:val="00C5406F"/>
    <w:rsid w:val="00C54668"/>
    <w:rsid w:val="00C548DE"/>
    <w:rsid w:val="00C55534"/>
    <w:rsid w:val="00C556C5"/>
    <w:rsid w:val="00C64A71"/>
    <w:rsid w:val="00C667E9"/>
    <w:rsid w:val="00C66945"/>
    <w:rsid w:val="00C73975"/>
    <w:rsid w:val="00C80260"/>
    <w:rsid w:val="00C855BA"/>
    <w:rsid w:val="00C85927"/>
    <w:rsid w:val="00C876D5"/>
    <w:rsid w:val="00C92F90"/>
    <w:rsid w:val="00C93C97"/>
    <w:rsid w:val="00C93DB1"/>
    <w:rsid w:val="00C95DAF"/>
    <w:rsid w:val="00CA099E"/>
    <w:rsid w:val="00CA0A0E"/>
    <w:rsid w:val="00CA2509"/>
    <w:rsid w:val="00CA54CF"/>
    <w:rsid w:val="00CA7B61"/>
    <w:rsid w:val="00CB096E"/>
    <w:rsid w:val="00CB100F"/>
    <w:rsid w:val="00CB3965"/>
    <w:rsid w:val="00CB4CB1"/>
    <w:rsid w:val="00CC0B11"/>
    <w:rsid w:val="00CC1F2C"/>
    <w:rsid w:val="00CC341A"/>
    <w:rsid w:val="00CC3814"/>
    <w:rsid w:val="00CC6A62"/>
    <w:rsid w:val="00CD0DE0"/>
    <w:rsid w:val="00CD2443"/>
    <w:rsid w:val="00CD3CD0"/>
    <w:rsid w:val="00CD421B"/>
    <w:rsid w:val="00CD4B08"/>
    <w:rsid w:val="00CE2894"/>
    <w:rsid w:val="00CE2AE5"/>
    <w:rsid w:val="00CE3FBC"/>
    <w:rsid w:val="00CE4341"/>
    <w:rsid w:val="00CE5C9E"/>
    <w:rsid w:val="00CE6EEB"/>
    <w:rsid w:val="00CF1C36"/>
    <w:rsid w:val="00CF1ED2"/>
    <w:rsid w:val="00CF2AAD"/>
    <w:rsid w:val="00CF3025"/>
    <w:rsid w:val="00CF3AF5"/>
    <w:rsid w:val="00CF5EF4"/>
    <w:rsid w:val="00CF6C36"/>
    <w:rsid w:val="00D0106F"/>
    <w:rsid w:val="00D0175B"/>
    <w:rsid w:val="00D041ED"/>
    <w:rsid w:val="00D11314"/>
    <w:rsid w:val="00D129E6"/>
    <w:rsid w:val="00D14514"/>
    <w:rsid w:val="00D14B81"/>
    <w:rsid w:val="00D20536"/>
    <w:rsid w:val="00D2148A"/>
    <w:rsid w:val="00D21711"/>
    <w:rsid w:val="00D221B2"/>
    <w:rsid w:val="00D2641A"/>
    <w:rsid w:val="00D34E0E"/>
    <w:rsid w:val="00D3567E"/>
    <w:rsid w:val="00D37D59"/>
    <w:rsid w:val="00D40EE3"/>
    <w:rsid w:val="00D4374F"/>
    <w:rsid w:val="00D455B4"/>
    <w:rsid w:val="00D514A0"/>
    <w:rsid w:val="00D558FF"/>
    <w:rsid w:val="00D57B21"/>
    <w:rsid w:val="00D650FE"/>
    <w:rsid w:val="00D67958"/>
    <w:rsid w:val="00D7003B"/>
    <w:rsid w:val="00D70423"/>
    <w:rsid w:val="00D7103A"/>
    <w:rsid w:val="00D773E1"/>
    <w:rsid w:val="00D77D19"/>
    <w:rsid w:val="00D80221"/>
    <w:rsid w:val="00D80658"/>
    <w:rsid w:val="00D82303"/>
    <w:rsid w:val="00D82341"/>
    <w:rsid w:val="00D8436B"/>
    <w:rsid w:val="00D84AE6"/>
    <w:rsid w:val="00D8729D"/>
    <w:rsid w:val="00D92124"/>
    <w:rsid w:val="00D92C69"/>
    <w:rsid w:val="00D94202"/>
    <w:rsid w:val="00D95746"/>
    <w:rsid w:val="00D967E4"/>
    <w:rsid w:val="00DA27D6"/>
    <w:rsid w:val="00DA73AC"/>
    <w:rsid w:val="00DB17EF"/>
    <w:rsid w:val="00DB2FF5"/>
    <w:rsid w:val="00DB3D45"/>
    <w:rsid w:val="00DB3ED7"/>
    <w:rsid w:val="00DB3F87"/>
    <w:rsid w:val="00DB67A4"/>
    <w:rsid w:val="00DB7864"/>
    <w:rsid w:val="00DC2AE9"/>
    <w:rsid w:val="00DC5622"/>
    <w:rsid w:val="00DC7452"/>
    <w:rsid w:val="00DC7C2F"/>
    <w:rsid w:val="00DD1238"/>
    <w:rsid w:val="00DD2065"/>
    <w:rsid w:val="00DD3580"/>
    <w:rsid w:val="00DD37D7"/>
    <w:rsid w:val="00DD42A1"/>
    <w:rsid w:val="00DD45F9"/>
    <w:rsid w:val="00DE07E9"/>
    <w:rsid w:val="00DE21DD"/>
    <w:rsid w:val="00DE7204"/>
    <w:rsid w:val="00DF65BA"/>
    <w:rsid w:val="00DF6966"/>
    <w:rsid w:val="00DF7766"/>
    <w:rsid w:val="00E04D88"/>
    <w:rsid w:val="00E05FAB"/>
    <w:rsid w:val="00E15AFB"/>
    <w:rsid w:val="00E15B73"/>
    <w:rsid w:val="00E23DAA"/>
    <w:rsid w:val="00E278AE"/>
    <w:rsid w:val="00E31B6B"/>
    <w:rsid w:val="00E4072A"/>
    <w:rsid w:val="00E41E85"/>
    <w:rsid w:val="00E4456D"/>
    <w:rsid w:val="00E458EC"/>
    <w:rsid w:val="00E468B3"/>
    <w:rsid w:val="00E51407"/>
    <w:rsid w:val="00E52B8C"/>
    <w:rsid w:val="00E52D31"/>
    <w:rsid w:val="00E5385B"/>
    <w:rsid w:val="00E53C9D"/>
    <w:rsid w:val="00E60FB7"/>
    <w:rsid w:val="00E61DD1"/>
    <w:rsid w:val="00E621FA"/>
    <w:rsid w:val="00E63DCA"/>
    <w:rsid w:val="00E67F7B"/>
    <w:rsid w:val="00E71224"/>
    <w:rsid w:val="00E72DEE"/>
    <w:rsid w:val="00E80DA3"/>
    <w:rsid w:val="00E812D5"/>
    <w:rsid w:val="00E86E05"/>
    <w:rsid w:val="00E9130B"/>
    <w:rsid w:val="00E91C83"/>
    <w:rsid w:val="00E9265F"/>
    <w:rsid w:val="00E94451"/>
    <w:rsid w:val="00E94A4A"/>
    <w:rsid w:val="00E95B6C"/>
    <w:rsid w:val="00EA2A0B"/>
    <w:rsid w:val="00EA36E7"/>
    <w:rsid w:val="00EA5C12"/>
    <w:rsid w:val="00EB18D2"/>
    <w:rsid w:val="00EB2C4D"/>
    <w:rsid w:val="00EB4D02"/>
    <w:rsid w:val="00EB5C5C"/>
    <w:rsid w:val="00EC58D4"/>
    <w:rsid w:val="00EC75F4"/>
    <w:rsid w:val="00ED04F7"/>
    <w:rsid w:val="00ED1479"/>
    <w:rsid w:val="00ED3B64"/>
    <w:rsid w:val="00ED5324"/>
    <w:rsid w:val="00ED5774"/>
    <w:rsid w:val="00EE2A8E"/>
    <w:rsid w:val="00EE3609"/>
    <w:rsid w:val="00EE4190"/>
    <w:rsid w:val="00EE4F3F"/>
    <w:rsid w:val="00EE53F2"/>
    <w:rsid w:val="00EE73FD"/>
    <w:rsid w:val="00EF1CBE"/>
    <w:rsid w:val="00EF36D7"/>
    <w:rsid w:val="00EF38EE"/>
    <w:rsid w:val="00EF5A36"/>
    <w:rsid w:val="00EF6EFF"/>
    <w:rsid w:val="00F01E5E"/>
    <w:rsid w:val="00F041A2"/>
    <w:rsid w:val="00F07C0F"/>
    <w:rsid w:val="00F127AE"/>
    <w:rsid w:val="00F13044"/>
    <w:rsid w:val="00F150F0"/>
    <w:rsid w:val="00F15283"/>
    <w:rsid w:val="00F16A47"/>
    <w:rsid w:val="00F17858"/>
    <w:rsid w:val="00F2069D"/>
    <w:rsid w:val="00F20863"/>
    <w:rsid w:val="00F2744E"/>
    <w:rsid w:val="00F27D9C"/>
    <w:rsid w:val="00F33BC1"/>
    <w:rsid w:val="00F41556"/>
    <w:rsid w:val="00F43413"/>
    <w:rsid w:val="00F46FA7"/>
    <w:rsid w:val="00F50AE4"/>
    <w:rsid w:val="00F5152E"/>
    <w:rsid w:val="00F52491"/>
    <w:rsid w:val="00F5364E"/>
    <w:rsid w:val="00F631C8"/>
    <w:rsid w:val="00F64C2B"/>
    <w:rsid w:val="00F71304"/>
    <w:rsid w:val="00F7486C"/>
    <w:rsid w:val="00F825F6"/>
    <w:rsid w:val="00F84707"/>
    <w:rsid w:val="00F84E84"/>
    <w:rsid w:val="00F878FD"/>
    <w:rsid w:val="00F91B41"/>
    <w:rsid w:val="00F95A34"/>
    <w:rsid w:val="00FA0CD2"/>
    <w:rsid w:val="00FA45FB"/>
    <w:rsid w:val="00FA7F1C"/>
    <w:rsid w:val="00FB0087"/>
    <w:rsid w:val="00FB18FD"/>
    <w:rsid w:val="00FB503F"/>
    <w:rsid w:val="00FC1B3B"/>
    <w:rsid w:val="00FC653F"/>
    <w:rsid w:val="00FC7147"/>
    <w:rsid w:val="00FC75CD"/>
    <w:rsid w:val="00FD0F2C"/>
    <w:rsid w:val="00FD4AFA"/>
    <w:rsid w:val="00FD7DDC"/>
    <w:rsid w:val="00FE1726"/>
    <w:rsid w:val="00FE1E69"/>
    <w:rsid w:val="00FE3357"/>
    <w:rsid w:val="00FE3966"/>
    <w:rsid w:val="00FE3C33"/>
    <w:rsid w:val="00FE5B3C"/>
    <w:rsid w:val="00FE66AF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B437"/>
  <w15:chartTrackingRefBased/>
  <w15:docId w15:val="{549A7C7F-DC64-48E1-9AEB-BCBE698B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FE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B23A71"/>
  </w:style>
  <w:style w:type="character" w:customStyle="1" w:styleId="50">
    <w:name w:val="标题 5 字符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F0CE-00D1-4E66-B48F-58F7659F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16894</TotalTime>
  <Pages>80</Pages>
  <Words>7511</Words>
  <Characters>42818</Characters>
  <Application>Microsoft Office Word</Application>
  <DocSecurity>0</DocSecurity>
  <Lines>356</Lines>
  <Paragraphs>100</Paragraphs>
  <ScaleCrop>false</ScaleCrop>
  <Company/>
  <LinksUpToDate>false</LinksUpToDate>
  <CharactersWithSpaces>50229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陈奕利</cp:lastModifiedBy>
  <cp:revision>273</cp:revision>
  <dcterms:created xsi:type="dcterms:W3CDTF">2023-06-27T03:55:00Z</dcterms:created>
  <dcterms:modified xsi:type="dcterms:W3CDTF">2023-09-16T03:26:00Z</dcterms:modified>
</cp:coreProperties>
</file>