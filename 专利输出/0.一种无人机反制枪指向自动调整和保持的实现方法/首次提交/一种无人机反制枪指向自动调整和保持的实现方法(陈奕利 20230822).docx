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BF25A" w14:textId="77777777" w:rsidR="001A1254" w:rsidRDefault="001A1254" w:rsidP="001A1254">
      <w:pPr>
        <w:ind w:firstLineChars="200" w:firstLine="643"/>
        <w:jc w:val="center"/>
        <w:rPr>
          <w:b/>
          <w:color w:val="000000"/>
          <w:sz w:val="28"/>
          <w:szCs w:val="28"/>
        </w:rPr>
      </w:pPr>
      <w:r w:rsidRPr="001A1254">
        <w:rPr>
          <w:rFonts w:hint="eastAsia"/>
          <w:b/>
          <w:color w:val="000000"/>
          <w:sz w:val="32"/>
          <w:szCs w:val="32"/>
        </w:rPr>
        <w:t>专利技术交底书（实用新型、发明）</w:t>
      </w:r>
    </w:p>
    <w:tbl>
      <w:tblPr>
        <w:tblStyle w:val="a8"/>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881"/>
        <w:gridCol w:w="2434"/>
        <w:gridCol w:w="1510"/>
        <w:gridCol w:w="2550"/>
      </w:tblGrid>
      <w:tr w:rsidR="001A1254" w:rsidRPr="00143B54" w14:paraId="7366B131" w14:textId="77777777" w:rsidTr="005E1677">
        <w:tc>
          <w:tcPr>
            <w:tcW w:w="1951" w:type="dxa"/>
          </w:tcPr>
          <w:p w14:paraId="348D48ED" w14:textId="77777777" w:rsidR="001A1254" w:rsidRPr="00143B54" w:rsidRDefault="00F90154" w:rsidP="005E1677">
            <w:pPr>
              <w:jc w:val="right"/>
              <w:rPr>
                <w:b/>
                <w:color w:val="000000"/>
                <w:sz w:val="24"/>
                <w:szCs w:val="24"/>
              </w:rPr>
            </w:pPr>
            <w:r w:rsidRPr="00143B54">
              <w:rPr>
                <w:rFonts w:hint="eastAsia"/>
                <w:b/>
                <w:color w:val="000000"/>
                <w:sz w:val="24"/>
                <w:szCs w:val="24"/>
              </w:rPr>
              <w:t>提案</w:t>
            </w:r>
            <w:r w:rsidR="001A1254" w:rsidRPr="00143B54">
              <w:rPr>
                <w:rFonts w:hint="eastAsia"/>
                <w:b/>
                <w:color w:val="000000"/>
                <w:sz w:val="24"/>
                <w:szCs w:val="24"/>
              </w:rPr>
              <w:t>名称：</w:t>
            </w:r>
          </w:p>
        </w:tc>
        <w:tc>
          <w:tcPr>
            <w:tcW w:w="6670" w:type="dxa"/>
            <w:gridSpan w:val="3"/>
          </w:tcPr>
          <w:p w14:paraId="2B338AF5" w14:textId="248CFAB2" w:rsidR="001A1254" w:rsidRPr="00143B54" w:rsidRDefault="008042DE" w:rsidP="00A733FC">
            <w:pPr>
              <w:jc w:val="left"/>
              <w:rPr>
                <w:b/>
                <w:color w:val="000000"/>
                <w:sz w:val="24"/>
                <w:szCs w:val="24"/>
              </w:rPr>
            </w:pPr>
            <w:r>
              <w:rPr>
                <w:rFonts w:hint="eastAsia"/>
                <w:b/>
                <w:color w:val="000000"/>
                <w:sz w:val="24"/>
                <w:szCs w:val="24"/>
              </w:rPr>
              <w:t>一种无人机反制枪</w:t>
            </w:r>
            <w:r w:rsidR="00A41BC0">
              <w:rPr>
                <w:rFonts w:hint="eastAsia"/>
                <w:b/>
                <w:color w:val="000000"/>
                <w:sz w:val="24"/>
                <w:szCs w:val="24"/>
              </w:rPr>
              <w:t>自动侦测和自动打击系统及方法</w:t>
            </w:r>
          </w:p>
        </w:tc>
      </w:tr>
      <w:tr w:rsidR="001A1254" w:rsidRPr="00143B54" w14:paraId="1260955C" w14:textId="77777777" w:rsidTr="005E1677">
        <w:tc>
          <w:tcPr>
            <w:tcW w:w="1951" w:type="dxa"/>
          </w:tcPr>
          <w:p w14:paraId="45A89CFC" w14:textId="77777777" w:rsidR="00C06D2A" w:rsidRPr="00143B54" w:rsidRDefault="001A1254" w:rsidP="005E1677">
            <w:pPr>
              <w:jc w:val="right"/>
              <w:rPr>
                <w:b/>
                <w:color w:val="000000"/>
                <w:sz w:val="24"/>
                <w:szCs w:val="24"/>
              </w:rPr>
            </w:pPr>
            <w:r w:rsidRPr="00143B54">
              <w:rPr>
                <w:rFonts w:hint="eastAsia"/>
                <w:b/>
                <w:color w:val="000000"/>
                <w:sz w:val="24"/>
                <w:szCs w:val="24"/>
              </w:rPr>
              <w:t>发明人：</w:t>
            </w:r>
          </w:p>
        </w:tc>
        <w:tc>
          <w:tcPr>
            <w:tcW w:w="6670" w:type="dxa"/>
            <w:gridSpan w:val="3"/>
          </w:tcPr>
          <w:p w14:paraId="709B56DF" w14:textId="1AC20668" w:rsidR="001A1254" w:rsidRPr="00C06D2A" w:rsidRDefault="00182803" w:rsidP="00C06D2A">
            <w:pPr>
              <w:jc w:val="left"/>
              <w:rPr>
                <w:color w:val="000000"/>
                <w:sz w:val="24"/>
                <w:szCs w:val="24"/>
              </w:rPr>
            </w:pPr>
            <w:r>
              <w:rPr>
                <w:rFonts w:hint="eastAsia"/>
                <w:b/>
                <w:color w:val="000000"/>
                <w:sz w:val="24"/>
                <w:szCs w:val="24"/>
              </w:rPr>
              <w:t>陈奕利</w:t>
            </w:r>
          </w:p>
        </w:tc>
      </w:tr>
      <w:tr w:rsidR="00C06D2A" w:rsidRPr="00143B54" w14:paraId="72E56D73" w14:textId="77777777" w:rsidTr="003A44DD">
        <w:tc>
          <w:tcPr>
            <w:tcW w:w="1951" w:type="dxa"/>
          </w:tcPr>
          <w:p w14:paraId="1E4EB713" w14:textId="77777777" w:rsidR="00C06D2A" w:rsidRPr="00143B54" w:rsidRDefault="00C06D2A" w:rsidP="005E1677">
            <w:pPr>
              <w:jc w:val="right"/>
              <w:rPr>
                <w:b/>
                <w:color w:val="000000"/>
                <w:sz w:val="24"/>
                <w:szCs w:val="24"/>
              </w:rPr>
            </w:pPr>
            <w:r>
              <w:rPr>
                <w:rFonts w:hint="eastAsia"/>
                <w:b/>
                <w:color w:val="000000"/>
                <w:sz w:val="24"/>
                <w:szCs w:val="24"/>
              </w:rPr>
              <w:t>第一发明人：</w:t>
            </w:r>
          </w:p>
        </w:tc>
        <w:tc>
          <w:tcPr>
            <w:tcW w:w="2552" w:type="dxa"/>
          </w:tcPr>
          <w:p w14:paraId="4CD226C6" w14:textId="207C85CC" w:rsidR="00C06D2A" w:rsidRPr="00143B54" w:rsidRDefault="00182803" w:rsidP="004957D2">
            <w:pPr>
              <w:jc w:val="left"/>
              <w:rPr>
                <w:b/>
                <w:color w:val="000000"/>
                <w:sz w:val="24"/>
                <w:szCs w:val="24"/>
              </w:rPr>
            </w:pPr>
            <w:r>
              <w:rPr>
                <w:rFonts w:hint="eastAsia"/>
                <w:b/>
                <w:color w:val="000000"/>
                <w:sz w:val="24"/>
                <w:szCs w:val="24"/>
              </w:rPr>
              <w:t>陈奕利</w:t>
            </w:r>
          </w:p>
        </w:tc>
        <w:tc>
          <w:tcPr>
            <w:tcW w:w="1559" w:type="dxa"/>
          </w:tcPr>
          <w:p w14:paraId="35264FB9" w14:textId="77777777" w:rsidR="00C06D2A" w:rsidRPr="00143B54" w:rsidRDefault="00C06D2A" w:rsidP="005E1677">
            <w:pPr>
              <w:jc w:val="right"/>
              <w:rPr>
                <w:b/>
                <w:color w:val="000000"/>
                <w:sz w:val="24"/>
                <w:szCs w:val="24"/>
              </w:rPr>
            </w:pPr>
            <w:r>
              <w:rPr>
                <w:rFonts w:hint="eastAsia"/>
                <w:b/>
                <w:color w:val="000000"/>
                <w:sz w:val="24"/>
                <w:szCs w:val="24"/>
              </w:rPr>
              <w:t>身份证号码：</w:t>
            </w:r>
          </w:p>
        </w:tc>
        <w:tc>
          <w:tcPr>
            <w:tcW w:w="2559" w:type="dxa"/>
          </w:tcPr>
          <w:p w14:paraId="19CD4539" w14:textId="6A56F302" w:rsidR="00C06D2A" w:rsidRPr="00143B54" w:rsidRDefault="00182803" w:rsidP="004957D2">
            <w:pPr>
              <w:jc w:val="left"/>
              <w:rPr>
                <w:b/>
                <w:color w:val="000000"/>
                <w:sz w:val="24"/>
                <w:szCs w:val="24"/>
              </w:rPr>
            </w:pPr>
            <w:r>
              <w:rPr>
                <w:rFonts w:hint="eastAsia"/>
                <w:b/>
                <w:color w:val="000000"/>
                <w:sz w:val="24"/>
                <w:szCs w:val="24"/>
              </w:rPr>
              <w:t>4</w:t>
            </w:r>
            <w:r>
              <w:rPr>
                <w:b/>
                <w:color w:val="000000"/>
                <w:sz w:val="24"/>
                <w:szCs w:val="24"/>
              </w:rPr>
              <w:t>45224198802103656</w:t>
            </w:r>
          </w:p>
        </w:tc>
      </w:tr>
      <w:tr w:rsidR="001A1254" w:rsidRPr="00143B54" w14:paraId="2AB8FE20" w14:textId="77777777" w:rsidTr="003A44DD">
        <w:tc>
          <w:tcPr>
            <w:tcW w:w="1951" w:type="dxa"/>
          </w:tcPr>
          <w:p w14:paraId="66A4DB7F" w14:textId="77777777" w:rsidR="001A1254" w:rsidRPr="00143B54" w:rsidRDefault="001A1254" w:rsidP="005E1677">
            <w:pPr>
              <w:jc w:val="right"/>
              <w:rPr>
                <w:b/>
                <w:color w:val="000000"/>
                <w:sz w:val="24"/>
                <w:szCs w:val="24"/>
              </w:rPr>
            </w:pPr>
            <w:r w:rsidRPr="00143B54">
              <w:rPr>
                <w:rFonts w:hint="eastAsia"/>
                <w:b/>
                <w:color w:val="000000"/>
                <w:sz w:val="24"/>
                <w:szCs w:val="24"/>
              </w:rPr>
              <w:t>交底书撰写人：</w:t>
            </w:r>
          </w:p>
        </w:tc>
        <w:tc>
          <w:tcPr>
            <w:tcW w:w="2552" w:type="dxa"/>
          </w:tcPr>
          <w:p w14:paraId="5D8587C1" w14:textId="760FA292" w:rsidR="001A1254" w:rsidRPr="00143B54" w:rsidRDefault="008A7C0D" w:rsidP="00FE04C2">
            <w:pPr>
              <w:jc w:val="center"/>
              <w:rPr>
                <w:b/>
                <w:color w:val="000000"/>
                <w:sz w:val="24"/>
                <w:szCs w:val="24"/>
              </w:rPr>
            </w:pPr>
            <w:r>
              <w:rPr>
                <w:rFonts w:hint="eastAsia"/>
                <w:b/>
                <w:color w:val="000000"/>
                <w:sz w:val="24"/>
                <w:szCs w:val="24"/>
              </w:rPr>
              <w:t>陈奕利</w:t>
            </w:r>
          </w:p>
        </w:tc>
        <w:tc>
          <w:tcPr>
            <w:tcW w:w="1559" w:type="dxa"/>
          </w:tcPr>
          <w:p w14:paraId="66B5D12D" w14:textId="77777777" w:rsidR="001A1254" w:rsidRPr="00143B54" w:rsidRDefault="001A1254" w:rsidP="005E1677">
            <w:pPr>
              <w:jc w:val="right"/>
              <w:rPr>
                <w:b/>
                <w:color w:val="000000"/>
                <w:sz w:val="24"/>
                <w:szCs w:val="24"/>
              </w:rPr>
            </w:pPr>
            <w:r w:rsidRPr="00143B54">
              <w:rPr>
                <w:rFonts w:hint="eastAsia"/>
                <w:b/>
                <w:color w:val="000000"/>
                <w:sz w:val="24"/>
                <w:szCs w:val="24"/>
              </w:rPr>
              <w:t>联系电话：</w:t>
            </w:r>
          </w:p>
        </w:tc>
        <w:tc>
          <w:tcPr>
            <w:tcW w:w="2559" w:type="dxa"/>
          </w:tcPr>
          <w:p w14:paraId="682691EC" w14:textId="36EF99F8" w:rsidR="001A1254" w:rsidRPr="00143B54" w:rsidRDefault="008A7C0D" w:rsidP="00FE04C2">
            <w:pPr>
              <w:jc w:val="center"/>
              <w:rPr>
                <w:b/>
                <w:color w:val="000000"/>
                <w:sz w:val="24"/>
                <w:szCs w:val="24"/>
              </w:rPr>
            </w:pPr>
            <w:r>
              <w:rPr>
                <w:rFonts w:hint="eastAsia"/>
                <w:b/>
                <w:color w:val="000000"/>
                <w:sz w:val="24"/>
                <w:szCs w:val="24"/>
              </w:rPr>
              <w:t>1</w:t>
            </w:r>
            <w:r>
              <w:rPr>
                <w:b/>
                <w:color w:val="000000"/>
                <w:sz w:val="24"/>
                <w:szCs w:val="24"/>
              </w:rPr>
              <w:t>3530940778</w:t>
            </w:r>
          </w:p>
        </w:tc>
      </w:tr>
      <w:tr w:rsidR="005720D5" w:rsidRPr="00143B54" w14:paraId="4C2C5F9D" w14:textId="77777777" w:rsidTr="00AF495B">
        <w:tc>
          <w:tcPr>
            <w:tcW w:w="1951" w:type="dxa"/>
          </w:tcPr>
          <w:p w14:paraId="15F9E0FA" w14:textId="77777777" w:rsidR="005720D5" w:rsidRPr="00143B54" w:rsidRDefault="005720D5" w:rsidP="00351C71">
            <w:pPr>
              <w:jc w:val="right"/>
              <w:rPr>
                <w:b/>
                <w:color w:val="000000"/>
                <w:sz w:val="24"/>
                <w:szCs w:val="24"/>
              </w:rPr>
            </w:pPr>
            <w:r>
              <w:rPr>
                <w:rFonts w:hint="eastAsia"/>
                <w:b/>
                <w:color w:val="000000"/>
                <w:sz w:val="24"/>
                <w:szCs w:val="24"/>
              </w:rPr>
              <w:t>邮箱：</w:t>
            </w:r>
          </w:p>
        </w:tc>
        <w:tc>
          <w:tcPr>
            <w:tcW w:w="6670" w:type="dxa"/>
            <w:gridSpan w:val="3"/>
          </w:tcPr>
          <w:p w14:paraId="2E389802" w14:textId="68087F0C" w:rsidR="005720D5" w:rsidRPr="00143B54" w:rsidRDefault="00182803" w:rsidP="00FE04C2">
            <w:pPr>
              <w:jc w:val="center"/>
              <w:rPr>
                <w:b/>
                <w:color w:val="000000"/>
                <w:sz w:val="24"/>
                <w:szCs w:val="24"/>
              </w:rPr>
            </w:pPr>
            <w:r>
              <w:rPr>
                <w:b/>
                <w:color w:val="000000"/>
                <w:sz w:val="24"/>
                <w:szCs w:val="24"/>
              </w:rPr>
              <w:t>C</w:t>
            </w:r>
            <w:r>
              <w:rPr>
                <w:rFonts w:hint="eastAsia"/>
                <w:b/>
                <w:color w:val="000000"/>
                <w:sz w:val="24"/>
                <w:szCs w:val="24"/>
              </w:rPr>
              <w:t>henyili</w:t>
            </w:r>
            <w:r>
              <w:rPr>
                <w:b/>
                <w:color w:val="000000"/>
                <w:sz w:val="24"/>
                <w:szCs w:val="24"/>
              </w:rPr>
              <w:t>@autel.com</w:t>
            </w:r>
          </w:p>
        </w:tc>
      </w:tr>
    </w:tbl>
    <w:p w14:paraId="5D5CF089" w14:textId="77777777" w:rsidR="001A1254" w:rsidRPr="00143B54" w:rsidRDefault="001A1254" w:rsidP="00143B54">
      <w:pPr>
        <w:ind w:firstLineChars="200" w:firstLine="482"/>
        <w:jc w:val="center"/>
        <w:rPr>
          <w:b/>
          <w:color w:val="000000"/>
          <w:sz w:val="24"/>
          <w:szCs w:val="24"/>
        </w:rPr>
      </w:pPr>
    </w:p>
    <w:tbl>
      <w:tblPr>
        <w:tblStyle w:val="a8"/>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8375"/>
      </w:tblGrid>
      <w:tr w:rsidR="00FD447F" w:rsidRPr="00143B54" w14:paraId="3A05A13E" w14:textId="77777777" w:rsidTr="00FD447F">
        <w:tc>
          <w:tcPr>
            <w:tcW w:w="8621" w:type="dxa"/>
          </w:tcPr>
          <w:p w14:paraId="5184A431" w14:textId="77777777" w:rsidR="00FD447F" w:rsidRDefault="00BE6987" w:rsidP="00BE6987">
            <w:pPr>
              <w:jc w:val="left"/>
              <w:rPr>
                <w:b/>
                <w:color w:val="000000"/>
                <w:sz w:val="24"/>
                <w:szCs w:val="24"/>
              </w:rPr>
            </w:pPr>
            <w:r w:rsidRPr="00143B54">
              <w:rPr>
                <w:rFonts w:hint="eastAsia"/>
                <w:b/>
                <w:color w:val="000000"/>
                <w:sz w:val="24"/>
                <w:szCs w:val="24"/>
              </w:rPr>
              <w:t>第一部分：</w:t>
            </w:r>
            <w:r w:rsidR="001F4F62">
              <w:rPr>
                <w:rFonts w:hint="eastAsia"/>
                <w:b/>
                <w:color w:val="000000"/>
                <w:sz w:val="24"/>
                <w:szCs w:val="24"/>
              </w:rPr>
              <w:t>术语解释及</w:t>
            </w:r>
            <w:r w:rsidRPr="00143B54">
              <w:rPr>
                <w:rFonts w:hint="eastAsia"/>
                <w:b/>
                <w:color w:val="000000"/>
                <w:sz w:val="24"/>
                <w:szCs w:val="24"/>
              </w:rPr>
              <w:t>背景技术</w:t>
            </w:r>
            <w:r w:rsidR="00944CEA" w:rsidRPr="00944CEA">
              <w:rPr>
                <w:rFonts w:hint="eastAsia"/>
                <w:color w:val="FF0000"/>
                <w:sz w:val="24"/>
                <w:szCs w:val="24"/>
              </w:rPr>
              <w:t>*</w:t>
            </w:r>
          </w:p>
          <w:p w14:paraId="689BBF45" w14:textId="77777777" w:rsidR="00143B54" w:rsidRPr="008B5583" w:rsidRDefault="00EF12E6" w:rsidP="00EF12E6">
            <w:pPr>
              <w:jc w:val="left"/>
              <w:rPr>
                <w:rFonts w:ascii="楷体" w:eastAsia="楷体" w:hAnsi="楷体"/>
                <w:color w:val="7F7F7F" w:themeColor="text1" w:themeTint="80"/>
                <w:sz w:val="24"/>
                <w:szCs w:val="24"/>
              </w:rPr>
            </w:pPr>
            <w:r w:rsidRPr="008B5583">
              <w:rPr>
                <w:rFonts w:ascii="楷体" w:eastAsia="楷体" w:hAnsi="楷体" w:hint="eastAsia"/>
                <w:color w:val="7F7F7F" w:themeColor="text1" w:themeTint="80"/>
                <w:szCs w:val="21"/>
              </w:rPr>
              <w:t>描述与本发明（实用新型）最相近似的实现方案，并说明其存在的技术缺陷。如果现有技术出自专利，期刊书籍，则提供出处</w:t>
            </w:r>
            <w:r w:rsidR="00951DA3">
              <w:rPr>
                <w:rFonts w:ascii="楷体" w:eastAsia="楷体" w:hAnsi="楷体" w:hint="eastAsia"/>
                <w:color w:val="7F7F7F" w:themeColor="text1" w:themeTint="80"/>
                <w:szCs w:val="21"/>
              </w:rPr>
              <w:t>。如有技术术语，则在本部分进行解释。</w:t>
            </w:r>
          </w:p>
        </w:tc>
      </w:tr>
      <w:tr w:rsidR="00FD447F" w:rsidRPr="00143B54" w14:paraId="5304CDB9" w14:textId="77777777" w:rsidTr="00FD447F">
        <w:tc>
          <w:tcPr>
            <w:tcW w:w="8621" w:type="dxa"/>
          </w:tcPr>
          <w:p w14:paraId="0507A5F0" w14:textId="681ADAE1" w:rsidR="00FD447F" w:rsidRDefault="008A7C0D" w:rsidP="00B75D47">
            <w:pPr>
              <w:ind w:firstLineChars="200" w:firstLine="482"/>
              <w:jc w:val="left"/>
              <w:rPr>
                <w:b/>
                <w:color w:val="000000"/>
                <w:sz w:val="24"/>
                <w:szCs w:val="24"/>
              </w:rPr>
            </w:pPr>
            <w:r>
              <w:rPr>
                <w:rFonts w:hint="eastAsia"/>
                <w:b/>
                <w:color w:val="000000"/>
                <w:sz w:val="24"/>
                <w:szCs w:val="24"/>
              </w:rPr>
              <w:t>为了解决无人机反制枪需要人为的进行定位和打击的缺</w:t>
            </w:r>
            <w:r w:rsidR="00B25B57">
              <w:rPr>
                <w:rFonts w:hint="eastAsia"/>
                <w:b/>
                <w:color w:val="000000"/>
                <w:sz w:val="24"/>
                <w:szCs w:val="24"/>
              </w:rPr>
              <w:t>点</w:t>
            </w:r>
            <w:r>
              <w:rPr>
                <w:rFonts w:hint="eastAsia"/>
                <w:b/>
                <w:color w:val="000000"/>
                <w:sz w:val="24"/>
                <w:szCs w:val="24"/>
              </w:rPr>
              <w:t>，本方案使用无人机反制枪</w:t>
            </w:r>
            <w:r>
              <w:rPr>
                <w:rFonts w:hint="eastAsia"/>
                <w:b/>
                <w:color w:val="000000"/>
                <w:sz w:val="24"/>
                <w:szCs w:val="24"/>
              </w:rPr>
              <w:t>+</w:t>
            </w:r>
            <w:r>
              <w:rPr>
                <w:rFonts w:hint="eastAsia"/>
                <w:b/>
                <w:color w:val="000000"/>
                <w:sz w:val="24"/>
                <w:szCs w:val="24"/>
              </w:rPr>
              <w:t>云台的方式，由反制枪进行自动的侦测和控制云台，实现自动瞄准打击的功能。</w:t>
            </w:r>
          </w:p>
          <w:p w14:paraId="2E93D670" w14:textId="6088F87F" w:rsidR="008A7C0D" w:rsidRDefault="008A7C0D" w:rsidP="00B75D47">
            <w:pPr>
              <w:ind w:firstLineChars="200" w:firstLine="482"/>
              <w:jc w:val="left"/>
              <w:rPr>
                <w:b/>
                <w:color w:val="000000"/>
                <w:sz w:val="24"/>
                <w:szCs w:val="24"/>
              </w:rPr>
            </w:pPr>
            <w:r>
              <w:rPr>
                <w:rFonts w:hint="eastAsia"/>
                <w:b/>
                <w:color w:val="000000"/>
                <w:sz w:val="24"/>
                <w:szCs w:val="24"/>
              </w:rPr>
              <w:t>与本方案相类似的专利有：</w:t>
            </w:r>
          </w:p>
          <w:p w14:paraId="25622B63" w14:textId="2E692492" w:rsidR="008A7C0D" w:rsidRPr="008A7C0D" w:rsidRDefault="008A7C0D" w:rsidP="008A7C0D">
            <w:pPr>
              <w:pStyle w:val="a3"/>
              <w:numPr>
                <w:ilvl w:val="0"/>
                <w:numId w:val="6"/>
              </w:numPr>
              <w:ind w:firstLineChars="0"/>
              <w:jc w:val="left"/>
              <w:rPr>
                <w:b/>
                <w:color w:val="000000"/>
                <w:sz w:val="24"/>
                <w:szCs w:val="24"/>
              </w:rPr>
            </w:pPr>
            <w:r>
              <w:rPr>
                <w:rFonts w:hint="eastAsia"/>
              </w:rPr>
              <w:t>专利号：</w:t>
            </w:r>
            <w:r w:rsidRPr="00605270">
              <w:t>CN116192324A</w:t>
            </w:r>
            <w:r>
              <w:rPr>
                <w:rFonts w:hint="eastAsia"/>
              </w:rPr>
              <w:t>，名称：</w:t>
            </w:r>
            <w:r w:rsidRPr="00605270">
              <w:rPr>
                <w:rFonts w:hint="eastAsia"/>
              </w:rPr>
              <w:t>一种无人机反制自动化管控系统</w:t>
            </w:r>
          </w:p>
          <w:p w14:paraId="3A6C0406" w14:textId="77777777" w:rsidR="008A7C0D" w:rsidRDefault="008A7C0D" w:rsidP="008A7C0D">
            <w:pPr>
              <w:pStyle w:val="a3"/>
              <w:ind w:left="780" w:firstLineChars="0" w:firstLine="0"/>
            </w:pPr>
            <w:r>
              <w:rPr>
                <w:rFonts w:hint="eastAsia"/>
              </w:rPr>
              <w:t>该专利包含反制设备，云台及中心管理平台，反</w:t>
            </w:r>
            <w:proofErr w:type="gramStart"/>
            <w:r>
              <w:rPr>
                <w:rFonts w:hint="eastAsia"/>
              </w:rPr>
              <w:t>制设备</w:t>
            </w:r>
            <w:proofErr w:type="gramEnd"/>
            <w:r>
              <w:rPr>
                <w:rFonts w:hint="eastAsia"/>
              </w:rPr>
              <w:t>将信息上送到中心管理平台，由</w:t>
            </w:r>
            <w:proofErr w:type="gramStart"/>
            <w:r>
              <w:rPr>
                <w:rFonts w:hint="eastAsia"/>
              </w:rPr>
              <w:t>再中心</w:t>
            </w:r>
            <w:proofErr w:type="gramEnd"/>
            <w:r>
              <w:rPr>
                <w:rFonts w:hint="eastAsia"/>
              </w:rPr>
              <w:t>管理平台决定是否进行打击。着重于反</w:t>
            </w:r>
            <w:proofErr w:type="gramStart"/>
            <w:r>
              <w:rPr>
                <w:rFonts w:hint="eastAsia"/>
              </w:rPr>
              <w:t>制设备</w:t>
            </w:r>
            <w:proofErr w:type="gramEnd"/>
            <w:r>
              <w:rPr>
                <w:rFonts w:hint="eastAsia"/>
              </w:rPr>
              <w:t>的功能及中心管理功能。</w:t>
            </w:r>
          </w:p>
          <w:p w14:paraId="5CE31B71" w14:textId="77777777" w:rsidR="008A7C0D" w:rsidRDefault="008A7C0D" w:rsidP="008A7C0D">
            <w:pPr>
              <w:pStyle w:val="a3"/>
              <w:ind w:left="780" w:firstLineChars="0" w:firstLine="0"/>
            </w:pPr>
            <w:r>
              <w:rPr>
                <w:rFonts w:hint="eastAsia"/>
              </w:rPr>
              <w:t>相同点：有反制设备，云台，实现的功能一致</w:t>
            </w:r>
          </w:p>
          <w:p w14:paraId="68EBD58A" w14:textId="58F248A6" w:rsidR="008A7C0D" w:rsidRPr="008A7C0D" w:rsidRDefault="008A7C0D" w:rsidP="008A7C0D">
            <w:pPr>
              <w:pStyle w:val="a3"/>
              <w:ind w:left="842" w:firstLineChars="0" w:firstLine="0"/>
              <w:jc w:val="left"/>
              <w:rPr>
                <w:b/>
                <w:color w:val="000000"/>
                <w:sz w:val="24"/>
                <w:szCs w:val="24"/>
              </w:rPr>
            </w:pPr>
            <w:r>
              <w:rPr>
                <w:rFonts w:hint="eastAsia"/>
              </w:rPr>
              <w:t>差异点：有中心管理平台，而我们的方案是全自动，不需要中心管理平台控制。</w:t>
            </w:r>
          </w:p>
          <w:p w14:paraId="2CEB32AC" w14:textId="41A46DE2" w:rsidR="008A7C0D" w:rsidRDefault="008A7C0D" w:rsidP="008A7C0D">
            <w:pPr>
              <w:pStyle w:val="a3"/>
              <w:numPr>
                <w:ilvl w:val="0"/>
                <w:numId w:val="6"/>
              </w:numPr>
              <w:ind w:firstLineChars="0"/>
              <w:jc w:val="left"/>
            </w:pPr>
            <w:r w:rsidRPr="008A7C0D">
              <w:rPr>
                <w:rFonts w:hint="eastAsia"/>
              </w:rPr>
              <w:t>专利号</w:t>
            </w:r>
            <w:r w:rsidRPr="005338C5">
              <w:t>CN115902786A</w:t>
            </w:r>
            <w:r>
              <w:rPr>
                <w:rFonts w:hint="eastAsia"/>
              </w:rPr>
              <w:t>，名称：</w:t>
            </w:r>
            <w:r w:rsidRPr="005338C5">
              <w:rPr>
                <w:rFonts w:hint="eastAsia"/>
              </w:rPr>
              <w:t>用于入侵无人机的声学追踪与反制拦截装置、系统及方法</w:t>
            </w:r>
          </w:p>
          <w:p w14:paraId="6DDC2C2A" w14:textId="77777777" w:rsidR="008A7C0D" w:rsidRDefault="008A7C0D" w:rsidP="008A7C0D">
            <w:pPr>
              <w:pStyle w:val="a3"/>
              <w:ind w:left="780" w:firstLineChars="0" w:firstLine="0"/>
            </w:pPr>
            <w:r>
              <w:rPr>
                <w:rFonts w:hint="eastAsia"/>
              </w:rPr>
              <w:t>该专利包含反制设备，云台。其中的反</w:t>
            </w:r>
            <w:proofErr w:type="gramStart"/>
            <w:r>
              <w:rPr>
                <w:rFonts w:hint="eastAsia"/>
              </w:rPr>
              <w:t>制设备</w:t>
            </w:r>
            <w:proofErr w:type="gramEnd"/>
            <w:r>
              <w:rPr>
                <w:rFonts w:hint="eastAsia"/>
              </w:rPr>
              <w:t>通过云台跟踪无人机的声源，云台的作用成为反</w:t>
            </w:r>
            <w:proofErr w:type="gramStart"/>
            <w:r>
              <w:rPr>
                <w:rFonts w:hint="eastAsia"/>
              </w:rPr>
              <w:t>制设备</w:t>
            </w:r>
            <w:proofErr w:type="gramEnd"/>
            <w:r>
              <w:rPr>
                <w:rFonts w:hint="eastAsia"/>
              </w:rPr>
              <w:t>对无人机的定位侦测的一部分，同时也承担在打击时进行定向的功能。</w:t>
            </w:r>
          </w:p>
          <w:p w14:paraId="32972FDC" w14:textId="37101D3E" w:rsidR="008A7C0D" w:rsidRDefault="008A7C0D" w:rsidP="008A7C0D">
            <w:pPr>
              <w:pStyle w:val="a3"/>
              <w:ind w:left="780" w:firstLineChars="0" w:firstLine="0"/>
            </w:pPr>
            <w:r>
              <w:rPr>
                <w:rFonts w:hint="eastAsia"/>
              </w:rPr>
              <w:t>相同点：有反制设备，云台，实现的功能一致，而且在反制设备控制云台实现自动跟踪和打击。</w:t>
            </w:r>
          </w:p>
          <w:p w14:paraId="26E5715B" w14:textId="3A9BE019" w:rsidR="008A7C0D" w:rsidRPr="008A7C0D" w:rsidRDefault="008A7C0D" w:rsidP="008A7C0D">
            <w:pPr>
              <w:pStyle w:val="a3"/>
              <w:ind w:left="842" w:firstLineChars="0" w:firstLine="0"/>
              <w:jc w:val="left"/>
            </w:pPr>
            <w:r>
              <w:rPr>
                <w:rFonts w:hint="eastAsia"/>
              </w:rPr>
              <w:t>差异点：反</w:t>
            </w:r>
            <w:proofErr w:type="gramStart"/>
            <w:r>
              <w:rPr>
                <w:rFonts w:hint="eastAsia"/>
              </w:rPr>
              <w:t>制设备</w:t>
            </w:r>
            <w:proofErr w:type="gramEnd"/>
            <w:r>
              <w:rPr>
                <w:rFonts w:hint="eastAsia"/>
              </w:rPr>
              <w:t>侦测原理不同，该专利是使用声音进行追踪，而我们的方案是多频点无线电侦测和打击。</w:t>
            </w:r>
          </w:p>
          <w:p w14:paraId="4F252691" w14:textId="77777777" w:rsidR="00507969" w:rsidRDefault="00507969" w:rsidP="00BE6987">
            <w:pPr>
              <w:jc w:val="left"/>
              <w:rPr>
                <w:b/>
                <w:color w:val="000000"/>
                <w:sz w:val="24"/>
                <w:szCs w:val="24"/>
              </w:rPr>
            </w:pPr>
          </w:p>
          <w:p w14:paraId="11759692" w14:textId="57AAD11D" w:rsidR="00EF12E6" w:rsidRDefault="00507969" w:rsidP="00BE6987">
            <w:pPr>
              <w:jc w:val="left"/>
              <w:rPr>
                <w:b/>
                <w:color w:val="000000"/>
                <w:sz w:val="24"/>
                <w:szCs w:val="24"/>
              </w:rPr>
            </w:pPr>
            <w:r>
              <w:rPr>
                <w:rFonts w:hint="eastAsia"/>
                <w:b/>
                <w:color w:val="000000"/>
                <w:sz w:val="24"/>
                <w:szCs w:val="24"/>
              </w:rPr>
              <w:t>相关概念</w:t>
            </w:r>
          </w:p>
          <w:p w14:paraId="671E2339" w14:textId="369C9014" w:rsidR="00ED38C8" w:rsidRDefault="00B75D47" w:rsidP="00BE6987">
            <w:pPr>
              <w:jc w:val="left"/>
              <w:rPr>
                <w:b/>
                <w:color w:val="000000"/>
                <w:sz w:val="24"/>
                <w:szCs w:val="24"/>
              </w:rPr>
            </w:pPr>
            <w:r>
              <w:rPr>
                <w:rFonts w:hint="eastAsia"/>
                <w:b/>
                <w:color w:val="000000"/>
                <w:sz w:val="24"/>
                <w:szCs w:val="24"/>
              </w:rPr>
              <w:t>云台：能够在水平方向</w:t>
            </w:r>
            <w:r w:rsidR="00593513">
              <w:rPr>
                <w:rFonts w:hint="eastAsia"/>
                <w:b/>
                <w:color w:val="000000"/>
                <w:sz w:val="24"/>
                <w:szCs w:val="24"/>
              </w:rPr>
              <w:t>进行转动</w:t>
            </w:r>
            <w:r>
              <w:rPr>
                <w:rFonts w:hint="eastAsia"/>
                <w:b/>
                <w:color w:val="000000"/>
                <w:sz w:val="24"/>
                <w:szCs w:val="24"/>
              </w:rPr>
              <w:t>和俯仰方向</w:t>
            </w:r>
            <w:r w:rsidR="00593513">
              <w:rPr>
                <w:rFonts w:hint="eastAsia"/>
                <w:b/>
                <w:color w:val="000000"/>
                <w:sz w:val="24"/>
                <w:szCs w:val="24"/>
              </w:rPr>
              <w:t>进行上下</w:t>
            </w:r>
            <w:r>
              <w:rPr>
                <w:rFonts w:hint="eastAsia"/>
                <w:b/>
                <w:color w:val="000000"/>
                <w:sz w:val="24"/>
                <w:szCs w:val="24"/>
              </w:rPr>
              <w:t>调整角度的工作台</w:t>
            </w:r>
          </w:p>
          <w:p w14:paraId="0A3A26CA" w14:textId="77777777" w:rsidR="00ED38C8" w:rsidRDefault="00B75D47" w:rsidP="00BE6987">
            <w:pPr>
              <w:jc w:val="left"/>
              <w:rPr>
                <w:b/>
                <w:color w:val="000000"/>
                <w:sz w:val="24"/>
                <w:szCs w:val="24"/>
              </w:rPr>
            </w:pPr>
            <w:r>
              <w:rPr>
                <w:rFonts w:hint="eastAsia"/>
                <w:b/>
                <w:color w:val="000000"/>
                <w:sz w:val="24"/>
                <w:szCs w:val="24"/>
              </w:rPr>
              <w:t>云台负载：指固定在云台上，随云台一起运动的其他设备</w:t>
            </w:r>
          </w:p>
          <w:p w14:paraId="73EEC821" w14:textId="77777777" w:rsidR="00935CB3" w:rsidRDefault="00935CB3" w:rsidP="00BE6987">
            <w:pPr>
              <w:jc w:val="left"/>
              <w:rPr>
                <w:b/>
                <w:color w:val="000000"/>
                <w:sz w:val="24"/>
                <w:szCs w:val="24"/>
              </w:rPr>
            </w:pPr>
            <w:r>
              <w:rPr>
                <w:b/>
                <w:color w:val="000000"/>
                <w:sz w:val="24"/>
                <w:szCs w:val="24"/>
              </w:rPr>
              <w:t>无人机反制枪：用于对</w:t>
            </w:r>
            <w:proofErr w:type="gramStart"/>
            <w:r>
              <w:rPr>
                <w:b/>
                <w:color w:val="000000"/>
                <w:sz w:val="24"/>
                <w:szCs w:val="24"/>
              </w:rPr>
              <w:t>无人机飞控信号</w:t>
            </w:r>
            <w:proofErr w:type="gramEnd"/>
            <w:r>
              <w:rPr>
                <w:b/>
                <w:color w:val="000000"/>
                <w:sz w:val="24"/>
                <w:szCs w:val="24"/>
              </w:rPr>
              <w:t>、图传信号、卫星定位</w:t>
            </w:r>
            <w:r>
              <w:rPr>
                <w:rFonts w:hint="eastAsia"/>
                <w:b/>
                <w:color w:val="000000"/>
                <w:sz w:val="24"/>
                <w:szCs w:val="24"/>
              </w:rPr>
              <w:t>信号进行无线电干扰的枪型电子设备</w:t>
            </w:r>
          </w:p>
          <w:p w14:paraId="2A809566" w14:textId="77777777" w:rsidR="00935CB3" w:rsidRDefault="00935CB3" w:rsidP="00BE6987">
            <w:pPr>
              <w:jc w:val="left"/>
              <w:rPr>
                <w:b/>
                <w:color w:val="000000"/>
                <w:sz w:val="24"/>
                <w:szCs w:val="24"/>
              </w:rPr>
            </w:pPr>
            <w:r>
              <w:rPr>
                <w:b/>
                <w:color w:val="000000"/>
                <w:sz w:val="24"/>
                <w:szCs w:val="24"/>
              </w:rPr>
              <w:t>姿态：指物体的空间指向状态，对于地面物体，一般用物体轴线的水平角、俯仰角和绕轴线的翻滚角表示，本文中的姿态指物体轴线的水平角和俯仰角，不考虑翻滚角。</w:t>
            </w:r>
          </w:p>
          <w:p w14:paraId="21F023D4" w14:textId="77777777" w:rsidR="00935CB3" w:rsidRPr="00935CB3" w:rsidRDefault="00935CB3" w:rsidP="00BE6987">
            <w:pPr>
              <w:jc w:val="left"/>
              <w:rPr>
                <w:b/>
                <w:color w:val="000000"/>
                <w:sz w:val="24"/>
                <w:szCs w:val="24"/>
              </w:rPr>
            </w:pPr>
            <w:r>
              <w:rPr>
                <w:b/>
                <w:color w:val="000000"/>
                <w:sz w:val="24"/>
                <w:szCs w:val="24"/>
              </w:rPr>
              <w:t>姿态水平角：以正北方向为</w:t>
            </w:r>
            <w:r>
              <w:rPr>
                <w:rFonts w:hint="eastAsia"/>
                <w:b/>
                <w:color w:val="000000"/>
                <w:sz w:val="24"/>
                <w:szCs w:val="24"/>
              </w:rPr>
              <w:t>基准，物体轴线</w:t>
            </w:r>
            <w:r w:rsidR="001F3641">
              <w:rPr>
                <w:rFonts w:hint="eastAsia"/>
                <w:b/>
                <w:color w:val="000000"/>
                <w:sz w:val="24"/>
                <w:szCs w:val="24"/>
              </w:rPr>
              <w:t>以轴线上指定点为原点</w:t>
            </w:r>
            <w:r>
              <w:rPr>
                <w:rFonts w:hint="eastAsia"/>
                <w:b/>
                <w:color w:val="000000"/>
                <w:sz w:val="24"/>
                <w:szCs w:val="24"/>
              </w:rPr>
              <w:t>在水平面内沿顺时针方向旋转得到的角度，取值范围为</w:t>
            </w:r>
            <w:r>
              <w:rPr>
                <w:rFonts w:hint="eastAsia"/>
                <w:b/>
                <w:color w:val="000000"/>
                <w:sz w:val="24"/>
                <w:szCs w:val="24"/>
              </w:rPr>
              <w:t>0</w:t>
            </w:r>
            <w:r>
              <w:rPr>
                <w:b/>
                <w:color w:val="000000"/>
                <w:sz w:val="24"/>
                <w:szCs w:val="24"/>
              </w:rPr>
              <w:t>-360</w:t>
            </w:r>
            <w:r>
              <w:rPr>
                <w:b/>
                <w:color w:val="000000"/>
                <w:sz w:val="24"/>
                <w:szCs w:val="24"/>
              </w:rPr>
              <w:t>度（不包括</w:t>
            </w:r>
            <w:r>
              <w:rPr>
                <w:rFonts w:hint="eastAsia"/>
                <w:b/>
                <w:color w:val="000000"/>
                <w:sz w:val="24"/>
                <w:szCs w:val="24"/>
              </w:rPr>
              <w:t>3</w:t>
            </w:r>
            <w:r>
              <w:rPr>
                <w:b/>
                <w:color w:val="000000"/>
                <w:sz w:val="24"/>
                <w:szCs w:val="24"/>
              </w:rPr>
              <w:t>60</w:t>
            </w:r>
            <w:r>
              <w:rPr>
                <w:b/>
                <w:color w:val="000000"/>
                <w:sz w:val="24"/>
                <w:szCs w:val="24"/>
              </w:rPr>
              <w:t>度）</w:t>
            </w:r>
          </w:p>
          <w:p w14:paraId="149B3138" w14:textId="77777777" w:rsidR="00B75D47" w:rsidRPr="00935CB3" w:rsidRDefault="00935CB3" w:rsidP="00BE6987">
            <w:pPr>
              <w:jc w:val="left"/>
              <w:rPr>
                <w:b/>
                <w:color w:val="000000"/>
                <w:sz w:val="24"/>
                <w:szCs w:val="24"/>
              </w:rPr>
            </w:pPr>
            <w:r>
              <w:rPr>
                <w:b/>
                <w:color w:val="000000"/>
                <w:sz w:val="24"/>
                <w:szCs w:val="24"/>
              </w:rPr>
              <w:lastRenderedPageBreak/>
              <w:t>姿态俯仰角：以水平方向为基准，</w:t>
            </w:r>
            <w:r>
              <w:rPr>
                <w:rFonts w:hint="eastAsia"/>
                <w:b/>
                <w:color w:val="000000"/>
                <w:sz w:val="24"/>
                <w:szCs w:val="24"/>
              </w:rPr>
              <w:t>物体轴线</w:t>
            </w:r>
            <w:r w:rsidR="001F3641">
              <w:rPr>
                <w:rFonts w:hint="eastAsia"/>
                <w:b/>
                <w:color w:val="000000"/>
                <w:sz w:val="24"/>
                <w:szCs w:val="24"/>
              </w:rPr>
              <w:t>以轴线上指定点</w:t>
            </w:r>
            <w:r>
              <w:rPr>
                <w:rFonts w:hint="eastAsia"/>
                <w:b/>
                <w:color w:val="000000"/>
                <w:sz w:val="24"/>
                <w:szCs w:val="24"/>
              </w:rPr>
              <w:t>在</w:t>
            </w:r>
            <w:r w:rsidR="001F3641">
              <w:rPr>
                <w:rFonts w:hint="eastAsia"/>
                <w:b/>
                <w:color w:val="000000"/>
                <w:sz w:val="24"/>
                <w:szCs w:val="24"/>
              </w:rPr>
              <w:t>垂直</w:t>
            </w:r>
            <w:r>
              <w:rPr>
                <w:rFonts w:hint="eastAsia"/>
                <w:b/>
                <w:color w:val="000000"/>
                <w:sz w:val="24"/>
                <w:szCs w:val="24"/>
              </w:rPr>
              <w:t>面内</w:t>
            </w:r>
            <w:r w:rsidR="001F3641">
              <w:rPr>
                <w:rFonts w:hint="eastAsia"/>
                <w:b/>
                <w:color w:val="000000"/>
                <w:sz w:val="24"/>
                <w:szCs w:val="24"/>
              </w:rPr>
              <w:t>向上或向下</w:t>
            </w:r>
            <w:r>
              <w:rPr>
                <w:rFonts w:hint="eastAsia"/>
                <w:b/>
                <w:color w:val="000000"/>
                <w:sz w:val="24"/>
                <w:szCs w:val="24"/>
              </w:rPr>
              <w:t>旋转得到的角度，</w:t>
            </w:r>
            <w:r w:rsidR="001F3641">
              <w:rPr>
                <w:rFonts w:hint="eastAsia"/>
                <w:b/>
                <w:color w:val="000000"/>
                <w:sz w:val="24"/>
                <w:szCs w:val="24"/>
              </w:rPr>
              <w:t>向上为正，向下为负，</w:t>
            </w:r>
            <w:r>
              <w:rPr>
                <w:rFonts w:hint="eastAsia"/>
                <w:b/>
                <w:color w:val="000000"/>
                <w:sz w:val="24"/>
                <w:szCs w:val="24"/>
              </w:rPr>
              <w:t>取值范围为</w:t>
            </w:r>
            <w:r w:rsidR="001F3641">
              <w:rPr>
                <w:rFonts w:hint="eastAsia"/>
                <w:b/>
                <w:color w:val="000000"/>
                <w:sz w:val="24"/>
                <w:szCs w:val="24"/>
              </w:rPr>
              <w:t>-</w:t>
            </w:r>
            <w:r w:rsidR="001F3641">
              <w:rPr>
                <w:b/>
                <w:color w:val="000000"/>
                <w:sz w:val="24"/>
                <w:szCs w:val="24"/>
              </w:rPr>
              <w:t>9</w:t>
            </w:r>
            <w:r>
              <w:rPr>
                <w:rFonts w:hint="eastAsia"/>
                <w:b/>
                <w:color w:val="000000"/>
                <w:sz w:val="24"/>
                <w:szCs w:val="24"/>
              </w:rPr>
              <w:t>0</w:t>
            </w:r>
            <w:r>
              <w:rPr>
                <w:b/>
                <w:color w:val="000000"/>
                <w:sz w:val="24"/>
                <w:szCs w:val="24"/>
              </w:rPr>
              <w:t>-</w:t>
            </w:r>
            <w:r w:rsidR="001F3641">
              <w:rPr>
                <w:b/>
                <w:color w:val="000000"/>
                <w:sz w:val="24"/>
                <w:szCs w:val="24"/>
              </w:rPr>
              <w:t>9</w:t>
            </w:r>
            <w:r>
              <w:rPr>
                <w:b/>
                <w:color w:val="000000"/>
                <w:sz w:val="24"/>
                <w:szCs w:val="24"/>
              </w:rPr>
              <w:t>0</w:t>
            </w:r>
            <w:r>
              <w:rPr>
                <w:b/>
                <w:color w:val="000000"/>
                <w:sz w:val="24"/>
                <w:szCs w:val="24"/>
              </w:rPr>
              <w:t>度</w:t>
            </w:r>
          </w:p>
          <w:p w14:paraId="20BBE379" w14:textId="77777777" w:rsidR="00ED38C8" w:rsidRDefault="00ED38C8" w:rsidP="00BE6987">
            <w:pPr>
              <w:jc w:val="left"/>
              <w:rPr>
                <w:b/>
                <w:color w:val="000000"/>
                <w:sz w:val="24"/>
                <w:szCs w:val="24"/>
              </w:rPr>
            </w:pPr>
          </w:p>
          <w:p w14:paraId="63126049" w14:textId="77777777" w:rsidR="00EF12E6" w:rsidRPr="00143B54" w:rsidRDefault="00EF12E6" w:rsidP="00BE6987">
            <w:pPr>
              <w:jc w:val="left"/>
              <w:rPr>
                <w:b/>
                <w:color w:val="000000"/>
                <w:sz w:val="24"/>
                <w:szCs w:val="24"/>
              </w:rPr>
            </w:pPr>
          </w:p>
        </w:tc>
      </w:tr>
      <w:tr w:rsidR="00FD447F" w:rsidRPr="00143B54" w14:paraId="68E44F2D" w14:textId="77777777" w:rsidTr="00FD447F">
        <w:tc>
          <w:tcPr>
            <w:tcW w:w="8621" w:type="dxa"/>
          </w:tcPr>
          <w:p w14:paraId="7A55200C" w14:textId="77777777" w:rsidR="00FD447F" w:rsidRDefault="00BE6987" w:rsidP="00F12440">
            <w:pPr>
              <w:jc w:val="left"/>
              <w:rPr>
                <w:rFonts w:ascii="宋体" w:hAnsi="宋体"/>
                <w:b/>
                <w:szCs w:val="21"/>
              </w:rPr>
            </w:pPr>
            <w:r w:rsidRPr="00143B54">
              <w:rPr>
                <w:rFonts w:hint="eastAsia"/>
                <w:b/>
                <w:color w:val="000000"/>
                <w:sz w:val="24"/>
                <w:szCs w:val="24"/>
              </w:rPr>
              <w:lastRenderedPageBreak/>
              <w:t>第</w:t>
            </w:r>
            <w:r w:rsidR="00F12440">
              <w:rPr>
                <w:rFonts w:hint="eastAsia"/>
                <w:b/>
                <w:color w:val="000000"/>
                <w:sz w:val="24"/>
                <w:szCs w:val="24"/>
              </w:rPr>
              <w:t>二</w:t>
            </w:r>
            <w:r w:rsidRPr="00143B54">
              <w:rPr>
                <w:rFonts w:hint="eastAsia"/>
                <w:b/>
                <w:color w:val="000000"/>
                <w:sz w:val="24"/>
                <w:szCs w:val="24"/>
              </w:rPr>
              <w:t>部分：</w:t>
            </w:r>
            <w:r w:rsidR="00143B54" w:rsidRPr="004705F1">
              <w:rPr>
                <w:rFonts w:ascii="宋体" w:hAnsi="宋体" w:hint="eastAsia"/>
                <w:b/>
                <w:szCs w:val="21"/>
              </w:rPr>
              <w:t>本发明（实用新型）解决的技术问题</w:t>
            </w:r>
            <w:r w:rsidR="00944CEA" w:rsidRPr="00944CEA">
              <w:rPr>
                <w:rFonts w:hint="eastAsia"/>
                <w:color w:val="FF0000"/>
                <w:sz w:val="24"/>
                <w:szCs w:val="24"/>
              </w:rPr>
              <w:t>*</w:t>
            </w:r>
          </w:p>
          <w:p w14:paraId="2EBB7781" w14:textId="77777777" w:rsidR="00EF12E6" w:rsidRPr="00944CEA" w:rsidRDefault="00944CEA" w:rsidP="00944CEA">
            <w:pPr>
              <w:jc w:val="left"/>
              <w:rPr>
                <w:b/>
                <w:i/>
                <w:color w:val="000000"/>
                <w:sz w:val="24"/>
                <w:szCs w:val="24"/>
              </w:rPr>
            </w:pPr>
            <w:r w:rsidRPr="008B5583">
              <w:rPr>
                <w:rFonts w:ascii="楷体" w:eastAsia="楷体" w:hAnsi="楷体" w:hint="eastAsia"/>
                <w:color w:val="7F7F7F" w:themeColor="text1" w:themeTint="80"/>
                <w:szCs w:val="21"/>
              </w:rPr>
              <w:t>对应现有技术的所有缺点，正面描述本发明（实用新型）要解决的技术问题；本发明（实用新型）解决不了的不用提供</w:t>
            </w:r>
          </w:p>
        </w:tc>
      </w:tr>
      <w:tr w:rsidR="00FD447F" w:rsidRPr="00143B54" w14:paraId="6C876D7D" w14:textId="77777777" w:rsidTr="00FD447F">
        <w:tc>
          <w:tcPr>
            <w:tcW w:w="8621" w:type="dxa"/>
          </w:tcPr>
          <w:p w14:paraId="19BE5DD9" w14:textId="77777777" w:rsidR="00B75D47" w:rsidRPr="00B75D47" w:rsidRDefault="00B75D47" w:rsidP="00B75D47">
            <w:pPr>
              <w:jc w:val="left"/>
              <w:rPr>
                <w:b/>
                <w:color w:val="000000"/>
                <w:sz w:val="24"/>
                <w:szCs w:val="24"/>
              </w:rPr>
            </w:pPr>
          </w:p>
          <w:p w14:paraId="372301E8" w14:textId="755F354D" w:rsidR="00FD447F" w:rsidRPr="005A33FC" w:rsidDel="009604E7" w:rsidRDefault="00A41BC0" w:rsidP="005A33FC">
            <w:pPr>
              <w:pStyle w:val="a3"/>
              <w:numPr>
                <w:ilvl w:val="0"/>
                <w:numId w:val="2"/>
              </w:numPr>
              <w:ind w:firstLineChars="0"/>
              <w:jc w:val="left"/>
              <w:rPr>
                <w:del w:id="0" w:author="陈奕利" w:date="2023-09-04T19:05:00Z"/>
                <w:b/>
                <w:color w:val="000000"/>
                <w:sz w:val="24"/>
                <w:szCs w:val="24"/>
              </w:rPr>
            </w:pPr>
            <w:del w:id="1" w:author="陈奕利" w:date="2023-09-04T19:05:00Z">
              <w:r w:rsidDel="009604E7">
                <w:rPr>
                  <w:rFonts w:hint="eastAsia"/>
                  <w:b/>
                  <w:color w:val="000000"/>
                  <w:sz w:val="24"/>
                  <w:szCs w:val="24"/>
                </w:rPr>
                <w:delText>使用无线电技术，解决无人机的侦测问题及使用电磁干扰</w:delText>
              </w:r>
              <w:r w:rsidR="00637481" w:rsidDel="009604E7">
                <w:rPr>
                  <w:rFonts w:hint="eastAsia"/>
                  <w:b/>
                  <w:color w:val="000000"/>
                  <w:sz w:val="24"/>
                  <w:szCs w:val="24"/>
                </w:rPr>
                <w:delText>对无人机</w:delText>
              </w:r>
              <w:r w:rsidDel="009604E7">
                <w:rPr>
                  <w:rFonts w:hint="eastAsia"/>
                  <w:b/>
                  <w:color w:val="000000"/>
                  <w:sz w:val="24"/>
                  <w:szCs w:val="24"/>
                </w:rPr>
                <w:delText>进行打击。</w:delText>
              </w:r>
            </w:del>
          </w:p>
          <w:p w14:paraId="550D0456" w14:textId="010554D1" w:rsidR="005A33FC" w:rsidRDefault="00A41BC0" w:rsidP="00EF4944">
            <w:pPr>
              <w:pStyle w:val="a3"/>
              <w:numPr>
                <w:ilvl w:val="0"/>
                <w:numId w:val="2"/>
              </w:numPr>
              <w:ind w:firstLineChars="0"/>
              <w:jc w:val="left"/>
              <w:rPr>
                <w:b/>
                <w:color w:val="000000"/>
                <w:sz w:val="24"/>
                <w:szCs w:val="24"/>
              </w:rPr>
            </w:pPr>
            <w:r>
              <w:rPr>
                <w:rFonts w:hint="eastAsia"/>
                <w:b/>
                <w:color w:val="000000"/>
                <w:sz w:val="24"/>
                <w:szCs w:val="24"/>
              </w:rPr>
              <w:t>解决了无人机反制枪需要依赖人</w:t>
            </w:r>
            <w:r w:rsidR="007D7864">
              <w:rPr>
                <w:rFonts w:hint="eastAsia"/>
                <w:b/>
                <w:color w:val="000000"/>
                <w:sz w:val="24"/>
                <w:szCs w:val="24"/>
              </w:rPr>
              <w:t>手动</w:t>
            </w:r>
            <w:r w:rsidR="007A5B49">
              <w:rPr>
                <w:rFonts w:hint="eastAsia"/>
                <w:b/>
                <w:color w:val="000000"/>
                <w:sz w:val="24"/>
                <w:szCs w:val="24"/>
              </w:rPr>
              <w:t>进行侦测和瞄准打击</w:t>
            </w:r>
            <w:r w:rsidR="005C2389">
              <w:rPr>
                <w:rFonts w:hint="eastAsia"/>
                <w:b/>
                <w:color w:val="000000"/>
                <w:sz w:val="24"/>
                <w:szCs w:val="24"/>
              </w:rPr>
              <w:t>的问题</w:t>
            </w:r>
            <w:r>
              <w:rPr>
                <w:rFonts w:hint="eastAsia"/>
                <w:b/>
                <w:color w:val="000000"/>
                <w:sz w:val="24"/>
                <w:szCs w:val="24"/>
              </w:rPr>
              <w:t>，实现</w:t>
            </w:r>
            <w:r w:rsidR="00A41099">
              <w:rPr>
                <w:rFonts w:hint="eastAsia"/>
                <w:b/>
                <w:color w:val="000000"/>
                <w:sz w:val="24"/>
                <w:szCs w:val="24"/>
              </w:rPr>
              <w:t>全天候</w:t>
            </w:r>
            <w:r>
              <w:rPr>
                <w:rFonts w:hint="eastAsia"/>
                <w:b/>
                <w:color w:val="000000"/>
                <w:sz w:val="24"/>
                <w:szCs w:val="24"/>
              </w:rPr>
              <w:t>无人值守的全自动侦测和打击。</w:t>
            </w:r>
          </w:p>
          <w:p w14:paraId="25617BC4" w14:textId="77777777" w:rsidR="00ED38C8" w:rsidRPr="00AE4403" w:rsidRDefault="00ED38C8" w:rsidP="00BE6987">
            <w:pPr>
              <w:jc w:val="left"/>
              <w:rPr>
                <w:b/>
                <w:color w:val="000000"/>
                <w:sz w:val="24"/>
                <w:szCs w:val="24"/>
              </w:rPr>
            </w:pPr>
          </w:p>
          <w:p w14:paraId="27D5E426" w14:textId="77777777" w:rsidR="00ED38C8" w:rsidRDefault="00ED38C8" w:rsidP="00BE6987">
            <w:pPr>
              <w:jc w:val="left"/>
              <w:rPr>
                <w:b/>
                <w:color w:val="000000"/>
                <w:sz w:val="24"/>
                <w:szCs w:val="24"/>
              </w:rPr>
            </w:pPr>
          </w:p>
          <w:p w14:paraId="539E4664" w14:textId="77777777" w:rsidR="00ED38C8" w:rsidRDefault="00ED38C8" w:rsidP="00BE6987">
            <w:pPr>
              <w:jc w:val="left"/>
              <w:rPr>
                <w:b/>
                <w:color w:val="000000"/>
                <w:sz w:val="24"/>
                <w:szCs w:val="24"/>
              </w:rPr>
            </w:pPr>
          </w:p>
          <w:p w14:paraId="79FF5A31" w14:textId="77777777" w:rsidR="00ED38C8" w:rsidRDefault="00ED38C8" w:rsidP="00BE6987">
            <w:pPr>
              <w:jc w:val="left"/>
              <w:rPr>
                <w:b/>
                <w:color w:val="000000"/>
                <w:sz w:val="24"/>
                <w:szCs w:val="24"/>
              </w:rPr>
            </w:pPr>
          </w:p>
          <w:p w14:paraId="54341145" w14:textId="77777777" w:rsidR="00944CEA" w:rsidRPr="00143B54" w:rsidRDefault="00944CEA" w:rsidP="00BE6987">
            <w:pPr>
              <w:jc w:val="left"/>
              <w:rPr>
                <w:b/>
                <w:color w:val="000000"/>
                <w:sz w:val="24"/>
                <w:szCs w:val="24"/>
              </w:rPr>
            </w:pPr>
          </w:p>
        </w:tc>
      </w:tr>
      <w:tr w:rsidR="00FD447F" w:rsidRPr="00143B54" w14:paraId="61DC21A2" w14:textId="77777777" w:rsidTr="00FD447F">
        <w:tc>
          <w:tcPr>
            <w:tcW w:w="8621" w:type="dxa"/>
          </w:tcPr>
          <w:p w14:paraId="2280440E" w14:textId="77777777" w:rsidR="00FD447F" w:rsidRDefault="00BE6987" w:rsidP="00F12440">
            <w:pPr>
              <w:jc w:val="left"/>
              <w:rPr>
                <w:rFonts w:ascii="宋体" w:hAnsi="宋体"/>
                <w:b/>
                <w:szCs w:val="21"/>
              </w:rPr>
            </w:pPr>
            <w:r w:rsidRPr="00143B54">
              <w:rPr>
                <w:rFonts w:hint="eastAsia"/>
                <w:b/>
                <w:color w:val="000000"/>
                <w:sz w:val="24"/>
                <w:szCs w:val="24"/>
              </w:rPr>
              <w:t>第</w:t>
            </w:r>
            <w:r w:rsidR="00F12440">
              <w:rPr>
                <w:rFonts w:hint="eastAsia"/>
                <w:b/>
                <w:color w:val="000000"/>
                <w:sz w:val="24"/>
                <w:szCs w:val="24"/>
              </w:rPr>
              <w:t>三</w:t>
            </w:r>
            <w:r w:rsidRPr="00143B54">
              <w:rPr>
                <w:rFonts w:hint="eastAsia"/>
                <w:b/>
                <w:color w:val="000000"/>
                <w:sz w:val="24"/>
                <w:szCs w:val="24"/>
              </w:rPr>
              <w:t>部分：</w:t>
            </w:r>
            <w:r w:rsidR="000D5CD8" w:rsidRPr="00BA38E3">
              <w:rPr>
                <w:rFonts w:ascii="宋体" w:hAnsi="宋体" w:hint="eastAsia"/>
                <w:b/>
                <w:szCs w:val="21"/>
              </w:rPr>
              <w:t>本发明（实用新型）</w:t>
            </w:r>
            <w:r w:rsidR="000D5CD8">
              <w:rPr>
                <w:rFonts w:ascii="宋体" w:hAnsi="宋体" w:hint="eastAsia"/>
                <w:b/>
                <w:szCs w:val="21"/>
              </w:rPr>
              <w:t>详细</w:t>
            </w:r>
            <w:r w:rsidR="000D5CD8" w:rsidRPr="00BA38E3">
              <w:rPr>
                <w:rFonts w:ascii="宋体" w:hAnsi="宋体" w:hint="eastAsia"/>
                <w:b/>
                <w:szCs w:val="21"/>
              </w:rPr>
              <w:t>技术方案</w:t>
            </w:r>
            <w:r w:rsidR="00944CEA" w:rsidRPr="00944CEA">
              <w:rPr>
                <w:rFonts w:hint="eastAsia"/>
                <w:color w:val="FF0000"/>
                <w:sz w:val="24"/>
                <w:szCs w:val="24"/>
              </w:rPr>
              <w:t>*</w:t>
            </w:r>
          </w:p>
          <w:p w14:paraId="2DBF9970" w14:textId="77777777" w:rsidR="004228F7" w:rsidRDefault="008B5583" w:rsidP="00A02635">
            <w:pPr>
              <w:pStyle w:val="a9"/>
              <w:rPr>
                <w:rFonts w:ascii="楷体" w:eastAsia="楷体" w:hAnsi="楷体"/>
                <w:color w:val="7F7F7F" w:themeColor="text1" w:themeTint="80"/>
                <w:szCs w:val="21"/>
              </w:rPr>
            </w:pPr>
            <w:r w:rsidRPr="008B5583">
              <w:rPr>
                <w:rFonts w:ascii="楷体" w:eastAsia="楷体" w:hAnsi="楷体" w:hint="eastAsia"/>
                <w:color w:val="7F7F7F" w:themeColor="text1" w:themeTint="80"/>
                <w:szCs w:val="21"/>
              </w:rPr>
              <w:t>发明（实用新型）中每一功能的实现都要有相应的技术方案</w:t>
            </w:r>
            <w:r w:rsidR="00243115">
              <w:rPr>
                <w:rFonts w:ascii="楷体" w:eastAsia="楷体" w:hAnsi="楷体" w:hint="eastAsia"/>
                <w:color w:val="7F7F7F" w:themeColor="text1" w:themeTint="80"/>
                <w:szCs w:val="21"/>
              </w:rPr>
              <w:t>，</w:t>
            </w:r>
            <w:r w:rsidRPr="008B5583">
              <w:rPr>
                <w:rFonts w:ascii="楷体" w:eastAsia="楷体" w:hAnsi="楷体" w:hint="eastAsia"/>
                <w:color w:val="7F7F7F" w:themeColor="text1" w:themeTint="80"/>
                <w:szCs w:val="21"/>
              </w:rPr>
              <w:t>不能只有原理，也不能只做功能介绍</w:t>
            </w:r>
            <w:r w:rsidR="00243115">
              <w:rPr>
                <w:rFonts w:ascii="楷体" w:eastAsia="楷体" w:hAnsi="楷体" w:hint="eastAsia"/>
                <w:color w:val="7F7F7F" w:themeColor="text1" w:themeTint="80"/>
                <w:szCs w:val="21"/>
              </w:rPr>
              <w:t>；</w:t>
            </w:r>
            <w:r w:rsidRPr="008B5583">
              <w:rPr>
                <w:rFonts w:ascii="楷体" w:eastAsia="楷体" w:hAnsi="楷体" w:hint="eastAsia"/>
                <w:color w:val="7F7F7F" w:themeColor="text1" w:themeTint="80"/>
                <w:szCs w:val="21"/>
              </w:rPr>
              <w:t>提供</w:t>
            </w:r>
            <w:r w:rsidR="00243115">
              <w:rPr>
                <w:rFonts w:ascii="楷体" w:eastAsia="楷体" w:hAnsi="楷体" w:hint="eastAsia"/>
                <w:color w:val="7F7F7F" w:themeColor="text1" w:themeTint="80"/>
                <w:szCs w:val="21"/>
              </w:rPr>
              <w:t>流程图或</w:t>
            </w:r>
            <w:r w:rsidRPr="008B5583">
              <w:rPr>
                <w:rFonts w:ascii="楷体" w:eastAsia="楷体" w:hAnsi="楷体" w:hint="eastAsia"/>
                <w:color w:val="7F7F7F" w:themeColor="text1" w:themeTint="80"/>
                <w:szCs w:val="21"/>
              </w:rPr>
              <w:t>结构图</w:t>
            </w:r>
            <w:r w:rsidR="00243115">
              <w:rPr>
                <w:rFonts w:ascii="楷体" w:eastAsia="楷体" w:hAnsi="楷体" w:hint="eastAsia"/>
                <w:color w:val="7F7F7F" w:themeColor="text1" w:themeTint="80"/>
                <w:szCs w:val="21"/>
              </w:rPr>
              <w:t>，以</w:t>
            </w:r>
            <w:r w:rsidR="001C0E10">
              <w:rPr>
                <w:rFonts w:ascii="楷体" w:eastAsia="楷体" w:hAnsi="楷体" w:hint="eastAsia"/>
                <w:color w:val="7F7F7F" w:themeColor="text1" w:themeTint="80"/>
                <w:szCs w:val="21"/>
              </w:rPr>
              <w:t>及文字说明（工艺步骤、结构说明、动作关系说明等）</w:t>
            </w:r>
            <w:r w:rsidR="00A02635">
              <w:rPr>
                <w:rFonts w:ascii="楷体" w:eastAsia="楷体" w:hAnsi="楷体" w:hint="eastAsia"/>
                <w:color w:val="7F7F7F" w:themeColor="text1" w:themeTint="80"/>
                <w:szCs w:val="21"/>
              </w:rPr>
              <w:t>。</w:t>
            </w:r>
            <w:r w:rsidR="00B028AF" w:rsidRPr="00B028AF">
              <w:rPr>
                <w:rFonts w:ascii="楷体" w:eastAsia="楷体" w:hAnsi="楷体"/>
                <w:color w:val="7F7F7F" w:themeColor="text1" w:themeTint="80"/>
                <w:szCs w:val="21"/>
              </w:rPr>
              <w:t>产品发明：应当具体说明其零部件的结构及相互位置关系和连接关系。</w:t>
            </w:r>
            <w:r w:rsidR="00B028AF" w:rsidRPr="00B028AF">
              <w:rPr>
                <w:rFonts w:ascii="楷体" w:eastAsia="楷体" w:hAnsi="楷体"/>
                <w:color w:val="7F7F7F" w:themeColor="text1" w:themeTint="80"/>
                <w:szCs w:val="21"/>
              </w:rPr>
              <w:br/>
              <w:t>方法发明：应当说明为完成发明任务所必须实现的工艺方法、工艺流程和条件</w:t>
            </w:r>
          </w:p>
          <w:p w14:paraId="2A6E3B0D" w14:textId="77777777" w:rsidR="00944CEA" w:rsidRPr="00143B54" w:rsidRDefault="00B028AF" w:rsidP="00A02635">
            <w:pPr>
              <w:pStyle w:val="a9"/>
              <w:rPr>
                <w:b/>
                <w:color w:val="000000"/>
                <w:sz w:val="24"/>
                <w:szCs w:val="24"/>
              </w:rPr>
            </w:pPr>
            <w:r w:rsidRPr="00B028AF">
              <w:rPr>
                <w:rFonts w:ascii="楷体" w:eastAsia="楷体" w:hAnsi="楷体"/>
                <w:color w:val="7F7F7F" w:themeColor="text1" w:themeTint="80"/>
                <w:szCs w:val="21"/>
              </w:rPr>
              <w:t>电路发明：应当说明各功能电路之间的电连接关系或信号传送关系及各功能电路的具体构成。</w:t>
            </w:r>
          </w:p>
        </w:tc>
      </w:tr>
      <w:tr w:rsidR="00FD447F" w:rsidRPr="00143B54" w14:paraId="2E551960" w14:textId="77777777" w:rsidTr="00FD447F">
        <w:tc>
          <w:tcPr>
            <w:tcW w:w="8621" w:type="dxa"/>
          </w:tcPr>
          <w:p w14:paraId="5331452D" w14:textId="39E3E181" w:rsidR="003677C5" w:rsidRDefault="0077472A" w:rsidP="005A33FC">
            <w:pPr>
              <w:ind w:firstLineChars="200" w:firstLine="420"/>
              <w:jc w:val="left"/>
              <w:rPr>
                <w:b/>
                <w:color w:val="000000"/>
                <w:sz w:val="24"/>
                <w:szCs w:val="24"/>
              </w:rPr>
            </w:pPr>
            <w:ins w:id="2" w:author="陈奕利" w:date="2023-09-05T09:45:00Z">
              <w:r>
                <w:rPr>
                  <w:noProof/>
                </w:rPr>
                <w:lastRenderedPageBreak/>
                <w:drawing>
                  <wp:inline distT="0" distB="0" distL="0" distR="0" wp14:anchorId="764EDEF6" wp14:editId="4ACC800C">
                    <wp:extent cx="4410075" cy="6067425"/>
                    <wp:effectExtent l="0" t="0" r="9525" b="9525"/>
                    <wp:docPr id="11419796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79662" name=""/>
                            <pic:cNvPicPr/>
                          </pic:nvPicPr>
                          <pic:blipFill>
                            <a:blip r:embed="rId7"/>
                            <a:stretch>
                              <a:fillRect/>
                            </a:stretch>
                          </pic:blipFill>
                          <pic:spPr>
                            <a:xfrm>
                              <a:off x="0" y="0"/>
                              <a:ext cx="4410075" cy="6067425"/>
                            </a:xfrm>
                            <a:prstGeom prst="rect">
                              <a:avLst/>
                            </a:prstGeom>
                          </pic:spPr>
                        </pic:pic>
                      </a:graphicData>
                    </a:graphic>
                  </wp:inline>
                </w:drawing>
              </w:r>
            </w:ins>
          </w:p>
          <w:p w14:paraId="6E9AD41E" w14:textId="2505B666" w:rsidR="003677C5" w:rsidRDefault="003677C5" w:rsidP="005A33FC">
            <w:pPr>
              <w:ind w:firstLineChars="200" w:firstLine="482"/>
              <w:jc w:val="left"/>
              <w:rPr>
                <w:b/>
                <w:color w:val="000000"/>
                <w:sz w:val="24"/>
                <w:szCs w:val="24"/>
              </w:rPr>
            </w:pPr>
            <w:r>
              <w:rPr>
                <w:rFonts w:hint="eastAsia"/>
                <w:b/>
                <w:color w:val="000000"/>
                <w:sz w:val="24"/>
                <w:szCs w:val="24"/>
              </w:rPr>
              <w:t>如在图所示，为本方案的整体实物图。</w:t>
            </w:r>
            <w:del w:id="3" w:author="陈奕利" w:date="2023-09-04T17:52:00Z">
              <w:r w:rsidRPr="003677C5" w:rsidDel="00BD1A6C">
                <w:rPr>
                  <w:b/>
                  <w:noProof/>
                  <w:color w:val="000000"/>
                  <w:sz w:val="24"/>
                  <w:szCs w:val="24"/>
                </w:rPr>
                <w:drawing>
                  <wp:anchor distT="0" distB="0" distL="114300" distR="114300" simplePos="0" relativeHeight="251664384" behindDoc="0" locked="0" layoutInCell="1" allowOverlap="1" wp14:anchorId="64D725EA" wp14:editId="6DBD2C09">
                    <wp:simplePos x="0" y="0"/>
                    <wp:positionH relativeFrom="column">
                      <wp:posOffset>305922</wp:posOffset>
                    </wp:positionH>
                    <wp:positionV relativeFrom="paragraph">
                      <wp:posOffset>93146</wp:posOffset>
                    </wp:positionV>
                    <wp:extent cx="1873522" cy="4168093"/>
                    <wp:effectExtent l="0" t="0" r="0" b="4445"/>
                    <wp:wrapSquare wrapText="bothSides"/>
                    <wp:docPr id="18879680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6805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522" cy="4168093"/>
                            </a:xfrm>
                            <a:prstGeom prst="rect">
                              <a:avLst/>
                            </a:prstGeom>
                          </pic:spPr>
                        </pic:pic>
                      </a:graphicData>
                    </a:graphic>
                    <wp14:sizeRelH relativeFrom="page">
                      <wp14:pctWidth>0</wp14:pctWidth>
                    </wp14:sizeRelH>
                    <wp14:sizeRelV relativeFrom="page">
                      <wp14:pctHeight>0</wp14:pctHeight>
                    </wp14:sizeRelV>
                  </wp:anchor>
                </w:drawing>
              </w:r>
            </w:del>
          </w:p>
          <w:p w14:paraId="08BE0CF4" w14:textId="776A6C62" w:rsidR="003677C5" w:rsidRDefault="003677C5" w:rsidP="005A33FC">
            <w:pPr>
              <w:ind w:firstLineChars="200" w:firstLine="482"/>
              <w:jc w:val="left"/>
              <w:rPr>
                <w:b/>
                <w:color w:val="000000"/>
                <w:sz w:val="24"/>
                <w:szCs w:val="24"/>
              </w:rPr>
            </w:pPr>
            <w:r>
              <w:rPr>
                <w:rFonts w:hint="eastAsia"/>
                <w:b/>
                <w:color w:val="000000"/>
                <w:sz w:val="24"/>
                <w:szCs w:val="24"/>
              </w:rPr>
              <w:t>最上面的</w:t>
            </w:r>
            <w:r w:rsidR="00241F11">
              <w:rPr>
                <w:rFonts w:hint="eastAsia"/>
                <w:b/>
                <w:color w:val="000000"/>
                <w:sz w:val="24"/>
                <w:szCs w:val="24"/>
              </w:rPr>
              <w:t>灰</w:t>
            </w:r>
            <w:r>
              <w:rPr>
                <w:rFonts w:hint="eastAsia"/>
                <w:b/>
                <w:color w:val="000000"/>
                <w:sz w:val="24"/>
                <w:szCs w:val="24"/>
              </w:rPr>
              <w:t>色部分为反制枪，下方的</w:t>
            </w:r>
            <w:r w:rsidR="0078218A">
              <w:rPr>
                <w:rFonts w:hint="eastAsia"/>
                <w:b/>
                <w:color w:val="000000"/>
                <w:sz w:val="24"/>
                <w:szCs w:val="24"/>
              </w:rPr>
              <w:t>墨</w:t>
            </w:r>
            <w:r>
              <w:rPr>
                <w:rFonts w:hint="eastAsia"/>
                <w:b/>
                <w:color w:val="000000"/>
                <w:sz w:val="24"/>
                <w:szCs w:val="24"/>
              </w:rPr>
              <w:t>绿色部分为云台。</w:t>
            </w:r>
          </w:p>
          <w:p w14:paraId="550341BB" w14:textId="7C90AC75" w:rsidR="00FD447F" w:rsidRDefault="005A33FC" w:rsidP="005A33FC">
            <w:pPr>
              <w:ind w:firstLineChars="200" w:firstLine="482"/>
              <w:jc w:val="left"/>
              <w:rPr>
                <w:b/>
                <w:color w:val="000000"/>
                <w:sz w:val="24"/>
                <w:szCs w:val="24"/>
              </w:rPr>
            </w:pPr>
            <w:r>
              <w:rPr>
                <w:rFonts w:hint="eastAsia"/>
                <w:b/>
                <w:color w:val="000000"/>
                <w:sz w:val="24"/>
                <w:szCs w:val="24"/>
              </w:rPr>
              <w:t>反制枪和云台之间通过通信接口（</w:t>
            </w:r>
            <w:del w:id="4" w:author="陈奕利" w:date="2023-09-04T17:45:00Z">
              <w:r w:rsidR="003677C5" w:rsidDel="00BD1A6C">
                <w:rPr>
                  <w:rFonts w:hint="eastAsia"/>
                  <w:b/>
                  <w:color w:val="000000"/>
                  <w:sz w:val="24"/>
                  <w:szCs w:val="24"/>
                </w:rPr>
                <w:delText>RS</w:delText>
              </w:r>
              <w:r w:rsidDel="00BD1A6C">
                <w:rPr>
                  <w:rFonts w:hint="eastAsia"/>
                  <w:b/>
                  <w:color w:val="000000"/>
                  <w:sz w:val="24"/>
                  <w:szCs w:val="24"/>
                </w:rPr>
                <w:delText>485</w:delText>
              </w:r>
            </w:del>
            <w:ins w:id="5" w:author="陈奕利" w:date="2023-09-04T17:45:00Z">
              <w:r w:rsidR="00BD1A6C">
                <w:rPr>
                  <w:rFonts w:hint="eastAsia"/>
                  <w:b/>
                  <w:color w:val="000000"/>
                  <w:sz w:val="24"/>
                  <w:szCs w:val="24"/>
                </w:rPr>
                <w:t>USB</w:t>
              </w:r>
            </w:ins>
            <w:r w:rsidR="00FE142F">
              <w:rPr>
                <w:rFonts w:hint="eastAsia"/>
                <w:b/>
                <w:color w:val="000000"/>
                <w:sz w:val="24"/>
                <w:szCs w:val="24"/>
              </w:rPr>
              <w:t>总线</w:t>
            </w:r>
            <w:r>
              <w:rPr>
                <w:rFonts w:hint="eastAsia"/>
                <w:b/>
                <w:color w:val="000000"/>
                <w:sz w:val="24"/>
                <w:szCs w:val="24"/>
              </w:rPr>
              <w:t>）实现数据的交互。</w:t>
            </w:r>
          </w:p>
          <w:p w14:paraId="78FD82C4" w14:textId="5D250C23" w:rsidR="005A33FC" w:rsidRDefault="005A33FC" w:rsidP="005A33FC">
            <w:pPr>
              <w:ind w:firstLineChars="200" w:firstLine="482"/>
              <w:jc w:val="left"/>
              <w:rPr>
                <w:b/>
                <w:color w:val="000000"/>
                <w:sz w:val="24"/>
                <w:szCs w:val="24"/>
              </w:rPr>
            </w:pPr>
            <w:r>
              <w:rPr>
                <w:rFonts w:hint="eastAsia"/>
                <w:b/>
                <w:color w:val="000000"/>
                <w:sz w:val="24"/>
                <w:szCs w:val="24"/>
              </w:rPr>
              <w:t>无人机反制枪和云台的连接示意图：</w:t>
            </w:r>
          </w:p>
          <w:p w14:paraId="308E7F42" w14:textId="04628C56" w:rsidR="005A33FC" w:rsidRDefault="00BD1A6C" w:rsidP="00330CCE">
            <w:pPr>
              <w:jc w:val="center"/>
              <w:rPr>
                <w:b/>
                <w:color w:val="000000"/>
                <w:sz w:val="24"/>
                <w:szCs w:val="24"/>
              </w:rPr>
            </w:pPr>
            <w:r>
              <w:object w:dxaOrig="7680" w:dyaOrig="2445" w14:anchorId="2D1B19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9.55pt;height:50.7pt" o:ole="">
                  <v:imagedata r:id="rId9" o:title=""/>
                </v:shape>
                <o:OLEObject Type="Embed" ProgID="Visio.Drawing.15" ShapeID="_x0000_i1028" DrawAspect="Content" ObjectID="_1755619517" r:id="rId10"/>
              </w:object>
            </w:r>
          </w:p>
          <w:p w14:paraId="76BC4307" w14:textId="275780BC" w:rsidR="003677C5" w:rsidRDefault="003677C5" w:rsidP="005A33FC">
            <w:pPr>
              <w:ind w:firstLineChars="200" w:firstLine="482"/>
              <w:jc w:val="left"/>
              <w:rPr>
                <w:b/>
                <w:color w:val="000000"/>
                <w:sz w:val="24"/>
                <w:szCs w:val="24"/>
              </w:rPr>
            </w:pPr>
          </w:p>
          <w:p w14:paraId="1E75482E" w14:textId="221FB53C" w:rsidR="00F5249C" w:rsidDel="00F50302" w:rsidRDefault="00F5249C" w:rsidP="005A33FC">
            <w:pPr>
              <w:ind w:firstLineChars="200" w:firstLine="482"/>
              <w:jc w:val="left"/>
              <w:rPr>
                <w:del w:id="6" w:author="陈奕利" w:date="2023-09-04T17:53:00Z"/>
                <w:b/>
                <w:color w:val="000000"/>
                <w:sz w:val="24"/>
                <w:szCs w:val="24"/>
              </w:rPr>
            </w:pPr>
          </w:p>
          <w:p w14:paraId="12673E75" w14:textId="7A46DC69" w:rsidR="00F5249C" w:rsidDel="00F50302" w:rsidRDefault="00F5249C" w:rsidP="005A33FC">
            <w:pPr>
              <w:ind w:firstLineChars="200" w:firstLine="482"/>
              <w:jc w:val="left"/>
              <w:rPr>
                <w:del w:id="7" w:author="陈奕利" w:date="2023-09-04T17:53:00Z"/>
                <w:b/>
                <w:color w:val="000000"/>
                <w:sz w:val="24"/>
                <w:szCs w:val="24"/>
              </w:rPr>
            </w:pPr>
          </w:p>
          <w:p w14:paraId="6077C3D6" w14:textId="1DB6DBA8" w:rsidR="00F5249C" w:rsidDel="00F50302" w:rsidRDefault="00F5249C" w:rsidP="005A33FC">
            <w:pPr>
              <w:ind w:firstLineChars="200" w:firstLine="482"/>
              <w:jc w:val="left"/>
              <w:rPr>
                <w:del w:id="8" w:author="陈奕利" w:date="2023-09-04T17:53:00Z"/>
                <w:b/>
                <w:color w:val="000000"/>
                <w:sz w:val="24"/>
                <w:szCs w:val="24"/>
              </w:rPr>
            </w:pPr>
          </w:p>
          <w:p w14:paraId="4D388A13" w14:textId="74A89E9B" w:rsidR="00F5249C" w:rsidDel="00F50302" w:rsidRDefault="00F5249C" w:rsidP="005A33FC">
            <w:pPr>
              <w:ind w:firstLineChars="200" w:firstLine="482"/>
              <w:jc w:val="left"/>
              <w:rPr>
                <w:del w:id="9" w:author="陈奕利" w:date="2023-09-04T17:53:00Z"/>
                <w:b/>
                <w:color w:val="000000"/>
                <w:sz w:val="24"/>
                <w:szCs w:val="24"/>
              </w:rPr>
            </w:pPr>
          </w:p>
          <w:p w14:paraId="193ED252" w14:textId="36E52A64" w:rsidR="00F5249C" w:rsidDel="00F50302" w:rsidRDefault="00F5249C" w:rsidP="005A33FC">
            <w:pPr>
              <w:ind w:firstLineChars="200" w:firstLine="482"/>
              <w:jc w:val="left"/>
              <w:rPr>
                <w:del w:id="10" w:author="陈奕利" w:date="2023-09-04T17:53:00Z"/>
                <w:b/>
                <w:color w:val="000000"/>
                <w:sz w:val="24"/>
                <w:szCs w:val="24"/>
              </w:rPr>
            </w:pPr>
          </w:p>
          <w:p w14:paraId="0A100DA3" w14:textId="4FA02CDE" w:rsidR="00F5249C" w:rsidDel="00F50302" w:rsidRDefault="00F5249C" w:rsidP="005A33FC">
            <w:pPr>
              <w:ind w:firstLineChars="200" w:firstLine="482"/>
              <w:jc w:val="left"/>
              <w:rPr>
                <w:del w:id="11" w:author="陈奕利" w:date="2023-09-04T17:53:00Z"/>
                <w:b/>
                <w:color w:val="000000"/>
                <w:sz w:val="24"/>
                <w:szCs w:val="24"/>
              </w:rPr>
            </w:pPr>
          </w:p>
          <w:p w14:paraId="6EC21F85" w14:textId="4B03956E" w:rsidR="00F5249C" w:rsidDel="00F50302" w:rsidRDefault="00F5249C" w:rsidP="005A33FC">
            <w:pPr>
              <w:ind w:firstLineChars="200" w:firstLine="482"/>
              <w:jc w:val="left"/>
              <w:rPr>
                <w:del w:id="12" w:author="陈奕利" w:date="2023-09-04T17:53:00Z"/>
                <w:b/>
                <w:color w:val="000000"/>
                <w:sz w:val="24"/>
                <w:szCs w:val="24"/>
              </w:rPr>
            </w:pPr>
          </w:p>
          <w:p w14:paraId="40AA5938" w14:textId="32AD6B67" w:rsidR="00F5249C" w:rsidDel="00F50302" w:rsidRDefault="00F5249C" w:rsidP="005A33FC">
            <w:pPr>
              <w:ind w:firstLineChars="200" w:firstLine="482"/>
              <w:jc w:val="left"/>
              <w:rPr>
                <w:del w:id="13" w:author="陈奕利" w:date="2023-09-04T17:53:00Z"/>
                <w:b/>
                <w:color w:val="000000"/>
                <w:sz w:val="24"/>
                <w:szCs w:val="24"/>
              </w:rPr>
            </w:pPr>
          </w:p>
          <w:p w14:paraId="0AFE1208" w14:textId="102A0C93" w:rsidR="00F5249C" w:rsidDel="00F50302" w:rsidRDefault="00F5249C" w:rsidP="005A33FC">
            <w:pPr>
              <w:ind w:firstLineChars="200" w:firstLine="482"/>
              <w:jc w:val="left"/>
              <w:rPr>
                <w:del w:id="14" w:author="陈奕利" w:date="2023-09-04T17:53:00Z"/>
                <w:b/>
                <w:color w:val="000000"/>
                <w:sz w:val="24"/>
                <w:szCs w:val="24"/>
              </w:rPr>
            </w:pPr>
          </w:p>
          <w:p w14:paraId="23A1BF4D" w14:textId="03DA55D7" w:rsidR="00F5249C" w:rsidDel="00F50302" w:rsidRDefault="00F5249C" w:rsidP="005A33FC">
            <w:pPr>
              <w:ind w:firstLineChars="200" w:firstLine="482"/>
              <w:jc w:val="left"/>
              <w:rPr>
                <w:del w:id="15" w:author="陈奕利" w:date="2023-09-04T17:53:00Z"/>
                <w:b/>
                <w:color w:val="000000"/>
                <w:sz w:val="24"/>
                <w:szCs w:val="24"/>
              </w:rPr>
            </w:pPr>
          </w:p>
          <w:p w14:paraId="714F89B2" w14:textId="2C74C6E6" w:rsidR="00F5249C" w:rsidDel="00F50302" w:rsidRDefault="00F5249C" w:rsidP="005A33FC">
            <w:pPr>
              <w:ind w:firstLineChars="200" w:firstLine="482"/>
              <w:jc w:val="left"/>
              <w:rPr>
                <w:del w:id="16" w:author="陈奕利" w:date="2023-09-04T17:53:00Z"/>
                <w:b/>
                <w:color w:val="000000"/>
                <w:sz w:val="24"/>
                <w:szCs w:val="24"/>
              </w:rPr>
            </w:pPr>
          </w:p>
          <w:p w14:paraId="55723B14" w14:textId="0F34A2A0" w:rsidR="003677C5" w:rsidRDefault="003677C5" w:rsidP="005A33FC">
            <w:pPr>
              <w:ind w:firstLineChars="200" w:firstLine="482"/>
              <w:jc w:val="left"/>
              <w:rPr>
                <w:b/>
                <w:color w:val="000000"/>
                <w:sz w:val="24"/>
                <w:szCs w:val="24"/>
              </w:rPr>
            </w:pPr>
            <w:r>
              <w:rPr>
                <w:rFonts w:hint="eastAsia"/>
                <w:b/>
                <w:color w:val="000000"/>
                <w:sz w:val="24"/>
                <w:szCs w:val="24"/>
              </w:rPr>
              <w:t>自动侦测和打击流程</w:t>
            </w:r>
          </w:p>
          <w:p w14:paraId="41FC4BE0" w14:textId="0C4582A2" w:rsidR="00F5249C" w:rsidRPr="00F5249C" w:rsidRDefault="00F5249C" w:rsidP="00F5249C">
            <w:pPr>
              <w:pStyle w:val="a3"/>
              <w:numPr>
                <w:ilvl w:val="0"/>
                <w:numId w:val="7"/>
              </w:numPr>
              <w:ind w:firstLineChars="0"/>
              <w:jc w:val="left"/>
              <w:rPr>
                <w:bCs/>
                <w:color w:val="000000"/>
                <w:sz w:val="24"/>
                <w:szCs w:val="24"/>
              </w:rPr>
            </w:pPr>
            <w:r w:rsidRPr="00F5249C">
              <w:rPr>
                <w:rFonts w:hint="eastAsia"/>
                <w:bCs/>
                <w:color w:val="000000"/>
                <w:sz w:val="24"/>
                <w:szCs w:val="24"/>
              </w:rPr>
              <w:t>云台三角架水平放置，反制枪朝向任意</w:t>
            </w:r>
            <w:ins w:id="17" w:author="陈奕利" w:date="2023-09-04T21:00:00Z">
              <w:r w:rsidR="00A27E99">
                <w:rPr>
                  <w:rFonts w:hint="eastAsia"/>
                  <w:bCs/>
                  <w:color w:val="000000"/>
                  <w:sz w:val="24"/>
                  <w:szCs w:val="24"/>
                </w:rPr>
                <w:t xml:space="preserve"> </w:t>
              </w:r>
              <w:r w:rsidR="00A27E99">
                <w:rPr>
                  <w:rFonts w:hint="eastAsia"/>
                  <w:bCs/>
                  <w:color w:val="000000"/>
                  <w:sz w:val="24"/>
                  <w:szCs w:val="24"/>
                </w:rPr>
                <w:t>【</w:t>
              </w:r>
            </w:ins>
            <w:ins w:id="18" w:author="陈奕利" w:date="2023-09-04T21:01:00Z">
              <w:r w:rsidR="00A27E99">
                <w:rPr>
                  <w:rFonts w:hint="eastAsia"/>
                  <w:b/>
                  <w:color w:val="000000"/>
                  <w:sz w:val="24"/>
                  <w:szCs w:val="24"/>
                </w:rPr>
                <w:t>执行主体：</w:t>
              </w:r>
              <w:r w:rsidR="00A27E99">
                <w:rPr>
                  <w:rFonts w:hint="eastAsia"/>
                  <w:bCs/>
                  <w:color w:val="000000"/>
                  <w:sz w:val="24"/>
                  <w:szCs w:val="24"/>
                </w:rPr>
                <w:t>安装人员</w:t>
              </w:r>
            </w:ins>
            <w:ins w:id="19" w:author="陈奕利" w:date="2023-09-04T21:00:00Z">
              <w:r w:rsidR="00A27E99">
                <w:rPr>
                  <w:rFonts w:hint="eastAsia"/>
                  <w:bCs/>
                  <w:color w:val="000000"/>
                  <w:sz w:val="24"/>
                  <w:szCs w:val="24"/>
                </w:rPr>
                <w:t>】</w:t>
              </w:r>
            </w:ins>
          </w:p>
          <w:p w14:paraId="0BF3C8C3" w14:textId="406BC984" w:rsidR="00F5249C" w:rsidRPr="00DD414F" w:rsidRDefault="00F5249C" w:rsidP="00F5249C">
            <w:pPr>
              <w:pStyle w:val="a3"/>
              <w:numPr>
                <w:ilvl w:val="0"/>
                <w:numId w:val="7"/>
              </w:numPr>
              <w:ind w:firstLineChars="0"/>
              <w:jc w:val="left"/>
              <w:rPr>
                <w:ins w:id="20" w:author="陈奕利" w:date="2023-09-04T20:28:00Z"/>
                <w:bCs/>
                <w:color w:val="000000"/>
                <w:sz w:val="24"/>
                <w:szCs w:val="24"/>
                <w:rPrChange w:id="21" w:author="陈奕利" w:date="2023-09-04T20:28:00Z">
                  <w:rPr>
                    <w:ins w:id="22" w:author="陈奕利" w:date="2023-09-04T20:28:00Z"/>
                    <w:b/>
                    <w:color w:val="000000"/>
                    <w:sz w:val="24"/>
                    <w:szCs w:val="24"/>
                  </w:rPr>
                </w:rPrChange>
              </w:rPr>
            </w:pPr>
            <w:r w:rsidRPr="00F5249C">
              <w:rPr>
                <w:rFonts w:hint="eastAsia"/>
                <w:bCs/>
                <w:color w:val="000000"/>
                <w:sz w:val="24"/>
                <w:szCs w:val="24"/>
              </w:rPr>
              <w:t>上电后云台自检，并回到云台自己的原点处理</w:t>
            </w:r>
            <w:r>
              <w:rPr>
                <w:rFonts w:hint="eastAsia"/>
                <w:bCs/>
                <w:color w:val="000000"/>
                <w:sz w:val="24"/>
                <w:szCs w:val="24"/>
              </w:rPr>
              <w:t>，此时反制枪与云台原点平行。</w:t>
            </w:r>
            <w:ins w:id="23" w:author="陈奕利" w:date="2023-09-04T17:56:00Z">
              <w:r w:rsidR="00237D4B" w:rsidRPr="00237D4B">
                <w:rPr>
                  <w:rFonts w:hint="eastAsia"/>
                  <w:b/>
                  <w:color w:val="000000"/>
                  <w:sz w:val="24"/>
                  <w:szCs w:val="24"/>
                  <w:highlight w:val="yellow"/>
                  <w:rPrChange w:id="24" w:author="陈奕利" w:date="2023-09-04T17:56:00Z">
                    <w:rPr>
                      <w:rFonts w:hint="eastAsia"/>
                      <w:bCs/>
                      <w:color w:val="000000"/>
                      <w:sz w:val="24"/>
                      <w:szCs w:val="24"/>
                    </w:rPr>
                  </w:rPrChange>
                </w:rPr>
                <w:t>步骤</w:t>
              </w:r>
              <w:r w:rsidR="00237D4B" w:rsidRPr="00237D4B">
                <w:rPr>
                  <w:rFonts w:hint="eastAsia"/>
                  <w:b/>
                  <w:color w:val="000000"/>
                  <w:sz w:val="24"/>
                  <w:szCs w:val="24"/>
                  <w:highlight w:val="yellow"/>
                  <w:rPrChange w:id="25" w:author="陈奕利" w:date="2023-09-04T17:56:00Z">
                    <w:rPr>
                      <w:rFonts w:hint="eastAsia"/>
                      <w:bCs/>
                      <w:color w:val="000000"/>
                      <w:sz w:val="24"/>
                      <w:szCs w:val="24"/>
                    </w:rPr>
                  </w:rPrChange>
                </w:rPr>
                <w:t>1</w:t>
              </w:r>
              <w:r w:rsidR="00237D4B" w:rsidRPr="00237D4B">
                <w:rPr>
                  <w:rFonts w:hint="eastAsia"/>
                  <w:b/>
                  <w:color w:val="000000"/>
                  <w:sz w:val="24"/>
                  <w:szCs w:val="24"/>
                  <w:highlight w:val="yellow"/>
                  <w:rPrChange w:id="26" w:author="陈奕利" w:date="2023-09-04T17:56:00Z">
                    <w:rPr>
                      <w:rFonts w:hint="eastAsia"/>
                      <w:b/>
                      <w:color w:val="000000"/>
                      <w:sz w:val="24"/>
                      <w:szCs w:val="24"/>
                    </w:rPr>
                  </w:rPrChange>
                </w:rPr>
                <w:t>和</w:t>
              </w:r>
              <w:r w:rsidR="00237D4B" w:rsidRPr="00237D4B">
                <w:rPr>
                  <w:rFonts w:hint="eastAsia"/>
                  <w:b/>
                  <w:color w:val="000000"/>
                  <w:sz w:val="24"/>
                  <w:szCs w:val="24"/>
                  <w:highlight w:val="yellow"/>
                  <w:rPrChange w:id="27" w:author="陈奕利" w:date="2023-09-04T17:56:00Z">
                    <w:rPr>
                      <w:rFonts w:hint="eastAsia"/>
                      <w:b/>
                      <w:color w:val="000000"/>
                      <w:sz w:val="24"/>
                      <w:szCs w:val="24"/>
                    </w:rPr>
                  </w:rPrChange>
                </w:rPr>
                <w:t>2</w:t>
              </w:r>
            </w:ins>
            <w:ins w:id="28" w:author="陈奕利" w:date="2023-09-04T21:01:00Z">
              <w:r w:rsidR="00A27E99">
                <w:rPr>
                  <w:b/>
                  <w:color w:val="000000"/>
                  <w:sz w:val="24"/>
                  <w:szCs w:val="24"/>
                </w:rPr>
                <w:t xml:space="preserve"> </w:t>
              </w:r>
              <w:r w:rsidR="00A27E99">
                <w:rPr>
                  <w:rFonts w:hint="eastAsia"/>
                  <w:b/>
                  <w:color w:val="000000"/>
                  <w:sz w:val="24"/>
                  <w:szCs w:val="24"/>
                </w:rPr>
                <w:t>【执行主体：云台】</w:t>
              </w:r>
            </w:ins>
          </w:p>
          <w:p w14:paraId="5EF15C11" w14:textId="7435F8DD" w:rsidR="00DD414F" w:rsidRPr="00F5249C" w:rsidRDefault="00DD414F" w:rsidP="00DD414F">
            <w:pPr>
              <w:pStyle w:val="a3"/>
              <w:ind w:left="922" w:firstLineChars="0" w:firstLine="0"/>
              <w:jc w:val="left"/>
              <w:rPr>
                <w:rFonts w:hint="eastAsia"/>
                <w:bCs/>
                <w:color w:val="000000"/>
                <w:sz w:val="24"/>
                <w:szCs w:val="24"/>
              </w:rPr>
              <w:pPrChange w:id="29" w:author="陈奕利" w:date="2023-09-04T20:28:00Z">
                <w:pPr>
                  <w:pStyle w:val="a3"/>
                  <w:numPr>
                    <w:numId w:val="7"/>
                  </w:numPr>
                  <w:ind w:left="922" w:firstLineChars="0" w:hanging="440"/>
                  <w:jc w:val="left"/>
                </w:pPr>
              </w:pPrChange>
            </w:pPr>
            <w:ins w:id="30" w:author="陈奕利" w:date="2023-09-04T20:29:00Z">
              <w:r>
                <w:object w:dxaOrig="4200" w:dyaOrig="2625" w14:anchorId="25F99E2D">
                  <v:shape id="_x0000_i1040" type="#_x0000_t75" style="width:210.25pt;height:131.35pt" o:ole="">
                    <v:imagedata r:id="rId11" o:title=""/>
                  </v:shape>
                  <o:OLEObject Type="Embed" ProgID="Visio.Drawing.15" ShapeID="_x0000_i1040" DrawAspect="Content" ObjectID="_1755619518" r:id="rId12"/>
                </w:object>
              </w:r>
            </w:ins>
          </w:p>
          <w:p w14:paraId="64F8764F" w14:textId="2250B46A" w:rsidR="00F5249C" w:rsidRPr="00F5249C" w:rsidRDefault="00F5249C" w:rsidP="00F5249C">
            <w:pPr>
              <w:pStyle w:val="a3"/>
              <w:numPr>
                <w:ilvl w:val="0"/>
                <w:numId w:val="7"/>
              </w:numPr>
              <w:ind w:firstLineChars="0"/>
              <w:jc w:val="left"/>
              <w:rPr>
                <w:bCs/>
                <w:color w:val="000000"/>
                <w:sz w:val="24"/>
                <w:szCs w:val="24"/>
              </w:rPr>
            </w:pPr>
            <w:r w:rsidRPr="00F5249C">
              <w:rPr>
                <w:rFonts w:hint="eastAsia"/>
                <w:bCs/>
                <w:color w:val="000000"/>
                <w:sz w:val="24"/>
                <w:szCs w:val="24"/>
              </w:rPr>
              <w:t>通过反制枪上的姿态传感器，获取水平角度值，计算水平校准值</w:t>
            </w:r>
            <w:ins w:id="31" w:author="陈奕利" w:date="2023-09-04T17:56:00Z">
              <w:r w:rsidR="00237D4B">
                <w:rPr>
                  <w:rFonts w:hint="eastAsia"/>
                  <w:bCs/>
                  <w:color w:val="000000"/>
                  <w:sz w:val="24"/>
                  <w:szCs w:val="24"/>
                </w:rPr>
                <w:t>。</w:t>
              </w:r>
              <w:r w:rsidR="00237D4B" w:rsidRPr="0023237B">
                <w:rPr>
                  <w:rFonts w:hint="eastAsia"/>
                  <w:b/>
                  <w:color w:val="000000"/>
                  <w:sz w:val="24"/>
                  <w:szCs w:val="24"/>
                  <w:highlight w:val="yellow"/>
                </w:rPr>
                <w:t>步</w:t>
              </w:r>
              <w:r w:rsidR="00237D4B" w:rsidRPr="00237D4B">
                <w:rPr>
                  <w:rFonts w:hint="eastAsia"/>
                  <w:b/>
                  <w:color w:val="000000"/>
                  <w:sz w:val="24"/>
                  <w:szCs w:val="24"/>
                  <w:highlight w:val="yellow"/>
                </w:rPr>
                <w:t>骤</w:t>
              </w:r>
              <w:r w:rsidR="00237D4B" w:rsidRPr="00237D4B">
                <w:rPr>
                  <w:rFonts w:hint="eastAsia"/>
                  <w:b/>
                  <w:color w:val="000000"/>
                  <w:sz w:val="24"/>
                  <w:szCs w:val="24"/>
                  <w:highlight w:val="yellow"/>
                  <w:rPrChange w:id="32" w:author="陈奕利" w:date="2023-09-04T17:57:00Z">
                    <w:rPr>
                      <w:rFonts w:hint="eastAsia"/>
                      <w:b/>
                      <w:color w:val="000000"/>
                      <w:sz w:val="24"/>
                      <w:szCs w:val="24"/>
                    </w:rPr>
                  </w:rPrChange>
                </w:rPr>
                <w:t>3</w:t>
              </w:r>
            </w:ins>
            <w:ins w:id="33" w:author="陈奕利" w:date="2023-09-04T21:01:00Z">
              <w:r w:rsidR="00836FCF">
                <w:rPr>
                  <w:b/>
                  <w:color w:val="000000"/>
                  <w:sz w:val="24"/>
                  <w:szCs w:val="24"/>
                </w:rPr>
                <w:t xml:space="preserve"> </w:t>
              </w:r>
              <w:r w:rsidR="00836FCF">
                <w:rPr>
                  <w:rFonts w:hint="eastAsia"/>
                  <w:b/>
                  <w:color w:val="000000"/>
                  <w:sz w:val="24"/>
                  <w:szCs w:val="24"/>
                </w:rPr>
                <w:t>【执行主体：</w:t>
              </w:r>
              <w:r w:rsidR="00836FCF">
                <w:rPr>
                  <w:rFonts w:hint="eastAsia"/>
                  <w:b/>
                  <w:color w:val="000000"/>
                  <w:sz w:val="24"/>
                  <w:szCs w:val="24"/>
                </w:rPr>
                <w:t>反制枪</w:t>
              </w:r>
              <w:r w:rsidR="00836FCF">
                <w:rPr>
                  <w:rFonts w:hint="eastAsia"/>
                  <w:b/>
                  <w:color w:val="000000"/>
                  <w:sz w:val="24"/>
                  <w:szCs w:val="24"/>
                </w:rPr>
                <w:t>】</w:t>
              </w:r>
            </w:ins>
          </w:p>
          <w:p w14:paraId="4526F84F" w14:textId="40D7F4E2" w:rsidR="00F5249C" w:rsidRPr="00F5249C" w:rsidRDefault="00F5249C" w:rsidP="00F5249C">
            <w:pPr>
              <w:pStyle w:val="a3"/>
              <w:numPr>
                <w:ilvl w:val="0"/>
                <w:numId w:val="7"/>
              </w:numPr>
              <w:ind w:firstLineChars="0"/>
              <w:jc w:val="left"/>
              <w:rPr>
                <w:bCs/>
                <w:color w:val="000000"/>
                <w:sz w:val="24"/>
                <w:szCs w:val="24"/>
              </w:rPr>
            </w:pPr>
            <w:r w:rsidRPr="00F5249C">
              <w:rPr>
                <w:rFonts w:hint="eastAsia"/>
                <w:bCs/>
                <w:color w:val="000000"/>
                <w:sz w:val="24"/>
                <w:szCs w:val="24"/>
              </w:rPr>
              <w:t>开启全向的无线电侦测，侦测任意方向上的无人机</w:t>
            </w:r>
            <w:ins w:id="34" w:author="陈奕利" w:date="2023-09-04T17:57:00Z">
              <w:r w:rsidR="00237D4B">
                <w:rPr>
                  <w:rFonts w:hint="eastAsia"/>
                  <w:bCs/>
                  <w:color w:val="000000"/>
                  <w:sz w:val="24"/>
                  <w:szCs w:val="24"/>
                </w:rPr>
                <w:t xml:space="preserve"> </w:t>
              </w:r>
              <w:r w:rsidR="00237D4B" w:rsidRPr="0023237B">
                <w:rPr>
                  <w:rFonts w:hint="eastAsia"/>
                  <w:b/>
                  <w:color w:val="000000"/>
                  <w:sz w:val="24"/>
                  <w:szCs w:val="24"/>
                  <w:highlight w:val="yellow"/>
                </w:rPr>
                <w:t>步</w:t>
              </w:r>
              <w:r w:rsidR="00237D4B" w:rsidRPr="00237D4B">
                <w:rPr>
                  <w:rFonts w:hint="eastAsia"/>
                  <w:b/>
                  <w:color w:val="000000"/>
                  <w:sz w:val="24"/>
                  <w:szCs w:val="24"/>
                  <w:highlight w:val="yellow"/>
                </w:rPr>
                <w:t>骤</w:t>
              </w:r>
              <w:r w:rsidR="00237D4B">
                <w:rPr>
                  <w:rFonts w:hint="eastAsia"/>
                  <w:b/>
                  <w:color w:val="000000"/>
                  <w:sz w:val="24"/>
                  <w:szCs w:val="24"/>
                  <w:highlight w:val="yellow"/>
                </w:rPr>
                <w:t>4</w:t>
              </w:r>
            </w:ins>
            <w:ins w:id="35" w:author="陈奕利" w:date="2023-09-04T21:01:00Z">
              <w:r w:rsidR="00836FCF">
                <w:rPr>
                  <w:b/>
                  <w:color w:val="000000"/>
                  <w:sz w:val="24"/>
                  <w:szCs w:val="24"/>
                </w:rPr>
                <w:t xml:space="preserve"> </w:t>
              </w:r>
              <w:r w:rsidR="00836FCF">
                <w:rPr>
                  <w:rFonts w:hint="eastAsia"/>
                  <w:b/>
                  <w:color w:val="000000"/>
                  <w:sz w:val="24"/>
                  <w:szCs w:val="24"/>
                </w:rPr>
                <w:t>【执行主体：反制枪】</w:t>
              </w:r>
            </w:ins>
          </w:p>
          <w:p w14:paraId="576AE173" w14:textId="017A3E6F" w:rsidR="00F5249C" w:rsidRPr="00DD414F" w:rsidRDefault="00F5249C" w:rsidP="00F5249C">
            <w:pPr>
              <w:pStyle w:val="a3"/>
              <w:numPr>
                <w:ilvl w:val="0"/>
                <w:numId w:val="7"/>
              </w:numPr>
              <w:ind w:firstLineChars="0"/>
              <w:jc w:val="left"/>
              <w:rPr>
                <w:ins w:id="36" w:author="陈奕利" w:date="2023-09-04T20:29:00Z"/>
                <w:bCs/>
                <w:color w:val="000000"/>
                <w:sz w:val="24"/>
                <w:szCs w:val="24"/>
                <w:rPrChange w:id="37" w:author="陈奕利" w:date="2023-09-04T20:29:00Z">
                  <w:rPr>
                    <w:ins w:id="38" w:author="陈奕利" w:date="2023-09-04T20:29:00Z"/>
                    <w:b/>
                    <w:color w:val="000000"/>
                    <w:sz w:val="24"/>
                    <w:szCs w:val="24"/>
                  </w:rPr>
                </w:rPrChange>
              </w:rPr>
            </w:pPr>
            <w:r w:rsidRPr="00F5249C">
              <w:rPr>
                <w:rFonts w:hint="eastAsia"/>
                <w:bCs/>
                <w:color w:val="000000"/>
                <w:sz w:val="24"/>
                <w:szCs w:val="24"/>
              </w:rPr>
              <w:t>检测到无人机后，云台将上仰</w:t>
            </w:r>
            <w:r w:rsidRPr="00F5249C">
              <w:rPr>
                <w:rFonts w:hint="eastAsia"/>
                <w:bCs/>
                <w:color w:val="000000"/>
                <w:sz w:val="24"/>
                <w:szCs w:val="24"/>
              </w:rPr>
              <w:t>1</w:t>
            </w:r>
            <w:r w:rsidRPr="00F5249C">
              <w:rPr>
                <w:bCs/>
                <w:color w:val="000000"/>
                <w:sz w:val="24"/>
                <w:szCs w:val="24"/>
              </w:rPr>
              <w:t>0</w:t>
            </w:r>
            <w:r w:rsidRPr="00F5249C">
              <w:rPr>
                <w:rFonts w:hint="eastAsia"/>
                <w:bCs/>
                <w:color w:val="000000"/>
                <w:sz w:val="24"/>
                <w:szCs w:val="24"/>
              </w:rPr>
              <w:t>度，</w:t>
            </w:r>
            <w:r w:rsidR="00747547">
              <w:rPr>
                <w:rFonts w:hint="eastAsia"/>
                <w:bCs/>
                <w:color w:val="000000"/>
                <w:sz w:val="24"/>
                <w:szCs w:val="24"/>
              </w:rPr>
              <w:t>并</w:t>
            </w:r>
            <w:r w:rsidRPr="00F5249C">
              <w:rPr>
                <w:rFonts w:hint="eastAsia"/>
                <w:bCs/>
                <w:color w:val="000000"/>
                <w:sz w:val="24"/>
                <w:szCs w:val="24"/>
              </w:rPr>
              <w:t>旋转</w:t>
            </w:r>
            <w:r w:rsidRPr="00F5249C">
              <w:rPr>
                <w:rFonts w:hint="eastAsia"/>
                <w:bCs/>
                <w:color w:val="000000"/>
                <w:sz w:val="24"/>
                <w:szCs w:val="24"/>
              </w:rPr>
              <w:t>3</w:t>
            </w:r>
            <w:r w:rsidRPr="00F5249C">
              <w:rPr>
                <w:bCs/>
                <w:color w:val="000000"/>
                <w:sz w:val="24"/>
                <w:szCs w:val="24"/>
              </w:rPr>
              <w:t>60</w:t>
            </w:r>
            <w:r w:rsidRPr="00F5249C">
              <w:rPr>
                <w:rFonts w:hint="eastAsia"/>
                <w:bCs/>
                <w:color w:val="000000"/>
                <w:sz w:val="24"/>
                <w:szCs w:val="24"/>
              </w:rPr>
              <w:t>度，</w:t>
            </w:r>
            <w:ins w:id="39" w:author="陈奕利" w:date="2023-09-05T10:03:00Z">
              <w:r w:rsidR="0077472A">
                <w:rPr>
                  <w:rFonts w:hint="eastAsia"/>
                  <w:bCs/>
                  <w:color w:val="000000"/>
                  <w:sz w:val="24"/>
                  <w:szCs w:val="24"/>
                </w:rPr>
                <w:t>转动的同时</w:t>
              </w:r>
            </w:ins>
            <w:r w:rsidRPr="00F5249C">
              <w:rPr>
                <w:rFonts w:hint="eastAsia"/>
                <w:bCs/>
                <w:color w:val="000000"/>
                <w:sz w:val="24"/>
                <w:szCs w:val="24"/>
              </w:rPr>
              <w:t>对无人机进行定位侦测</w:t>
            </w:r>
            <w:ins w:id="40" w:author="陈奕利" w:date="2023-09-04T17:57:00Z">
              <w:r w:rsidR="00237D4B">
                <w:rPr>
                  <w:rFonts w:hint="eastAsia"/>
                  <w:bCs/>
                  <w:color w:val="000000"/>
                  <w:sz w:val="24"/>
                  <w:szCs w:val="24"/>
                </w:rPr>
                <w:t>。</w:t>
              </w:r>
              <w:r w:rsidR="00237D4B" w:rsidRPr="0023237B">
                <w:rPr>
                  <w:rFonts w:hint="eastAsia"/>
                  <w:b/>
                  <w:color w:val="000000"/>
                  <w:sz w:val="24"/>
                  <w:szCs w:val="24"/>
                  <w:highlight w:val="yellow"/>
                </w:rPr>
                <w:t>步</w:t>
              </w:r>
              <w:r w:rsidR="00237D4B" w:rsidRPr="00237D4B">
                <w:rPr>
                  <w:rFonts w:hint="eastAsia"/>
                  <w:b/>
                  <w:color w:val="000000"/>
                  <w:sz w:val="24"/>
                  <w:szCs w:val="24"/>
                  <w:highlight w:val="yellow"/>
                </w:rPr>
                <w:t>骤</w:t>
              </w:r>
              <w:r w:rsidR="00237D4B">
                <w:rPr>
                  <w:rFonts w:hint="eastAsia"/>
                  <w:b/>
                  <w:color w:val="000000"/>
                  <w:sz w:val="24"/>
                  <w:szCs w:val="24"/>
                  <w:highlight w:val="yellow"/>
                </w:rPr>
                <w:t>5</w:t>
              </w:r>
            </w:ins>
            <w:ins w:id="41" w:author="陈奕利" w:date="2023-09-04T21:01:00Z">
              <w:r w:rsidR="00836FCF">
                <w:rPr>
                  <w:b/>
                  <w:color w:val="000000"/>
                  <w:sz w:val="24"/>
                  <w:szCs w:val="24"/>
                </w:rPr>
                <w:t xml:space="preserve"> </w:t>
              </w:r>
            </w:ins>
            <w:ins w:id="42" w:author="陈奕利" w:date="2023-09-04T21:02:00Z">
              <w:r w:rsidR="00836FCF">
                <w:rPr>
                  <w:rFonts w:hint="eastAsia"/>
                  <w:b/>
                  <w:color w:val="000000"/>
                  <w:sz w:val="24"/>
                  <w:szCs w:val="24"/>
                </w:rPr>
                <w:t>【执行主体：</w:t>
              </w:r>
              <w:r w:rsidR="00580B14">
                <w:rPr>
                  <w:rFonts w:hint="eastAsia"/>
                  <w:b/>
                  <w:color w:val="000000"/>
                  <w:sz w:val="24"/>
                  <w:szCs w:val="24"/>
                </w:rPr>
                <w:t>转动是</w:t>
              </w:r>
              <w:r w:rsidR="00836FCF">
                <w:rPr>
                  <w:rFonts w:hint="eastAsia"/>
                  <w:b/>
                  <w:color w:val="000000"/>
                  <w:sz w:val="24"/>
                  <w:szCs w:val="24"/>
                </w:rPr>
                <w:t>云台</w:t>
              </w:r>
              <w:r w:rsidR="00580B14">
                <w:rPr>
                  <w:rFonts w:hint="eastAsia"/>
                  <w:b/>
                  <w:color w:val="000000"/>
                  <w:sz w:val="24"/>
                  <w:szCs w:val="24"/>
                </w:rPr>
                <w:t>，定位侦测为反制枪</w:t>
              </w:r>
              <w:r w:rsidR="00836FCF">
                <w:rPr>
                  <w:rFonts w:hint="eastAsia"/>
                  <w:b/>
                  <w:color w:val="000000"/>
                  <w:sz w:val="24"/>
                  <w:szCs w:val="24"/>
                </w:rPr>
                <w:t>】</w:t>
              </w:r>
            </w:ins>
          </w:p>
          <w:p w14:paraId="77364B65" w14:textId="32F7BB1B" w:rsidR="00DD414F" w:rsidRPr="00F5249C" w:rsidRDefault="00DD414F" w:rsidP="00DD414F">
            <w:pPr>
              <w:pStyle w:val="a3"/>
              <w:ind w:left="922" w:firstLineChars="0" w:firstLine="0"/>
              <w:jc w:val="left"/>
              <w:rPr>
                <w:bCs/>
                <w:color w:val="000000"/>
                <w:sz w:val="24"/>
                <w:szCs w:val="24"/>
              </w:rPr>
              <w:pPrChange w:id="43" w:author="陈奕利" w:date="2023-09-04T20:29:00Z">
                <w:pPr>
                  <w:pStyle w:val="a3"/>
                  <w:numPr>
                    <w:numId w:val="7"/>
                  </w:numPr>
                  <w:ind w:left="922" w:firstLineChars="0" w:hanging="440"/>
                  <w:jc w:val="left"/>
                </w:pPr>
              </w:pPrChange>
            </w:pPr>
            <w:ins w:id="44" w:author="陈奕利" w:date="2023-09-04T20:29:00Z">
              <w:r>
                <w:object w:dxaOrig="4216" w:dyaOrig="2625" w14:anchorId="75FE2C55">
                  <v:shape id="_x0000_i1042" type="#_x0000_t75" style="width:210.8pt;height:131.35pt" o:ole="">
                    <v:imagedata r:id="rId13" o:title=""/>
                  </v:shape>
                  <o:OLEObject Type="Embed" ProgID="Visio.Drawing.15" ShapeID="_x0000_i1042" DrawAspect="Content" ObjectID="_1755619519" r:id="rId14"/>
                </w:object>
              </w:r>
            </w:ins>
          </w:p>
          <w:p w14:paraId="1813E030" w14:textId="2131CD5E" w:rsidR="00237D4B" w:rsidRDefault="00F5249C" w:rsidP="00F5249C">
            <w:pPr>
              <w:pStyle w:val="a3"/>
              <w:numPr>
                <w:ilvl w:val="0"/>
                <w:numId w:val="7"/>
              </w:numPr>
              <w:ind w:firstLineChars="0"/>
              <w:jc w:val="left"/>
              <w:rPr>
                <w:ins w:id="45" w:author="陈奕利" w:date="2023-09-04T17:58:00Z"/>
                <w:bCs/>
                <w:color w:val="000000"/>
                <w:sz w:val="24"/>
                <w:szCs w:val="24"/>
              </w:rPr>
            </w:pPr>
            <w:r w:rsidRPr="00F5249C">
              <w:rPr>
                <w:rFonts w:hint="eastAsia"/>
                <w:bCs/>
                <w:color w:val="000000"/>
                <w:sz w:val="24"/>
                <w:szCs w:val="24"/>
              </w:rPr>
              <w:t>定位侦测成功后，获取到无人机所在的水平方位信息</w:t>
            </w:r>
            <w:ins w:id="46" w:author="陈奕利" w:date="2023-09-05T18:00:00Z">
              <w:r w:rsidR="00D1322C">
                <w:rPr>
                  <w:rFonts w:hint="eastAsia"/>
                  <w:bCs/>
                  <w:color w:val="000000"/>
                  <w:sz w:val="24"/>
                  <w:szCs w:val="24"/>
                </w:rPr>
                <w:t>M</w:t>
              </w:r>
            </w:ins>
            <w:ins w:id="47" w:author="陈奕利" w:date="2023-09-04T17:58:00Z">
              <w:r w:rsidR="00237D4B">
                <w:rPr>
                  <w:rFonts w:hint="eastAsia"/>
                  <w:bCs/>
                  <w:color w:val="000000"/>
                  <w:sz w:val="24"/>
                  <w:szCs w:val="24"/>
                </w:rPr>
                <w:t>，</w:t>
              </w:r>
              <w:r w:rsidR="00237D4B" w:rsidRPr="00F5249C">
                <w:rPr>
                  <w:rFonts w:hint="eastAsia"/>
                  <w:bCs/>
                  <w:color w:val="000000"/>
                  <w:sz w:val="24"/>
                  <w:szCs w:val="24"/>
                </w:rPr>
                <w:t>根据水平校准值</w:t>
              </w:r>
              <w:r w:rsidR="00237D4B">
                <w:rPr>
                  <w:rFonts w:hint="eastAsia"/>
                  <w:bCs/>
                  <w:color w:val="000000"/>
                  <w:sz w:val="24"/>
                  <w:szCs w:val="24"/>
                </w:rPr>
                <w:t>计算得到云台要转到的角度值。</w:t>
              </w:r>
              <w:r w:rsidR="00237D4B" w:rsidRPr="0023237B">
                <w:rPr>
                  <w:rFonts w:hint="eastAsia"/>
                  <w:b/>
                  <w:color w:val="000000"/>
                  <w:sz w:val="24"/>
                  <w:szCs w:val="24"/>
                  <w:highlight w:val="yellow"/>
                </w:rPr>
                <w:t>步</w:t>
              </w:r>
              <w:r w:rsidR="00237D4B" w:rsidRPr="00237D4B">
                <w:rPr>
                  <w:rFonts w:hint="eastAsia"/>
                  <w:b/>
                  <w:color w:val="000000"/>
                  <w:sz w:val="24"/>
                  <w:szCs w:val="24"/>
                  <w:highlight w:val="yellow"/>
                </w:rPr>
                <w:t>骤</w:t>
              </w:r>
              <w:r w:rsidR="00237D4B">
                <w:rPr>
                  <w:rFonts w:hint="eastAsia"/>
                  <w:b/>
                  <w:color w:val="000000"/>
                  <w:sz w:val="24"/>
                  <w:szCs w:val="24"/>
                  <w:highlight w:val="yellow"/>
                </w:rPr>
                <w:t>6</w:t>
              </w:r>
              <w:r w:rsidR="00237D4B">
                <w:rPr>
                  <w:rFonts w:hint="eastAsia"/>
                  <w:b/>
                  <w:color w:val="000000"/>
                  <w:sz w:val="24"/>
                  <w:szCs w:val="24"/>
                  <w:highlight w:val="yellow"/>
                </w:rPr>
                <w:t>和</w:t>
              </w:r>
              <w:r w:rsidR="00237D4B" w:rsidRPr="00237D4B">
                <w:rPr>
                  <w:rFonts w:hint="eastAsia"/>
                  <w:b/>
                  <w:color w:val="000000"/>
                  <w:sz w:val="24"/>
                  <w:szCs w:val="24"/>
                  <w:highlight w:val="yellow"/>
                  <w:rPrChange w:id="48" w:author="陈奕利" w:date="2023-09-04T17:58:00Z">
                    <w:rPr>
                      <w:rFonts w:hint="eastAsia"/>
                      <w:b/>
                      <w:color w:val="000000"/>
                      <w:sz w:val="24"/>
                      <w:szCs w:val="24"/>
                    </w:rPr>
                  </w:rPrChange>
                </w:rPr>
                <w:t>7</w:t>
              </w:r>
            </w:ins>
            <w:ins w:id="49" w:author="陈奕利" w:date="2023-09-04T21:02:00Z">
              <w:r w:rsidR="00580B14">
                <w:rPr>
                  <w:b/>
                  <w:color w:val="000000"/>
                  <w:sz w:val="24"/>
                  <w:szCs w:val="24"/>
                </w:rPr>
                <w:t xml:space="preserve"> </w:t>
              </w:r>
              <w:r w:rsidR="00580B14">
                <w:rPr>
                  <w:rFonts w:hint="eastAsia"/>
                  <w:b/>
                  <w:color w:val="000000"/>
                  <w:sz w:val="24"/>
                  <w:szCs w:val="24"/>
                </w:rPr>
                <w:t>【执行主体：反制枪】</w:t>
              </w:r>
            </w:ins>
            <w:del w:id="50" w:author="陈奕利" w:date="2023-09-04T17:58:00Z">
              <w:r w:rsidRPr="00F5249C" w:rsidDel="00237D4B">
                <w:rPr>
                  <w:rFonts w:hint="eastAsia"/>
                  <w:bCs/>
                  <w:color w:val="000000"/>
                  <w:sz w:val="24"/>
                  <w:szCs w:val="24"/>
                </w:rPr>
                <w:delText>，</w:delText>
              </w:r>
            </w:del>
          </w:p>
          <w:p w14:paraId="2FF74189" w14:textId="4A60B765" w:rsidR="00F5249C" w:rsidRPr="00F5249C" w:rsidRDefault="00F5249C" w:rsidP="00F5249C">
            <w:pPr>
              <w:pStyle w:val="a3"/>
              <w:numPr>
                <w:ilvl w:val="0"/>
                <w:numId w:val="7"/>
              </w:numPr>
              <w:ind w:firstLineChars="0"/>
              <w:jc w:val="left"/>
              <w:rPr>
                <w:bCs/>
                <w:color w:val="000000"/>
                <w:sz w:val="24"/>
                <w:szCs w:val="24"/>
              </w:rPr>
            </w:pPr>
            <w:del w:id="51" w:author="陈奕利" w:date="2023-09-04T17:58:00Z">
              <w:r w:rsidRPr="00F5249C" w:rsidDel="00237D4B">
                <w:rPr>
                  <w:rFonts w:hint="eastAsia"/>
                  <w:bCs/>
                  <w:color w:val="000000"/>
                  <w:sz w:val="24"/>
                  <w:szCs w:val="24"/>
                </w:rPr>
                <w:delText>根据水平校准值，</w:delText>
              </w:r>
            </w:del>
            <w:r w:rsidRPr="00F5249C">
              <w:rPr>
                <w:rFonts w:hint="eastAsia"/>
                <w:bCs/>
                <w:color w:val="000000"/>
                <w:sz w:val="24"/>
                <w:szCs w:val="24"/>
              </w:rPr>
              <w:t>设置云台转动到指定的方向上</w:t>
            </w:r>
            <w:ins w:id="52" w:author="陈奕利" w:date="2023-09-04T17:59:00Z">
              <w:r w:rsidR="00237D4B">
                <w:rPr>
                  <w:rFonts w:hint="eastAsia"/>
                  <w:bCs/>
                  <w:color w:val="000000"/>
                  <w:sz w:val="24"/>
                  <w:szCs w:val="24"/>
                </w:rPr>
                <w:t>。</w:t>
              </w:r>
              <w:r w:rsidR="00237D4B" w:rsidRPr="0023237B">
                <w:rPr>
                  <w:rFonts w:hint="eastAsia"/>
                  <w:b/>
                  <w:color w:val="000000"/>
                  <w:sz w:val="24"/>
                  <w:szCs w:val="24"/>
                  <w:highlight w:val="yellow"/>
                </w:rPr>
                <w:t>步</w:t>
              </w:r>
              <w:r w:rsidR="00237D4B" w:rsidRPr="00237D4B">
                <w:rPr>
                  <w:rFonts w:hint="eastAsia"/>
                  <w:b/>
                  <w:color w:val="000000"/>
                  <w:sz w:val="24"/>
                  <w:szCs w:val="24"/>
                  <w:highlight w:val="yellow"/>
                </w:rPr>
                <w:t>骤</w:t>
              </w:r>
              <w:r w:rsidR="00237D4B">
                <w:rPr>
                  <w:rFonts w:hint="eastAsia"/>
                  <w:b/>
                  <w:color w:val="000000"/>
                  <w:sz w:val="24"/>
                  <w:szCs w:val="24"/>
                  <w:highlight w:val="yellow"/>
                </w:rPr>
                <w:t>8</w:t>
              </w:r>
            </w:ins>
            <w:ins w:id="53" w:author="陈奕利" w:date="2023-09-04T21:02:00Z">
              <w:r w:rsidR="00580B14">
                <w:rPr>
                  <w:b/>
                  <w:color w:val="000000"/>
                  <w:sz w:val="24"/>
                  <w:szCs w:val="24"/>
                </w:rPr>
                <w:t xml:space="preserve"> </w:t>
              </w:r>
              <w:r w:rsidR="00580B14">
                <w:rPr>
                  <w:rFonts w:hint="eastAsia"/>
                  <w:b/>
                  <w:color w:val="000000"/>
                  <w:sz w:val="24"/>
                  <w:szCs w:val="24"/>
                </w:rPr>
                <w:t>【执行主体：</w:t>
              </w:r>
              <w:r w:rsidR="00580B14">
                <w:rPr>
                  <w:rFonts w:hint="eastAsia"/>
                  <w:b/>
                  <w:color w:val="000000"/>
                  <w:sz w:val="24"/>
                  <w:szCs w:val="24"/>
                </w:rPr>
                <w:t>云台</w:t>
              </w:r>
              <w:r w:rsidR="00580B14">
                <w:rPr>
                  <w:rFonts w:hint="eastAsia"/>
                  <w:b/>
                  <w:color w:val="000000"/>
                  <w:sz w:val="24"/>
                  <w:szCs w:val="24"/>
                </w:rPr>
                <w:t>】</w:t>
              </w:r>
            </w:ins>
          </w:p>
          <w:p w14:paraId="63ED9CA0" w14:textId="4CAD1ECB" w:rsidR="00F5249C" w:rsidRPr="00F5249C" w:rsidRDefault="00F5249C" w:rsidP="00F5249C">
            <w:pPr>
              <w:pStyle w:val="a3"/>
              <w:numPr>
                <w:ilvl w:val="0"/>
                <w:numId w:val="7"/>
              </w:numPr>
              <w:ind w:firstLineChars="0"/>
              <w:jc w:val="left"/>
              <w:rPr>
                <w:bCs/>
                <w:color w:val="000000"/>
                <w:sz w:val="24"/>
                <w:szCs w:val="24"/>
              </w:rPr>
            </w:pPr>
            <w:r w:rsidRPr="00F5249C">
              <w:rPr>
                <w:rFonts w:hint="eastAsia"/>
                <w:bCs/>
                <w:color w:val="000000"/>
                <w:sz w:val="24"/>
                <w:szCs w:val="24"/>
              </w:rPr>
              <w:t>进行打击</w:t>
            </w:r>
            <w:ins w:id="54" w:author="陈奕利" w:date="2023-09-04T17:59:00Z">
              <w:r w:rsidR="00237D4B">
                <w:rPr>
                  <w:rFonts w:hint="eastAsia"/>
                  <w:bCs/>
                  <w:color w:val="000000"/>
                  <w:sz w:val="24"/>
                  <w:szCs w:val="24"/>
                </w:rPr>
                <w:t>。</w:t>
              </w:r>
              <w:r w:rsidR="00237D4B" w:rsidRPr="0023237B">
                <w:rPr>
                  <w:rFonts w:hint="eastAsia"/>
                  <w:b/>
                  <w:color w:val="000000"/>
                  <w:sz w:val="24"/>
                  <w:szCs w:val="24"/>
                  <w:highlight w:val="yellow"/>
                </w:rPr>
                <w:t>步</w:t>
              </w:r>
              <w:r w:rsidR="00237D4B" w:rsidRPr="00237D4B">
                <w:rPr>
                  <w:rFonts w:hint="eastAsia"/>
                  <w:b/>
                  <w:color w:val="000000"/>
                  <w:sz w:val="24"/>
                  <w:szCs w:val="24"/>
                  <w:highlight w:val="yellow"/>
                </w:rPr>
                <w:t>骤</w:t>
              </w:r>
              <w:r w:rsidR="00237D4B">
                <w:rPr>
                  <w:rFonts w:hint="eastAsia"/>
                  <w:b/>
                  <w:color w:val="000000"/>
                  <w:sz w:val="24"/>
                  <w:szCs w:val="24"/>
                  <w:highlight w:val="yellow"/>
                </w:rPr>
                <w:t>9</w:t>
              </w:r>
            </w:ins>
            <w:ins w:id="55" w:author="陈奕利" w:date="2023-09-04T21:02:00Z">
              <w:r w:rsidR="00580B14">
                <w:rPr>
                  <w:b/>
                  <w:color w:val="000000"/>
                  <w:sz w:val="24"/>
                  <w:szCs w:val="24"/>
                </w:rPr>
                <w:t xml:space="preserve"> </w:t>
              </w:r>
              <w:r w:rsidR="00580B14">
                <w:rPr>
                  <w:rFonts w:hint="eastAsia"/>
                  <w:b/>
                  <w:color w:val="000000"/>
                  <w:sz w:val="24"/>
                  <w:szCs w:val="24"/>
                </w:rPr>
                <w:t>【执行主体：反制枪】</w:t>
              </w:r>
            </w:ins>
          </w:p>
          <w:p w14:paraId="7FEE44ED" w14:textId="51E2F6D6" w:rsidR="00F5249C" w:rsidRPr="007012E6" w:rsidRDefault="00F5249C" w:rsidP="00F5249C">
            <w:pPr>
              <w:pStyle w:val="a3"/>
              <w:numPr>
                <w:ilvl w:val="0"/>
                <w:numId w:val="7"/>
              </w:numPr>
              <w:ind w:firstLineChars="0"/>
              <w:jc w:val="left"/>
              <w:rPr>
                <w:ins w:id="56" w:author="陈奕利" w:date="2023-09-04T19:08:00Z"/>
                <w:bCs/>
                <w:color w:val="000000"/>
                <w:sz w:val="24"/>
                <w:szCs w:val="24"/>
                <w:rPrChange w:id="57" w:author="陈奕利" w:date="2023-09-04T19:08:00Z">
                  <w:rPr>
                    <w:ins w:id="58" w:author="陈奕利" w:date="2023-09-04T19:08:00Z"/>
                    <w:b/>
                    <w:color w:val="000000"/>
                    <w:sz w:val="24"/>
                    <w:szCs w:val="24"/>
                  </w:rPr>
                </w:rPrChange>
              </w:rPr>
            </w:pPr>
            <w:r w:rsidRPr="00F5249C">
              <w:rPr>
                <w:rFonts w:hint="eastAsia"/>
                <w:bCs/>
                <w:color w:val="000000"/>
                <w:sz w:val="24"/>
                <w:szCs w:val="24"/>
              </w:rPr>
              <w:t>打击结束后，云台将反制枪下</w:t>
            </w:r>
            <w:proofErr w:type="gramStart"/>
            <w:r w:rsidRPr="00F5249C">
              <w:rPr>
                <w:rFonts w:hint="eastAsia"/>
                <w:bCs/>
                <w:color w:val="000000"/>
                <w:sz w:val="24"/>
                <w:szCs w:val="24"/>
              </w:rPr>
              <w:t>俯</w:t>
            </w:r>
            <w:proofErr w:type="gramEnd"/>
            <w:r w:rsidRPr="00F5249C">
              <w:rPr>
                <w:rFonts w:hint="eastAsia"/>
                <w:bCs/>
                <w:color w:val="000000"/>
                <w:sz w:val="24"/>
                <w:szCs w:val="24"/>
              </w:rPr>
              <w:t>1</w:t>
            </w:r>
            <w:r w:rsidRPr="00F5249C">
              <w:rPr>
                <w:bCs/>
                <w:color w:val="000000"/>
                <w:sz w:val="24"/>
                <w:szCs w:val="24"/>
              </w:rPr>
              <w:t>0</w:t>
            </w:r>
            <w:r w:rsidRPr="00F5249C">
              <w:rPr>
                <w:rFonts w:hint="eastAsia"/>
                <w:bCs/>
                <w:color w:val="000000"/>
                <w:sz w:val="24"/>
                <w:szCs w:val="24"/>
              </w:rPr>
              <w:t>度，云</w:t>
            </w:r>
            <w:proofErr w:type="gramStart"/>
            <w:r w:rsidRPr="00F5249C">
              <w:rPr>
                <w:rFonts w:hint="eastAsia"/>
                <w:bCs/>
                <w:color w:val="000000"/>
                <w:sz w:val="24"/>
                <w:szCs w:val="24"/>
              </w:rPr>
              <w:t>台水平</w:t>
            </w:r>
            <w:proofErr w:type="gramEnd"/>
            <w:r w:rsidRPr="00F5249C">
              <w:rPr>
                <w:rFonts w:hint="eastAsia"/>
                <w:bCs/>
                <w:color w:val="000000"/>
                <w:sz w:val="24"/>
                <w:szCs w:val="24"/>
              </w:rPr>
              <w:t>转动到云台的原点，开始下一轮的侦测和打击</w:t>
            </w:r>
            <w:ins w:id="59" w:author="陈奕利" w:date="2023-09-04T19:08:00Z">
              <w:r w:rsidR="008E03FB">
                <w:rPr>
                  <w:rFonts w:hint="eastAsia"/>
                  <w:bCs/>
                  <w:color w:val="000000"/>
                  <w:sz w:val="24"/>
                  <w:szCs w:val="24"/>
                </w:rPr>
                <w:t>。</w:t>
              </w:r>
              <w:r w:rsidR="008E03FB" w:rsidRPr="0023237B">
                <w:rPr>
                  <w:rFonts w:hint="eastAsia"/>
                  <w:b/>
                  <w:color w:val="000000"/>
                  <w:sz w:val="24"/>
                  <w:szCs w:val="24"/>
                  <w:highlight w:val="yellow"/>
                </w:rPr>
                <w:t>步骤</w:t>
              </w:r>
              <w:r w:rsidR="008E03FB" w:rsidRPr="0023237B">
                <w:rPr>
                  <w:rFonts w:hint="eastAsia"/>
                  <w:b/>
                  <w:color w:val="000000"/>
                  <w:sz w:val="24"/>
                  <w:szCs w:val="24"/>
                  <w:highlight w:val="yellow"/>
                </w:rPr>
                <w:t>2</w:t>
              </w:r>
            </w:ins>
            <w:ins w:id="60" w:author="陈奕利" w:date="2023-09-04T21:02:00Z">
              <w:r w:rsidR="00580B14">
                <w:rPr>
                  <w:b/>
                  <w:color w:val="000000"/>
                  <w:sz w:val="24"/>
                  <w:szCs w:val="24"/>
                </w:rPr>
                <w:t xml:space="preserve"> </w:t>
              </w:r>
              <w:r w:rsidR="00580B14">
                <w:rPr>
                  <w:rFonts w:hint="eastAsia"/>
                  <w:b/>
                  <w:color w:val="000000"/>
                  <w:sz w:val="24"/>
                  <w:szCs w:val="24"/>
                </w:rPr>
                <w:t>【执行主体：</w:t>
              </w:r>
              <w:r w:rsidR="00580B14">
                <w:rPr>
                  <w:rFonts w:hint="eastAsia"/>
                  <w:b/>
                  <w:color w:val="000000"/>
                  <w:sz w:val="24"/>
                  <w:szCs w:val="24"/>
                </w:rPr>
                <w:t>云台</w:t>
              </w:r>
              <w:r w:rsidR="00580B14">
                <w:rPr>
                  <w:rFonts w:hint="eastAsia"/>
                  <w:b/>
                  <w:color w:val="000000"/>
                  <w:sz w:val="24"/>
                  <w:szCs w:val="24"/>
                </w:rPr>
                <w:t>】</w:t>
              </w:r>
            </w:ins>
          </w:p>
          <w:p w14:paraId="17EE080B" w14:textId="77777777" w:rsidR="007012E6" w:rsidRPr="00F5249C" w:rsidRDefault="007012E6" w:rsidP="007012E6">
            <w:pPr>
              <w:pStyle w:val="a3"/>
              <w:ind w:left="922" w:firstLineChars="0" w:firstLine="0"/>
              <w:jc w:val="left"/>
              <w:rPr>
                <w:rFonts w:hint="eastAsia"/>
                <w:bCs/>
                <w:color w:val="000000"/>
                <w:sz w:val="24"/>
                <w:szCs w:val="24"/>
              </w:rPr>
              <w:pPrChange w:id="61" w:author="陈奕利" w:date="2023-09-04T19:08:00Z">
                <w:pPr>
                  <w:pStyle w:val="a3"/>
                  <w:numPr>
                    <w:numId w:val="7"/>
                  </w:numPr>
                  <w:ind w:left="922" w:firstLineChars="0" w:hanging="440"/>
                  <w:jc w:val="left"/>
                </w:pPr>
              </w:pPrChange>
            </w:pPr>
          </w:p>
          <w:p w14:paraId="13341377" w14:textId="60E28921" w:rsidR="003677C5" w:rsidRDefault="00237D4B" w:rsidP="00F5249C">
            <w:pPr>
              <w:ind w:firstLineChars="200" w:firstLine="420"/>
              <w:jc w:val="center"/>
              <w:rPr>
                <w:b/>
                <w:color w:val="000000"/>
                <w:sz w:val="24"/>
                <w:szCs w:val="24"/>
              </w:rPr>
            </w:pPr>
            <w:ins w:id="62" w:author="陈奕利" w:date="2023-09-04T17:55:00Z">
              <w:r>
                <w:object w:dxaOrig="4111" w:dyaOrig="9540" w14:anchorId="0E07EB82">
                  <v:shape id="_x0000_i1034" type="#_x0000_t75" style="width:205.65pt;height:476.95pt" o:ole="">
                    <v:imagedata r:id="rId15" o:title=""/>
                  </v:shape>
                  <o:OLEObject Type="Embed" ProgID="Visio.Drawing.15" ShapeID="_x0000_i1034" DrawAspect="Content" ObjectID="_1755619520" r:id="rId16"/>
                </w:object>
              </w:r>
            </w:ins>
            <w:del w:id="63" w:author="陈奕利" w:date="2023-09-04T17:55:00Z">
              <w:r w:rsidR="00D42AAA" w:rsidDel="00237D4B">
                <w:object w:dxaOrig="4350" w:dyaOrig="9540" w14:anchorId="1499FDE3">
                  <v:shape id="_x0000_i1026" type="#_x0000_t75" style="width:217.15pt;height:476.95pt" o:ole="">
                    <v:imagedata r:id="rId17" o:title=""/>
                  </v:shape>
                  <o:OLEObject Type="Embed" ProgID="Visio.Drawing.15" ShapeID="_x0000_i1026" DrawAspect="Content" ObjectID="_1755619521" r:id="rId18"/>
                </w:object>
              </w:r>
            </w:del>
          </w:p>
          <w:p w14:paraId="307B42B3" w14:textId="77777777" w:rsidR="00D42AAA" w:rsidRDefault="00D42AAA" w:rsidP="005A33FC">
            <w:pPr>
              <w:ind w:firstLineChars="200" w:firstLine="482"/>
              <w:jc w:val="left"/>
              <w:rPr>
                <w:ins w:id="64" w:author="陈奕利" w:date="2023-09-04T20:28:00Z"/>
                <w:b/>
                <w:color w:val="000000"/>
                <w:sz w:val="24"/>
                <w:szCs w:val="24"/>
              </w:rPr>
            </w:pPr>
          </w:p>
          <w:p w14:paraId="580DEF27" w14:textId="77777777" w:rsidR="00671A64" w:rsidRDefault="00671A64" w:rsidP="005A33FC">
            <w:pPr>
              <w:ind w:firstLineChars="200" w:firstLine="482"/>
              <w:jc w:val="left"/>
              <w:rPr>
                <w:ins w:id="65" w:author="陈奕利" w:date="2023-09-04T20:28:00Z"/>
                <w:b/>
                <w:color w:val="000000"/>
                <w:sz w:val="24"/>
                <w:szCs w:val="24"/>
              </w:rPr>
            </w:pPr>
          </w:p>
          <w:p w14:paraId="03F2CB71" w14:textId="0828A865" w:rsidR="00671A64" w:rsidRDefault="00233184" w:rsidP="005A33FC">
            <w:pPr>
              <w:ind w:firstLineChars="200" w:firstLine="482"/>
              <w:jc w:val="left"/>
              <w:rPr>
                <w:ins w:id="66" w:author="陈奕利" w:date="2023-09-05T09:00:00Z"/>
                <w:b/>
                <w:color w:val="000000"/>
                <w:sz w:val="24"/>
                <w:szCs w:val="24"/>
              </w:rPr>
            </w:pPr>
            <w:ins w:id="67" w:author="陈奕利" w:date="2023-09-05T09:00:00Z">
              <w:r>
                <w:rPr>
                  <w:rFonts w:hint="eastAsia"/>
                  <w:b/>
                  <w:color w:val="000000"/>
                  <w:sz w:val="24"/>
                  <w:szCs w:val="24"/>
                </w:rPr>
                <w:t>全向侦测原理说明</w:t>
              </w:r>
            </w:ins>
          </w:p>
          <w:p w14:paraId="4B41542F" w14:textId="221E937F" w:rsidR="00233184" w:rsidRPr="00F83196" w:rsidRDefault="00F83196" w:rsidP="005A33FC">
            <w:pPr>
              <w:ind w:firstLineChars="200" w:firstLine="480"/>
              <w:jc w:val="left"/>
              <w:rPr>
                <w:ins w:id="68" w:author="陈奕利" w:date="2023-09-05T09:00:00Z"/>
                <w:rFonts w:hint="eastAsia"/>
                <w:bCs/>
                <w:color w:val="000000"/>
                <w:sz w:val="24"/>
                <w:szCs w:val="24"/>
                <w:rPrChange w:id="69" w:author="陈奕利" w:date="2023-09-05T10:05:00Z">
                  <w:rPr>
                    <w:ins w:id="70" w:author="陈奕利" w:date="2023-09-05T09:00:00Z"/>
                    <w:rFonts w:hint="eastAsia"/>
                    <w:b/>
                    <w:color w:val="000000"/>
                    <w:sz w:val="24"/>
                    <w:szCs w:val="24"/>
                  </w:rPr>
                </w:rPrChange>
              </w:rPr>
            </w:pPr>
            <w:ins w:id="71" w:author="陈奕利" w:date="2023-09-05T10:05:00Z">
              <w:r w:rsidRPr="00F83196">
                <w:rPr>
                  <w:rFonts w:hint="eastAsia"/>
                  <w:bCs/>
                  <w:color w:val="000000"/>
                  <w:sz w:val="24"/>
                  <w:szCs w:val="24"/>
                  <w:rPrChange w:id="72" w:author="陈奕利" w:date="2023-09-05T10:05:00Z">
                    <w:rPr>
                      <w:rFonts w:hint="eastAsia"/>
                      <w:b/>
                      <w:color w:val="000000"/>
                      <w:sz w:val="24"/>
                      <w:szCs w:val="24"/>
                    </w:rPr>
                  </w:rPrChange>
                </w:rPr>
                <w:t>全向侦测用于发现空间中的是否存在无人机及无人机的型号。</w:t>
              </w:r>
            </w:ins>
            <w:ins w:id="73" w:author="陈奕利" w:date="2023-09-05T09:27:00Z">
              <w:r w:rsidR="00D61D88" w:rsidRPr="00F83196">
                <w:rPr>
                  <w:rFonts w:hint="eastAsia"/>
                  <w:bCs/>
                  <w:color w:val="000000"/>
                  <w:sz w:val="24"/>
                  <w:szCs w:val="24"/>
                  <w:rPrChange w:id="74" w:author="陈奕利" w:date="2023-09-05T10:05:00Z">
                    <w:rPr>
                      <w:rFonts w:hint="eastAsia"/>
                      <w:b/>
                      <w:color w:val="000000"/>
                      <w:sz w:val="24"/>
                      <w:szCs w:val="24"/>
                    </w:rPr>
                  </w:rPrChange>
                </w:rPr>
                <w:t>反制枪</w:t>
              </w:r>
            </w:ins>
            <w:ins w:id="75" w:author="陈奕利" w:date="2023-09-05T09:36:00Z">
              <w:r w:rsidR="00D61D88" w:rsidRPr="00F83196">
                <w:rPr>
                  <w:rFonts w:hint="eastAsia"/>
                  <w:bCs/>
                  <w:color w:val="000000"/>
                  <w:sz w:val="24"/>
                  <w:szCs w:val="24"/>
                  <w:rPrChange w:id="76" w:author="陈奕利" w:date="2023-09-05T10:05:00Z">
                    <w:rPr>
                      <w:rFonts w:hint="eastAsia"/>
                      <w:b/>
                      <w:color w:val="000000"/>
                      <w:sz w:val="24"/>
                      <w:szCs w:val="24"/>
                    </w:rPr>
                  </w:rPrChange>
                </w:rPr>
                <w:t>接收</w:t>
              </w:r>
              <w:r w:rsidR="00D61D88" w:rsidRPr="00F83196">
                <w:rPr>
                  <w:rFonts w:hint="eastAsia"/>
                  <w:bCs/>
                  <w:color w:val="000000"/>
                  <w:sz w:val="24"/>
                  <w:szCs w:val="24"/>
                  <w:rPrChange w:id="77" w:author="陈奕利" w:date="2023-09-05T10:05:00Z">
                    <w:rPr>
                      <w:rFonts w:hint="eastAsia"/>
                      <w:b/>
                      <w:color w:val="000000"/>
                      <w:sz w:val="24"/>
                      <w:szCs w:val="24"/>
                    </w:rPr>
                  </w:rPrChange>
                </w:rPr>
                <w:t>空间中所有方向上无线电信号，</w:t>
              </w:r>
            </w:ins>
            <w:ins w:id="78" w:author="陈奕利" w:date="2023-09-05T09:27:00Z">
              <w:r w:rsidR="00D61D88" w:rsidRPr="00F83196">
                <w:rPr>
                  <w:rFonts w:hint="eastAsia"/>
                  <w:bCs/>
                  <w:color w:val="000000"/>
                  <w:sz w:val="24"/>
                  <w:szCs w:val="24"/>
                  <w:rPrChange w:id="79" w:author="陈奕利" w:date="2023-09-05T10:05:00Z">
                    <w:rPr>
                      <w:rFonts w:hint="eastAsia"/>
                      <w:b/>
                      <w:color w:val="000000"/>
                      <w:sz w:val="24"/>
                      <w:szCs w:val="24"/>
                    </w:rPr>
                  </w:rPrChange>
                </w:rPr>
                <w:t>分析信号频率、幅度</w:t>
              </w:r>
            </w:ins>
            <w:ins w:id="80" w:author="陈奕利" w:date="2023-09-05T09:35:00Z">
              <w:r w:rsidR="00D61D88" w:rsidRPr="00F83196">
                <w:rPr>
                  <w:rFonts w:hint="eastAsia"/>
                  <w:bCs/>
                  <w:color w:val="000000"/>
                  <w:sz w:val="24"/>
                  <w:szCs w:val="24"/>
                  <w:rPrChange w:id="81" w:author="陈奕利" w:date="2023-09-05T10:05:00Z">
                    <w:rPr>
                      <w:rFonts w:hint="eastAsia"/>
                      <w:b/>
                      <w:color w:val="000000"/>
                      <w:sz w:val="24"/>
                      <w:szCs w:val="24"/>
                    </w:rPr>
                  </w:rPrChange>
                </w:rPr>
                <w:t>，</w:t>
              </w:r>
            </w:ins>
            <w:ins w:id="82" w:author="陈奕利" w:date="2023-09-05T09:38:00Z">
              <w:r w:rsidR="00D61D88" w:rsidRPr="00F83196">
                <w:rPr>
                  <w:rFonts w:hint="eastAsia"/>
                  <w:bCs/>
                  <w:color w:val="000000"/>
                  <w:sz w:val="24"/>
                  <w:szCs w:val="24"/>
                  <w:rPrChange w:id="83" w:author="陈奕利" w:date="2023-09-05T10:05:00Z">
                    <w:rPr>
                      <w:rFonts w:hint="eastAsia"/>
                      <w:b/>
                      <w:color w:val="000000"/>
                      <w:sz w:val="24"/>
                      <w:szCs w:val="24"/>
                    </w:rPr>
                  </w:rPrChange>
                </w:rPr>
                <w:t>判断是否</w:t>
              </w:r>
            </w:ins>
            <w:ins w:id="84" w:author="陈奕利" w:date="2023-09-05T09:35:00Z">
              <w:r w:rsidR="00D61D88" w:rsidRPr="00F83196">
                <w:rPr>
                  <w:rFonts w:hint="eastAsia"/>
                  <w:bCs/>
                  <w:color w:val="000000"/>
                  <w:sz w:val="24"/>
                  <w:szCs w:val="24"/>
                  <w:rPrChange w:id="85" w:author="陈奕利" w:date="2023-09-05T10:05:00Z">
                    <w:rPr>
                      <w:rFonts w:hint="eastAsia"/>
                      <w:b/>
                      <w:color w:val="000000"/>
                      <w:sz w:val="24"/>
                      <w:szCs w:val="24"/>
                    </w:rPr>
                  </w:rPrChange>
                </w:rPr>
                <w:t>包含了无人机</w:t>
              </w:r>
              <w:proofErr w:type="gramStart"/>
              <w:r w:rsidR="00D61D88" w:rsidRPr="00F83196">
                <w:rPr>
                  <w:rFonts w:hint="eastAsia"/>
                  <w:bCs/>
                  <w:color w:val="000000"/>
                  <w:sz w:val="24"/>
                  <w:szCs w:val="24"/>
                  <w:rPrChange w:id="86" w:author="陈奕利" w:date="2023-09-05T10:05:00Z">
                    <w:rPr>
                      <w:rFonts w:hint="eastAsia"/>
                      <w:b/>
                      <w:color w:val="000000"/>
                      <w:sz w:val="24"/>
                      <w:szCs w:val="24"/>
                    </w:rPr>
                  </w:rPrChange>
                </w:rPr>
                <w:t>的</w:t>
              </w:r>
            </w:ins>
            <w:ins w:id="87" w:author="陈奕利" w:date="2023-09-05T09:37:00Z">
              <w:r w:rsidR="00D61D88" w:rsidRPr="00F83196">
                <w:rPr>
                  <w:rFonts w:hint="eastAsia"/>
                  <w:bCs/>
                  <w:color w:val="000000"/>
                  <w:sz w:val="24"/>
                  <w:szCs w:val="24"/>
                  <w:rPrChange w:id="88" w:author="陈奕利" w:date="2023-09-05T10:05:00Z">
                    <w:rPr>
                      <w:rFonts w:hint="eastAsia"/>
                      <w:b/>
                      <w:color w:val="000000"/>
                      <w:sz w:val="24"/>
                      <w:szCs w:val="24"/>
                    </w:rPr>
                  </w:rPrChange>
                </w:rPr>
                <w:t>图传模块</w:t>
              </w:r>
              <w:proofErr w:type="gramEnd"/>
              <w:r w:rsidR="00D61D88" w:rsidRPr="00F83196">
                <w:rPr>
                  <w:rFonts w:hint="eastAsia"/>
                  <w:bCs/>
                  <w:color w:val="000000"/>
                  <w:sz w:val="24"/>
                  <w:szCs w:val="24"/>
                  <w:rPrChange w:id="89" w:author="陈奕利" w:date="2023-09-05T10:05:00Z">
                    <w:rPr>
                      <w:rFonts w:hint="eastAsia"/>
                      <w:b/>
                      <w:color w:val="000000"/>
                      <w:sz w:val="24"/>
                      <w:szCs w:val="24"/>
                    </w:rPr>
                  </w:rPrChange>
                </w:rPr>
                <w:t>与遥控器的信号</w:t>
              </w:r>
            </w:ins>
            <w:ins w:id="90" w:author="陈奕利" w:date="2023-09-05T09:35:00Z">
              <w:r w:rsidR="00D61D88" w:rsidRPr="00F83196">
                <w:rPr>
                  <w:rFonts w:hint="eastAsia"/>
                  <w:bCs/>
                  <w:color w:val="000000"/>
                  <w:sz w:val="24"/>
                  <w:szCs w:val="24"/>
                  <w:rPrChange w:id="91" w:author="陈奕利" w:date="2023-09-05T10:05:00Z">
                    <w:rPr>
                      <w:rFonts w:hint="eastAsia"/>
                      <w:b/>
                      <w:color w:val="000000"/>
                      <w:sz w:val="24"/>
                      <w:szCs w:val="24"/>
                    </w:rPr>
                  </w:rPrChange>
                </w:rPr>
                <w:t>特征，</w:t>
              </w:r>
            </w:ins>
            <w:ins w:id="92" w:author="陈奕利" w:date="2023-09-05T09:38:00Z">
              <w:r w:rsidR="00D61D88" w:rsidRPr="00F83196">
                <w:rPr>
                  <w:rFonts w:hint="eastAsia"/>
                  <w:bCs/>
                  <w:color w:val="000000"/>
                  <w:sz w:val="24"/>
                  <w:szCs w:val="24"/>
                  <w:rPrChange w:id="93" w:author="陈奕利" w:date="2023-09-05T10:05:00Z">
                    <w:rPr>
                      <w:rFonts w:hint="eastAsia"/>
                      <w:b/>
                      <w:color w:val="000000"/>
                      <w:sz w:val="24"/>
                      <w:szCs w:val="24"/>
                    </w:rPr>
                  </w:rPrChange>
                </w:rPr>
                <w:t>如果有，</w:t>
              </w:r>
            </w:ins>
            <w:ins w:id="94" w:author="陈奕利" w:date="2023-09-05T09:35:00Z">
              <w:r w:rsidR="00D61D88" w:rsidRPr="00F83196">
                <w:rPr>
                  <w:rFonts w:hint="eastAsia"/>
                  <w:bCs/>
                  <w:color w:val="000000"/>
                  <w:sz w:val="24"/>
                  <w:szCs w:val="24"/>
                  <w:rPrChange w:id="95" w:author="陈奕利" w:date="2023-09-05T10:05:00Z">
                    <w:rPr>
                      <w:rFonts w:hint="eastAsia"/>
                      <w:b/>
                      <w:color w:val="000000"/>
                      <w:sz w:val="24"/>
                      <w:szCs w:val="24"/>
                    </w:rPr>
                  </w:rPrChange>
                </w:rPr>
                <w:t>即表示有无人</w:t>
              </w:r>
            </w:ins>
            <w:ins w:id="96" w:author="陈奕利" w:date="2023-09-05T09:36:00Z">
              <w:r w:rsidR="00D61D88" w:rsidRPr="00F83196">
                <w:rPr>
                  <w:rFonts w:hint="eastAsia"/>
                  <w:bCs/>
                  <w:color w:val="000000"/>
                  <w:sz w:val="24"/>
                  <w:szCs w:val="24"/>
                  <w:rPrChange w:id="97" w:author="陈奕利" w:date="2023-09-05T10:05:00Z">
                    <w:rPr>
                      <w:rFonts w:hint="eastAsia"/>
                      <w:b/>
                      <w:color w:val="000000"/>
                      <w:sz w:val="24"/>
                      <w:szCs w:val="24"/>
                    </w:rPr>
                  </w:rPrChange>
                </w:rPr>
                <w:t>机的存在</w:t>
              </w:r>
            </w:ins>
            <w:ins w:id="98" w:author="陈奕利" w:date="2023-09-05T09:39:00Z">
              <w:r w:rsidR="0077472A" w:rsidRPr="00F83196">
                <w:rPr>
                  <w:rFonts w:hint="eastAsia"/>
                  <w:bCs/>
                  <w:color w:val="000000"/>
                  <w:sz w:val="24"/>
                  <w:szCs w:val="24"/>
                  <w:rPrChange w:id="99" w:author="陈奕利" w:date="2023-09-05T10:05:00Z">
                    <w:rPr>
                      <w:rFonts w:hint="eastAsia"/>
                      <w:b/>
                      <w:color w:val="000000"/>
                      <w:sz w:val="24"/>
                      <w:szCs w:val="24"/>
                    </w:rPr>
                  </w:rPrChange>
                </w:rPr>
                <w:t>，并给出空间存在无人机的机型信息及信号强度信息</w:t>
              </w:r>
            </w:ins>
            <w:ins w:id="100" w:author="陈奕利" w:date="2023-09-05T09:36:00Z">
              <w:r w:rsidR="00D61D88" w:rsidRPr="00F83196">
                <w:rPr>
                  <w:rFonts w:hint="eastAsia"/>
                  <w:bCs/>
                  <w:color w:val="000000"/>
                  <w:sz w:val="24"/>
                  <w:szCs w:val="24"/>
                  <w:rPrChange w:id="101" w:author="陈奕利" w:date="2023-09-05T10:05:00Z">
                    <w:rPr>
                      <w:rFonts w:hint="eastAsia"/>
                      <w:b/>
                      <w:color w:val="000000"/>
                      <w:sz w:val="24"/>
                      <w:szCs w:val="24"/>
                    </w:rPr>
                  </w:rPrChange>
                </w:rPr>
                <w:t>。</w:t>
              </w:r>
            </w:ins>
          </w:p>
          <w:p w14:paraId="04AEF308" w14:textId="77777777" w:rsidR="00233184" w:rsidRPr="00D61D88" w:rsidRDefault="00233184" w:rsidP="005A33FC">
            <w:pPr>
              <w:ind w:firstLineChars="200" w:firstLine="482"/>
              <w:jc w:val="left"/>
              <w:rPr>
                <w:ins w:id="102" w:author="陈奕利" w:date="2023-09-05T09:00:00Z"/>
                <w:b/>
                <w:color w:val="000000"/>
                <w:sz w:val="24"/>
                <w:szCs w:val="24"/>
              </w:rPr>
            </w:pPr>
          </w:p>
          <w:p w14:paraId="46DE6E0C" w14:textId="5ABF31E8" w:rsidR="00233184" w:rsidRDefault="00233184" w:rsidP="005A33FC">
            <w:pPr>
              <w:ind w:firstLineChars="200" w:firstLine="482"/>
              <w:jc w:val="left"/>
              <w:rPr>
                <w:ins w:id="103" w:author="陈奕利" w:date="2023-09-05T09:00:00Z"/>
                <w:b/>
                <w:color w:val="000000"/>
                <w:sz w:val="24"/>
                <w:szCs w:val="24"/>
              </w:rPr>
            </w:pPr>
            <w:ins w:id="104" w:author="陈奕利" w:date="2023-09-05T09:00:00Z">
              <w:r>
                <w:rPr>
                  <w:rFonts w:hint="eastAsia"/>
                  <w:b/>
                  <w:color w:val="000000"/>
                  <w:sz w:val="24"/>
                  <w:szCs w:val="24"/>
                </w:rPr>
                <w:t>定向侦测原理说明</w:t>
              </w:r>
            </w:ins>
          </w:p>
          <w:p w14:paraId="1535C6C5" w14:textId="0AC009CF" w:rsidR="00233184" w:rsidRPr="00F83196" w:rsidRDefault="00F83196" w:rsidP="005A33FC">
            <w:pPr>
              <w:ind w:firstLineChars="200" w:firstLine="480"/>
              <w:jc w:val="left"/>
              <w:rPr>
                <w:ins w:id="105" w:author="陈奕利" w:date="2023-09-05T09:00:00Z"/>
                <w:rFonts w:hint="eastAsia"/>
                <w:bCs/>
                <w:color w:val="000000"/>
                <w:sz w:val="24"/>
                <w:szCs w:val="24"/>
                <w:rPrChange w:id="106" w:author="陈奕利" w:date="2023-09-05T10:09:00Z">
                  <w:rPr>
                    <w:ins w:id="107" w:author="陈奕利" w:date="2023-09-05T09:00:00Z"/>
                    <w:rFonts w:hint="eastAsia"/>
                    <w:b/>
                    <w:color w:val="000000"/>
                    <w:sz w:val="24"/>
                    <w:szCs w:val="24"/>
                  </w:rPr>
                </w:rPrChange>
              </w:rPr>
            </w:pPr>
            <w:ins w:id="108" w:author="陈奕利" w:date="2023-09-05T10:05:00Z">
              <w:r w:rsidRPr="00F83196">
                <w:rPr>
                  <w:rFonts w:hint="eastAsia"/>
                  <w:bCs/>
                  <w:color w:val="000000"/>
                  <w:sz w:val="24"/>
                  <w:szCs w:val="24"/>
                  <w:rPrChange w:id="109" w:author="陈奕利" w:date="2023-09-05T10:09:00Z">
                    <w:rPr>
                      <w:rFonts w:hint="eastAsia"/>
                      <w:b/>
                      <w:color w:val="000000"/>
                      <w:sz w:val="24"/>
                      <w:szCs w:val="24"/>
                    </w:rPr>
                  </w:rPrChange>
                </w:rPr>
                <w:t>定向侦测用于检测空间中信号强度最大的无人机所在的</w:t>
              </w:r>
            </w:ins>
            <w:ins w:id="110" w:author="陈奕利" w:date="2023-09-05T10:06:00Z">
              <w:r w:rsidRPr="00F83196">
                <w:rPr>
                  <w:rFonts w:hint="eastAsia"/>
                  <w:bCs/>
                  <w:color w:val="000000"/>
                  <w:sz w:val="24"/>
                  <w:szCs w:val="24"/>
                  <w:rPrChange w:id="111" w:author="陈奕利" w:date="2023-09-05T10:09:00Z">
                    <w:rPr>
                      <w:rFonts w:hint="eastAsia"/>
                      <w:b/>
                      <w:color w:val="000000"/>
                      <w:sz w:val="24"/>
                      <w:szCs w:val="24"/>
                    </w:rPr>
                  </w:rPrChange>
                </w:rPr>
                <w:t>空间位置信息，在这里，我们只关心其水平位置。其原理为：</w:t>
              </w:r>
            </w:ins>
            <w:ins w:id="112" w:author="陈奕利" w:date="2023-09-05T09:39:00Z">
              <w:r w:rsidR="0077472A" w:rsidRPr="00F83196">
                <w:rPr>
                  <w:rFonts w:hint="eastAsia"/>
                  <w:bCs/>
                  <w:color w:val="000000"/>
                  <w:sz w:val="24"/>
                  <w:szCs w:val="24"/>
                  <w:rPrChange w:id="113" w:author="陈奕利" w:date="2023-09-05T10:09:00Z">
                    <w:rPr>
                      <w:rFonts w:hint="eastAsia"/>
                      <w:b/>
                      <w:color w:val="000000"/>
                      <w:sz w:val="24"/>
                      <w:szCs w:val="24"/>
                    </w:rPr>
                  </w:rPrChange>
                </w:rPr>
                <w:t>随着反制枪的转动，在</w:t>
              </w:r>
            </w:ins>
            <w:ins w:id="114" w:author="陈奕利" w:date="2023-09-05T10:06:00Z">
              <w:r w:rsidRPr="00F83196">
                <w:rPr>
                  <w:rFonts w:hint="eastAsia"/>
                  <w:bCs/>
                  <w:color w:val="000000"/>
                  <w:sz w:val="24"/>
                  <w:szCs w:val="24"/>
                  <w:rPrChange w:id="115" w:author="陈奕利" w:date="2023-09-05T10:09:00Z">
                    <w:rPr>
                      <w:rFonts w:hint="eastAsia"/>
                      <w:b/>
                      <w:color w:val="000000"/>
                      <w:sz w:val="24"/>
                      <w:szCs w:val="24"/>
                    </w:rPr>
                  </w:rPrChange>
                </w:rPr>
                <w:t>指定的方向上接收无线电信息，</w:t>
              </w:r>
            </w:ins>
            <w:ins w:id="116" w:author="陈奕利" w:date="2023-09-05T10:08:00Z">
              <w:r w:rsidRPr="00F83196">
                <w:rPr>
                  <w:rFonts w:hint="eastAsia"/>
                  <w:bCs/>
                  <w:color w:val="000000"/>
                  <w:sz w:val="24"/>
                  <w:szCs w:val="24"/>
                  <w:rPrChange w:id="117" w:author="陈奕利" w:date="2023-09-05T10:09:00Z">
                    <w:rPr>
                      <w:rFonts w:hint="eastAsia"/>
                      <w:b/>
                      <w:color w:val="000000"/>
                      <w:sz w:val="24"/>
                      <w:szCs w:val="24"/>
                    </w:rPr>
                  </w:rPrChange>
                </w:rPr>
                <w:t>判断该方向上是否存在无人机及无人机的信号强度。当转完一圈后，获取到信号强度最大的无人机的型号及</w:t>
              </w:r>
            </w:ins>
            <w:ins w:id="118" w:author="陈奕利" w:date="2023-09-05T10:09:00Z">
              <w:r w:rsidRPr="00F83196">
                <w:rPr>
                  <w:rFonts w:hint="eastAsia"/>
                  <w:bCs/>
                  <w:color w:val="000000"/>
                  <w:sz w:val="24"/>
                  <w:szCs w:val="24"/>
                  <w:rPrChange w:id="119" w:author="陈奕利" w:date="2023-09-05T10:09:00Z">
                    <w:rPr>
                      <w:rFonts w:hint="eastAsia"/>
                      <w:b/>
                      <w:color w:val="000000"/>
                      <w:sz w:val="24"/>
                      <w:szCs w:val="24"/>
                    </w:rPr>
                  </w:rPrChange>
                </w:rPr>
                <w:t>水平角度信息。</w:t>
              </w:r>
            </w:ins>
          </w:p>
          <w:p w14:paraId="336BF198" w14:textId="77777777" w:rsidR="00233184" w:rsidRDefault="00233184" w:rsidP="005A33FC">
            <w:pPr>
              <w:ind w:firstLineChars="200" w:firstLine="482"/>
              <w:jc w:val="left"/>
              <w:rPr>
                <w:ins w:id="120" w:author="陈奕利" w:date="2023-09-05T09:00:00Z"/>
                <w:b/>
                <w:color w:val="000000"/>
                <w:sz w:val="24"/>
                <w:szCs w:val="24"/>
              </w:rPr>
            </w:pPr>
          </w:p>
          <w:p w14:paraId="04431879" w14:textId="5917E361" w:rsidR="00233184" w:rsidRDefault="00233184" w:rsidP="005A33FC">
            <w:pPr>
              <w:ind w:firstLineChars="200" w:firstLine="482"/>
              <w:jc w:val="left"/>
              <w:rPr>
                <w:ins w:id="121" w:author="陈奕利" w:date="2023-09-05T09:00:00Z"/>
                <w:b/>
                <w:color w:val="000000"/>
                <w:sz w:val="24"/>
                <w:szCs w:val="24"/>
              </w:rPr>
            </w:pPr>
            <w:ins w:id="122" w:author="陈奕利" w:date="2023-09-05T09:00:00Z">
              <w:r>
                <w:rPr>
                  <w:rFonts w:hint="eastAsia"/>
                  <w:b/>
                  <w:color w:val="000000"/>
                  <w:sz w:val="24"/>
                  <w:szCs w:val="24"/>
                </w:rPr>
                <w:t>电磁干扰打击原理说明</w:t>
              </w:r>
            </w:ins>
          </w:p>
          <w:p w14:paraId="0D8D1DA2" w14:textId="25C9FAF5" w:rsidR="00233184" w:rsidRDefault="00F83196" w:rsidP="005A33FC">
            <w:pPr>
              <w:ind w:firstLineChars="200" w:firstLine="420"/>
              <w:jc w:val="left"/>
              <w:rPr>
                <w:ins w:id="123" w:author="陈奕利" w:date="2023-09-04T20:28:00Z"/>
                <w:rFonts w:hint="eastAsia"/>
                <w:b/>
                <w:color w:val="000000"/>
                <w:sz w:val="24"/>
                <w:szCs w:val="24"/>
              </w:rPr>
            </w:pPr>
            <w:ins w:id="124" w:author="陈奕利" w:date="2023-09-05T13:56:00Z">
              <w:r>
                <w:t>无线电打击是指在无人机通信过程中，发射同频率的电磁波通过直接耦合或间接耦合方式进入无人机接收系统或信道，导致无人机有用的接收信号质量下降、信息产生误差或丢失，甚至阻断通信</w:t>
              </w:r>
            </w:ins>
          </w:p>
          <w:p w14:paraId="3FAC0D94" w14:textId="77777777" w:rsidR="00671A64" w:rsidRDefault="00671A64" w:rsidP="005A33FC">
            <w:pPr>
              <w:ind w:firstLineChars="200" w:firstLine="482"/>
              <w:jc w:val="left"/>
              <w:rPr>
                <w:ins w:id="125" w:author="陈奕利" w:date="2023-09-04T20:28:00Z"/>
                <w:b/>
                <w:color w:val="000000"/>
                <w:sz w:val="24"/>
                <w:szCs w:val="24"/>
              </w:rPr>
            </w:pPr>
          </w:p>
          <w:p w14:paraId="5C88F58D" w14:textId="77777777" w:rsidR="00671A64" w:rsidRDefault="00671A64" w:rsidP="005A33FC">
            <w:pPr>
              <w:ind w:firstLineChars="200" w:firstLine="482"/>
              <w:jc w:val="left"/>
              <w:rPr>
                <w:ins w:id="126" w:author="陈奕利" w:date="2023-09-04T20:28:00Z"/>
                <w:b/>
                <w:color w:val="000000"/>
                <w:sz w:val="24"/>
                <w:szCs w:val="24"/>
              </w:rPr>
            </w:pPr>
          </w:p>
          <w:p w14:paraId="0BDFAF84" w14:textId="77777777" w:rsidR="00671A64" w:rsidRDefault="00671A64" w:rsidP="005A33FC">
            <w:pPr>
              <w:ind w:firstLineChars="200" w:firstLine="482"/>
              <w:jc w:val="left"/>
              <w:rPr>
                <w:ins w:id="127" w:author="陈奕利" w:date="2023-09-04T20:28:00Z"/>
                <w:b/>
                <w:color w:val="000000"/>
                <w:sz w:val="24"/>
                <w:szCs w:val="24"/>
              </w:rPr>
            </w:pPr>
          </w:p>
          <w:p w14:paraId="42D7AEE4" w14:textId="77777777" w:rsidR="00671A64" w:rsidRDefault="00671A64" w:rsidP="005A33FC">
            <w:pPr>
              <w:ind w:firstLineChars="200" w:firstLine="482"/>
              <w:jc w:val="left"/>
              <w:rPr>
                <w:ins w:id="128" w:author="陈奕利" w:date="2023-09-04T20:28:00Z"/>
                <w:b/>
                <w:color w:val="000000"/>
                <w:sz w:val="24"/>
                <w:szCs w:val="24"/>
              </w:rPr>
            </w:pPr>
          </w:p>
          <w:p w14:paraId="61BD0A98" w14:textId="77777777" w:rsidR="00671A64" w:rsidRDefault="00671A64" w:rsidP="005A33FC">
            <w:pPr>
              <w:ind w:firstLineChars="200" w:firstLine="482"/>
              <w:jc w:val="left"/>
              <w:rPr>
                <w:ins w:id="129" w:author="陈奕利" w:date="2023-09-04T20:28:00Z"/>
                <w:b/>
                <w:color w:val="000000"/>
                <w:sz w:val="24"/>
                <w:szCs w:val="24"/>
              </w:rPr>
            </w:pPr>
          </w:p>
          <w:p w14:paraId="38024D41" w14:textId="77777777" w:rsidR="00671A64" w:rsidRDefault="00671A64" w:rsidP="005A33FC">
            <w:pPr>
              <w:ind w:firstLineChars="200" w:firstLine="482"/>
              <w:jc w:val="left"/>
              <w:rPr>
                <w:ins w:id="130" w:author="陈奕利" w:date="2023-09-04T20:28:00Z"/>
                <w:b/>
                <w:color w:val="000000"/>
                <w:sz w:val="24"/>
                <w:szCs w:val="24"/>
              </w:rPr>
            </w:pPr>
          </w:p>
          <w:p w14:paraId="190047F7" w14:textId="77777777" w:rsidR="00671A64" w:rsidRDefault="00671A64" w:rsidP="005A33FC">
            <w:pPr>
              <w:ind w:firstLineChars="200" w:firstLine="482"/>
              <w:jc w:val="left"/>
              <w:rPr>
                <w:ins w:id="131" w:author="陈奕利" w:date="2023-09-04T20:28:00Z"/>
                <w:b/>
                <w:color w:val="000000"/>
                <w:sz w:val="24"/>
                <w:szCs w:val="24"/>
              </w:rPr>
            </w:pPr>
          </w:p>
          <w:p w14:paraId="33638BCB" w14:textId="77777777" w:rsidR="00671A64" w:rsidRDefault="00671A64" w:rsidP="005A33FC">
            <w:pPr>
              <w:ind w:firstLineChars="200" w:firstLine="482"/>
              <w:jc w:val="left"/>
              <w:rPr>
                <w:rFonts w:hint="eastAsia"/>
                <w:b/>
                <w:color w:val="000000"/>
                <w:sz w:val="24"/>
                <w:szCs w:val="24"/>
              </w:rPr>
            </w:pPr>
          </w:p>
          <w:p w14:paraId="33951F2E" w14:textId="6DECCCD7" w:rsidR="003677C5" w:rsidRDefault="003677C5" w:rsidP="005A33FC">
            <w:pPr>
              <w:ind w:firstLineChars="200" w:firstLine="482"/>
              <w:jc w:val="left"/>
              <w:rPr>
                <w:ins w:id="132" w:author="陈奕利" w:date="2023-09-04T20:28:00Z"/>
                <w:b/>
                <w:color w:val="000000"/>
                <w:sz w:val="24"/>
                <w:szCs w:val="24"/>
              </w:rPr>
            </w:pPr>
            <w:r>
              <w:rPr>
                <w:rFonts w:hint="eastAsia"/>
                <w:b/>
                <w:color w:val="000000"/>
                <w:sz w:val="24"/>
                <w:szCs w:val="24"/>
              </w:rPr>
              <w:t>水平校准方法</w:t>
            </w:r>
          </w:p>
          <w:p w14:paraId="261C8A91" w14:textId="70E7DCF4" w:rsidR="00671A64" w:rsidRDefault="00C92C79" w:rsidP="005A33FC">
            <w:pPr>
              <w:ind w:firstLineChars="200" w:firstLine="420"/>
              <w:jc w:val="left"/>
              <w:rPr>
                <w:rFonts w:hint="eastAsia"/>
                <w:b/>
                <w:color w:val="000000"/>
                <w:sz w:val="24"/>
                <w:szCs w:val="24"/>
              </w:rPr>
            </w:pPr>
            <w:ins w:id="133" w:author="陈奕利" w:date="2023-09-04T20:28:00Z">
              <w:r>
                <w:object w:dxaOrig="4470" w:dyaOrig="2625" w14:anchorId="063F93DE">
                  <v:shape id="_x0000_i1046" type="#_x0000_t75" style="width:223.5pt;height:131.35pt" o:ole="">
                    <v:imagedata r:id="rId19" o:title=""/>
                  </v:shape>
                  <o:OLEObject Type="Embed" ProgID="Visio.Drawing.15" ShapeID="_x0000_i1046" DrawAspect="Content" ObjectID="_1755619522" r:id="rId20"/>
                </w:object>
              </w:r>
            </w:ins>
          </w:p>
          <w:p w14:paraId="7F652D67" w14:textId="64A76944" w:rsidR="003677C5" w:rsidRDefault="00D42AAA" w:rsidP="005A33FC">
            <w:pPr>
              <w:ind w:firstLineChars="200" w:firstLine="420"/>
              <w:jc w:val="left"/>
              <w:rPr>
                <w:b/>
                <w:color w:val="000000"/>
                <w:sz w:val="24"/>
                <w:szCs w:val="24"/>
              </w:rPr>
            </w:pPr>
            <w:r>
              <w:rPr>
                <w:rFonts w:hint="eastAsia"/>
              </w:rPr>
              <w:t>当云台转到云台原点时，假设水平姿态角度为</w:t>
            </w:r>
            <w:r>
              <w:rPr>
                <w:rFonts w:hint="eastAsia"/>
              </w:rPr>
              <w:t>N</w:t>
            </w:r>
            <w:r>
              <w:rPr>
                <w:rFonts w:hint="eastAsia"/>
              </w:rPr>
              <w:t>，则当需要转到水平角度</w:t>
            </w:r>
            <w:r>
              <w:rPr>
                <w:rFonts w:hint="eastAsia"/>
              </w:rPr>
              <w:t>M</w:t>
            </w:r>
            <w:r>
              <w:rPr>
                <w:rFonts w:hint="eastAsia"/>
              </w:rPr>
              <w:t>时，云台需要转到的角度</w:t>
            </w:r>
            <w:r>
              <w:rPr>
                <w:rFonts w:hint="eastAsia"/>
              </w:rPr>
              <w:t>K</w:t>
            </w:r>
            <w:r>
              <w:rPr>
                <w:rFonts w:hint="eastAsia"/>
              </w:rPr>
              <w:t>计算公式为：</w:t>
            </w:r>
            <w:r>
              <w:rPr>
                <w:rFonts w:hint="eastAsia"/>
              </w:rPr>
              <w:t>K</w:t>
            </w:r>
            <w:r>
              <w:t xml:space="preserve"> = </w:t>
            </w:r>
            <w:proofErr w:type="gramStart"/>
            <w:r>
              <w:rPr>
                <w:rFonts w:hint="eastAsia"/>
              </w:rPr>
              <w:t>MOD</w:t>
            </w:r>
            <w:r>
              <w:t>(</w:t>
            </w:r>
            <w:proofErr w:type="gramEnd"/>
            <w:r>
              <w:t>(</w:t>
            </w:r>
            <w:r>
              <w:rPr>
                <w:rFonts w:hint="eastAsia"/>
              </w:rPr>
              <w:t>M</w:t>
            </w:r>
            <w:r>
              <w:t xml:space="preserve"> + 360 - N)</w:t>
            </w:r>
            <w:r>
              <w:rPr>
                <w:rFonts w:hint="eastAsia"/>
              </w:rPr>
              <w:t>,</w:t>
            </w:r>
            <w:r>
              <w:t xml:space="preserve"> 360). </w:t>
            </w:r>
            <w:r>
              <w:rPr>
                <w:rFonts w:hint="eastAsia"/>
              </w:rPr>
              <w:t>其中</w:t>
            </w:r>
            <w:r>
              <w:rPr>
                <w:rFonts w:hint="eastAsia"/>
              </w:rPr>
              <w:t>MOD</w:t>
            </w:r>
            <w:r w:rsidR="00EA4B2B">
              <w:rPr>
                <w:rFonts w:hint="eastAsia"/>
              </w:rPr>
              <w:t>是</w:t>
            </w:r>
            <w:r w:rsidR="00BB3156">
              <w:rPr>
                <w:rFonts w:hint="eastAsia"/>
              </w:rPr>
              <w:t>数学</w:t>
            </w:r>
            <w:r>
              <w:rPr>
                <w:rFonts w:hint="eastAsia"/>
              </w:rPr>
              <w:t>中的取模运算。</w:t>
            </w:r>
          </w:p>
          <w:p w14:paraId="4C0F836C" w14:textId="4364B084" w:rsidR="00FE142F" w:rsidRPr="000C1AB9" w:rsidRDefault="00FE142F" w:rsidP="00EC7640">
            <w:pPr>
              <w:rPr>
                <w:b/>
                <w:color w:val="000000"/>
                <w:sz w:val="24"/>
                <w:szCs w:val="24"/>
              </w:rPr>
            </w:pPr>
          </w:p>
          <w:p w14:paraId="0A31AA0B" w14:textId="3F3241D7" w:rsidR="001C0E10" w:rsidRPr="00143B54" w:rsidRDefault="001C0E10" w:rsidP="00FE142F">
            <w:pPr>
              <w:jc w:val="left"/>
              <w:rPr>
                <w:b/>
                <w:color w:val="000000"/>
                <w:sz w:val="24"/>
                <w:szCs w:val="24"/>
              </w:rPr>
            </w:pPr>
          </w:p>
        </w:tc>
      </w:tr>
      <w:tr w:rsidR="00BE6987" w:rsidRPr="00143B54" w14:paraId="7BE5DD26" w14:textId="77777777" w:rsidTr="00FD447F">
        <w:tc>
          <w:tcPr>
            <w:tcW w:w="8621" w:type="dxa"/>
          </w:tcPr>
          <w:p w14:paraId="11BB4641" w14:textId="77777777" w:rsidR="00BE6987" w:rsidRDefault="00BE6987" w:rsidP="00F12440">
            <w:pPr>
              <w:jc w:val="left"/>
              <w:rPr>
                <w:color w:val="FF0000"/>
                <w:sz w:val="24"/>
                <w:szCs w:val="24"/>
              </w:rPr>
            </w:pPr>
            <w:r w:rsidRPr="00143B54">
              <w:rPr>
                <w:rFonts w:hint="eastAsia"/>
                <w:b/>
                <w:color w:val="000000"/>
                <w:sz w:val="24"/>
                <w:szCs w:val="24"/>
              </w:rPr>
              <w:lastRenderedPageBreak/>
              <w:t>第</w:t>
            </w:r>
            <w:r w:rsidR="00F12440">
              <w:rPr>
                <w:rFonts w:hint="eastAsia"/>
                <w:b/>
                <w:color w:val="000000"/>
                <w:sz w:val="24"/>
                <w:szCs w:val="24"/>
              </w:rPr>
              <w:t>四</w:t>
            </w:r>
            <w:r w:rsidRPr="00143B54">
              <w:rPr>
                <w:rFonts w:hint="eastAsia"/>
                <w:b/>
                <w:color w:val="000000"/>
                <w:sz w:val="24"/>
                <w:szCs w:val="24"/>
              </w:rPr>
              <w:t>部分：</w:t>
            </w:r>
            <w:r w:rsidR="00003D1F" w:rsidRPr="00BA38E3">
              <w:rPr>
                <w:rFonts w:ascii="宋体" w:hAnsi="宋体" w:hint="eastAsia"/>
                <w:b/>
                <w:szCs w:val="21"/>
              </w:rPr>
              <w:t>本发明（实用新型）</w:t>
            </w:r>
            <w:r w:rsidR="00003D1F">
              <w:rPr>
                <w:rFonts w:ascii="宋体" w:hAnsi="宋体" w:hint="eastAsia"/>
                <w:b/>
                <w:szCs w:val="21"/>
              </w:rPr>
              <w:t>的有益效果</w:t>
            </w:r>
            <w:r w:rsidR="00944CEA" w:rsidRPr="00944CEA">
              <w:rPr>
                <w:rFonts w:hint="eastAsia"/>
                <w:color w:val="FF0000"/>
                <w:sz w:val="24"/>
                <w:szCs w:val="24"/>
              </w:rPr>
              <w:t>*</w:t>
            </w:r>
          </w:p>
          <w:p w14:paraId="5882DEF0" w14:textId="77777777" w:rsidR="00F633E0" w:rsidRPr="00F633E0" w:rsidRDefault="00AB3550" w:rsidP="00F633E0">
            <w:pPr>
              <w:jc w:val="left"/>
              <w:rPr>
                <w:rFonts w:ascii="楷体" w:eastAsia="楷体" w:hAnsi="楷体"/>
                <w:color w:val="7F7F7F" w:themeColor="text1" w:themeTint="80"/>
                <w:szCs w:val="21"/>
              </w:rPr>
            </w:pPr>
            <w:r w:rsidRPr="00F633E0">
              <w:rPr>
                <w:rFonts w:ascii="楷体" w:eastAsia="楷体" w:hAnsi="楷体" w:hint="eastAsia"/>
                <w:color w:val="7F7F7F" w:themeColor="text1" w:themeTint="80"/>
                <w:szCs w:val="21"/>
              </w:rPr>
              <w:t>结合技术方案来描述，客观说明本方案能达到的技术效果，</w:t>
            </w:r>
            <w:r w:rsidR="00F633E0" w:rsidRPr="00F633E0">
              <w:rPr>
                <w:rFonts w:ascii="楷体" w:eastAsia="楷体" w:hAnsi="楷体" w:hint="eastAsia"/>
                <w:color w:val="7F7F7F" w:themeColor="text1" w:themeTint="80"/>
                <w:szCs w:val="21"/>
              </w:rPr>
              <w:t>在本部分是提炼出技术方案的关键创新点，列出1、2、3……以提醒代理人注意，便于专利代理人撰写权利要求书。</w:t>
            </w:r>
          </w:p>
          <w:p w14:paraId="2FAF874A" w14:textId="77777777" w:rsidR="00AB3550" w:rsidRPr="00F633E0" w:rsidRDefault="00AB3550" w:rsidP="00AB3550">
            <w:pPr>
              <w:jc w:val="left"/>
              <w:rPr>
                <w:b/>
                <w:color w:val="000000"/>
                <w:sz w:val="24"/>
                <w:szCs w:val="24"/>
              </w:rPr>
            </w:pPr>
          </w:p>
        </w:tc>
      </w:tr>
      <w:tr w:rsidR="00BE6987" w:rsidRPr="00143B54" w14:paraId="4072667F" w14:textId="77777777" w:rsidTr="00FD447F">
        <w:tc>
          <w:tcPr>
            <w:tcW w:w="8621" w:type="dxa"/>
          </w:tcPr>
          <w:p w14:paraId="3C61EEA5" w14:textId="26C3A7BF" w:rsidR="00BE6987" w:rsidDel="009604E7" w:rsidRDefault="00A733FC" w:rsidP="00BE6987">
            <w:pPr>
              <w:jc w:val="left"/>
              <w:rPr>
                <w:del w:id="134" w:author="陈奕利" w:date="2023-09-04T19:05:00Z"/>
                <w:b/>
                <w:color w:val="000000"/>
                <w:sz w:val="24"/>
                <w:szCs w:val="24"/>
              </w:rPr>
            </w:pPr>
            <w:del w:id="135" w:author="陈奕利" w:date="2023-09-04T19:05:00Z">
              <w:r w:rsidDel="009604E7">
                <w:rPr>
                  <w:rFonts w:hint="eastAsia"/>
                  <w:b/>
                  <w:color w:val="000000"/>
                  <w:sz w:val="24"/>
                  <w:szCs w:val="24"/>
                </w:rPr>
                <w:delText>本方案能够实现</w:delText>
              </w:r>
              <w:r w:rsidR="000F1A5C" w:rsidDel="009604E7">
                <w:rPr>
                  <w:rFonts w:hint="eastAsia"/>
                  <w:b/>
                  <w:color w:val="000000"/>
                  <w:sz w:val="24"/>
                  <w:szCs w:val="24"/>
                </w:rPr>
                <w:delText>的</w:delText>
              </w:r>
              <w:r w:rsidDel="009604E7">
                <w:rPr>
                  <w:rFonts w:hint="eastAsia"/>
                  <w:b/>
                  <w:color w:val="000000"/>
                  <w:sz w:val="24"/>
                  <w:szCs w:val="24"/>
                </w:rPr>
                <w:delText>功能：</w:delText>
              </w:r>
            </w:del>
          </w:p>
          <w:p w14:paraId="140D02E4" w14:textId="7C5D0FA7" w:rsidR="00A733FC" w:rsidRPr="00A733FC" w:rsidDel="009604E7" w:rsidRDefault="00A733FC" w:rsidP="00A733FC">
            <w:pPr>
              <w:pStyle w:val="a3"/>
              <w:numPr>
                <w:ilvl w:val="0"/>
                <w:numId w:val="5"/>
              </w:numPr>
              <w:ind w:firstLineChars="0"/>
              <w:jc w:val="left"/>
              <w:rPr>
                <w:del w:id="136" w:author="陈奕利" w:date="2023-09-04T19:05:00Z"/>
                <w:b/>
                <w:color w:val="000000"/>
                <w:sz w:val="24"/>
                <w:szCs w:val="24"/>
              </w:rPr>
            </w:pPr>
            <w:r w:rsidRPr="00A733FC">
              <w:rPr>
                <w:rFonts w:hint="eastAsia"/>
                <w:b/>
                <w:color w:val="000000"/>
                <w:sz w:val="24"/>
                <w:szCs w:val="24"/>
              </w:rPr>
              <w:t>实现无人机反制枪</w:t>
            </w:r>
            <w:ins w:id="137" w:author="陈奕利" w:date="2023-09-04T19:06:00Z">
              <w:r w:rsidR="009604E7">
                <w:rPr>
                  <w:rFonts w:hint="eastAsia"/>
                  <w:b/>
                  <w:color w:val="000000"/>
                  <w:sz w:val="24"/>
                  <w:szCs w:val="24"/>
                </w:rPr>
                <w:t>2</w:t>
              </w:r>
              <w:r w:rsidR="009604E7">
                <w:rPr>
                  <w:b/>
                  <w:color w:val="000000"/>
                  <w:sz w:val="24"/>
                  <w:szCs w:val="24"/>
                </w:rPr>
                <w:t>4</w:t>
              </w:r>
              <w:r w:rsidR="009604E7">
                <w:rPr>
                  <w:rFonts w:hint="eastAsia"/>
                  <w:b/>
                  <w:color w:val="000000"/>
                  <w:sz w:val="24"/>
                  <w:szCs w:val="24"/>
                </w:rPr>
                <w:t>X7</w:t>
              </w:r>
              <w:r w:rsidR="009604E7">
                <w:rPr>
                  <w:rFonts w:hint="eastAsia"/>
                  <w:b/>
                  <w:color w:val="000000"/>
                  <w:sz w:val="24"/>
                  <w:szCs w:val="24"/>
                </w:rPr>
                <w:t>小时无人值守</w:t>
              </w:r>
              <w:r w:rsidR="009604E7">
                <w:rPr>
                  <w:rFonts w:hint="eastAsia"/>
                  <w:b/>
                  <w:color w:val="000000"/>
                  <w:sz w:val="24"/>
                  <w:szCs w:val="24"/>
                </w:rPr>
                <w:t>，</w:t>
              </w:r>
            </w:ins>
            <w:r w:rsidR="0076098B">
              <w:rPr>
                <w:rFonts w:hint="eastAsia"/>
                <w:b/>
                <w:color w:val="000000"/>
                <w:sz w:val="24"/>
                <w:szCs w:val="24"/>
              </w:rPr>
              <w:t>自动侦测和</w:t>
            </w:r>
            <w:ins w:id="138" w:author="陈奕利" w:date="2023-09-04T19:05:00Z">
              <w:r w:rsidR="009604E7">
                <w:rPr>
                  <w:rFonts w:hint="eastAsia"/>
                  <w:b/>
                  <w:color w:val="000000"/>
                  <w:sz w:val="24"/>
                  <w:szCs w:val="24"/>
                </w:rPr>
                <w:t>自动</w:t>
              </w:r>
            </w:ins>
            <w:r w:rsidR="00FF4393">
              <w:rPr>
                <w:rFonts w:hint="eastAsia"/>
                <w:b/>
                <w:color w:val="000000"/>
                <w:sz w:val="24"/>
                <w:szCs w:val="24"/>
              </w:rPr>
              <w:t>电磁干扰</w:t>
            </w:r>
            <w:r w:rsidR="0076098B">
              <w:rPr>
                <w:rFonts w:hint="eastAsia"/>
                <w:b/>
                <w:color w:val="000000"/>
                <w:sz w:val="24"/>
                <w:szCs w:val="24"/>
              </w:rPr>
              <w:t>打击，不需要其它设备的控制</w:t>
            </w:r>
            <w:del w:id="139" w:author="陈奕利" w:date="2023-09-04T19:06:00Z">
              <w:r w:rsidRPr="00A733FC" w:rsidDel="009604E7">
                <w:rPr>
                  <w:rFonts w:hint="eastAsia"/>
                  <w:b/>
                  <w:color w:val="000000"/>
                  <w:sz w:val="24"/>
                  <w:szCs w:val="24"/>
                </w:rPr>
                <w:delText>；</w:delText>
              </w:r>
            </w:del>
            <w:ins w:id="140" w:author="陈奕利" w:date="2023-09-04T19:06:00Z">
              <w:r w:rsidR="009604E7">
                <w:rPr>
                  <w:rFonts w:hint="eastAsia"/>
                  <w:b/>
                  <w:color w:val="000000"/>
                  <w:sz w:val="24"/>
                  <w:szCs w:val="24"/>
                </w:rPr>
                <w:t>和人为介入。</w:t>
              </w:r>
            </w:ins>
          </w:p>
          <w:p w14:paraId="4733D4F7" w14:textId="77777777" w:rsidR="00A733FC" w:rsidRPr="009604E7" w:rsidRDefault="00A733FC" w:rsidP="00A733FC">
            <w:pPr>
              <w:pStyle w:val="a3"/>
              <w:numPr>
                <w:ilvl w:val="0"/>
                <w:numId w:val="5"/>
              </w:numPr>
              <w:ind w:firstLineChars="0"/>
              <w:jc w:val="left"/>
              <w:rPr>
                <w:rFonts w:hint="eastAsia"/>
                <w:b/>
                <w:color w:val="000000"/>
                <w:sz w:val="24"/>
                <w:szCs w:val="24"/>
                <w:rPrChange w:id="141" w:author="陈奕利" w:date="2023-09-04T19:05:00Z">
                  <w:rPr>
                    <w:rFonts w:hint="eastAsia"/>
                  </w:rPr>
                </w:rPrChange>
              </w:rPr>
              <w:pPrChange w:id="142" w:author="陈奕利" w:date="2023-09-04T19:05:00Z">
                <w:pPr>
                  <w:jc w:val="left"/>
                </w:pPr>
              </w:pPrChange>
            </w:pPr>
          </w:p>
          <w:p w14:paraId="2A7DD9DB" w14:textId="6EC2FD6A" w:rsidR="00A733FC" w:rsidDel="009604E7" w:rsidRDefault="00A733FC" w:rsidP="00A733FC">
            <w:pPr>
              <w:jc w:val="left"/>
              <w:rPr>
                <w:del w:id="143" w:author="陈奕利" w:date="2023-09-04T19:05:00Z"/>
                <w:b/>
                <w:color w:val="000000"/>
                <w:sz w:val="24"/>
                <w:szCs w:val="24"/>
              </w:rPr>
            </w:pPr>
            <w:del w:id="144" w:author="陈奕利" w:date="2023-09-04T19:05:00Z">
              <w:r w:rsidDel="009604E7">
                <w:rPr>
                  <w:rFonts w:hint="eastAsia"/>
                  <w:b/>
                  <w:color w:val="000000"/>
                  <w:sz w:val="24"/>
                  <w:szCs w:val="24"/>
                </w:rPr>
                <w:delText>本方案的创新点有下面两点：</w:delText>
              </w:r>
            </w:del>
          </w:p>
          <w:p w14:paraId="391B5D08" w14:textId="1C8009FA" w:rsidR="00A733FC" w:rsidDel="009604E7" w:rsidRDefault="009604E7" w:rsidP="009604E7">
            <w:pPr>
              <w:jc w:val="left"/>
              <w:rPr>
                <w:del w:id="145" w:author="陈奕利" w:date="2023-09-04T19:07:00Z"/>
                <w:b/>
                <w:color w:val="000000"/>
                <w:sz w:val="24"/>
                <w:szCs w:val="24"/>
              </w:rPr>
              <w:pPrChange w:id="146" w:author="陈奕利" w:date="2023-09-04T19:07:00Z">
                <w:pPr>
                  <w:jc w:val="left"/>
                </w:pPr>
              </w:pPrChange>
            </w:pPr>
            <w:ins w:id="147" w:author="陈奕利" w:date="2023-09-04T19:06:00Z">
              <w:r>
                <w:rPr>
                  <w:b/>
                  <w:color w:val="000000"/>
                  <w:sz w:val="24"/>
                  <w:szCs w:val="24"/>
                </w:rPr>
                <w:t>2</w:t>
              </w:r>
            </w:ins>
            <w:del w:id="148" w:author="陈奕利" w:date="2023-09-04T19:06:00Z">
              <w:r w:rsidR="00A733FC" w:rsidDel="009604E7">
                <w:rPr>
                  <w:b/>
                  <w:color w:val="000000"/>
                  <w:sz w:val="24"/>
                  <w:szCs w:val="24"/>
                </w:rPr>
                <w:delText>1</w:delText>
              </w:r>
            </w:del>
            <w:r w:rsidR="00A733FC">
              <w:rPr>
                <w:b/>
                <w:color w:val="000000"/>
                <w:sz w:val="24"/>
                <w:szCs w:val="24"/>
              </w:rPr>
              <w:t>、</w:t>
            </w:r>
            <w:r w:rsidR="00A733FC">
              <w:rPr>
                <w:rFonts w:hint="eastAsia"/>
                <w:b/>
                <w:color w:val="000000"/>
                <w:sz w:val="24"/>
                <w:szCs w:val="24"/>
              </w:rPr>
              <w:t>直接使用无人机反制枪发送指令控制云台，不需要外加主控模块</w:t>
            </w:r>
            <w:r w:rsidR="00A733FC">
              <w:rPr>
                <w:b/>
                <w:color w:val="000000"/>
                <w:sz w:val="24"/>
                <w:szCs w:val="24"/>
              </w:rPr>
              <w:t>，</w:t>
            </w:r>
            <w:r w:rsidR="00A733FC">
              <w:rPr>
                <w:rFonts w:hint="eastAsia"/>
                <w:b/>
                <w:color w:val="000000"/>
                <w:sz w:val="24"/>
                <w:szCs w:val="24"/>
              </w:rPr>
              <w:t>简化系统结构，降低成本；</w:t>
            </w:r>
            <w:ins w:id="149" w:author="陈奕利" w:date="2023-09-04T19:07:00Z">
              <w:r w:rsidDel="009604E7">
                <w:rPr>
                  <w:b/>
                  <w:color w:val="000000"/>
                  <w:sz w:val="24"/>
                  <w:szCs w:val="24"/>
                </w:rPr>
                <w:t xml:space="preserve"> </w:t>
              </w:r>
            </w:ins>
          </w:p>
          <w:p w14:paraId="2694092D" w14:textId="39D787C3" w:rsidR="00ED38C8" w:rsidRDefault="00A733FC" w:rsidP="009604E7">
            <w:pPr>
              <w:jc w:val="left"/>
              <w:rPr>
                <w:b/>
                <w:color w:val="000000"/>
                <w:sz w:val="24"/>
                <w:szCs w:val="24"/>
              </w:rPr>
            </w:pPr>
            <w:del w:id="150" w:author="陈奕利" w:date="2023-09-04T19:06:00Z">
              <w:r w:rsidDel="009604E7">
                <w:rPr>
                  <w:b/>
                  <w:color w:val="000000"/>
                  <w:sz w:val="24"/>
                  <w:szCs w:val="24"/>
                </w:rPr>
                <w:delText>2</w:delText>
              </w:r>
            </w:del>
            <w:del w:id="151" w:author="陈奕利" w:date="2023-09-04T19:07:00Z">
              <w:r w:rsidDel="009604E7">
                <w:rPr>
                  <w:b/>
                  <w:color w:val="000000"/>
                  <w:sz w:val="24"/>
                  <w:szCs w:val="24"/>
                </w:rPr>
                <w:delText>、</w:delText>
              </w:r>
              <w:r w:rsidDel="009604E7">
                <w:rPr>
                  <w:rFonts w:hint="eastAsia"/>
                  <w:b/>
                  <w:color w:val="000000"/>
                  <w:sz w:val="24"/>
                  <w:szCs w:val="24"/>
                </w:rPr>
                <w:delText>使用反制枪当前的姿态信息代替云台当前的姿态信息</w:delText>
              </w:r>
              <w:r w:rsidR="00CE403A" w:rsidDel="009604E7">
                <w:rPr>
                  <w:rFonts w:hint="eastAsia"/>
                  <w:b/>
                  <w:color w:val="000000"/>
                  <w:sz w:val="24"/>
                  <w:szCs w:val="24"/>
                </w:rPr>
                <w:delText>，实现水平方向上的自动校准，能始终的瞄准无人机的方向，实现有效的打击</w:delText>
              </w:r>
              <w:r w:rsidR="00E96430" w:rsidDel="009604E7">
                <w:rPr>
                  <w:rFonts w:hint="eastAsia"/>
                  <w:b/>
                  <w:color w:val="000000"/>
                  <w:sz w:val="24"/>
                  <w:szCs w:val="24"/>
                </w:rPr>
                <w:delText>。</w:delText>
              </w:r>
              <w:r w:rsidR="008E1C3B" w:rsidDel="009604E7">
                <w:rPr>
                  <w:rFonts w:hint="eastAsia"/>
                  <w:b/>
                  <w:color w:val="000000"/>
                  <w:sz w:val="24"/>
                  <w:szCs w:val="24"/>
                </w:rPr>
                <w:delText>对云台的安装朝向没有任何要求。</w:delText>
              </w:r>
              <w:r w:rsidR="00B01D40" w:rsidDel="009604E7">
                <w:rPr>
                  <w:rFonts w:hint="eastAsia"/>
                  <w:b/>
                  <w:color w:val="000000"/>
                  <w:sz w:val="24"/>
                  <w:szCs w:val="24"/>
                </w:rPr>
                <w:delText>降低</w:delText>
              </w:r>
              <w:r w:rsidR="0004232B" w:rsidDel="009604E7">
                <w:rPr>
                  <w:rFonts w:hint="eastAsia"/>
                  <w:b/>
                  <w:color w:val="000000"/>
                  <w:sz w:val="24"/>
                  <w:szCs w:val="24"/>
                </w:rPr>
                <w:delText>本方案</w:delText>
              </w:r>
              <w:r w:rsidR="00B01D40" w:rsidDel="009604E7">
                <w:rPr>
                  <w:rFonts w:hint="eastAsia"/>
                  <w:b/>
                  <w:color w:val="000000"/>
                  <w:sz w:val="24"/>
                  <w:szCs w:val="24"/>
                </w:rPr>
                <w:delText>产品</w:delText>
              </w:r>
              <w:r w:rsidR="0004232B" w:rsidDel="009604E7">
                <w:rPr>
                  <w:rFonts w:hint="eastAsia"/>
                  <w:b/>
                  <w:color w:val="000000"/>
                  <w:sz w:val="24"/>
                  <w:szCs w:val="24"/>
                </w:rPr>
                <w:delText>的</w:delText>
              </w:r>
              <w:r w:rsidR="00B01D40" w:rsidDel="009604E7">
                <w:rPr>
                  <w:rFonts w:hint="eastAsia"/>
                  <w:b/>
                  <w:color w:val="000000"/>
                  <w:sz w:val="24"/>
                  <w:szCs w:val="24"/>
                </w:rPr>
                <w:delText>安装要求。</w:delText>
              </w:r>
            </w:del>
          </w:p>
          <w:p w14:paraId="1830C5F6" w14:textId="77777777" w:rsidR="00ED38C8" w:rsidRDefault="00ED38C8" w:rsidP="00BE6987">
            <w:pPr>
              <w:jc w:val="left"/>
              <w:rPr>
                <w:b/>
                <w:color w:val="000000"/>
                <w:sz w:val="24"/>
                <w:szCs w:val="24"/>
              </w:rPr>
            </w:pPr>
          </w:p>
          <w:p w14:paraId="22273434" w14:textId="77777777" w:rsidR="00ED38C8" w:rsidRDefault="00ED38C8" w:rsidP="00BE6987">
            <w:pPr>
              <w:jc w:val="left"/>
              <w:rPr>
                <w:b/>
                <w:color w:val="000000"/>
                <w:sz w:val="24"/>
                <w:szCs w:val="24"/>
              </w:rPr>
            </w:pPr>
          </w:p>
          <w:p w14:paraId="550A6D74" w14:textId="77777777" w:rsidR="00ED38C8" w:rsidRDefault="00ED38C8" w:rsidP="00BE6987">
            <w:pPr>
              <w:jc w:val="left"/>
              <w:rPr>
                <w:b/>
                <w:color w:val="000000"/>
                <w:sz w:val="24"/>
                <w:szCs w:val="24"/>
              </w:rPr>
            </w:pPr>
          </w:p>
          <w:p w14:paraId="0C15EEAF" w14:textId="77777777" w:rsidR="00ED38C8" w:rsidRPr="00143B54" w:rsidRDefault="00ED38C8" w:rsidP="00BE6987">
            <w:pPr>
              <w:jc w:val="left"/>
              <w:rPr>
                <w:b/>
                <w:color w:val="000000"/>
                <w:sz w:val="24"/>
                <w:szCs w:val="24"/>
              </w:rPr>
            </w:pPr>
          </w:p>
        </w:tc>
      </w:tr>
      <w:tr w:rsidR="00FD447F" w:rsidRPr="00143B54" w14:paraId="149AFA29" w14:textId="77777777" w:rsidTr="00FD447F">
        <w:tc>
          <w:tcPr>
            <w:tcW w:w="8621" w:type="dxa"/>
          </w:tcPr>
          <w:p w14:paraId="7FD2F571" w14:textId="77777777" w:rsidR="00FD447F" w:rsidRDefault="00BE6987" w:rsidP="00F12440">
            <w:pPr>
              <w:jc w:val="left"/>
              <w:rPr>
                <w:rFonts w:ascii="宋体" w:hAnsi="宋体"/>
                <w:b/>
                <w:szCs w:val="21"/>
              </w:rPr>
            </w:pPr>
            <w:r w:rsidRPr="00143B54">
              <w:rPr>
                <w:rFonts w:hint="eastAsia"/>
                <w:b/>
                <w:color w:val="000000"/>
                <w:sz w:val="24"/>
                <w:szCs w:val="24"/>
              </w:rPr>
              <w:t>第</w:t>
            </w:r>
            <w:r w:rsidR="00F12440">
              <w:rPr>
                <w:rFonts w:hint="eastAsia"/>
                <w:b/>
                <w:color w:val="000000"/>
                <w:sz w:val="24"/>
                <w:szCs w:val="24"/>
              </w:rPr>
              <w:t>五</w:t>
            </w:r>
            <w:r w:rsidRPr="00143B54">
              <w:rPr>
                <w:rFonts w:hint="eastAsia"/>
                <w:b/>
                <w:color w:val="000000"/>
                <w:sz w:val="24"/>
                <w:szCs w:val="24"/>
              </w:rPr>
              <w:t>部分：</w:t>
            </w:r>
            <w:r w:rsidR="00431663" w:rsidRPr="004705F1">
              <w:rPr>
                <w:rFonts w:ascii="宋体" w:hAnsi="宋体" w:hint="eastAsia"/>
                <w:b/>
                <w:szCs w:val="21"/>
              </w:rPr>
              <w:t>是否有替代方案</w:t>
            </w:r>
          </w:p>
          <w:p w14:paraId="5B1EF20D" w14:textId="77777777" w:rsidR="004C00E6" w:rsidRPr="004C00E6" w:rsidRDefault="004C00E6" w:rsidP="004C00E6">
            <w:pPr>
              <w:jc w:val="left"/>
              <w:rPr>
                <w:rFonts w:ascii="楷体" w:eastAsia="楷体" w:hAnsi="楷体"/>
                <w:color w:val="7F7F7F" w:themeColor="text1" w:themeTint="80"/>
                <w:szCs w:val="21"/>
              </w:rPr>
            </w:pPr>
            <w:r w:rsidRPr="004C00E6">
              <w:rPr>
                <w:rFonts w:ascii="楷体" w:eastAsia="楷体" w:hAnsi="楷体" w:hint="eastAsia"/>
                <w:color w:val="7F7F7F" w:themeColor="text1" w:themeTint="80"/>
                <w:szCs w:val="21"/>
              </w:rPr>
              <w:t>如果有，请详尽写明，内容的提供可以扩大专利的保护范围，防止他人绕过本技术区实现同样的发明（实用新型）目</w:t>
            </w:r>
            <w:r>
              <w:rPr>
                <w:rFonts w:ascii="楷体" w:eastAsia="楷体" w:hAnsi="楷体" w:hint="eastAsia"/>
                <w:color w:val="7F7F7F" w:themeColor="text1" w:themeTint="80"/>
                <w:szCs w:val="21"/>
              </w:rPr>
              <w:t>的</w:t>
            </w:r>
            <w:r w:rsidRPr="004C00E6">
              <w:rPr>
                <w:rFonts w:ascii="楷体" w:eastAsia="楷体" w:hAnsi="楷体" w:hint="eastAsia"/>
                <w:color w:val="7F7F7F" w:themeColor="text1" w:themeTint="80"/>
                <w:szCs w:val="21"/>
              </w:rPr>
              <w:t>。</w:t>
            </w:r>
          </w:p>
          <w:p w14:paraId="4D38BC41" w14:textId="77777777" w:rsidR="004C00E6" w:rsidRPr="004C00E6" w:rsidRDefault="004C00E6" w:rsidP="004C00E6">
            <w:pPr>
              <w:jc w:val="left"/>
              <w:rPr>
                <w:rFonts w:ascii="楷体" w:eastAsia="楷体" w:hAnsi="楷体"/>
                <w:color w:val="7F7F7F" w:themeColor="text1" w:themeTint="80"/>
                <w:szCs w:val="21"/>
              </w:rPr>
            </w:pPr>
            <w:r w:rsidRPr="004C00E6">
              <w:rPr>
                <w:rFonts w:ascii="楷体" w:eastAsia="楷体" w:hAnsi="楷体" w:hint="eastAsia"/>
                <w:color w:val="7F7F7F" w:themeColor="text1" w:themeTint="80"/>
                <w:szCs w:val="21"/>
              </w:rPr>
              <w:t>可以是部分结构、器件、方法步骤的代替，也可以是完整的技术方案的代替，例如：两</w:t>
            </w:r>
            <w:r w:rsidRPr="004C00E6">
              <w:rPr>
                <w:rFonts w:ascii="楷体" w:eastAsia="楷体" w:hAnsi="楷体" w:hint="eastAsia"/>
                <w:color w:val="7F7F7F" w:themeColor="text1" w:themeTint="80"/>
                <w:szCs w:val="21"/>
              </w:rPr>
              <w:lastRenderedPageBreak/>
              <w:t>个部件的连接为卡式连接，但铰连接也可能实现本发明（实用新型），因此</w:t>
            </w:r>
            <w:proofErr w:type="gramStart"/>
            <w:r w:rsidRPr="004C00E6">
              <w:rPr>
                <w:rFonts w:ascii="楷体" w:eastAsia="楷体" w:hAnsi="楷体" w:hint="eastAsia"/>
                <w:color w:val="7F7F7F" w:themeColor="text1" w:themeTint="80"/>
                <w:szCs w:val="21"/>
              </w:rPr>
              <w:t>铰</w:t>
            </w:r>
            <w:proofErr w:type="gramEnd"/>
            <w:r w:rsidRPr="004C00E6">
              <w:rPr>
                <w:rFonts w:ascii="楷体" w:eastAsia="楷体" w:hAnsi="楷体" w:hint="eastAsia"/>
                <w:color w:val="7F7F7F" w:themeColor="text1" w:themeTint="80"/>
                <w:szCs w:val="21"/>
              </w:rPr>
              <w:t>连接即为代替方案。</w:t>
            </w:r>
          </w:p>
        </w:tc>
      </w:tr>
      <w:tr w:rsidR="00FD447F" w:rsidRPr="00143B54" w14:paraId="08A5AD20" w14:textId="77777777" w:rsidTr="00FD447F">
        <w:tc>
          <w:tcPr>
            <w:tcW w:w="8621" w:type="dxa"/>
          </w:tcPr>
          <w:p w14:paraId="187BA3A1" w14:textId="77777777" w:rsidR="00FD447F" w:rsidRDefault="00FD447F" w:rsidP="00BE6987">
            <w:pPr>
              <w:jc w:val="left"/>
              <w:rPr>
                <w:b/>
                <w:color w:val="000000"/>
                <w:sz w:val="24"/>
                <w:szCs w:val="24"/>
              </w:rPr>
            </w:pPr>
          </w:p>
          <w:p w14:paraId="5A411BD2" w14:textId="77777777" w:rsidR="004C00E6" w:rsidRDefault="004C00E6" w:rsidP="00BE6987">
            <w:pPr>
              <w:jc w:val="left"/>
              <w:rPr>
                <w:b/>
                <w:color w:val="000000"/>
                <w:sz w:val="24"/>
                <w:szCs w:val="24"/>
              </w:rPr>
            </w:pPr>
          </w:p>
          <w:p w14:paraId="0ED53A4F" w14:textId="77777777" w:rsidR="00ED38C8" w:rsidRDefault="00ED38C8" w:rsidP="00BE6987">
            <w:pPr>
              <w:jc w:val="left"/>
              <w:rPr>
                <w:b/>
                <w:color w:val="000000"/>
                <w:sz w:val="24"/>
                <w:szCs w:val="24"/>
              </w:rPr>
            </w:pPr>
          </w:p>
          <w:p w14:paraId="252A9535" w14:textId="77777777" w:rsidR="00ED38C8" w:rsidRDefault="00ED38C8" w:rsidP="00BE6987">
            <w:pPr>
              <w:jc w:val="left"/>
              <w:rPr>
                <w:b/>
                <w:color w:val="000000"/>
                <w:sz w:val="24"/>
                <w:szCs w:val="24"/>
              </w:rPr>
            </w:pPr>
          </w:p>
          <w:p w14:paraId="6DAAE80B" w14:textId="77777777" w:rsidR="00ED38C8" w:rsidRDefault="00ED38C8" w:rsidP="00BE6987">
            <w:pPr>
              <w:jc w:val="left"/>
              <w:rPr>
                <w:b/>
                <w:color w:val="000000"/>
                <w:sz w:val="24"/>
                <w:szCs w:val="24"/>
              </w:rPr>
            </w:pPr>
          </w:p>
          <w:p w14:paraId="5094ED60" w14:textId="77777777" w:rsidR="00ED38C8" w:rsidRDefault="00ED38C8" w:rsidP="00BE6987">
            <w:pPr>
              <w:jc w:val="left"/>
              <w:rPr>
                <w:b/>
                <w:color w:val="000000"/>
                <w:sz w:val="24"/>
                <w:szCs w:val="24"/>
              </w:rPr>
            </w:pPr>
          </w:p>
          <w:p w14:paraId="7C634D9E" w14:textId="77777777" w:rsidR="004C00E6" w:rsidRPr="00143B54" w:rsidRDefault="004C00E6" w:rsidP="00BE6987">
            <w:pPr>
              <w:jc w:val="left"/>
              <w:rPr>
                <w:b/>
                <w:color w:val="000000"/>
                <w:sz w:val="24"/>
                <w:szCs w:val="24"/>
              </w:rPr>
            </w:pPr>
          </w:p>
        </w:tc>
      </w:tr>
    </w:tbl>
    <w:p w14:paraId="56EF4884" w14:textId="77777777" w:rsidR="001A1254" w:rsidRDefault="001A1254" w:rsidP="00FE04C2">
      <w:pPr>
        <w:ind w:firstLineChars="200" w:firstLine="562"/>
        <w:jc w:val="center"/>
        <w:rPr>
          <w:b/>
          <w:color w:val="000000"/>
          <w:sz w:val="28"/>
          <w:szCs w:val="28"/>
        </w:rPr>
      </w:pPr>
    </w:p>
    <w:p w14:paraId="34BDCA05" w14:textId="77777777" w:rsidR="001A1254" w:rsidRDefault="001A1254" w:rsidP="00FE04C2">
      <w:pPr>
        <w:ind w:firstLineChars="200" w:firstLine="562"/>
        <w:jc w:val="center"/>
        <w:rPr>
          <w:b/>
          <w:color w:val="000000"/>
          <w:sz w:val="28"/>
          <w:szCs w:val="28"/>
        </w:rPr>
      </w:pPr>
    </w:p>
    <w:p w14:paraId="6FFBE207" w14:textId="77777777" w:rsidR="001A1254" w:rsidRDefault="001A1254" w:rsidP="00FE04C2">
      <w:pPr>
        <w:ind w:firstLineChars="200" w:firstLine="562"/>
        <w:jc w:val="center"/>
        <w:rPr>
          <w:b/>
          <w:color w:val="000000"/>
          <w:sz w:val="28"/>
          <w:szCs w:val="28"/>
        </w:rPr>
      </w:pPr>
    </w:p>
    <w:sectPr w:rsidR="001A1254" w:rsidSect="005209D9">
      <w:headerReference w:type="default" r:id="rId21"/>
      <w:footerReference w:type="default" r:id="rId22"/>
      <w:pgSz w:w="11906" w:h="16838"/>
      <w:pgMar w:top="1440" w:right="1800"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B8C1B" w14:textId="77777777" w:rsidR="000B1E95" w:rsidRDefault="000B1E95" w:rsidP="00A42D1E">
      <w:r>
        <w:separator/>
      </w:r>
    </w:p>
  </w:endnote>
  <w:endnote w:type="continuationSeparator" w:id="0">
    <w:p w14:paraId="0508D207" w14:textId="77777777" w:rsidR="000B1E95" w:rsidRDefault="000B1E95" w:rsidP="00A42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18708"/>
      <w:docPartObj>
        <w:docPartGallery w:val="Page Numbers (Bottom of Page)"/>
        <w:docPartUnique/>
      </w:docPartObj>
    </w:sdtPr>
    <w:sdtContent>
      <w:p w14:paraId="1C7365C8" w14:textId="77777777" w:rsidR="00F52DF3" w:rsidRDefault="004E0888">
        <w:pPr>
          <w:pStyle w:val="a6"/>
          <w:jc w:val="center"/>
        </w:pPr>
        <w:r>
          <w:fldChar w:fldCharType="begin"/>
        </w:r>
        <w:r w:rsidR="00872525">
          <w:instrText xml:space="preserve"> PAGE   \* MERGEFORMAT </w:instrText>
        </w:r>
        <w:r>
          <w:fldChar w:fldCharType="separate"/>
        </w:r>
        <w:r w:rsidR="00330CCE" w:rsidRPr="00330CCE">
          <w:rPr>
            <w:noProof/>
            <w:lang w:val="zh-CN"/>
          </w:rPr>
          <w:t>1</w:t>
        </w:r>
        <w:r>
          <w:rPr>
            <w:noProof/>
            <w:lang w:val="zh-CN"/>
          </w:rPr>
          <w:fldChar w:fldCharType="end"/>
        </w:r>
      </w:p>
    </w:sdtContent>
  </w:sdt>
  <w:p w14:paraId="12145F3C" w14:textId="77777777" w:rsidR="00F52DF3" w:rsidRDefault="00F52DF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D1A44" w14:textId="77777777" w:rsidR="000B1E95" w:rsidRDefault="000B1E95" w:rsidP="00A42D1E">
      <w:r>
        <w:separator/>
      </w:r>
    </w:p>
  </w:footnote>
  <w:footnote w:type="continuationSeparator" w:id="0">
    <w:p w14:paraId="478AED4F" w14:textId="77777777" w:rsidR="000B1E95" w:rsidRDefault="000B1E95" w:rsidP="00A42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998B4" w14:textId="77777777" w:rsidR="00F52DF3" w:rsidRPr="00253376" w:rsidRDefault="00872525" w:rsidP="00253376">
    <w:pPr>
      <w:pStyle w:val="a4"/>
      <w:jc w:val="both"/>
      <w:rPr>
        <w:sz w:val="21"/>
        <w:szCs w:val="21"/>
      </w:rPr>
    </w:pPr>
    <w:r w:rsidRPr="00253376">
      <w:rPr>
        <w:rFonts w:hint="eastAsia"/>
        <w:sz w:val="21"/>
        <w:szCs w:val="21"/>
      </w:rPr>
      <w:t>深圳市道通科技有限公司</w:t>
    </w:r>
    <w:r w:rsidRPr="00253376">
      <w:rPr>
        <w:rFonts w:hint="eastAsia"/>
        <w:sz w:val="21"/>
        <w:szCs w:val="21"/>
      </w:rPr>
      <w:t xml:space="preserve">                       </w:t>
    </w:r>
    <w:r>
      <w:rPr>
        <w:rFonts w:hint="eastAsia"/>
        <w:sz w:val="21"/>
        <w:szCs w:val="21"/>
      </w:rPr>
      <w:t xml:space="preserve">              </w:t>
    </w:r>
    <w:r w:rsidRPr="00253376">
      <w:rPr>
        <w:rFonts w:hint="eastAsia"/>
        <w:sz w:val="21"/>
        <w:szCs w:val="21"/>
      </w:rPr>
      <w:t xml:space="preserve"> </w:t>
    </w:r>
    <w:r>
      <w:rPr>
        <w:rFonts w:hint="eastAsia"/>
        <w:sz w:val="21"/>
        <w:szCs w:val="21"/>
      </w:rPr>
      <w:t>机密文件，仅内部公开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783A"/>
    <w:multiLevelType w:val="hybridMultilevel"/>
    <w:tmpl w:val="85E87C26"/>
    <w:lvl w:ilvl="0" w:tplc="22162D12">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95738E"/>
    <w:multiLevelType w:val="hybridMultilevel"/>
    <w:tmpl w:val="E57A284A"/>
    <w:lvl w:ilvl="0" w:tplc="90E2974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5A3303B"/>
    <w:multiLevelType w:val="hybridMultilevel"/>
    <w:tmpl w:val="6F743A38"/>
    <w:lvl w:ilvl="0" w:tplc="50BA8218">
      <w:start w:val="1"/>
      <w:numFmt w:val="decimal"/>
      <w:lvlText w:val="%1、"/>
      <w:lvlJc w:val="left"/>
      <w:pPr>
        <w:ind w:left="854" w:hanging="37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31CD4E3C"/>
    <w:multiLevelType w:val="hybridMultilevel"/>
    <w:tmpl w:val="D0BA15B6"/>
    <w:lvl w:ilvl="0" w:tplc="CD06D3EE">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D75DC4"/>
    <w:multiLevelType w:val="hybridMultilevel"/>
    <w:tmpl w:val="FD7C03B6"/>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5" w15:restartNumberingAfterBreak="0">
    <w:nsid w:val="666D2110"/>
    <w:multiLevelType w:val="hybridMultilevel"/>
    <w:tmpl w:val="6F743A38"/>
    <w:lvl w:ilvl="0" w:tplc="50BA8218">
      <w:start w:val="1"/>
      <w:numFmt w:val="decimal"/>
      <w:lvlText w:val="%1、"/>
      <w:lvlJc w:val="left"/>
      <w:pPr>
        <w:ind w:left="854" w:hanging="37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7CB62C10"/>
    <w:multiLevelType w:val="hybridMultilevel"/>
    <w:tmpl w:val="3154BB80"/>
    <w:lvl w:ilvl="0" w:tplc="2D5EE970">
      <w:start w:val="1"/>
      <w:numFmt w:val="decimal"/>
      <w:lvlText w:val="%1."/>
      <w:lvlJc w:val="left"/>
      <w:pPr>
        <w:ind w:left="842" w:hanging="36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num w:numId="1" w16cid:durableId="9526312">
    <w:abstractNumId w:val="1"/>
  </w:num>
  <w:num w:numId="2" w16cid:durableId="1884170940">
    <w:abstractNumId w:val="0"/>
  </w:num>
  <w:num w:numId="3" w16cid:durableId="744038222">
    <w:abstractNumId w:val="2"/>
  </w:num>
  <w:num w:numId="4" w16cid:durableId="204876746">
    <w:abstractNumId w:val="5"/>
  </w:num>
  <w:num w:numId="5" w16cid:durableId="389228307">
    <w:abstractNumId w:val="3"/>
  </w:num>
  <w:num w:numId="6" w16cid:durableId="1524199858">
    <w:abstractNumId w:val="6"/>
  </w:num>
  <w:num w:numId="7" w16cid:durableId="6364670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陈奕利">
    <w15:presenceInfo w15:providerId="AD" w15:userId="S-1-5-21-4254899859-522675122-2404636568-293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4C2"/>
    <w:rsid w:val="00003D1F"/>
    <w:rsid w:val="0004232B"/>
    <w:rsid w:val="000B1E95"/>
    <w:rsid w:val="000C1AB9"/>
    <w:rsid w:val="000D5CD8"/>
    <w:rsid w:val="000D7DB9"/>
    <w:rsid w:val="000E22D1"/>
    <w:rsid w:val="000F1A5C"/>
    <w:rsid w:val="00143B54"/>
    <w:rsid w:val="0018118D"/>
    <w:rsid w:val="00182803"/>
    <w:rsid w:val="001A1254"/>
    <w:rsid w:val="001C0E10"/>
    <w:rsid w:val="001C1475"/>
    <w:rsid w:val="001E301C"/>
    <w:rsid w:val="001F3641"/>
    <w:rsid w:val="001F4F62"/>
    <w:rsid w:val="00233184"/>
    <w:rsid w:val="00237D4B"/>
    <w:rsid w:val="00241F11"/>
    <w:rsid w:val="00243115"/>
    <w:rsid w:val="00244320"/>
    <w:rsid w:val="002506A2"/>
    <w:rsid w:val="00253E1E"/>
    <w:rsid w:val="00330CCE"/>
    <w:rsid w:val="00351C71"/>
    <w:rsid w:val="003677C5"/>
    <w:rsid w:val="00370496"/>
    <w:rsid w:val="003A44DD"/>
    <w:rsid w:val="003D219A"/>
    <w:rsid w:val="00417BFC"/>
    <w:rsid w:val="004228F7"/>
    <w:rsid w:val="00431663"/>
    <w:rsid w:val="004557E2"/>
    <w:rsid w:val="00475236"/>
    <w:rsid w:val="00483B1D"/>
    <w:rsid w:val="004957D2"/>
    <w:rsid w:val="004C00E6"/>
    <w:rsid w:val="004D7792"/>
    <w:rsid w:val="004E0888"/>
    <w:rsid w:val="004F5D72"/>
    <w:rsid w:val="00507969"/>
    <w:rsid w:val="005720D5"/>
    <w:rsid w:val="00580B14"/>
    <w:rsid w:val="00593513"/>
    <w:rsid w:val="005A137F"/>
    <w:rsid w:val="005A33FC"/>
    <w:rsid w:val="005C2389"/>
    <w:rsid w:val="005E1677"/>
    <w:rsid w:val="00637481"/>
    <w:rsid w:val="00646C87"/>
    <w:rsid w:val="00671A64"/>
    <w:rsid w:val="006D053D"/>
    <w:rsid w:val="007012E6"/>
    <w:rsid w:val="00723E99"/>
    <w:rsid w:val="00743478"/>
    <w:rsid w:val="007459F0"/>
    <w:rsid w:val="00747547"/>
    <w:rsid w:val="0076098B"/>
    <w:rsid w:val="0077472A"/>
    <w:rsid w:val="0078218A"/>
    <w:rsid w:val="007A5B49"/>
    <w:rsid w:val="007B63CB"/>
    <w:rsid w:val="007D7864"/>
    <w:rsid w:val="008042DE"/>
    <w:rsid w:val="00835C09"/>
    <w:rsid w:val="00836FCF"/>
    <w:rsid w:val="00843F1D"/>
    <w:rsid w:val="00872525"/>
    <w:rsid w:val="008A7C0D"/>
    <w:rsid w:val="008B5583"/>
    <w:rsid w:val="008D2E46"/>
    <w:rsid w:val="008E03FB"/>
    <w:rsid w:val="008E1C3B"/>
    <w:rsid w:val="00900645"/>
    <w:rsid w:val="00935CB3"/>
    <w:rsid w:val="00944785"/>
    <w:rsid w:val="00944CEA"/>
    <w:rsid w:val="00951DA3"/>
    <w:rsid w:val="00956897"/>
    <w:rsid w:val="009604E7"/>
    <w:rsid w:val="00963EF6"/>
    <w:rsid w:val="00A02635"/>
    <w:rsid w:val="00A27E99"/>
    <w:rsid w:val="00A41099"/>
    <w:rsid w:val="00A41BC0"/>
    <w:rsid w:val="00A42D1E"/>
    <w:rsid w:val="00A733FC"/>
    <w:rsid w:val="00AB177A"/>
    <w:rsid w:val="00AB3550"/>
    <w:rsid w:val="00AE4403"/>
    <w:rsid w:val="00AF4772"/>
    <w:rsid w:val="00B01D40"/>
    <w:rsid w:val="00B028AF"/>
    <w:rsid w:val="00B13736"/>
    <w:rsid w:val="00B25B57"/>
    <w:rsid w:val="00B75D47"/>
    <w:rsid w:val="00BB3156"/>
    <w:rsid w:val="00BD1A6C"/>
    <w:rsid w:val="00BE6987"/>
    <w:rsid w:val="00C06D2A"/>
    <w:rsid w:val="00C92C79"/>
    <w:rsid w:val="00CE403A"/>
    <w:rsid w:val="00D1322C"/>
    <w:rsid w:val="00D42AAA"/>
    <w:rsid w:val="00D61D88"/>
    <w:rsid w:val="00D679E7"/>
    <w:rsid w:val="00DD414F"/>
    <w:rsid w:val="00DF466B"/>
    <w:rsid w:val="00E06D55"/>
    <w:rsid w:val="00E130B0"/>
    <w:rsid w:val="00E47798"/>
    <w:rsid w:val="00E7030E"/>
    <w:rsid w:val="00E74251"/>
    <w:rsid w:val="00E96430"/>
    <w:rsid w:val="00E97063"/>
    <w:rsid w:val="00EA4B2B"/>
    <w:rsid w:val="00EC7640"/>
    <w:rsid w:val="00ED07F2"/>
    <w:rsid w:val="00ED38C8"/>
    <w:rsid w:val="00EF12E6"/>
    <w:rsid w:val="00F12440"/>
    <w:rsid w:val="00F50302"/>
    <w:rsid w:val="00F5249C"/>
    <w:rsid w:val="00F52DF3"/>
    <w:rsid w:val="00F633E0"/>
    <w:rsid w:val="00F83196"/>
    <w:rsid w:val="00F90154"/>
    <w:rsid w:val="00FD447F"/>
    <w:rsid w:val="00FE04C2"/>
    <w:rsid w:val="00FE142F"/>
    <w:rsid w:val="00FF4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493CA"/>
  <w15:docId w15:val="{A3060538-9865-4A58-87A3-3EFAE917E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4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4C2"/>
    <w:pPr>
      <w:ind w:firstLineChars="200" w:firstLine="420"/>
    </w:pPr>
  </w:style>
  <w:style w:type="paragraph" w:styleId="a4">
    <w:name w:val="header"/>
    <w:basedOn w:val="a"/>
    <w:link w:val="a5"/>
    <w:uiPriority w:val="99"/>
    <w:unhideWhenUsed/>
    <w:rsid w:val="00FE04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E04C2"/>
    <w:rPr>
      <w:sz w:val="18"/>
      <w:szCs w:val="18"/>
    </w:rPr>
  </w:style>
  <w:style w:type="paragraph" w:styleId="a6">
    <w:name w:val="footer"/>
    <w:basedOn w:val="a"/>
    <w:link w:val="a7"/>
    <w:uiPriority w:val="99"/>
    <w:unhideWhenUsed/>
    <w:rsid w:val="00FE04C2"/>
    <w:pPr>
      <w:tabs>
        <w:tab w:val="center" w:pos="4153"/>
        <w:tab w:val="right" w:pos="8306"/>
      </w:tabs>
      <w:snapToGrid w:val="0"/>
      <w:jc w:val="left"/>
    </w:pPr>
    <w:rPr>
      <w:sz w:val="18"/>
      <w:szCs w:val="18"/>
    </w:rPr>
  </w:style>
  <w:style w:type="character" w:customStyle="1" w:styleId="a7">
    <w:name w:val="页脚 字符"/>
    <w:basedOn w:val="a0"/>
    <w:link w:val="a6"/>
    <w:uiPriority w:val="99"/>
    <w:rsid w:val="00FE04C2"/>
    <w:rPr>
      <w:sz w:val="18"/>
      <w:szCs w:val="18"/>
    </w:rPr>
  </w:style>
  <w:style w:type="table" w:styleId="a8">
    <w:name w:val="Table Grid"/>
    <w:basedOn w:val="a1"/>
    <w:uiPriority w:val="59"/>
    <w:rsid w:val="001A125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9">
    <w:name w:val="缺省文本"/>
    <w:basedOn w:val="a"/>
    <w:rsid w:val="00B028AF"/>
    <w:pPr>
      <w:autoSpaceDE w:val="0"/>
      <w:autoSpaceDN w:val="0"/>
      <w:adjustRightInd w:val="0"/>
      <w:spacing w:line="360" w:lineRule="auto"/>
      <w:jc w:val="left"/>
    </w:pPr>
    <w:rPr>
      <w:rFonts w:ascii="Times New Roman" w:eastAsia="宋体" w:hAnsi="Times New Roman" w:cs="Times New Roman"/>
      <w:kern w:val="0"/>
      <w:szCs w:val="20"/>
    </w:rPr>
  </w:style>
  <w:style w:type="paragraph" w:styleId="aa">
    <w:name w:val="Balloon Text"/>
    <w:basedOn w:val="a"/>
    <w:link w:val="ab"/>
    <w:uiPriority w:val="99"/>
    <w:semiHidden/>
    <w:unhideWhenUsed/>
    <w:rsid w:val="00C06D2A"/>
    <w:rPr>
      <w:sz w:val="18"/>
      <w:szCs w:val="18"/>
    </w:rPr>
  </w:style>
  <w:style w:type="character" w:customStyle="1" w:styleId="ab">
    <w:name w:val="批注框文本 字符"/>
    <w:basedOn w:val="a0"/>
    <w:link w:val="aa"/>
    <w:uiPriority w:val="99"/>
    <w:semiHidden/>
    <w:rsid w:val="00C06D2A"/>
    <w:rPr>
      <w:sz w:val="18"/>
      <w:szCs w:val="18"/>
    </w:rPr>
  </w:style>
  <w:style w:type="paragraph" w:styleId="ac">
    <w:name w:val="Revision"/>
    <w:hidden/>
    <w:uiPriority w:val="99"/>
    <w:semiHidden/>
    <w:rsid w:val="00BD1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package" Target="embeddings/Microsoft_Visio_Drawing4.vsdx"/><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2.vsdx"/><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4869</TotalTime>
  <Pages>7</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袁野</dc:creator>
  <cp:lastModifiedBy>陈奕利</cp:lastModifiedBy>
  <cp:revision>79</cp:revision>
  <dcterms:created xsi:type="dcterms:W3CDTF">2023-08-01T01:48:00Z</dcterms:created>
  <dcterms:modified xsi:type="dcterms:W3CDTF">2023-09-07T11:11:00Z</dcterms:modified>
</cp:coreProperties>
</file>